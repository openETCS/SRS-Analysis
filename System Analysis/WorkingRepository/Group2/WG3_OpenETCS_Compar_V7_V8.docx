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482467" w14:textId="77777777" w:rsidR="00650ECC" w:rsidRDefault="00467F89" w:rsidP="00F54EFE">
      <w:pPr>
        <w:pStyle w:val="Titre"/>
        <w:ind w:left="851" w:right="403" w:hanging="851"/>
        <w:outlineLvl w:val="0"/>
        <w:rPr>
          <w:smallCaps/>
        </w:rPr>
      </w:pPr>
      <w:bookmarkStart w:id="4" w:name="_Toc325532405"/>
      <w:bookmarkStart w:id="5" w:name="_Toc325534378"/>
      <w:bookmarkStart w:id="6" w:name="_Toc325534712"/>
      <w:bookmarkStart w:id="7" w:name="_Ref325535568"/>
      <w:bookmarkStart w:id="8" w:name="_Ref325535625"/>
      <w:bookmarkStart w:id="9" w:name="_Ref325535633"/>
      <w:bookmarkStart w:id="10" w:name="_Toc325765265"/>
      <w:bookmarkStart w:id="11" w:name="_Toc325765371"/>
      <w:bookmarkStart w:id="12" w:name="_Toc325772065"/>
      <w:bookmarkStart w:id="13" w:name="_Toc326369945"/>
      <w:bookmarkStart w:id="14" w:name="_Toc326372183"/>
      <w:bookmarkStart w:id="15" w:name="_Toc326372613"/>
      <w:bookmarkStart w:id="16" w:name="_Toc327091818"/>
      <w:bookmarkStart w:id="17" w:name="_Toc344181935"/>
      <w:bookmarkStart w:id="18" w:name="_Toc368710418"/>
      <w:bookmarkStart w:id="19" w:name="_Toc397143365"/>
      <w:bookmarkStart w:id="20" w:name="_GoBack"/>
      <w:bookmarkEnd w:id="20"/>
      <w:r>
        <w:rPr>
          <w:smallCaps/>
        </w:rPr>
        <w:t>Working Group 3</w:t>
      </w:r>
    </w:p>
    <w:p w14:paraId="48A97289" w14:textId="77777777" w:rsidR="00650ECC" w:rsidRDefault="00650ECC" w:rsidP="00F54EFE">
      <w:pPr>
        <w:pStyle w:val="Commentaire"/>
        <w:tabs>
          <w:tab w:val="left" w:pos="5954"/>
        </w:tabs>
        <w:ind w:left="851" w:right="403" w:hanging="851"/>
        <w:rPr>
          <w:sz w:val="22"/>
        </w:rPr>
      </w:pPr>
      <w:r>
        <w:rPr>
          <w:sz w:val="22"/>
        </w:rPr>
        <w:tab/>
      </w:r>
    </w:p>
    <w:tbl>
      <w:tblPr>
        <w:tblW w:w="0" w:type="auto"/>
        <w:tblBorders>
          <w:top w:val="single" w:sz="12" w:space="0" w:color="auto"/>
          <w:left w:val="single" w:sz="12" w:space="0" w:color="auto"/>
          <w:bottom w:val="single" w:sz="12" w:space="0" w:color="auto"/>
          <w:right w:val="single" w:sz="12" w:space="0" w:color="auto"/>
        </w:tblBorders>
        <w:tblLayout w:type="fixed"/>
        <w:tblCellMar>
          <w:left w:w="70" w:type="dxa"/>
          <w:right w:w="70" w:type="dxa"/>
        </w:tblCellMar>
        <w:tblLook w:val="0000" w:firstRow="0" w:lastRow="0" w:firstColumn="0" w:lastColumn="0" w:noHBand="0" w:noVBand="0"/>
      </w:tblPr>
      <w:tblGrid>
        <w:gridCol w:w="779"/>
        <w:gridCol w:w="144"/>
        <w:gridCol w:w="1982"/>
        <w:gridCol w:w="286"/>
        <w:gridCol w:w="850"/>
        <w:gridCol w:w="142"/>
        <w:gridCol w:w="1418"/>
        <w:gridCol w:w="567"/>
        <w:gridCol w:w="1559"/>
        <w:gridCol w:w="425"/>
        <w:gridCol w:w="1559"/>
      </w:tblGrid>
      <w:tr w:rsidR="00650ECC" w14:paraId="7F92D3E7" w14:textId="77777777" w:rsidTr="00983125">
        <w:tblPrEx>
          <w:tblCellMar>
            <w:top w:w="0" w:type="dxa"/>
            <w:bottom w:w="0" w:type="dxa"/>
          </w:tblCellMar>
        </w:tblPrEx>
        <w:tc>
          <w:tcPr>
            <w:tcW w:w="923" w:type="dxa"/>
            <w:gridSpan w:val="2"/>
            <w:tcBorders>
              <w:top w:val="single" w:sz="12" w:space="0" w:color="auto"/>
              <w:bottom w:val="single" w:sz="8" w:space="0" w:color="auto"/>
            </w:tcBorders>
          </w:tcPr>
          <w:p w14:paraId="279BD9FF" w14:textId="77777777" w:rsidR="00650ECC" w:rsidRDefault="00650ECC" w:rsidP="00F54EFE">
            <w:pPr>
              <w:pStyle w:val="Commentaire"/>
              <w:tabs>
                <w:tab w:val="left" w:pos="5245"/>
              </w:tabs>
              <w:ind w:left="851" w:right="-68" w:hanging="851"/>
              <w:rPr>
                <w:sz w:val="22"/>
              </w:rPr>
            </w:pPr>
            <w:r>
              <w:rPr>
                <w:sz w:val="22"/>
              </w:rPr>
              <w:t xml:space="preserve">Author : </w:t>
            </w:r>
          </w:p>
        </w:tc>
        <w:tc>
          <w:tcPr>
            <w:tcW w:w="2268" w:type="dxa"/>
            <w:gridSpan w:val="2"/>
            <w:tcBorders>
              <w:top w:val="single" w:sz="12" w:space="0" w:color="auto"/>
              <w:bottom w:val="single" w:sz="8" w:space="0" w:color="auto"/>
            </w:tcBorders>
          </w:tcPr>
          <w:p w14:paraId="2106D884" w14:textId="77777777" w:rsidR="00650ECC" w:rsidRPr="00D15EE7" w:rsidRDefault="00650ECC" w:rsidP="00F54EFE">
            <w:pPr>
              <w:pStyle w:val="Commentaire"/>
              <w:tabs>
                <w:tab w:val="left" w:pos="5245"/>
              </w:tabs>
              <w:ind w:left="851" w:right="403" w:hanging="851"/>
              <w:rPr>
                <w:sz w:val="22"/>
              </w:rPr>
            </w:pPr>
            <w:r>
              <w:rPr>
                <w:sz w:val="22"/>
              </w:rPr>
              <w:t>Christian</w:t>
            </w:r>
            <w:r w:rsidRPr="00D15EE7">
              <w:rPr>
                <w:sz w:val="22"/>
              </w:rPr>
              <w:t xml:space="preserve"> G</w:t>
            </w:r>
            <w:r>
              <w:rPr>
                <w:sz w:val="22"/>
              </w:rPr>
              <w:t>IRAUD</w:t>
            </w:r>
          </w:p>
        </w:tc>
        <w:tc>
          <w:tcPr>
            <w:tcW w:w="850" w:type="dxa"/>
            <w:tcBorders>
              <w:top w:val="single" w:sz="12" w:space="0" w:color="auto"/>
              <w:bottom w:val="single" w:sz="8" w:space="0" w:color="auto"/>
            </w:tcBorders>
          </w:tcPr>
          <w:p w14:paraId="1EAD015E" w14:textId="77777777" w:rsidR="00650ECC" w:rsidRPr="00D15EE7" w:rsidRDefault="00650ECC" w:rsidP="00F54EFE">
            <w:pPr>
              <w:pStyle w:val="Commentaire"/>
              <w:tabs>
                <w:tab w:val="left" w:pos="5245"/>
              </w:tabs>
              <w:ind w:left="851" w:right="73" w:hanging="851"/>
              <w:rPr>
                <w:sz w:val="22"/>
              </w:rPr>
            </w:pPr>
            <w:r w:rsidRPr="00D15EE7">
              <w:rPr>
                <w:sz w:val="22"/>
              </w:rPr>
              <w:t xml:space="preserve">Date : </w:t>
            </w:r>
          </w:p>
        </w:tc>
        <w:tc>
          <w:tcPr>
            <w:tcW w:w="5670" w:type="dxa"/>
            <w:gridSpan w:val="6"/>
            <w:tcBorders>
              <w:top w:val="single" w:sz="12" w:space="0" w:color="auto"/>
              <w:bottom w:val="single" w:sz="8" w:space="0" w:color="auto"/>
            </w:tcBorders>
          </w:tcPr>
          <w:p w14:paraId="6E1A3C93" w14:textId="6BD77737" w:rsidR="00650ECC" w:rsidRDefault="004F3255" w:rsidP="00F54EFE">
            <w:pPr>
              <w:ind w:left="851" w:hanging="851"/>
            </w:pPr>
            <w:del w:id="21" w:author="GIRAUD Christian" w:date="2014-06-06T16:49:00Z">
              <w:r>
                <w:delText>20</w:delText>
              </w:r>
              <w:r w:rsidR="009600B0">
                <w:delText>/05</w:delText>
              </w:r>
            </w:del>
            <w:ins w:id="22" w:author="GIRAUD Christian" w:date="2014-06-06T16:49:00Z">
              <w:r w:rsidR="00B6504B">
                <w:t>06/06</w:t>
              </w:r>
            </w:ins>
            <w:r w:rsidR="009600B0">
              <w:t>/2014</w:t>
            </w:r>
          </w:p>
        </w:tc>
      </w:tr>
      <w:tr w:rsidR="00650ECC" w14:paraId="0717A816" w14:textId="77777777" w:rsidTr="00983125">
        <w:tblPrEx>
          <w:tblCellMar>
            <w:top w:w="0" w:type="dxa"/>
            <w:bottom w:w="0" w:type="dxa"/>
          </w:tblCellMar>
        </w:tblPrEx>
        <w:trPr>
          <w:cantSplit/>
        </w:trPr>
        <w:tc>
          <w:tcPr>
            <w:tcW w:w="9711" w:type="dxa"/>
            <w:gridSpan w:val="11"/>
            <w:tcBorders>
              <w:top w:val="nil"/>
            </w:tcBorders>
          </w:tcPr>
          <w:p w14:paraId="3ED8328A" w14:textId="77777777" w:rsidR="00650ECC" w:rsidRDefault="00650ECC" w:rsidP="00F54EFE">
            <w:pPr>
              <w:pStyle w:val="Commentaire"/>
              <w:tabs>
                <w:tab w:val="left" w:pos="5245"/>
              </w:tabs>
              <w:ind w:left="851" w:right="403" w:hanging="851"/>
              <w:rPr>
                <w:sz w:val="22"/>
              </w:rPr>
            </w:pPr>
          </w:p>
        </w:tc>
      </w:tr>
      <w:tr w:rsidR="00650ECC" w14:paraId="1BF8BD47" w14:textId="77777777" w:rsidTr="00983125">
        <w:tblPrEx>
          <w:tblCellMar>
            <w:top w:w="0" w:type="dxa"/>
            <w:bottom w:w="0" w:type="dxa"/>
          </w:tblCellMar>
        </w:tblPrEx>
        <w:trPr>
          <w:cantSplit/>
        </w:trPr>
        <w:tc>
          <w:tcPr>
            <w:tcW w:w="5601" w:type="dxa"/>
            <w:gridSpan w:val="7"/>
          </w:tcPr>
          <w:p w14:paraId="31980033" w14:textId="77777777" w:rsidR="00650ECC" w:rsidRDefault="00650ECC" w:rsidP="00F54EFE">
            <w:pPr>
              <w:pStyle w:val="Commentaire"/>
              <w:tabs>
                <w:tab w:val="left" w:pos="5245"/>
              </w:tabs>
              <w:ind w:left="851" w:right="403" w:hanging="851"/>
              <w:rPr>
                <w:b/>
                <w:sz w:val="22"/>
              </w:rPr>
            </w:pPr>
            <w:r>
              <w:rPr>
                <w:b/>
                <w:sz w:val="22"/>
              </w:rPr>
              <w:t xml:space="preserve">Subject : </w:t>
            </w:r>
          </w:p>
        </w:tc>
        <w:tc>
          <w:tcPr>
            <w:tcW w:w="2126" w:type="dxa"/>
            <w:gridSpan w:val="2"/>
          </w:tcPr>
          <w:p w14:paraId="2F4C84D0" w14:textId="77777777" w:rsidR="00650ECC" w:rsidRDefault="00650ECC" w:rsidP="00F54EFE">
            <w:pPr>
              <w:pStyle w:val="Commentaire"/>
              <w:tabs>
                <w:tab w:val="left" w:pos="5245"/>
              </w:tabs>
              <w:ind w:left="851" w:right="74" w:hanging="851"/>
              <w:rPr>
                <w:sz w:val="22"/>
              </w:rPr>
            </w:pPr>
            <w:r>
              <w:rPr>
                <w:sz w:val="22"/>
              </w:rPr>
              <w:t>Document Review :</w:t>
            </w:r>
          </w:p>
        </w:tc>
        <w:tc>
          <w:tcPr>
            <w:tcW w:w="1984" w:type="dxa"/>
            <w:gridSpan w:val="2"/>
          </w:tcPr>
          <w:p w14:paraId="258FE2B3" w14:textId="77777777" w:rsidR="00650ECC" w:rsidRDefault="00650ECC" w:rsidP="00F54EFE">
            <w:pPr>
              <w:pStyle w:val="Commentaire"/>
              <w:tabs>
                <w:tab w:val="left" w:pos="5245"/>
              </w:tabs>
              <w:ind w:left="851" w:right="403" w:hanging="851"/>
              <w:rPr>
                <w:sz w:val="22"/>
              </w:rPr>
            </w:pPr>
            <w:r>
              <w:rPr>
                <w:sz w:val="22"/>
              </w:rPr>
              <w:sym w:font="Wingdings" w:char="F0FE"/>
            </w:r>
          </w:p>
        </w:tc>
      </w:tr>
      <w:tr w:rsidR="00650ECC" w14:paraId="58C64CB5" w14:textId="77777777" w:rsidTr="00983125">
        <w:tblPrEx>
          <w:tblCellMar>
            <w:top w:w="0" w:type="dxa"/>
            <w:bottom w:w="0" w:type="dxa"/>
          </w:tblCellMar>
        </w:tblPrEx>
        <w:trPr>
          <w:cantSplit/>
        </w:trPr>
        <w:tc>
          <w:tcPr>
            <w:tcW w:w="5601" w:type="dxa"/>
            <w:gridSpan w:val="7"/>
          </w:tcPr>
          <w:p w14:paraId="308214E0" w14:textId="77777777" w:rsidR="00650ECC" w:rsidRDefault="00650ECC" w:rsidP="00F54EFE">
            <w:pPr>
              <w:pStyle w:val="Commentaire"/>
              <w:tabs>
                <w:tab w:val="left" w:pos="5245"/>
              </w:tabs>
              <w:ind w:left="851" w:right="403" w:hanging="851"/>
              <w:rPr>
                <w:b/>
                <w:sz w:val="22"/>
              </w:rPr>
            </w:pPr>
            <w:r>
              <w:rPr>
                <w:b/>
                <w:sz w:val="22"/>
              </w:rPr>
              <w:t>OpenETCS WP3 Task Force</w:t>
            </w:r>
          </w:p>
        </w:tc>
        <w:tc>
          <w:tcPr>
            <w:tcW w:w="2126" w:type="dxa"/>
            <w:gridSpan w:val="2"/>
          </w:tcPr>
          <w:p w14:paraId="0967A52D" w14:textId="77777777" w:rsidR="00650ECC" w:rsidRDefault="00650ECC" w:rsidP="00F54EFE">
            <w:pPr>
              <w:pStyle w:val="Commentaire"/>
              <w:tabs>
                <w:tab w:val="left" w:pos="1912"/>
                <w:tab w:val="left" w:pos="5245"/>
              </w:tabs>
              <w:ind w:left="851" w:right="74" w:hanging="851"/>
              <w:rPr>
                <w:sz w:val="22"/>
              </w:rPr>
            </w:pPr>
            <w:r>
              <w:rPr>
                <w:sz w:val="22"/>
              </w:rPr>
              <w:t>Design Review :</w:t>
            </w:r>
          </w:p>
        </w:tc>
        <w:tc>
          <w:tcPr>
            <w:tcW w:w="1984" w:type="dxa"/>
            <w:gridSpan w:val="2"/>
          </w:tcPr>
          <w:p w14:paraId="683873FB" w14:textId="77777777" w:rsidR="00650ECC" w:rsidRDefault="00650ECC" w:rsidP="00F54EFE">
            <w:pPr>
              <w:pStyle w:val="Commentaire"/>
              <w:tabs>
                <w:tab w:val="left" w:pos="5245"/>
              </w:tabs>
              <w:ind w:left="851" w:right="403" w:hanging="851"/>
              <w:rPr>
                <w:sz w:val="22"/>
              </w:rPr>
            </w:pPr>
            <w:r>
              <w:rPr>
                <w:sz w:val="22"/>
              </w:rPr>
              <w:sym w:font="Wingdings" w:char="F072"/>
            </w:r>
          </w:p>
        </w:tc>
      </w:tr>
      <w:tr w:rsidR="00650ECC" w14:paraId="44063FEB" w14:textId="77777777" w:rsidTr="00983125">
        <w:tblPrEx>
          <w:tblCellMar>
            <w:top w:w="0" w:type="dxa"/>
            <w:bottom w:w="0" w:type="dxa"/>
          </w:tblCellMar>
        </w:tblPrEx>
        <w:trPr>
          <w:cantSplit/>
        </w:trPr>
        <w:tc>
          <w:tcPr>
            <w:tcW w:w="5601" w:type="dxa"/>
            <w:gridSpan w:val="7"/>
          </w:tcPr>
          <w:p w14:paraId="4A79A481" w14:textId="77777777" w:rsidR="00650ECC" w:rsidRDefault="007F798B" w:rsidP="00F54EFE">
            <w:pPr>
              <w:pStyle w:val="Commentaire"/>
              <w:tabs>
                <w:tab w:val="left" w:pos="5245"/>
              </w:tabs>
              <w:ind w:left="851" w:right="403" w:hanging="851"/>
              <w:rPr>
                <w:sz w:val="22"/>
              </w:rPr>
            </w:pPr>
            <w:r>
              <w:rPr>
                <w:sz w:val="22"/>
              </w:rPr>
              <w:t>WG 3  Architecture</w:t>
            </w:r>
            <w:r w:rsidR="00650ECC">
              <w:rPr>
                <w:sz w:val="22"/>
              </w:rPr>
              <w:t xml:space="preserve">  - provisional -</w:t>
            </w:r>
          </w:p>
        </w:tc>
        <w:tc>
          <w:tcPr>
            <w:tcW w:w="2126" w:type="dxa"/>
            <w:gridSpan w:val="2"/>
          </w:tcPr>
          <w:p w14:paraId="37A8C028" w14:textId="77777777" w:rsidR="00650ECC" w:rsidRDefault="00650ECC" w:rsidP="00F54EFE">
            <w:pPr>
              <w:pStyle w:val="Commentaire"/>
              <w:tabs>
                <w:tab w:val="left" w:pos="5245"/>
              </w:tabs>
              <w:ind w:left="851" w:right="403" w:hanging="851"/>
            </w:pPr>
            <w:r>
              <w:rPr>
                <w:sz w:val="22"/>
              </w:rPr>
              <w:t>Other :</w:t>
            </w:r>
          </w:p>
        </w:tc>
        <w:tc>
          <w:tcPr>
            <w:tcW w:w="1984" w:type="dxa"/>
            <w:gridSpan w:val="2"/>
          </w:tcPr>
          <w:p w14:paraId="5FE08975" w14:textId="77777777" w:rsidR="00650ECC" w:rsidRDefault="00650ECC" w:rsidP="00F54EFE">
            <w:pPr>
              <w:pStyle w:val="Commentaire"/>
              <w:tabs>
                <w:tab w:val="left" w:pos="5245"/>
              </w:tabs>
              <w:ind w:left="851" w:right="73" w:hanging="851"/>
              <w:rPr>
                <w:sz w:val="22"/>
              </w:rPr>
            </w:pPr>
          </w:p>
        </w:tc>
      </w:tr>
      <w:tr w:rsidR="00650ECC" w14:paraId="405782D4" w14:textId="77777777" w:rsidTr="00983125">
        <w:tblPrEx>
          <w:tblCellMar>
            <w:top w:w="0" w:type="dxa"/>
            <w:bottom w:w="0" w:type="dxa"/>
          </w:tblCellMar>
        </w:tblPrEx>
        <w:trPr>
          <w:cantSplit/>
        </w:trPr>
        <w:tc>
          <w:tcPr>
            <w:tcW w:w="923" w:type="dxa"/>
            <w:gridSpan w:val="2"/>
          </w:tcPr>
          <w:p w14:paraId="3ECF0239" w14:textId="77777777" w:rsidR="00650ECC" w:rsidRDefault="00650ECC" w:rsidP="00F54EFE">
            <w:pPr>
              <w:pStyle w:val="Commentaire"/>
              <w:tabs>
                <w:tab w:val="left" w:pos="5245"/>
              </w:tabs>
              <w:ind w:left="851" w:right="403" w:hanging="851"/>
              <w:rPr>
                <w:sz w:val="22"/>
              </w:rPr>
            </w:pPr>
          </w:p>
        </w:tc>
        <w:tc>
          <w:tcPr>
            <w:tcW w:w="8788" w:type="dxa"/>
            <w:gridSpan w:val="9"/>
          </w:tcPr>
          <w:p w14:paraId="2695151B" w14:textId="77777777" w:rsidR="00650ECC" w:rsidRDefault="00650ECC" w:rsidP="00F54EFE">
            <w:pPr>
              <w:pStyle w:val="Commentaire"/>
              <w:tabs>
                <w:tab w:val="left" w:pos="5245"/>
              </w:tabs>
              <w:ind w:left="851" w:right="403" w:hanging="851"/>
              <w:rPr>
                <w:sz w:val="22"/>
              </w:rPr>
            </w:pPr>
          </w:p>
        </w:tc>
      </w:tr>
      <w:tr w:rsidR="00650ECC" w14:paraId="25CDAEAF" w14:textId="77777777" w:rsidTr="00983125">
        <w:tblPrEx>
          <w:tblCellMar>
            <w:top w:w="0" w:type="dxa"/>
            <w:bottom w:w="0" w:type="dxa"/>
          </w:tblCellMar>
        </w:tblPrEx>
        <w:trPr>
          <w:cantSplit/>
        </w:trPr>
        <w:tc>
          <w:tcPr>
            <w:tcW w:w="779" w:type="dxa"/>
            <w:tcBorders>
              <w:right w:val="nil"/>
            </w:tcBorders>
          </w:tcPr>
          <w:p w14:paraId="7842C692" w14:textId="77777777" w:rsidR="00650ECC" w:rsidRDefault="00650ECC" w:rsidP="00F54EFE">
            <w:pPr>
              <w:pStyle w:val="Commentaire"/>
              <w:tabs>
                <w:tab w:val="left" w:pos="5245"/>
              </w:tabs>
              <w:ind w:left="851" w:hanging="851"/>
              <w:rPr>
                <w:sz w:val="22"/>
              </w:rPr>
            </w:pPr>
          </w:p>
        </w:tc>
        <w:tc>
          <w:tcPr>
            <w:tcW w:w="2126" w:type="dxa"/>
            <w:gridSpan w:val="2"/>
            <w:tcBorders>
              <w:right w:val="nil"/>
            </w:tcBorders>
          </w:tcPr>
          <w:p w14:paraId="34C8BAC9" w14:textId="77777777" w:rsidR="00650ECC" w:rsidRDefault="00650ECC" w:rsidP="00F54EFE">
            <w:pPr>
              <w:ind w:left="851" w:hanging="851"/>
            </w:pPr>
          </w:p>
        </w:tc>
        <w:tc>
          <w:tcPr>
            <w:tcW w:w="1278" w:type="dxa"/>
            <w:gridSpan w:val="3"/>
            <w:tcBorders>
              <w:top w:val="nil"/>
              <w:left w:val="nil"/>
              <w:bottom w:val="nil"/>
              <w:right w:val="single" w:sz="8" w:space="0" w:color="auto"/>
            </w:tcBorders>
          </w:tcPr>
          <w:p w14:paraId="13B292A7" w14:textId="77777777" w:rsidR="00650ECC" w:rsidRDefault="00650ECC" w:rsidP="00F54EFE">
            <w:pPr>
              <w:pStyle w:val="Commentaire"/>
              <w:tabs>
                <w:tab w:val="left" w:pos="5245"/>
              </w:tabs>
              <w:ind w:left="851" w:right="74" w:hanging="851"/>
              <w:jc w:val="center"/>
              <w:rPr>
                <w:sz w:val="22"/>
              </w:rPr>
            </w:pPr>
          </w:p>
        </w:tc>
        <w:tc>
          <w:tcPr>
            <w:tcW w:w="1985" w:type="dxa"/>
            <w:gridSpan w:val="2"/>
            <w:tcBorders>
              <w:top w:val="single" w:sz="8" w:space="0" w:color="auto"/>
              <w:left w:val="single" w:sz="8" w:space="0" w:color="auto"/>
              <w:bottom w:val="single" w:sz="8" w:space="0" w:color="auto"/>
              <w:right w:val="single" w:sz="8" w:space="0" w:color="auto"/>
            </w:tcBorders>
          </w:tcPr>
          <w:p w14:paraId="44B0DE25" w14:textId="77777777" w:rsidR="00650ECC" w:rsidRDefault="00650ECC" w:rsidP="00F54EFE">
            <w:pPr>
              <w:pStyle w:val="Commentaire"/>
              <w:tabs>
                <w:tab w:val="left" w:pos="5245"/>
              </w:tabs>
              <w:ind w:left="851" w:right="403" w:hanging="851"/>
              <w:jc w:val="center"/>
              <w:rPr>
                <w:sz w:val="22"/>
              </w:rPr>
            </w:pPr>
          </w:p>
        </w:tc>
        <w:tc>
          <w:tcPr>
            <w:tcW w:w="1984" w:type="dxa"/>
            <w:gridSpan w:val="2"/>
            <w:tcBorders>
              <w:top w:val="single" w:sz="8" w:space="0" w:color="auto"/>
              <w:left w:val="single" w:sz="8" w:space="0" w:color="auto"/>
              <w:bottom w:val="single" w:sz="8" w:space="0" w:color="auto"/>
              <w:right w:val="single" w:sz="8" w:space="0" w:color="auto"/>
            </w:tcBorders>
          </w:tcPr>
          <w:p w14:paraId="5047043D" w14:textId="77777777" w:rsidR="00650ECC" w:rsidRDefault="00650ECC" w:rsidP="00F54EFE">
            <w:pPr>
              <w:pStyle w:val="Commentaire"/>
              <w:tabs>
                <w:tab w:val="left" w:pos="5245"/>
              </w:tabs>
              <w:ind w:left="851" w:right="403" w:hanging="851"/>
              <w:jc w:val="center"/>
              <w:rPr>
                <w:sz w:val="22"/>
              </w:rPr>
            </w:pPr>
          </w:p>
        </w:tc>
        <w:tc>
          <w:tcPr>
            <w:tcW w:w="1559" w:type="dxa"/>
            <w:tcBorders>
              <w:top w:val="single" w:sz="8" w:space="0" w:color="auto"/>
              <w:left w:val="single" w:sz="8" w:space="0" w:color="auto"/>
              <w:bottom w:val="single" w:sz="8" w:space="0" w:color="auto"/>
            </w:tcBorders>
          </w:tcPr>
          <w:p w14:paraId="4F7A66FC" w14:textId="77777777" w:rsidR="00650ECC" w:rsidRDefault="00650ECC" w:rsidP="00F54EFE">
            <w:pPr>
              <w:pStyle w:val="Commentaire"/>
              <w:tabs>
                <w:tab w:val="left" w:pos="5245"/>
              </w:tabs>
              <w:ind w:left="851" w:right="403" w:hanging="851"/>
              <w:jc w:val="center"/>
              <w:rPr>
                <w:sz w:val="22"/>
              </w:rPr>
            </w:pPr>
          </w:p>
        </w:tc>
      </w:tr>
      <w:tr w:rsidR="00650ECC" w14:paraId="5EE48238" w14:textId="77777777" w:rsidTr="00983125">
        <w:tblPrEx>
          <w:tblCellMar>
            <w:top w:w="0" w:type="dxa"/>
            <w:bottom w:w="0" w:type="dxa"/>
          </w:tblCellMar>
        </w:tblPrEx>
        <w:trPr>
          <w:cantSplit/>
        </w:trPr>
        <w:tc>
          <w:tcPr>
            <w:tcW w:w="779" w:type="dxa"/>
            <w:tcBorders>
              <w:right w:val="nil"/>
            </w:tcBorders>
          </w:tcPr>
          <w:p w14:paraId="5EB340F2" w14:textId="77777777" w:rsidR="00650ECC" w:rsidRDefault="00650ECC" w:rsidP="00F54EFE">
            <w:pPr>
              <w:pStyle w:val="Commentaire"/>
              <w:tabs>
                <w:tab w:val="left" w:pos="5245"/>
              </w:tabs>
              <w:ind w:left="851" w:right="403" w:hanging="851"/>
              <w:rPr>
                <w:sz w:val="22"/>
              </w:rPr>
            </w:pPr>
          </w:p>
        </w:tc>
        <w:tc>
          <w:tcPr>
            <w:tcW w:w="2126" w:type="dxa"/>
            <w:gridSpan w:val="2"/>
            <w:tcBorders>
              <w:right w:val="nil"/>
            </w:tcBorders>
          </w:tcPr>
          <w:p w14:paraId="1DCF67CC" w14:textId="77777777" w:rsidR="00650ECC" w:rsidRDefault="00650ECC" w:rsidP="00F54EFE">
            <w:pPr>
              <w:pStyle w:val="Commentaire"/>
              <w:tabs>
                <w:tab w:val="left" w:pos="5245"/>
              </w:tabs>
              <w:ind w:left="851" w:right="403" w:hanging="851"/>
              <w:rPr>
                <w:sz w:val="22"/>
              </w:rPr>
            </w:pPr>
          </w:p>
        </w:tc>
        <w:tc>
          <w:tcPr>
            <w:tcW w:w="1278" w:type="dxa"/>
            <w:gridSpan w:val="3"/>
            <w:tcBorders>
              <w:top w:val="nil"/>
              <w:left w:val="nil"/>
              <w:bottom w:val="single" w:sz="12" w:space="0" w:color="auto"/>
              <w:right w:val="single" w:sz="8" w:space="0" w:color="auto"/>
            </w:tcBorders>
          </w:tcPr>
          <w:p w14:paraId="38CDB575" w14:textId="77777777" w:rsidR="00650ECC" w:rsidRDefault="00650ECC" w:rsidP="00F54EFE">
            <w:pPr>
              <w:pStyle w:val="Commentaire"/>
              <w:tabs>
                <w:tab w:val="left" w:pos="5245"/>
              </w:tabs>
              <w:ind w:left="851" w:right="403" w:hanging="851"/>
              <w:rPr>
                <w:sz w:val="22"/>
              </w:rPr>
            </w:pPr>
          </w:p>
        </w:tc>
        <w:tc>
          <w:tcPr>
            <w:tcW w:w="1985" w:type="dxa"/>
            <w:gridSpan w:val="2"/>
            <w:tcBorders>
              <w:top w:val="nil"/>
              <w:left w:val="single" w:sz="8" w:space="0" w:color="auto"/>
              <w:bottom w:val="single" w:sz="12" w:space="0" w:color="auto"/>
              <w:right w:val="single" w:sz="8" w:space="0" w:color="auto"/>
            </w:tcBorders>
          </w:tcPr>
          <w:p w14:paraId="46B713C2" w14:textId="77777777" w:rsidR="00650ECC" w:rsidRDefault="00650ECC" w:rsidP="00F54EFE">
            <w:pPr>
              <w:pStyle w:val="Commentaire"/>
              <w:tabs>
                <w:tab w:val="left" w:pos="5245"/>
              </w:tabs>
              <w:ind w:left="851" w:hanging="851"/>
              <w:rPr>
                <w:sz w:val="22"/>
              </w:rPr>
            </w:pPr>
          </w:p>
        </w:tc>
        <w:tc>
          <w:tcPr>
            <w:tcW w:w="1984" w:type="dxa"/>
            <w:gridSpan w:val="2"/>
            <w:tcBorders>
              <w:top w:val="nil"/>
              <w:left w:val="single" w:sz="8" w:space="0" w:color="auto"/>
              <w:bottom w:val="single" w:sz="12" w:space="0" w:color="auto"/>
              <w:right w:val="single" w:sz="8" w:space="0" w:color="auto"/>
            </w:tcBorders>
          </w:tcPr>
          <w:p w14:paraId="787DD38A" w14:textId="77777777" w:rsidR="00650ECC" w:rsidRDefault="00650ECC" w:rsidP="00F54EFE">
            <w:pPr>
              <w:pStyle w:val="Commentaire"/>
              <w:tabs>
                <w:tab w:val="left" w:pos="5245"/>
              </w:tabs>
              <w:ind w:left="851" w:right="403" w:hanging="851"/>
              <w:rPr>
                <w:sz w:val="22"/>
                <w:lang w:val="fr-FR"/>
              </w:rPr>
            </w:pPr>
          </w:p>
        </w:tc>
        <w:tc>
          <w:tcPr>
            <w:tcW w:w="1559" w:type="dxa"/>
            <w:tcBorders>
              <w:top w:val="nil"/>
              <w:left w:val="single" w:sz="8" w:space="0" w:color="auto"/>
              <w:bottom w:val="single" w:sz="12" w:space="0" w:color="auto"/>
            </w:tcBorders>
          </w:tcPr>
          <w:p w14:paraId="0E293BB7" w14:textId="77777777" w:rsidR="00650ECC" w:rsidRDefault="00650ECC" w:rsidP="00F54EFE">
            <w:pPr>
              <w:pStyle w:val="Commentaire"/>
              <w:tabs>
                <w:tab w:val="left" w:pos="5245"/>
              </w:tabs>
              <w:ind w:left="851" w:right="403" w:hanging="851"/>
              <w:rPr>
                <w:sz w:val="22"/>
                <w:lang w:val="fr-FR"/>
              </w:rPr>
            </w:pPr>
          </w:p>
        </w:tc>
      </w:tr>
    </w:tbl>
    <w:p w14:paraId="7F6474A8" w14:textId="77777777" w:rsidR="00650ECC" w:rsidRDefault="00650ECC" w:rsidP="00F54EFE">
      <w:pPr>
        <w:pStyle w:val="Commentaire"/>
        <w:tabs>
          <w:tab w:val="left" w:pos="5245"/>
        </w:tabs>
        <w:ind w:left="851" w:right="403" w:hanging="851"/>
        <w:rPr>
          <w:sz w:val="22"/>
          <w:lang w:val="fr-FR"/>
        </w:rPr>
      </w:pPr>
    </w:p>
    <w:p w14:paraId="4BDC5AD3" w14:textId="77777777" w:rsidR="00650ECC" w:rsidRDefault="00650ECC" w:rsidP="00F54EFE">
      <w:pPr>
        <w:pStyle w:val="Commentaire"/>
        <w:tabs>
          <w:tab w:val="left" w:pos="5245"/>
        </w:tabs>
        <w:ind w:left="851" w:right="403" w:hanging="851"/>
        <w:outlineLvl w:val="0"/>
        <w:rPr>
          <w:b/>
          <w:sz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614"/>
        <w:gridCol w:w="3119"/>
        <w:gridCol w:w="2976"/>
      </w:tblGrid>
      <w:tr w:rsidR="00650ECC" w14:paraId="6D19C430" w14:textId="77777777" w:rsidTr="00983125">
        <w:tblPrEx>
          <w:tblCellMar>
            <w:top w:w="0" w:type="dxa"/>
            <w:bottom w:w="0" w:type="dxa"/>
          </w:tblCellMar>
        </w:tblPrEx>
        <w:tc>
          <w:tcPr>
            <w:tcW w:w="3614" w:type="dxa"/>
            <w:tcBorders>
              <w:top w:val="single" w:sz="12" w:space="0" w:color="auto"/>
              <w:left w:val="single" w:sz="12" w:space="0" w:color="auto"/>
              <w:bottom w:val="single" w:sz="12" w:space="0" w:color="auto"/>
            </w:tcBorders>
          </w:tcPr>
          <w:p w14:paraId="5F952BFD" w14:textId="77777777" w:rsidR="00650ECC" w:rsidRDefault="00650ECC" w:rsidP="00F54EFE">
            <w:pPr>
              <w:pStyle w:val="Commentaire"/>
              <w:tabs>
                <w:tab w:val="left" w:pos="5245"/>
              </w:tabs>
              <w:ind w:left="851" w:right="403" w:hanging="851"/>
              <w:jc w:val="center"/>
              <w:rPr>
                <w:b/>
                <w:sz w:val="22"/>
              </w:rPr>
            </w:pPr>
            <w:r>
              <w:rPr>
                <w:b/>
                <w:sz w:val="22"/>
              </w:rPr>
              <w:t>Name</w:t>
            </w:r>
          </w:p>
        </w:tc>
        <w:tc>
          <w:tcPr>
            <w:tcW w:w="3119" w:type="dxa"/>
            <w:tcBorders>
              <w:top w:val="single" w:sz="12" w:space="0" w:color="auto"/>
              <w:bottom w:val="single" w:sz="12" w:space="0" w:color="auto"/>
            </w:tcBorders>
          </w:tcPr>
          <w:p w14:paraId="78C572DB" w14:textId="77777777" w:rsidR="00650ECC" w:rsidRDefault="00650ECC" w:rsidP="00F54EFE">
            <w:pPr>
              <w:pStyle w:val="Commentaire"/>
              <w:tabs>
                <w:tab w:val="left" w:pos="5245"/>
              </w:tabs>
              <w:ind w:left="851" w:right="403" w:hanging="851"/>
              <w:jc w:val="center"/>
              <w:rPr>
                <w:b/>
                <w:sz w:val="22"/>
              </w:rPr>
            </w:pPr>
            <w:r>
              <w:rPr>
                <w:b/>
                <w:sz w:val="22"/>
              </w:rPr>
              <w:t>Position</w:t>
            </w:r>
          </w:p>
        </w:tc>
        <w:tc>
          <w:tcPr>
            <w:tcW w:w="2976" w:type="dxa"/>
            <w:tcBorders>
              <w:top w:val="single" w:sz="12" w:space="0" w:color="auto"/>
              <w:bottom w:val="single" w:sz="12" w:space="0" w:color="auto"/>
              <w:right w:val="single" w:sz="12" w:space="0" w:color="auto"/>
            </w:tcBorders>
          </w:tcPr>
          <w:p w14:paraId="49D4359E" w14:textId="77777777" w:rsidR="00650ECC" w:rsidRDefault="00650ECC" w:rsidP="00F54EFE">
            <w:pPr>
              <w:pStyle w:val="Commentaire"/>
              <w:tabs>
                <w:tab w:val="left" w:pos="5245"/>
              </w:tabs>
              <w:ind w:left="851" w:right="403" w:hanging="851"/>
              <w:jc w:val="center"/>
              <w:rPr>
                <w:b/>
                <w:sz w:val="22"/>
              </w:rPr>
            </w:pPr>
            <w:r>
              <w:rPr>
                <w:b/>
                <w:sz w:val="22"/>
              </w:rPr>
              <w:t>Company / Department</w:t>
            </w:r>
          </w:p>
        </w:tc>
      </w:tr>
      <w:tr w:rsidR="00650ECC" w14:paraId="0A23E594" w14:textId="77777777" w:rsidTr="00983125">
        <w:tblPrEx>
          <w:tblCellMar>
            <w:top w:w="0" w:type="dxa"/>
            <w:bottom w:w="0" w:type="dxa"/>
          </w:tblCellMar>
        </w:tblPrEx>
        <w:tc>
          <w:tcPr>
            <w:tcW w:w="3614" w:type="dxa"/>
            <w:tcBorders>
              <w:top w:val="nil"/>
              <w:left w:val="single" w:sz="12" w:space="0" w:color="auto"/>
              <w:bottom w:val="nil"/>
            </w:tcBorders>
          </w:tcPr>
          <w:p w14:paraId="108864D2" w14:textId="77777777" w:rsidR="00650ECC" w:rsidRDefault="00650ECC" w:rsidP="00F54EFE">
            <w:pPr>
              <w:pStyle w:val="Commentaire"/>
              <w:tabs>
                <w:tab w:val="left" w:pos="5245"/>
              </w:tabs>
              <w:ind w:left="851" w:right="403" w:hanging="851"/>
              <w:rPr>
                <w:sz w:val="22"/>
                <w:lang w:val="fr-FR"/>
              </w:rPr>
            </w:pPr>
            <w:r>
              <w:rPr>
                <w:sz w:val="22"/>
                <w:lang w:val="fr-FR"/>
              </w:rPr>
              <w:t>Valerio Raimondi</w:t>
            </w:r>
          </w:p>
        </w:tc>
        <w:tc>
          <w:tcPr>
            <w:tcW w:w="3119" w:type="dxa"/>
            <w:tcBorders>
              <w:top w:val="nil"/>
              <w:bottom w:val="nil"/>
            </w:tcBorders>
          </w:tcPr>
          <w:p w14:paraId="5B9077AC" w14:textId="77777777" w:rsidR="00650ECC" w:rsidRDefault="00650ECC" w:rsidP="00F54EFE">
            <w:pPr>
              <w:pStyle w:val="Commentaire"/>
              <w:tabs>
                <w:tab w:val="left" w:pos="5245"/>
              </w:tabs>
              <w:ind w:left="851" w:right="403" w:hanging="851"/>
              <w:rPr>
                <w:sz w:val="22"/>
              </w:rPr>
            </w:pPr>
          </w:p>
        </w:tc>
        <w:tc>
          <w:tcPr>
            <w:tcW w:w="2976" w:type="dxa"/>
            <w:tcBorders>
              <w:top w:val="nil"/>
              <w:bottom w:val="nil"/>
              <w:right w:val="single" w:sz="12" w:space="0" w:color="auto"/>
            </w:tcBorders>
          </w:tcPr>
          <w:p w14:paraId="504BE1D7" w14:textId="77777777" w:rsidR="00650ECC" w:rsidRDefault="00650ECC" w:rsidP="00F54EFE">
            <w:pPr>
              <w:pStyle w:val="Commentaire"/>
              <w:tabs>
                <w:tab w:val="left" w:pos="5245"/>
              </w:tabs>
              <w:ind w:left="851" w:right="403" w:hanging="851"/>
              <w:rPr>
                <w:sz w:val="22"/>
              </w:rPr>
            </w:pPr>
            <w:r>
              <w:rPr>
                <w:sz w:val="22"/>
              </w:rPr>
              <w:t>Alstom</w:t>
            </w:r>
          </w:p>
        </w:tc>
      </w:tr>
      <w:tr w:rsidR="00650ECC" w14:paraId="28D1B1DB" w14:textId="77777777" w:rsidTr="00983125">
        <w:tblPrEx>
          <w:tblCellMar>
            <w:top w:w="0" w:type="dxa"/>
            <w:bottom w:w="0" w:type="dxa"/>
          </w:tblCellMar>
        </w:tblPrEx>
        <w:tc>
          <w:tcPr>
            <w:tcW w:w="3614" w:type="dxa"/>
            <w:tcBorders>
              <w:top w:val="nil"/>
              <w:left w:val="single" w:sz="12" w:space="0" w:color="auto"/>
              <w:bottom w:val="nil"/>
            </w:tcBorders>
          </w:tcPr>
          <w:p w14:paraId="1E2B0488" w14:textId="77777777" w:rsidR="00650ECC" w:rsidRDefault="00650ECC" w:rsidP="00F54EFE">
            <w:pPr>
              <w:pStyle w:val="Commentaire"/>
              <w:tabs>
                <w:tab w:val="left" w:pos="5245"/>
              </w:tabs>
              <w:ind w:left="851" w:right="403" w:hanging="851"/>
              <w:rPr>
                <w:sz w:val="22"/>
              </w:rPr>
            </w:pPr>
            <w:r>
              <w:rPr>
                <w:sz w:val="22"/>
              </w:rPr>
              <w:t>Stephane Besure</w:t>
            </w:r>
          </w:p>
        </w:tc>
        <w:tc>
          <w:tcPr>
            <w:tcW w:w="3119" w:type="dxa"/>
            <w:tcBorders>
              <w:top w:val="nil"/>
              <w:bottom w:val="nil"/>
            </w:tcBorders>
          </w:tcPr>
          <w:p w14:paraId="73599DDC" w14:textId="77777777" w:rsidR="00650ECC" w:rsidRDefault="00650ECC" w:rsidP="00F54EFE">
            <w:pPr>
              <w:pStyle w:val="Commentaire"/>
              <w:tabs>
                <w:tab w:val="left" w:pos="5245"/>
              </w:tabs>
              <w:ind w:left="851" w:right="403" w:hanging="851"/>
              <w:rPr>
                <w:sz w:val="22"/>
              </w:rPr>
            </w:pPr>
          </w:p>
        </w:tc>
        <w:tc>
          <w:tcPr>
            <w:tcW w:w="2976" w:type="dxa"/>
            <w:tcBorders>
              <w:top w:val="nil"/>
              <w:bottom w:val="nil"/>
              <w:right w:val="single" w:sz="12" w:space="0" w:color="auto"/>
            </w:tcBorders>
          </w:tcPr>
          <w:p w14:paraId="5009F390" w14:textId="77777777" w:rsidR="00650ECC" w:rsidRDefault="00650ECC" w:rsidP="00F54EFE">
            <w:pPr>
              <w:pStyle w:val="Commentaire"/>
              <w:tabs>
                <w:tab w:val="left" w:pos="5245"/>
              </w:tabs>
              <w:ind w:left="851" w:right="403" w:hanging="851"/>
              <w:rPr>
                <w:sz w:val="22"/>
              </w:rPr>
            </w:pPr>
            <w:r>
              <w:rPr>
                <w:sz w:val="22"/>
              </w:rPr>
              <w:t>Alstom</w:t>
            </w:r>
          </w:p>
        </w:tc>
      </w:tr>
      <w:tr w:rsidR="00650ECC" w14:paraId="1026E04E" w14:textId="77777777" w:rsidTr="00983125">
        <w:tblPrEx>
          <w:tblCellMar>
            <w:top w:w="0" w:type="dxa"/>
            <w:bottom w:w="0" w:type="dxa"/>
          </w:tblCellMar>
        </w:tblPrEx>
        <w:tc>
          <w:tcPr>
            <w:tcW w:w="3614" w:type="dxa"/>
            <w:tcBorders>
              <w:top w:val="nil"/>
              <w:left w:val="single" w:sz="12" w:space="0" w:color="auto"/>
              <w:bottom w:val="nil"/>
            </w:tcBorders>
          </w:tcPr>
          <w:p w14:paraId="0FA0F089" w14:textId="77777777" w:rsidR="00650ECC" w:rsidRDefault="00650ECC" w:rsidP="00F54EFE">
            <w:pPr>
              <w:pStyle w:val="Commentaire"/>
              <w:tabs>
                <w:tab w:val="left" w:pos="5245"/>
              </w:tabs>
              <w:ind w:left="851" w:right="403" w:hanging="851"/>
              <w:rPr>
                <w:sz w:val="22"/>
                <w:lang w:val="de-DE"/>
              </w:rPr>
            </w:pPr>
            <w:r>
              <w:rPr>
                <w:sz w:val="22"/>
                <w:lang w:val="de-DE"/>
              </w:rPr>
              <w:t>Nicolas Boverie</w:t>
            </w:r>
          </w:p>
        </w:tc>
        <w:tc>
          <w:tcPr>
            <w:tcW w:w="3119" w:type="dxa"/>
            <w:tcBorders>
              <w:top w:val="nil"/>
              <w:bottom w:val="nil"/>
            </w:tcBorders>
          </w:tcPr>
          <w:p w14:paraId="2C38604F" w14:textId="77777777" w:rsidR="00650ECC" w:rsidRDefault="00650ECC" w:rsidP="00F54EFE">
            <w:pPr>
              <w:pStyle w:val="Commentaire"/>
              <w:tabs>
                <w:tab w:val="left" w:pos="5245"/>
              </w:tabs>
              <w:ind w:left="851" w:right="403" w:hanging="851"/>
              <w:rPr>
                <w:sz w:val="22"/>
                <w:lang w:val="de-DE"/>
              </w:rPr>
            </w:pPr>
          </w:p>
        </w:tc>
        <w:tc>
          <w:tcPr>
            <w:tcW w:w="2976" w:type="dxa"/>
            <w:tcBorders>
              <w:top w:val="nil"/>
              <w:bottom w:val="nil"/>
              <w:right w:val="single" w:sz="12" w:space="0" w:color="auto"/>
            </w:tcBorders>
          </w:tcPr>
          <w:p w14:paraId="09D37472" w14:textId="77777777" w:rsidR="00650ECC" w:rsidRDefault="00650ECC" w:rsidP="00F54EFE">
            <w:pPr>
              <w:pStyle w:val="Commentaire"/>
              <w:tabs>
                <w:tab w:val="left" w:pos="5245"/>
              </w:tabs>
              <w:ind w:left="851" w:right="403" w:hanging="851"/>
              <w:rPr>
                <w:sz w:val="22"/>
                <w:lang w:val="de-DE"/>
              </w:rPr>
            </w:pPr>
            <w:r>
              <w:rPr>
                <w:sz w:val="22"/>
              </w:rPr>
              <w:t>Alstom</w:t>
            </w:r>
          </w:p>
        </w:tc>
      </w:tr>
      <w:tr w:rsidR="00650ECC" w14:paraId="0E5E1ADA" w14:textId="77777777" w:rsidTr="00983125">
        <w:tblPrEx>
          <w:tblCellMar>
            <w:top w:w="0" w:type="dxa"/>
            <w:bottom w:w="0" w:type="dxa"/>
          </w:tblCellMar>
        </w:tblPrEx>
        <w:tc>
          <w:tcPr>
            <w:tcW w:w="3614" w:type="dxa"/>
            <w:tcBorders>
              <w:top w:val="nil"/>
              <w:left w:val="single" w:sz="12" w:space="0" w:color="auto"/>
              <w:bottom w:val="nil"/>
            </w:tcBorders>
          </w:tcPr>
          <w:p w14:paraId="3E77CE3A" w14:textId="77777777" w:rsidR="00650ECC" w:rsidRDefault="00650ECC" w:rsidP="00F54EFE">
            <w:pPr>
              <w:pStyle w:val="Commentaire"/>
              <w:tabs>
                <w:tab w:val="left" w:pos="5245"/>
              </w:tabs>
              <w:ind w:left="851" w:right="403" w:hanging="851"/>
              <w:rPr>
                <w:sz w:val="22"/>
              </w:rPr>
            </w:pPr>
            <w:r>
              <w:rPr>
                <w:sz w:val="22"/>
              </w:rPr>
              <w:t>Christian Giraud</w:t>
            </w:r>
          </w:p>
        </w:tc>
        <w:tc>
          <w:tcPr>
            <w:tcW w:w="3119" w:type="dxa"/>
            <w:tcBorders>
              <w:top w:val="nil"/>
              <w:bottom w:val="nil"/>
            </w:tcBorders>
          </w:tcPr>
          <w:p w14:paraId="152F6243" w14:textId="77777777" w:rsidR="00650ECC" w:rsidRDefault="00650ECC" w:rsidP="00F54EFE">
            <w:pPr>
              <w:pStyle w:val="Commentaire"/>
              <w:tabs>
                <w:tab w:val="left" w:pos="5245"/>
              </w:tabs>
              <w:ind w:left="851" w:right="403" w:hanging="851"/>
              <w:rPr>
                <w:sz w:val="22"/>
              </w:rPr>
            </w:pPr>
          </w:p>
        </w:tc>
        <w:tc>
          <w:tcPr>
            <w:tcW w:w="2976" w:type="dxa"/>
            <w:tcBorders>
              <w:top w:val="nil"/>
              <w:bottom w:val="nil"/>
              <w:right w:val="single" w:sz="12" w:space="0" w:color="auto"/>
            </w:tcBorders>
          </w:tcPr>
          <w:p w14:paraId="55D959FD" w14:textId="77777777" w:rsidR="00650ECC" w:rsidRDefault="00650ECC" w:rsidP="00F54EFE">
            <w:pPr>
              <w:pStyle w:val="Commentaire"/>
              <w:tabs>
                <w:tab w:val="left" w:pos="5245"/>
              </w:tabs>
              <w:ind w:left="851" w:right="403" w:hanging="851"/>
              <w:rPr>
                <w:sz w:val="22"/>
              </w:rPr>
            </w:pPr>
            <w:r>
              <w:rPr>
                <w:sz w:val="22"/>
              </w:rPr>
              <w:t>Alstom</w:t>
            </w:r>
          </w:p>
        </w:tc>
      </w:tr>
      <w:tr w:rsidR="00650ECC" w14:paraId="68B351C7" w14:textId="77777777" w:rsidTr="00983125">
        <w:tblPrEx>
          <w:tblCellMar>
            <w:top w:w="0" w:type="dxa"/>
            <w:bottom w:w="0" w:type="dxa"/>
          </w:tblCellMar>
        </w:tblPrEx>
        <w:tc>
          <w:tcPr>
            <w:tcW w:w="3614" w:type="dxa"/>
            <w:tcBorders>
              <w:top w:val="nil"/>
              <w:left w:val="single" w:sz="12" w:space="0" w:color="auto"/>
              <w:bottom w:val="nil"/>
            </w:tcBorders>
          </w:tcPr>
          <w:p w14:paraId="4B38CBCD" w14:textId="77777777" w:rsidR="00650ECC" w:rsidRDefault="00650ECC" w:rsidP="00F54EFE">
            <w:pPr>
              <w:pStyle w:val="Commentaire"/>
              <w:tabs>
                <w:tab w:val="left" w:pos="5245"/>
              </w:tabs>
              <w:ind w:left="851" w:right="403" w:hanging="851"/>
              <w:rPr>
                <w:sz w:val="22"/>
              </w:rPr>
            </w:pPr>
            <w:r>
              <w:rPr>
                <w:sz w:val="22"/>
              </w:rPr>
              <w:t>Yoann Guyot</w:t>
            </w:r>
          </w:p>
        </w:tc>
        <w:tc>
          <w:tcPr>
            <w:tcW w:w="3119" w:type="dxa"/>
            <w:tcBorders>
              <w:top w:val="nil"/>
              <w:bottom w:val="nil"/>
            </w:tcBorders>
          </w:tcPr>
          <w:p w14:paraId="5CEF5090" w14:textId="77777777" w:rsidR="00650ECC" w:rsidRDefault="00650ECC" w:rsidP="00F54EFE">
            <w:pPr>
              <w:pStyle w:val="Commentaire"/>
              <w:tabs>
                <w:tab w:val="left" w:pos="5245"/>
              </w:tabs>
              <w:ind w:left="851" w:right="403" w:hanging="851"/>
              <w:rPr>
                <w:sz w:val="22"/>
              </w:rPr>
            </w:pPr>
          </w:p>
        </w:tc>
        <w:tc>
          <w:tcPr>
            <w:tcW w:w="2976" w:type="dxa"/>
            <w:tcBorders>
              <w:top w:val="nil"/>
              <w:bottom w:val="nil"/>
              <w:right w:val="single" w:sz="12" w:space="0" w:color="auto"/>
            </w:tcBorders>
          </w:tcPr>
          <w:p w14:paraId="63F27D07" w14:textId="77777777" w:rsidR="00650ECC" w:rsidRDefault="00650ECC" w:rsidP="00F54EFE">
            <w:pPr>
              <w:pStyle w:val="Commentaire"/>
              <w:tabs>
                <w:tab w:val="left" w:pos="5245"/>
              </w:tabs>
              <w:ind w:left="851" w:right="403" w:hanging="851"/>
              <w:rPr>
                <w:sz w:val="22"/>
              </w:rPr>
            </w:pPr>
            <w:r>
              <w:rPr>
                <w:sz w:val="22"/>
              </w:rPr>
              <w:t>Cetic</w:t>
            </w:r>
          </w:p>
        </w:tc>
      </w:tr>
      <w:tr w:rsidR="00650ECC" w14:paraId="61037783" w14:textId="77777777" w:rsidTr="00983125">
        <w:tblPrEx>
          <w:tblCellMar>
            <w:top w:w="0" w:type="dxa"/>
            <w:bottom w:w="0" w:type="dxa"/>
          </w:tblCellMar>
        </w:tblPrEx>
        <w:tc>
          <w:tcPr>
            <w:tcW w:w="3614" w:type="dxa"/>
            <w:tcBorders>
              <w:top w:val="nil"/>
              <w:left w:val="single" w:sz="12" w:space="0" w:color="auto"/>
              <w:bottom w:val="nil"/>
            </w:tcBorders>
          </w:tcPr>
          <w:p w14:paraId="42553023" w14:textId="77777777" w:rsidR="00650ECC" w:rsidRPr="008A32F3" w:rsidRDefault="00650ECC" w:rsidP="00F54EFE">
            <w:pPr>
              <w:pStyle w:val="Commentaire"/>
              <w:tabs>
                <w:tab w:val="left" w:pos="5245"/>
              </w:tabs>
              <w:ind w:left="851" w:right="403" w:hanging="851"/>
              <w:rPr>
                <w:sz w:val="22"/>
              </w:rPr>
            </w:pPr>
            <w:r>
              <w:rPr>
                <w:sz w:val="22"/>
              </w:rPr>
              <w:t>Baseliyos Jacob</w:t>
            </w:r>
          </w:p>
        </w:tc>
        <w:tc>
          <w:tcPr>
            <w:tcW w:w="3119" w:type="dxa"/>
            <w:tcBorders>
              <w:top w:val="nil"/>
              <w:bottom w:val="nil"/>
            </w:tcBorders>
          </w:tcPr>
          <w:p w14:paraId="59247752" w14:textId="77777777" w:rsidR="00650ECC" w:rsidRDefault="00650ECC" w:rsidP="00F54EFE">
            <w:pPr>
              <w:pStyle w:val="Commentaire"/>
              <w:tabs>
                <w:tab w:val="left" w:pos="5245"/>
              </w:tabs>
              <w:ind w:left="851" w:right="403" w:hanging="851"/>
              <w:rPr>
                <w:sz w:val="22"/>
              </w:rPr>
            </w:pPr>
          </w:p>
        </w:tc>
        <w:tc>
          <w:tcPr>
            <w:tcW w:w="2976" w:type="dxa"/>
            <w:tcBorders>
              <w:top w:val="nil"/>
              <w:bottom w:val="nil"/>
              <w:right w:val="single" w:sz="12" w:space="0" w:color="auto"/>
            </w:tcBorders>
          </w:tcPr>
          <w:p w14:paraId="67025F00" w14:textId="77777777" w:rsidR="00650ECC" w:rsidRDefault="00650ECC" w:rsidP="00F54EFE">
            <w:pPr>
              <w:pStyle w:val="Commentaire"/>
              <w:tabs>
                <w:tab w:val="left" w:pos="5245"/>
              </w:tabs>
              <w:ind w:left="851" w:right="403" w:hanging="851"/>
              <w:rPr>
                <w:sz w:val="22"/>
              </w:rPr>
            </w:pPr>
            <w:r>
              <w:rPr>
                <w:sz w:val="22"/>
              </w:rPr>
              <w:t>DB</w:t>
            </w:r>
          </w:p>
        </w:tc>
      </w:tr>
      <w:tr w:rsidR="00650ECC" w14:paraId="14791A97" w14:textId="77777777" w:rsidTr="00983125">
        <w:tblPrEx>
          <w:tblCellMar>
            <w:top w:w="0" w:type="dxa"/>
            <w:bottom w:w="0" w:type="dxa"/>
          </w:tblCellMar>
        </w:tblPrEx>
        <w:tc>
          <w:tcPr>
            <w:tcW w:w="3614" w:type="dxa"/>
            <w:tcBorders>
              <w:top w:val="nil"/>
              <w:left w:val="single" w:sz="12" w:space="0" w:color="auto"/>
              <w:bottom w:val="nil"/>
            </w:tcBorders>
          </w:tcPr>
          <w:p w14:paraId="5D0CC7BC" w14:textId="77777777" w:rsidR="00650ECC" w:rsidRDefault="00650ECC" w:rsidP="00F54EFE">
            <w:pPr>
              <w:pStyle w:val="Commentaire"/>
              <w:tabs>
                <w:tab w:val="left" w:pos="5245"/>
              </w:tabs>
              <w:ind w:left="851" w:right="403" w:hanging="851"/>
              <w:rPr>
                <w:sz w:val="22"/>
              </w:rPr>
            </w:pPr>
            <w:r>
              <w:rPr>
                <w:sz w:val="22"/>
              </w:rPr>
              <w:t>Bernd Hekele</w:t>
            </w:r>
          </w:p>
        </w:tc>
        <w:tc>
          <w:tcPr>
            <w:tcW w:w="3119" w:type="dxa"/>
            <w:tcBorders>
              <w:top w:val="nil"/>
              <w:bottom w:val="nil"/>
            </w:tcBorders>
          </w:tcPr>
          <w:p w14:paraId="4E576DC2" w14:textId="77777777" w:rsidR="00650ECC" w:rsidRDefault="00650ECC" w:rsidP="00F54EFE">
            <w:pPr>
              <w:pStyle w:val="Commentaire"/>
              <w:tabs>
                <w:tab w:val="left" w:pos="5245"/>
              </w:tabs>
              <w:ind w:left="851" w:right="403" w:hanging="851"/>
              <w:rPr>
                <w:sz w:val="22"/>
              </w:rPr>
            </w:pPr>
          </w:p>
        </w:tc>
        <w:tc>
          <w:tcPr>
            <w:tcW w:w="2976" w:type="dxa"/>
            <w:tcBorders>
              <w:top w:val="nil"/>
              <w:bottom w:val="nil"/>
              <w:right w:val="single" w:sz="12" w:space="0" w:color="auto"/>
            </w:tcBorders>
          </w:tcPr>
          <w:p w14:paraId="0B1A8BFD" w14:textId="77777777" w:rsidR="00650ECC" w:rsidRDefault="00650ECC" w:rsidP="00F54EFE">
            <w:pPr>
              <w:pStyle w:val="Commentaire"/>
              <w:tabs>
                <w:tab w:val="left" w:pos="5245"/>
              </w:tabs>
              <w:ind w:left="851" w:right="403" w:hanging="851"/>
              <w:rPr>
                <w:sz w:val="22"/>
              </w:rPr>
            </w:pPr>
            <w:r>
              <w:rPr>
                <w:sz w:val="22"/>
              </w:rPr>
              <w:t>DB</w:t>
            </w:r>
          </w:p>
        </w:tc>
      </w:tr>
      <w:tr w:rsidR="00650ECC" w14:paraId="786C1FAA" w14:textId="77777777" w:rsidTr="00983125">
        <w:tblPrEx>
          <w:tblCellMar>
            <w:top w:w="0" w:type="dxa"/>
            <w:bottom w:w="0" w:type="dxa"/>
          </w:tblCellMar>
        </w:tblPrEx>
        <w:tc>
          <w:tcPr>
            <w:tcW w:w="3614" w:type="dxa"/>
            <w:tcBorders>
              <w:top w:val="nil"/>
              <w:left w:val="single" w:sz="12" w:space="0" w:color="auto"/>
              <w:bottom w:val="nil"/>
            </w:tcBorders>
          </w:tcPr>
          <w:p w14:paraId="04FDD6BF" w14:textId="77777777" w:rsidR="00650ECC" w:rsidRDefault="00650ECC" w:rsidP="00F54EFE">
            <w:pPr>
              <w:pStyle w:val="Commentaire"/>
              <w:tabs>
                <w:tab w:val="left" w:pos="5245"/>
              </w:tabs>
              <w:ind w:left="851" w:right="403" w:hanging="851"/>
              <w:rPr>
                <w:sz w:val="22"/>
              </w:rPr>
            </w:pPr>
            <w:r>
              <w:rPr>
                <w:sz w:val="22"/>
              </w:rPr>
              <w:t>Niklas Schaffrath</w:t>
            </w:r>
          </w:p>
        </w:tc>
        <w:tc>
          <w:tcPr>
            <w:tcW w:w="3119" w:type="dxa"/>
            <w:tcBorders>
              <w:top w:val="nil"/>
              <w:bottom w:val="nil"/>
            </w:tcBorders>
          </w:tcPr>
          <w:p w14:paraId="1924003B" w14:textId="77777777" w:rsidR="00650ECC" w:rsidRDefault="00650ECC" w:rsidP="00F54EFE">
            <w:pPr>
              <w:pStyle w:val="Commentaire"/>
              <w:tabs>
                <w:tab w:val="left" w:pos="5245"/>
              </w:tabs>
              <w:ind w:left="851" w:right="403" w:hanging="851"/>
              <w:rPr>
                <w:sz w:val="22"/>
              </w:rPr>
            </w:pPr>
          </w:p>
        </w:tc>
        <w:tc>
          <w:tcPr>
            <w:tcW w:w="2976" w:type="dxa"/>
            <w:tcBorders>
              <w:top w:val="nil"/>
              <w:bottom w:val="nil"/>
              <w:right w:val="single" w:sz="12" w:space="0" w:color="auto"/>
            </w:tcBorders>
          </w:tcPr>
          <w:p w14:paraId="15299CAC" w14:textId="77777777" w:rsidR="00650ECC" w:rsidRDefault="00650ECC" w:rsidP="00F54EFE">
            <w:pPr>
              <w:pStyle w:val="Commentaire"/>
              <w:tabs>
                <w:tab w:val="left" w:pos="5245"/>
              </w:tabs>
              <w:ind w:left="851" w:right="403" w:hanging="851"/>
              <w:rPr>
                <w:sz w:val="22"/>
              </w:rPr>
            </w:pPr>
            <w:r>
              <w:rPr>
                <w:sz w:val="22"/>
              </w:rPr>
              <w:t>Siemens</w:t>
            </w:r>
          </w:p>
        </w:tc>
      </w:tr>
      <w:tr w:rsidR="00650ECC" w14:paraId="6D6B6F51" w14:textId="77777777" w:rsidTr="00983125">
        <w:tblPrEx>
          <w:tblCellMar>
            <w:top w:w="0" w:type="dxa"/>
            <w:bottom w:w="0" w:type="dxa"/>
          </w:tblCellMar>
        </w:tblPrEx>
        <w:tc>
          <w:tcPr>
            <w:tcW w:w="3614" w:type="dxa"/>
            <w:tcBorders>
              <w:top w:val="nil"/>
              <w:left w:val="single" w:sz="12" w:space="0" w:color="auto"/>
              <w:bottom w:val="nil"/>
            </w:tcBorders>
          </w:tcPr>
          <w:p w14:paraId="6707AAE6" w14:textId="77777777" w:rsidR="00650ECC" w:rsidRDefault="00650ECC" w:rsidP="00F54EFE">
            <w:pPr>
              <w:pStyle w:val="Commentaire"/>
              <w:tabs>
                <w:tab w:val="left" w:pos="5245"/>
              </w:tabs>
              <w:ind w:left="851" w:right="403" w:hanging="851"/>
              <w:rPr>
                <w:sz w:val="22"/>
              </w:rPr>
            </w:pPr>
            <w:r>
              <w:rPr>
                <w:sz w:val="22"/>
              </w:rPr>
              <w:t>Uwe Steinke</w:t>
            </w:r>
          </w:p>
        </w:tc>
        <w:tc>
          <w:tcPr>
            <w:tcW w:w="3119" w:type="dxa"/>
            <w:tcBorders>
              <w:top w:val="nil"/>
              <w:bottom w:val="nil"/>
            </w:tcBorders>
          </w:tcPr>
          <w:p w14:paraId="2C343A5C" w14:textId="77777777" w:rsidR="00650ECC" w:rsidRDefault="00650ECC" w:rsidP="00F54EFE">
            <w:pPr>
              <w:pStyle w:val="Commentaire"/>
              <w:tabs>
                <w:tab w:val="left" w:pos="5245"/>
              </w:tabs>
              <w:ind w:left="851" w:right="403" w:hanging="851"/>
              <w:rPr>
                <w:sz w:val="22"/>
              </w:rPr>
            </w:pPr>
          </w:p>
        </w:tc>
        <w:tc>
          <w:tcPr>
            <w:tcW w:w="2976" w:type="dxa"/>
            <w:tcBorders>
              <w:top w:val="nil"/>
              <w:bottom w:val="nil"/>
              <w:right w:val="single" w:sz="12" w:space="0" w:color="auto"/>
            </w:tcBorders>
          </w:tcPr>
          <w:p w14:paraId="6AAF981D" w14:textId="77777777" w:rsidR="00650ECC" w:rsidRDefault="00650ECC" w:rsidP="00F54EFE">
            <w:pPr>
              <w:pStyle w:val="Commentaire"/>
              <w:tabs>
                <w:tab w:val="left" w:pos="5245"/>
              </w:tabs>
              <w:ind w:left="851" w:right="403" w:hanging="851"/>
              <w:rPr>
                <w:sz w:val="22"/>
              </w:rPr>
            </w:pPr>
            <w:r>
              <w:rPr>
                <w:sz w:val="22"/>
              </w:rPr>
              <w:t>Siemens</w:t>
            </w:r>
          </w:p>
        </w:tc>
      </w:tr>
      <w:tr w:rsidR="00650ECC" w14:paraId="5E4A4D6D" w14:textId="77777777" w:rsidTr="00983125">
        <w:tblPrEx>
          <w:tblCellMar>
            <w:top w:w="0" w:type="dxa"/>
            <w:bottom w:w="0" w:type="dxa"/>
          </w:tblCellMar>
        </w:tblPrEx>
        <w:tc>
          <w:tcPr>
            <w:tcW w:w="3614" w:type="dxa"/>
            <w:tcBorders>
              <w:top w:val="nil"/>
              <w:left w:val="single" w:sz="12" w:space="0" w:color="auto"/>
              <w:bottom w:val="nil"/>
            </w:tcBorders>
          </w:tcPr>
          <w:p w14:paraId="4D9A6E03" w14:textId="77777777" w:rsidR="00650ECC" w:rsidRPr="008A32F3" w:rsidRDefault="0073510B" w:rsidP="00F54EFE">
            <w:pPr>
              <w:pStyle w:val="Commentaire"/>
              <w:tabs>
                <w:tab w:val="left" w:pos="5245"/>
              </w:tabs>
              <w:ind w:left="851" w:right="403" w:hanging="851"/>
              <w:rPr>
                <w:sz w:val="22"/>
              </w:rPr>
            </w:pPr>
            <w:r>
              <w:rPr>
                <w:sz w:val="22"/>
              </w:rPr>
              <w:t>Jos Holtzer</w:t>
            </w:r>
          </w:p>
        </w:tc>
        <w:tc>
          <w:tcPr>
            <w:tcW w:w="3119" w:type="dxa"/>
            <w:tcBorders>
              <w:top w:val="nil"/>
              <w:bottom w:val="nil"/>
            </w:tcBorders>
          </w:tcPr>
          <w:p w14:paraId="387B3F09" w14:textId="77777777" w:rsidR="00650ECC" w:rsidRDefault="00650ECC" w:rsidP="00F54EFE">
            <w:pPr>
              <w:pStyle w:val="Commentaire"/>
              <w:tabs>
                <w:tab w:val="left" w:pos="5245"/>
              </w:tabs>
              <w:ind w:left="851" w:right="403" w:hanging="851"/>
              <w:rPr>
                <w:sz w:val="22"/>
              </w:rPr>
            </w:pPr>
          </w:p>
        </w:tc>
        <w:tc>
          <w:tcPr>
            <w:tcW w:w="2976" w:type="dxa"/>
            <w:tcBorders>
              <w:top w:val="nil"/>
              <w:bottom w:val="nil"/>
              <w:right w:val="single" w:sz="12" w:space="0" w:color="auto"/>
            </w:tcBorders>
          </w:tcPr>
          <w:p w14:paraId="6B2DFCDB" w14:textId="77777777" w:rsidR="00650ECC" w:rsidRDefault="00650ECC" w:rsidP="00F54EFE">
            <w:pPr>
              <w:pStyle w:val="Commentaire"/>
              <w:tabs>
                <w:tab w:val="left" w:pos="5245"/>
              </w:tabs>
              <w:ind w:left="851" w:right="403" w:hanging="851"/>
              <w:rPr>
                <w:sz w:val="22"/>
              </w:rPr>
            </w:pPr>
            <w:r>
              <w:rPr>
                <w:sz w:val="22"/>
              </w:rPr>
              <w:t>NS</w:t>
            </w:r>
          </w:p>
        </w:tc>
      </w:tr>
      <w:tr w:rsidR="00650ECC" w14:paraId="46F939A9" w14:textId="77777777" w:rsidTr="00983125">
        <w:tblPrEx>
          <w:tblCellMar>
            <w:top w:w="0" w:type="dxa"/>
            <w:bottom w:w="0" w:type="dxa"/>
          </w:tblCellMar>
        </w:tblPrEx>
        <w:tc>
          <w:tcPr>
            <w:tcW w:w="3614" w:type="dxa"/>
            <w:tcBorders>
              <w:top w:val="nil"/>
              <w:left w:val="single" w:sz="12" w:space="0" w:color="auto"/>
              <w:bottom w:val="nil"/>
            </w:tcBorders>
          </w:tcPr>
          <w:p w14:paraId="63892FC7" w14:textId="77777777" w:rsidR="00650ECC" w:rsidRDefault="00650ECC" w:rsidP="00F54EFE">
            <w:pPr>
              <w:pStyle w:val="Commentaire"/>
              <w:tabs>
                <w:tab w:val="left" w:pos="5245"/>
              </w:tabs>
              <w:ind w:left="851" w:right="403" w:hanging="851"/>
              <w:rPr>
                <w:sz w:val="22"/>
                <w:lang w:val="de-DE"/>
              </w:rPr>
            </w:pPr>
            <w:r>
              <w:rPr>
                <w:sz w:val="22"/>
                <w:lang w:val="de-DE"/>
              </w:rPr>
              <w:t>Jan Welvaarts</w:t>
            </w:r>
          </w:p>
        </w:tc>
        <w:tc>
          <w:tcPr>
            <w:tcW w:w="3119" w:type="dxa"/>
            <w:tcBorders>
              <w:top w:val="nil"/>
              <w:bottom w:val="nil"/>
            </w:tcBorders>
          </w:tcPr>
          <w:p w14:paraId="20FAD5B0" w14:textId="77777777" w:rsidR="00650ECC" w:rsidRDefault="00650ECC" w:rsidP="00F54EFE">
            <w:pPr>
              <w:pStyle w:val="Commentaire"/>
              <w:tabs>
                <w:tab w:val="left" w:pos="5245"/>
              </w:tabs>
              <w:ind w:left="851" w:right="403" w:hanging="851"/>
              <w:rPr>
                <w:sz w:val="22"/>
              </w:rPr>
            </w:pPr>
          </w:p>
        </w:tc>
        <w:tc>
          <w:tcPr>
            <w:tcW w:w="2976" w:type="dxa"/>
            <w:tcBorders>
              <w:top w:val="nil"/>
              <w:bottom w:val="nil"/>
              <w:right w:val="single" w:sz="12" w:space="0" w:color="auto"/>
            </w:tcBorders>
          </w:tcPr>
          <w:p w14:paraId="51E48618" w14:textId="77777777" w:rsidR="00650ECC" w:rsidRDefault="00650ECC" w:rsidP="00F54EFE">
            <w:pPr>
              <w:pStyle w:val="Commentaire"/>
              <w:tabs>
                <w:tab w:val="left" w:pos="5245"/>
              </w:tabs>
              <w:ind w:left="851" w:right="403" w:hanging="851"/>
              <w:rPr>
                <w:sz w:val="22"/>
              </w:rPr>
            </w:pPr>
            <w:r>
              <w:rPr>
                <w:sz w:val="22"/>
              </w:rPr>
              <w:t>L’loyds Register Rail</w:t>
            </w:r>
          </w:p>
        </w:tc>
      </w:tr>
      <w:tr w:rsidR="00650ECC" w14:paraId="3BAB410F" w14:textId="77777777" w:rsidTr="00983125">
        <w:tblPrEx>
          <w:tblCellMar>
            <w:top w:w="0" w:type="dxa"/>
            <w:bottom w:w="0" w:type="dxa"/>
          </w:tblCellMar>
        </w:tblPrEx>
        <w:tc>
          <w:tcPr>
            <w:tcW w:w="3614" w:type="dxa"/>
            <w:tcBorders>
              <w:top w:val="nil"/>
              <w:left w:val="single" w:sz="12" w:space="0" w:color="auto"/>
              <w:bottom w:val="nil"/>
            </w:tcBorders>
          </w:tcPr>
          <w:p w14:paraId="6225D44C" w14:textId="77777777" w:rsidR="00650ECC" w:rsidRDefault="00650ECC" w:rsidP="00F54EFE">
            <w:pPr>
              <w:pStyle w:val="Commentaire"/>
              <w:tabs>
                <w:tab w:val="left" w:pos="5245"/>
              </w:tabs>
              <w:ind w:left="851" w:right="403" w:hanging="851"/>
              <w:rPr>
                <w:sz w:val="22"/>
              </w:rPr>
            </w:pPr>
            <w:r>
              <w:rPr>
                <w:sz w:val="22"/>
              </w:rPr>
              <w:t>Sylvain Baro</w:t>
            </w:r>
          </w:p>
        </w:tc>
        <w:tc>
          <w:tcPr>
            <w:tcW w:w="3119" w:type="dxa"/>
            <w:tcBorders>
              <w:top w:val="nil"/>
              <w:bottom w:val="nil"/>
            </w:tcBorders>
          </w:tcPr>
          <w:p w14:paraId="604E4186" w14:textId="77777777" w:rsidR="00650ECC" w:rsidRDefault="00650ECC" w:rsidP="00F54EFE">
            <w:pPr>
              <w:pStyle w:val="Commentaire"/>
              <w:tabs>
                <w:tab w:val="left" w:pos="5245"/>
              </w:tabs>
              <w:ind w:left="851" w:right="403" w:hanging="851"/>
              <w:rPr>
                <w:sz w:val="22"/>
              </w:rPr>
            </w:pPr>
          </w:p>
        </w:tc>
        <w:tc>
          <w:tcPr>
            <w:tcW w:w="2976" w:type="dxa"/>
            <w:tcBorders>
              <w:top w:val="nil"/>
              <w:bottom w:val="nil"/>
              <w:right w:val="single" w:sz="12" w:space="0" w:color="auto"/>
            </w:tcBorders>
          </w:tcPr>
          <w:p w14:paraId="35348A52" w14:textId="77777777" w:rsidR="00650ECC" w:rsidRDefault="00650ECC" w:rsidP="00F54EFE">
            <w:pPr>
              <w:pStyle w:val="Commentaire"/>
              <w:tabs>
                <w:tab w:val="left" w:pos="5245"/>
              </w:tabs>
              <w:ind w:left="851" w:right="403" w:hanging="851"/>
              <w:rPr>
                <w:sz w:val="22"/>
              </w:rPr>
            </w:pPr>
            <w:r>
              <w:rPr>
                <w:sz w:val="22"/>
              </w:rPr>
              <w:t>SNCF</w:t>
            </w:r>
          </w:p>
        </w:tc>
      </w:tr>
      <w:tr w:rsidR="00650ECC" w14:paraId="48789CB5" w14:textId="77777777" w:rsidTr="00983125">
        <w:tblPrEx>
          <w:tblCellMar>
            <w:top w:w="0" w:type="dxa"/>
            <w:bottom w:w="0" w:type="dxa"/>
          </w:tblCellMar>
        </w:tblPrEx>
        <w:tc>
          <w:tcPr>
            <w:tcW w:w="3614" w:type="dxa"/>
            <w:tcBorders>
              <w:top w:val="nil"/>
              <w:left w:val="single" w:sz="12" w:space="0" w:color="auto"/>
              <w:bottom w:val="nil"/>
            </w:tcBorders>
          </w:tcPr>
          <w:p w14:paraId="33EBAB0D" w14:textId="77777777" w:rsidR="00650ECC" w:rsidRDefault="00650ECC" w:rsidP="00F54EFE">
            <w:pPr>
              <w:pStyle w:val="Commentaire"/>
              <w:tabs>
                <w:tab w:val="left" w:pos="5245"/>
              </w:tabs>
              <w:ind w:left="851" w:right="403" w:hanging="851"/>
              <w:rPr>
                <w:sz w:val="22"/>
              </w:rPr>
            </w:pPr>
            <w:r>
              <w:rPr>
                <w:sz w:val="22"/>
              </w:rPr>
              <w:t>Marielle Petit-Doche</w:t>
            </w:r>
          </w:p>
        </w:tc>
        <w:tc>
          <w:tcPr>
            <w:tcW w:w="3119" w:type="dxa"/>
            <w:tcBorders>
              <w:top w:val="nil"/>
              <w:bottom w:val="nil"/>
            </w:tcBorders>
          </w:tcPr>
          <w:p w14:paraId="730DD9F3" w14:textId="77777777" w:rsidR="00650ECC" w:rsidRDefault="00650ECC" w:rsidP="00F54EFE">
            <w:pPr>
              <w:pStyle w:val="Commentaire"/>
              <w:tabs>
                <w:tab w:val="left" w:pos="5245"/>
              </w:tabs>
              <w:ind w:left="851" w:right="403" w:hanging="851"/>
              <w:rPr>
                <w:sz w:val="22"/>
              </w:rPr>
            </w:pPr>
          </w:p>
        </w:tc>
        <w:tc>
          <w:tcPr>
            <w:tcW w:w="2976" w:type="dxa"/>
            <w:tcBorders>
              <w:top w:val="nil"/>
              <w:bottom w:val="nil"/>
              <w:right w:val="single" w:sz="12" w:space="0" w:color="auto"/>
            </w:tcBorders>
          </w:tcPr>
          <w:p w14:paraId="756F435F" w14:textId="77777777" w:rsidR="00650ECC" w:rsidRDefault="00650ECC" w:rsidP="00F54EFE">
            <w:pPr>
              <w:pStyle w:val="Commentaire"/>
              <w:tabs>
                <w:tab w:val="left" w:pos="5245"/>
              </w:tabs>
              <w:ind w:left="851" w:right="403" w:hanging="851"/>
              <w:rPr>
                <w:sz w:val="22"/>
              </w:rPr>
            </w:pPr>
            <w:r>
              <w:rPr>
                <w:sz w:val="22"/>
              </w:rPr>
              <w:t>Systerel</w:t>
            </w:r>
          </w:p>
        </w:tc>
      </w:tr>
      <w:tr w:rsidR="00650ECC" w14:paraId="6744CC95" w14:textId="77777777" w:rsidTr="00983125">
        <w:tblPrEx>
          <w:tblCellMar>
            <w:top w:w="0" w:type="dxa"/>
            <w:bottom w:w="0" w:type="dxa"/>
          </w:tblCellMar>
        </w:tblPrEx>
        <w:tc>
          <w:tcPr>
            <w:tcW w:w="3614" w:type="dxa"/>
            <w:tcBorders>
              <w:top w:val="nil"/>
              <w:left w:val="single" w:sz="12" w:space="0" w:color="auto"/>
              <w:bottom w:val="nil"/>
            </w:tcBorders>
          </w:tcPr>
          <w:p w14:paraId="562095B5" w14:textId="77777777" w:rsidR="00650ECC" w:rsidRDefault="0073510B" w:rsidP="00F54EFE">
            <w:pPr>
              <w:pStyle w:val="Commentaire"/>
              <w:tabs>
                <w:tab w:val="left" w:pos="5245"/>
              </w:tabs>
              <w:ind w:left="851" w:right="403" w:hanging="851"/>
              <w:rPr>
                <w:sz w:val="22"/>
              </w:rPr>
            </w:pPr>
            <w:r>
              <w:rPr>
                <w:sz w:val="22"/>
              </w:rPr>
              <w:t>Jan Welte</w:t>
            </w:r>
          </w:p>
        </w:tc>
        <w:tc>
          <w:tcPr>
            <w:tcW w:w="3119" w:type="dxa"/>
            <w:tcBorders>
              <w:top w:val="nil"/>
              <w:bottom w:val="nil"/>
            </w:tcBorders>
          </w:tcPr>
          <w:p w14:paraId="3B1C254F" w14:textId="77777777" w:rsidR="00650ECC" w:rsidRDefault="00650ECC" w:rsidP="00F54EFE">
            <w:pPr>
              <w:pStyle w:val="Commentaire"/>
              <w:tabs>
                <w:tab w:val="left" w:pos="5245"/>
              </w:tabs>
              <w:ind w:left="851" w:right="403" w:hanging="851"/>
              <w:rPr>
                <w:sz w:val="22"/>
              </w:rPr>
            </w:pPr>
          </w:p>
        </w:tc>
        <w:tc>
          <w:tcPr>
            <w:tcW w:w="2976" w:type="dxa"/>
            <w:tcBorders>
              <w:top w:val="nil"/>
              <w:bottom w:val="nil"/>
              <w:right w:val="single" w:sz="12" w:space="0" w:color="auto"/>
            </w:tcBorders>
          </w:tcPr>
          <w:p w14:paraId="41D01866" w14:textId="77777777" w:rsidR="00650ECC" w:rsidRDefault="00650ECC" w:rsidP="00F54EFE">
            <w:pPr>
              <w:pStyle w:val="Commentaire"/>
              <w:tabs>
                <w:tab w:val="left" w:pos="5245"/>
              </w:tabs>
              <w:ind w:left="851" w:right="403" w:hanging="851"/>
              <w:rPr>
                <w:sz w:val="22"/>
              </w:rPr>
            </w:pPr>
            <w:r>
              <w:rPr>
                <w:sz w:val="22"/>
              </w:rPr>
              <w:t>TU Braunschweig</w:t>
            </w:r>
          </w:p>
        </w:tc>
      </w:tr>
      <w:tr w:rsidR="00650ECC" w14:paraId="78BC772C" w14:textId="77777777" w:rsidTr="00983125">
        <w:tblPrEx>
          <w:tblCellMar>
            <w:top w:w="0" w:type="dxa"/>
            <w:bottom w:w="0" w:type="dxa"/>
          </w:tblCellMar>
        </w:tblPrEx>
        <w:tc>
          <w:tcPr>
            <w:tcW w:w="3614" w:type="dxa"/>
            <w:tcBorders>
              <w:top w:val="nil"/>
              <w:left w:val="single" w:sz="12" w:space="0" w:color="auto"/>
              <w:bottom w:val="nil"/>
            </w:tcBorders>
          </w:tcPr>
          <w:p w14:paraId="55694D90" w14:textId="77777777" w:rsidR="00650ECC" w:rsidRDefault="00650ECC" w:rsidP="00F54EFE">
            <w:pPr>
              <w:pStyle w:val="Commentaire"/>
              <w:tabs>
                <w:tab w:val="left" w:pos="5245"/>
              </w:tabs>
              <w:ind w:left="851" w:right="403" w:hanging="851"/>
              <w:rPr>
                <w:sz w:val="22"/>
              </w:rPr>
            </w:pPr>
          </w:p>
        </w:tc>
        <w:tc>
          <w:tcPr>
            <w:tcW w:w="3119" w:type="dxa"/>
            <w:tcBorders>
              <w:top w:val="nil"/>
              <w:bottom w:val="nil"/>
            </w:tcBorders>
          </w:tcPr>
          <w:p w14:paraId="43D17A8F" w14:textId="77777777" w:rsidR="00650ECC" w:rsidRDefault="00650ECC" w:rsidP="00F54EFE">
            <w:pPr>
              <w:pStyle w:val="Commentaire"/>
              <w:tabs>
                <w:tab w:val="left" w:pos="5245"/>
              </w:tabs>
              <w:ind w:left="851" w:right="403" w:hanging="851"/>
              <w:rPr>
                <w:sz w:val="22"/>
              </w:rPr>
            </w:pPr>
          </w:p>
        </w:tc>
        <w:tc>
          <w:tcPr>
            <w:tcW w:w="2976" w:type="dxa"/>
            <w:tcBorders>
              <w:top w:val="nil"/>
              <w:bottom w:val="nil"/>
              <w:right w:val="single" w:sz="12" w:space="0" w:color="auto"/>
            </w:tcBorders>
          </w:tcPr>
          <w:p w14:paraId="56579358" w14:textId="77777777" w:rsidR="00650ECC" w:rsidRDefault="00650ECC" w:rsidP="00F54EFE">
            <w:pPr>
              <w:pStyle w:val="Commentaire"/>
              <w:tabs>
                <w:tab w:val="left" w:pos="5245"/>
              </w:tabs>
              <w:ind w:left="851" w:right="403" w:hanging="851"/>
              <w:rPr>
                <w:sz w:val="22"/>
              </w:rPr>
            </w:pPr>
          </w:p>
        </w:tc>
      </w:tr>
      <w:tr w:rsidR="00650ECC" w14:paraId="0EA07CD3" w14:textId="77777777" w:rsidTr="00983125">
        <w:tblPrEx>
          <w:tblCellMar>
            <w:top w:w="0" w:type="dxa"/>
            <w:bottom w:w="0" w:type="dxa"/>
          </w:tblCellMar>
        </w:tblPrEx>
        <w:tc>
          <w:tcPr>
            <w:tcW w:w="3614" w:type="dxa"/>
            <w:tcBorders>
              <w:top w:val="nil"/>
              <w:left w:val="single" w:sz="12" w:space="0" w:color="auto"/>
              <w:bottom w:val="single" w:sz="12" w:space="0" w:color="auto"/>
            </w:tcBorders>
          </w:tcPr>
          <w:p w14:paraId="7134DBE0" w14:textId="77777777" w:rsidR="00650ECC" w:rsidRDefault="00650ECC" w:rsidP="00F54EFE">
            <w:pPr>
              <w:pStyle w:val="Commentaire"/>
              <w:tabs>
                <w:tab w:val="left" w:pos="5245"/>
              </w:tabs>
              <w:ind w:left="851" w:right="403" w:hanging="851"/>
              <w:rPr>
                <w:sz w:val="22"/>
              </w:rPr>
            </w:pPr>
          </w:p>
        </w:tc>
        <w:tc>
          <w:tcPr>
            <w:tcW w:w="3119" w:type="dxa"/>
            <w:tcBorders>
              <w:top w:val="nil"/>
              <w:bottom w:val="single" w:sz="12" w:space="0" w:color="auto"/>
            </w:tcBorders>
          </w:tcPr>
          <w:p w14:paraId="13E41B2F" w14:textId="77777777" w:rsidR="00650ECC" w:rsidRDefault="00650ECC" w:rsidP="00F54EFE">
            <w:pPr>
              <w:pStyle w:val="Commentaire"/>
              <w:tabs>
                <w:tab w:val="left" w:pos="5245"/>
              </w:tabs>
              <w:ind w:left="851" w:right="403" w:hanging="851"/>
              <w:rPr>
                <w:sz w:val="22"/>
              </w:rPr>
            </w:pPr>
          </w:p>
        </w:tc>
        <w:tc>
          <w:tcPr>
            <w:tcW w:w="2976" w:type="dxa"/>
            <w:tcBorders>
              <w:top w:val="nil"/>
              <w:bottom w:val="single" w:sz="12" w:space="0" w:color="auto"/>
              <w:right w:val="single" w:sz="12" w:space="0" w:color="auto"/>
            </w:tcBorders>
          </w:tcPr>
          <w:p w14:paraId="30F3A8D3" w14:textId="77777777" w:rsidR="00650ECC" w:rsidRDefault="00650ECC" w:rsidP="00F54EFE">
            <w:pPr>
              <w:pStyle w:val="Commentaire"/>
              <w:tabs>
                <w:tab w:val="left" w:pos="5245"/>
              </w:tabs>
              <w:ind w:left="851" w:right="403" w:hanging="851"/>
              <w:rPr>
                <w:sz w:val="22"/>
              </w:rPr>
            </w:pPr>
          </w:p>
        </w:tc>
      </w:tr>
    </w:tbl>
    <w:p w14:paraId="3DE159C8" w14:textId="77777777" w:rsidR="00650ECC" w:rsidRDefault="00650ECC" w:rsidP="00F54EFE">
      <w:pPr>
        <w:pStyle w:val="Commentaire"/>
        <w:tabs>
          <w:tab w:val="left" w:pos="5245"/>
        </w:tabs>
        <w:ind w:left="851" w:right="403" w:hanging="851"/>
        <w:rPr>
          <w:b/>
          <w:sz w:val="22"/>
        </w:rPr>
      </w:pPr>
    </w:p>
    <w:p w14:paraId="093E312A" w14:textId="77777777" w:rsidR="00650ECC" w:rsidRDefault="00650ECC" w:rsidP="00F54EFE">
      <w:pPr>
        <w:pStyle w:val="Commentaire"/>
        <w:tabs>
          <w:tab w:val="left" w:pos="5245"/>
        </w:tabs>
        <w:ind w:left="851" w:right="403" w:hanging="851"/>
        <w:rPr>
          <w:b/>
          <w:sz w:val="22"/>
        </w:rPr>
      </w:pPr>
    </w:p>
    <w:p w14:paraId="31F0D420" w14:textId="77777777" w:rsidR="00650ECC" w:rsidRDefault="00650ECC" w:rsidP="00F54EFE">
      <w:pPr>
        <w:pStyle w:val="Commentaire"/>
        <w:tabs>
          <w:tab w:val="left" w:pos="5245"/>
        </w:tabs>
        <w:ind w:left="851" w:right="403" w:hanging="851"/>
        <w:outlineLvl w:val="0"/>
        <w:rPr>
          <w:sz w:val="22"/>
        </w:rPr>
      </w:pPr>
      <w:r>
        <w:rPr>
          <w:b/>
          <w:sz w:val="22"/>
        </w:rPr>
        <w:t>Distribution 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614"/>
        <w:gridCol w:w="3119"/>
        <w:gridCol w:w="2976"/>
      </w:tblGrid>
      <w:tr w:rsidR="00650ECC" w14:paraId="23C46062" w14:textId="77777777" w:rsidTr="00983125">
        <w:tblPrEx>
          <w:tblCellMar>
            <w:top w:w="0" w:type="dxa"/>
            <w:bottom w:w="0" w:type="dxa"/>
          </w:tblCellMar>
        </w:tblPrEx>
        <w:tc>
          <w:tcPr>
            <w:tcW w:w="3614" w:type="dxa"/>
            <w:tcBorders>
              <w:top w:val="single" w:sz="12" w:space="0" w:color="auto"/>
              <w:left w:val="single" w:sz="12" w:space="0" w:color="auto"/>
              <w:bottom w:val="single" w:sz="12" w:space="0" w:color="auto"/>
            </w:tcBorders>
          </w:tcPr>
          <w:p w14:paraId="7F06AE7B" w14:textId="77777777" w:rsidR="00650ECC" w:rsidRDefault="00650ECC" w:rsidP="00F54EFE">
            <w:pPr>
              <w:pStyle w:val="Commentaire"/>
              <w:tabs>
                <w:tab w:val="left" w:pos="5245"/>
              </w:tabs>
              <w:ind w:left="851" w:right="403" w:hanging="851"/>
              <w:jc w:val="center"/>
              <w:rPr>
                <w:b/>
                <w:sz w:val="22"/>
              </w:rPr>
            </w:pPr>
            <w:r>
              <w:rPr>
                <w:b/>
                <w:sz w:val="22"/>
              </w:rPr>
              <w:t>Name</w:t>
            </w:r>
          </w:p>
        </w:tc>
        <w:tc>
          <w:tcPr>
            <w:tcW w:w="3119" w:type="dxa"/>
            <w:tcBorders>
              <w:top w:val="single" w:sz="12" w:space="0" w:color="auto"/>
              <w:bottom w:val="single" w:sz="12" w:space="0" w:color="auto"/>
            </w:tcBorders>
          </w:tcPr>
          <w:p w14:paraId="3E60A33D" w14:textId="77777777" w:rsidR="00650ECC" w:rsidRDefault="00650ECC" w:rsidP="00F54EFE">
            <w:pPr>
              <w:pStyle w:val="Commentaire"/>
              <w:tabs>
                <w:tab w:val="left" w:pos="5245"/>
              </w:tabs>
              <w:ind w:left="851" w:right="403" w:hanging="851"/>
              <w:jc w:val="center"/>
              <w:rPr>
                <w:b/>
                <w:sz w:val="22"/>
              </w:rPr>
            </w:pPr>
            <w:r>
              <w:rPr>
                <w:b/>
                <w:sz w:val="22"/>
              </w:rPr>
              <w:t>Position</w:t>
            </w:r>
          </w:p>
        </w:tc>
        <w:tc>
          <w:tcPr>
            <w:tcW w:w="2976" w:type="dxa"/>
            <w:tcBorders>
              <w:top w:val="single" w:sz="12" w:space="0" w:color="auto"/>
              <w:bottom w:val="single" w:sz="12" w:space="0" w:color="auto"/>
              <w:right w:val="single" w:sz="12" w:space="0" w:color="auto"/>
            </w:tcBorders>
          </w:tcPr>
          <w:p w14:paraId="1C632D0F" w14:textId="77777777" w:rsidR="00650ECC" w:rsidRDefault="00650ECC" w:rsidP="00F54EFE">
            <w:pPr>
              <w:pStyle w:val="Commentaire"/>
              <w:tabs>
                <w:tab w:val="left" w:pos="5245"/>
              </w:tabs>
              <w:ind w:left="851" w:right="403" w:hanging="851"/>
              <w:jc w:val="center"/>
              <w:rPr>
                <w:b/>
                <w:sz w:val="22"/>
              </w:rPr>
            </w:pPr>
            <w:r>
              <w:rPr>
                <w:b/>
                <w:sz w:val="22"/>
              </w:rPr>
              <w:t>Company / Department</w:t>
            </w:r>
          </w:p>
        </w:tc>
      </w:tr>
      <w:tr w:rsidR="00650ECC" w14:paraId="0BC851ED" w14:textId="77777777" w:rsidTr="00983125">
        <w:tblPrEx>
          <w:tblCellMar>
            <w:top w:w="0" w:type="dxa"/>
            <w:bottom w:w="0" w:type="dxa"/>
          </w:tblCellMar>
        </w:tblPrEx>
        <w:tc>
          <w:tcPr>
            <w:tcW w:w="3614" w:type="dxa"/>
            <w:tcBorders>
              <w:top w:val="nil"/>
              <w:left w:val="single" w:sz="12" w:space="0" w:color="auto"/>
              <w:bottom w:val="nil"/>
            </w:tcBorders>
          </w:tcPr>
          <w:p w14:paraId="3FB25177" w14:textId="77777777" w:rsidR="00650ECC" w:rsidRDefault="00650ECC" w:rsidP="00F54EFE">
            <w:pPr>
              <w:pStyle w:val="Commentaire"/>
              <w:tabs>
                <w:tab w:val="left" w:pos="5245"/>
              </w:tabs>
              <w:ind w:left="851" w:right="403" w:hanging="851"/>
              <w:rPr>
                <w:iCs/>
                <w:sz w:val="22"/>
              </w:rPr>
            </w:pPr>
          </w:p>
        </w:tc>
        <w:tc>
          <w:tcPr>
            <w:tcW w:w="3119" w:type="dxa"/>
            <w:tcBorders>
              <w:top w:val="nil"/>
              <w:bottom w:val="nil"/>
            </w:tcBorders>
          </w:tcPr>
          <w:p w14:paraId="36EC0F1C" w14:textId="77777777" w:rsidR="00650ECC" w:rsidRDefault="00650ECC" w:rsidP="00F54EFE">
            <w:pPr>
              <w:pStyle w:val="Commentaire"/>
              <w:tabs>
                <w:tab w:val="left" w:pos="5245"/>
              </w:tabs>
              <w:ind w:left="851" w:right="403" w:hanging="851"/>
              <w:rPr>
                <w:sz w:val="22"/>
              </w:rPr>
            </w:pPr>
          </w:p>
        </w:tc>
        <w:tc>
          <w:tcPr>
            <w:tcW w:w="2976" w:type="dxa"/>
            <w:tcBorders>
              <w:top w:val="nil"/>
              <w:bottom w:val="nil"/>
              <w:right w:val="single" w:sz="12" w:space="0" w:color="auto"/>
            </w:tcBorders>
          </w:tcPr>
          <w:p w14:paraId="190C6696" w14:textId="77777777" w:rsidR="00650ECC" w:rsidRDefault="00650ECC" w:rsidP="00F54EFE">
            <w:pPr>
              <w:pStyle w:val="Commentaire"/>
              <w:tabs>
                <w:tab w:val="left" w:pos="5245"/>
              </w:tabs>
              <w:ind w:left="851" w:right="403" w:hanging="851"/>
              <w:rPr>
                <w:sz w:val="22"/>
              </w:rPr>
            </w:pPr>
            <w:r>
              <w:rPr>
                <w:sz w:val="22"/>
              </w:rPr>
              <w:t>Alstom TIS</w:t>
            </w:r>
          </w:p>
        </w:tc>
      </w:tr>
      <w:tr w:rsidR="00650ECC" w14:paraId="20048B49" w14:textId="77777777" w:rsidTr="00983125">
        <w:tblPrEx>
          <w:tblCellMar>
            <w:top w:w="0" w:type="dxa"/>
            <w:bottom w:w="0" w:type="dxa"/>
          </w:tblCellMar>
        </w:tblPrEx>
        <w:tc>
          <w:tcPr>
            <w:tcW w:w="3614" w:type="dxa"/>
            <w:tcBorders>
              <w:top w:val="nil"/>
              <w:left w:val="single" w:sz="12" w:space="0" w:color="auto"/>
              <w:bottom w:val="nil"/>
            </w:tcBorders>
          </w:tcPr>
          <w:p w14:paraId="1EFBA4E0" w14:textId="77777777" w:rsidR="00650ECC" w:rsidRDefault="00650ECC" w:rsidP="00F54EFE">
            <w:pPr>
              <w:pStyle w:val="Commentaire"/>
              <w:tabs>
                <w:tab w:val="left" w:pos="5245"/>
              </w:tabs>
              <w:ind w:left="851" w:right="403" w:hanging="851"/>
              <w:rPr>
                <w:sz w:val="22"/>
              </w:rPr>
            </w:pPr>
          </w:p>
        </w:tc>
        <w:tc>
          <w:tcPr>
            <w:tcW w:w="3119" w:type="dxa"/>
            <w:tcBorders>
              <w:top w:val="nil"/>
              <w:bottom w:val="nil"/>
            </w:tcBorders>
          </w:tcPr>
          <w:p w14:paraId="36F0EC8F" w14:textId="77777777" w:rsidR="00650ECC" w:rsidRDefault="00650ECC" w:rsidP="00F54EFE">
            <w:pPr>
              <w:pStyle w:val="Commentaire"/>
              <w:tabs>
                <w:tab w:val="left" w:pos="5245"/>
              </w:tabs>
              <w:ind w:left="851" w:right="403" w:hanging="851"/>
              <w:rPr>
                <w:sz w:val="22"/>
              </w:rPr>
            </w:pPr>
          </w:p>
        </w:tc>
        <w:tc>
          <w:tcPr>
            <w:tcW w:w="2976" w:type="dxa"/>
            <w:tcBorders>
              <w:top w:val="nil"/>
              <w:bottom w:val="nil"/>
              <w:right w:val="single" w:sz="12" w:space="0" w:color="auto"/>
            </w:tcBorders>
          </w:tcPr>
          <w:p w14:paraId="53AFF2DB" w14:textId="77777777" w:rsidR="00650ECC" w:rsidRDefault="00650ECC" w:rsidP="00F54EFE">
            <w:pPr>
              <w:pStyle w:val="Commentaire"/>
              <w:tabs>
                <w:tab w:val="left" w:pos="5245"/>
              </w:tabs>
              <w:ind w:left="851" w:right="403" w:hanging="851"/>
              <w:rPr>
                <w:sz w:val="22"/>
              </w:rPr>
            </w:pPr>
          </w:p>
        </w:tc>
      </w:tr>
      <w:tr w:rsidR="00650ECC" w14:paraId="0D1CBE29" w14:textId="77777777" w:rsidTr="00983125">
        <w:tblPrEx>
          <w:tblCellMar>
            <w:top w:w="0" w:type="dxa"/>
            <w:bottom w:w="0" w:type="dxa"/>
          </w:tblCellMar>
        </w:tblPrEx>
        <w:tc>
          <w:tcPr>
            <w:tcW w:w="3614" w:type="dxa"/>
            <w:tcBorders>
              <w:top w:val="nil"/>
              <w:left w:val="single" w:sz="12" w:space="0" w:color="auto"/>
              <w:bottom w:val="nil"/>
            </w:tcBorders>
          </w:tcPr>
          <w:p w14:paraId="69602D2F" w14:textId="77777777" w:rsidR="00650ECC" w:rsidRDefault="00650ECC" w:rsidP="00F54EFE">
            <w:pPr>
              <w:pStyle w:val="Commentaire"/>
              <w:tabs>
                <w:tab w:val="left" w:pos="5245"/>
              </w:tabs>
              <w:ind w:left="851" w:right="403" w:hanging="851"/>
              <w:rPr>
                <w:sz w:val="22"/>
              </w:rPr>
            </w:pPr>
          </w:p>
        </w:tc>
        <w:tc>
          <w:tcPr>
            <w:tcW w:w="3119" w:type="dxa"/>
            <w:tcBorders>
              <w:top w:val="nil"/>
              <w:bottom w:val="nil"/>
            </w:tcBorders>
          </w:tcPr>
          <w:p w14:paraId="29B250B9" w14:textId="77777777" w:rsidR="00650ECC" w:rsidRDefault="00650ECC" w:rsidP="00F54EFE">
            <w:pPr>
              <w:pStyle w:val="Commentaire"/>
              <w:tabs>
                <w:tab w:val="left" w:pos="5245"/>
              </w:tabs>
              <w:ind w:left="851" w:right="403" w:hanging="851"/>
              <w:rPr>
                <w:sz w:val="22"/>
              </w:rPr>
            </w:pPr>
          </w:p>
        </w:tc>
        <w:tc>
          <w:tcPr>
            <w:tcW w:w="2976" w:type="dxa"/>
            <w:tcBorders>
              <w:top w:val="nil"/>
              <w:bottom w:val="nil"/>
              <w:right w:val="single" w:sz="12" w:space="0" w:color="auto"/>
            </w:tcBorders>
          </w:tcPr>
          <w:p w14:paraId="38CF8B38" w14:textId="77777777" w:rsidR="00650ECC" w:rsidRDefault="00650ECC" w:rsidP="00F54EFE">
            <w:pPr>
              <w:pStyle w:val="Commentaire"/>
              <w:tabs>
                <w:tab w:val="left" w:pos="5245"/>
              </w:tabs>
              <w:ind w:left="851" w:right="403" w:hanging="851"/>
              <w:rPr>
                <w:sz w:val="22"/>
              </w:rPr>
            </w:pPr>
          </w:p>
        </w:tc>
      </w:tr>
      <w:tr w:rsidR="00650ECC" w14:paraId="60739ADD" w14:textId="77777777" w:rsidTr="00983125">
        <w:tblPrEx>
          <w:tblCellMar>
            <w:top w:w="0" w:type="dxa"/>
            <w:bottom w:w="0" w:type="dxa"/>
          </w:tblCellMar>
        </w:tblPrEx>
        <w:tc>
          <w:tcPr>
            <w:tcW w:w="3614" w:type="dxa"/>
            <w:tcBorders>
              <w:top w:val="nil"/>
              <w:left w:val="single" w:sz="12" w:space="0" w:color="auto"/>
              <w:bottom w:val="nil"/>
            </w:tcBorders>
          </w:tcPr>
          <w:p w14:paraId="22B7E411" w14:textId="77777777" w:rsidR="00650ECC" w:rsidRDefault="00650ECC" w:rsidP="00F54EFE">
            <w:pPr>
              <w:pStyle w:val="Commentaire"/>
              <w:tabs>
                <w:tab w:val="left" w:pos="5245"/>
              </w:tabs>
              <w:ind w:left="851" w:right="403" w:hanging="851"/>
              <w:rPr>
                <w:sz w:val="22"/>
              </w:rPr>
            </w:pPr>
          </w:p>
        </w:tc>
        <w:tc>
          <w:tcPr>
            <w:tcW w:w="3119" w:type="dxa"/>
            <w:tcBorders>
              <w:top w:val="nil"/>
              <w:bottom w:val="nil"/>
            </w:tcBorders>
          </w:tcPr>
          <w:p w14:paraId="03B52A5C" w14:textId="77777777" w:rsidR="00650ECC" w:rsidRDefault="00650ECC" w:rsidP="00F54EFE">
            <w:pPr>
              <w:pStyle w:val="Commentaire"/>
              <w:tabs>
                <w:tab w:val="left" w:pos="5245"/>
              </w:tabs>
              <w:ind w:left="851" w:right="403" w:hanging="851"/>
              <w:rPr>
                <w:sz w:val="22"/>
              </w:rPr>
            </w:pPr>
          </w:p>
        </w:tc>
        <w:tc>
          <w:tcPr>
            <w:tcW w:w="2976" w:type="dxa"/>
            <w:tcBorders>
              <w:top w:val="nil"/>
              <w:bottom w:val="nil"/>
              <w:right w:val="single" w:sz="12" w:space="0" w:color="auto"/>
            </w:tcBorders>
          </w:tcPr>
          <w:p w14:paraId="5826B827" w14:textId="77777777" w:rsidR="00650ECC" w:rsidRDefault="00650ECC" w:rsidP="00F54EFE">
            <w:pPr>
              <w:pStyle w:val="Commentaire"/>
              <w:tabs>
                <w:tab w:val="left" w:pos="5245"/>
              </w:tabs>
              <w:ind w:left="851" w:right="403" w:hanging="851"/>
              <w:rPr>
                <w:sz w:val="22"/>
              </w:rPr>
            </w:pPr>
          </w:p>
        </w:tc>
      </w:tr>
      <w:tr w:rsidR="00650ECC" w14:paraId="1FCC125B" w14:textId="77777777" w:rsidTr="00983125">
        <w:tblPrEx>
          <w:tblCellMar>
            <w:top w:w="0" w:type="dxa"/>
            <w:bottom w:w="0" w:type="dxa"/>
          </w:tblCellMar>
        </w:tblPrEx>
        <w:tc>
          <w:tcPr>
            <w:tcW w:w="3614" w:type="dxa"/>
            <w:tcBorders>
              <w:top w:val="nil"/>
              <w:left w:val="single" w:sz="12" w:space="0" w:color="auto"/>
              <w:bottom w:val="nil"/>
            </w:tcBorders>
          </w:tcPr>
          <w:p w14:paraId="4E09034D" w14:textId="77777777" w:rsidR="00650ECC" w:rsidRDefault="00650ECC" w:rsidP="00F54EFE">
            <w:pPr>
              <w:pStyle w:val="Commentaire"/>
              <w:tabs>
                <w:tab w:val="left" w:pos="5245"/>
              </w:tabs>
              <w:ind w:left="851" w:right="403" w:hanging="851"/>
              <w:rPr>
                <w:sz w:val="22"/>
              </w:rPr>
            </w:pPr>
          </w:p>
        </w:tc>
        <w:tc>
          <w:tcPr>
            <w:tcW w:w="3119" w:type="dxa"/>
            <w:tcBorders>
              <w:top w:val="nil"/>
              <w:bottom w:val="nil"/>
            </w:tcBorders>
          </w:tcPr>
          <w:p w14:paraId="4AD073D8" w14:textId="77777777" w:rsidR="00650ECC" w:rsidRDefault="00650ECC" w:rsidP="00F54EFE">
            <w:pPr>
              <w:pStyle w:val="Commentaire"/>
              <w:tabs>
                <w:tab w:val="left" w:pos="5245"/>
              </w:tabs>
              <w:ind w:left="851" w:right="403" w:hanging="851"/>
              <w:rPr>
                <w:sz w:val="22"/>
              </w:rPr>
            </w:pPr>
          </w:p>
        </w:tc>
        <w:tc>
          <w:tcPr>
            <w:tcW w:w="2976" w:type="dxa"/>
            <w:tcBorders>
              <w:top w:val="nil"/>
              <w:bottom w:val="nil"/>
              <w:right w:val="single" w:sz="12" w:space="0" w:color="auto"/>
            </w:tcBorders>
          </w:tcPr>
          <w:p w14:paraId="39F8FB43" w14:textId="77777777" w:rsidR="00650ECC" w:rsidRDefault="00650ECC" w:rsidP="00F54EFE">
            <w:pPr>
              <w:pStyle w:val="Commentaire"/>
              <w:tabs>
                <w:tab w:val="left" w:pos="5245"/>
              </w:tabs>
              <w:ind w:left="851" w:right="403" w:hanging="851"/>
              <w:rPr>
                <w:sz w:val="22"/>
              </w:rPr>
            </w:pPr>
          </w:p>
        </w:tc>
      </w:tr>
      <w:tr w:rsidR="00650ECC" w14:paraId="3583F803" w14:textId="77777777" w:rsidTr="00983125">
        <w:tblPrEx>
          <w:tblCellMar>
            <w:top w:w="0" w:type="dxa"/>
            <w:bottom w:w="0" w:type="dxa"/>
          </w:tblCellMar>
        </w:tblPrEx>
        <w:tc>
          <w:tcPr>
            <w:tcW w:w="3614" w:type="dxa"/>
            <w:tcBorders>
              <w:top w:val="nil"/>
              <w:left w:val="single" w:sz="12" w:space="0" w:color="auto"/>
              <w:bottom w:val="nil"/>
            </w:tcBorders>
          </w:tcPr>
          <w:p w14:paraId="72E8FECD" w14:textId="77777777" w:rsidR="00650ECC" w:rsidRDefault="00650ECC" w:rsidP="00F54EFE">
            <w:pPr>
              <w:pStyle w:val="Commentaire"/>
              <w:tabs>
                <w:tab w:val="left" w:pos="5245"/>
              </w:tabs>
              <w:ind w:left="851" w:right="403" w:hanging="851"/>
              <w:rPr>
                <w:sz w:val="22"/>
                <w:lang w:val="fr-FR"/>
              </w:rPr>
            </w:pPr>
          </w:p>
        </w:tc>
        <w:tc>
          <w:tcPr>
            <w:tcW w:w="3119" w:type="dxa"/>
            <w:tcBorders>
              <w:top w:val="nil"/>
              <w:bottom w:val="nil"/>
            </w:tcBorders>
          </w:tcPr>
          <w:p w14:paraId="6F840531" w14:textId="77777777" w:rsidR="00650ECC" w:rsidRDefault="00650ECC" w:rsidP="00F54EFE">
            <w:pPr>
              <w:pStyle w:val="Commentaire"/>
              <w:tabs>
                <w:tab w:val="left" w:pos="5245"/>
              </w:tabs>
              <w:ind w:left="851" w:right="403" w:hanging="851"/>
              <w:rPr>
                <w:sz w:val="22"/>
                <w:lang w:val="fr-FR"/>
              </w:rPr>
            </w:pPr>
          </w:p>
        </w:tc>
        <w:tc>
          <w:tcPr>
            <w:tcW w:w="2976" w:type="dxa"/>
            <w:tcBorders>
              <w:top w:val="nil"/>
              <w:bottom w:val="nil"/>
              <w:right w:val="single" w:sz="12" w:space="0" w:color="auto"/>
            </w:tcBorders>
          </w:tcPr>
          <w:p w14:paraId="36C8196B" w14:textId="77777777" w:rsidR="00650ECC" w:rsidRDefault="00650ECC" w:rsidP="00F54EFE">
            <w:pPr>
              <w:pStyle w:val="Commentaire"/>
              <w:tabs>
                <w:tab w:val="left" w:pos="5245"/>
              </w:tabs>
              <w:ind w:left="851" w:right="403" w:hanging="851"/>
              <w:rPr>
                <w:sz w:val="22"/>
                <w:lang w:val="fr-FR"/>
              </w:rPr>
            </w:pPr>
          </w:p>
        </w:tc>
      </w:tr>
      <w:tr w:rsidR="00650ECC" w14:paraId="65FF21C2" w14:textId="77777777" w:rsidTr="00983125">
        <w:tblPrEx>
          <w:tblCellMar>
            <w:top w:w="0" w:type="dxa"/>
            <w:bottom w:w="0" w:type="dxa"/>
          </w:tblCellMar>
        </w:tblPrEx>
        <w:tc>
          <w:tcPr>
            <w:tcW w:w="3614" w:type="dxa"/>
            <w:tcBorders>
              <w:top w:val="nil"/>
              <w:left w:val="single" w:sz="12" w:space="0" w:color="auto"/>
              <w:bottom w:val="nil"/>
            </w:tcBorders>
          </w:tcPr>
          <w:p w14:paraId="22CE5246" w14:textId="77777777" w:rsidR="00650ECC" w:rsidRDefault="00650ECC" w:rsidP="00F54EFE">
            <w:pPr>
              <w:pStyle w:val="Commentaire"/>
              <w:tabs>
                <w:tab w:val="left" w:pos="5245"/>
              </w:tabs>
              <w:ind w:left="851" w:right="403" w:hanging="851"/>
              <w:rPr>
                <w:sz w:val="22"/>
                <w:lang w:val="fr-FR"/>
              </w:rPr>
            </w:pPr>
          </w:p>
        </w:tc>
        <w:tc>
          <w:tcPr>
            <w:tcW w:w="3119" w:type="dxa"/>
            <w:tcBorders>
              <w:top w:val="nil"/>
              <w:bottom w:val="nil"/>
            </w:tcBorders>
          </w:tcPr>
          <w:p w14:paraId="60371055" w14:textId="77777777" w:rsidR="00650ECC" w:rsidRDefault="00650ECC" w:rsidP="00F54EFE">
            <w:pPr>
              <w:pStyle w:val="Commentaire"/>
              <w:tabs>
                <w:tab w:val="left" w:pos="5245"/>
              </w:tabs>
              <w:ind w:left="851" w:right="403" w:hanging="851"/>
              <w:rPr>
                <w:sz w:val="22"/>
                <w:lang w:val="fr-FR"/>
              </w:rPr>
            </w:pPr>
          </w:p>
        </w:tc>
        <w:tc>
          <w:tcPr>
            <w:tcW w:w="2976" w:type="dxa"/>
            <w:tcBorders>
              <w:top w:val="nil"/>
              <w:bottom w:val="nil"/>
              <w:right w:val="single" w:sz="12" w:space="0" w:color="auto"/>
            </w:tcBorders>
          </w:tcPr>
          <w:p w14:paraId="3B7A82F7" w14:textId="77777777" w:rsidR="00650ECC" w:rsidRDefault="00650ECC" w:rsidP="00F54EFE">
            <w:pPr>
              <w:pStyle w:val="Commentaire"/>
              <w:tabs>
                <w:tab w:val="left" w:pos="5245"/>
              </w:tabs>
              <w:ind w:left="851" w:right="403" w:hanging="851"/>
              <w:rPr>
                <w:sz w:val="22"/>
                <w:lang w:val="fr-FR"/>
              </w:rPr>
            </w:pPr>
          </w:p>
        </w:tc>
      </w:tr>
      <w:tr w:rsidR="00650ECC" w14:paraId="78C4B513" w14:textId="77777777" w:rsidTr="00983125">
        <w:tblPrEx>
          <w:tblCellMar>
            <w:top w:w="0" w:type="dxa"/>
            <w:bottom w:w="0" w:type="dxa"/>
          </w:tblCellMar>
        </w:tblPrEx>
        <w:tc>
          <w:tcPr>
            <w:tcW w:w="3614" w:type="dxa"/>
            <w:tcBorders>
              <w:top w:val="nil"/>
              <w:left w:val="single" w:sz="12" w:space="0" w:color="auto"/>
              <w:bottom w:val="nil"/>
            </w:tcBorders>
          </w:tcPr>
          <w:p w14:paraId="07BEFC20" w14:textId="77777777" w:rsidR="00650ECC" w:rsidRDefault="00650ECC" w:rsidP="00F54EFE">
            <w:pPr>
              <w:pStyle w:val="Commentaire"/>
              <w:tabs>
                <w:tab w:val="left" w:pos="5245"/>
              </w:tabs>
              <w:ind w:left="851" w:right="403" w:hanging="851"/>
              <w:rPr>
                <w:sz w:val="22"/>
              </w:rPr>
            </w:pPr>
          </w:p>
        </w:tc>
        <w:tc>
          <w:tcPr>
            <w:tcW w:w="3119" w:type="dxa"/>
            <w:tcBorders>
              <w:top w:val="nil"/>
              <w:bottom w:val="nil"/>
            </w:tcBorders>
          </w:tcPr>
          <w:p w14:paraId="44DB19A3" w14:textId="77777777" w:rsidR="00650ECC" w:rsidRDefault="00650ECC" w:rsidP="00F54EFE">
            <w:pPr>
              <w:pStyle w:val="Commentaire"/>
              <w:tabs>
                <w:tab w:val="left" w:pos="5245"/>
              </w:tabs>
              <w:ind w:left="851" w:right="403" w:hanging="851"/>
              <w:rPr>
                <w:sz w:val="22"/>
              </w:rPr>
            </w:pPr>
          </w:p>
        </w:tc>
        <w:tc>
          <w:tcPr>
            <w:tcW w:w="2976" w:type="dxa"/>
            <w:tcBorders>
              <w:top w:val="nil"/>
              <w:bottom w:val="nil"/>
              <w:right w:val="single" w:sz="12" w:space="0" w:color="auto"/>
            </w:tcBorders>
          </w:tcPr>
          <w:p w14:paraId="24735D08" w14:textId="77777777" w:rsidR="00650ECC" w:rsidRDefault="00650ECC" w:rsidP="00F54EFE">
            <w:pPr>
              <w:pStyle w:val="Commentaire"/>
              <w:tabs>
                <w:tab w:val="left" w:pos="5245"/>
              </w:tabs>
              <w:ind w:left="851" w:right="403" w:hanging="851"/>
              <w:rPr>
                <w:sz w:val="22"/>
              </w:rPr>
            </w:pPr>
          </w:p>
        </w:tc>
      </w:tr>
      <w:tr w:rsidR="00650ECC" w14:paraId="7D04AF87" w14:textId="77777777" w:rsidTr="00983125">
        <w:tblPrEx>
          <w:tblCellMar>
            <w:top w:w="0" w:type="dxa"/>
            <w:bottom w:w="0" w:type="dxa"/>
          </w:tblCellMar>
        </w:tblPrEx>
        <w:tc>
          <w:tcPr>
            <w:tcW w:w="3614" w:type="dxa"/>
            <w:tcBorders>
              <w:top w:val="nil"/>
              <w:left w:val="single" w:sz="12" w:space="0" w:color="auto"/>
              <w:bottom w:val="nil"/>
            </w:tcBorders>
          </w:tcPr>
          <w:p w14:paraId="2D638A72" w14:textId="77777777" w:rsidR="00650ECC" w:rsidRDefault="00650ECC" w:rsidP="00F54EFE">
            <w:pPr>
              <w:pStyle w:val="Commentaire"/>
              <w:tabs>
                <w:tab w:val="left" w:pos="5245"/>
              </w:tabs>
              <w:ind w:left="851" w:right="403" w:hanging="851"/>
              <w:rPr>
                <w:sz w:val="22"/>
              </w:rPr>
            </w:pPr>
          </w:p>
        </w:tc>
        <w:tc>
          <w:tcPr>
            <w:tcW w:w="3119" w:type="dxa"/>
            <w:tcBorders>
              <w:top w:val="nil"/>
              <w:bottom w:val="nil"/>
            </w:tcBorders>
          </w:tcPr>
          <w:p w14:paraId="5EC30AA8" w14:textId="77777777" w:rsidR="00650ECC" w:rsidRDefault="00650ECC" w:rsidP="00F54EFE">
            <w:pPr>
              <w:pStyle w:val="Commentaire"/>
              <w:tabs>
                <w:tab w:val="left" w:pos="5245"/>
              </w:tabs>
              <w:ind w:left="851" w:right="403" w:hanging="851"/>
              <w:rPr>
                <w:sz w:val="22"/>
              </w:rPr>
            </w:pPr>
          </w:p>
        </w:tc>
        <w:tc>
          <w:tcPr>
            <w:tcW w:w="2976" w:type="dxa"/>
            <w:tcBorders>
              <w:top w:val="nil"/>
              <w:bottom w:val="nil"/>
              <w:right w:val="single" w:sz="12" w:space="0" w:color="auto"/>
            </w:tcBorders>
          </w:tcPr>
          <w:p w14:paraId="7B7CC7AA" w14:textId="77777777" w:rsidR="00650ECC" w:rsidRDefault="00650ECC" w:rsidP="00F54EFE">
            <w:pPr>
              <w:pStyle w:val="Commentaire"/>
              <w:tabs>
                <w:tab w:val="left" w:pos="5245"/>
              </w:tabs>
              <w:ind w:left="851" w:right="403" w:hanging="851"/>
              <w:rPr>
                <w:sz w:val="22"/>
              </w:rPr>
            </w:pPr>
          </w:p>
        </w:tc>
      </w:tr>
      <w:tr w:rsidR="00650ECC" w14:paraId="501A3418" w14:textId="77777777" w:rsidTr="00983125">
        <w:tblPrEx>
          <w:tblCellMar>
            <w:top w:w="0" w:type="dxa"/>
            <w:bottom w:w="0" w:type="dxa"/>
          </w:tblCellMar>
        </w:tblPrEx>
        <w:tc>
          <w:tcPr>
            <w:tcW w:w="3614" w:type="dxa"/>
            <w:tcBorders>
              <w:top w:val="nil"/>
              <w:left w:val="single" w:sz="12" w:space="0" w:color="auto"/>
              <w:bottom w:val="nil"/>
            </w:tcBorders>
          </w:tcPr>
          <w:p w14:paraId="37CEC81A" w14:textId="77777777" w:rsidR="00650ECC" w:rsidRDefault="00650ECC" w:rsidP="00F54EFE">
            <w:pPr>
              <w:pStyle w:val="Commentaire"/>
              <w:tabs>
                <w:tab w:val="left" w:pos="5245"/>
              </w:tabs>
              <w:ind w:left="851" w:right="403" w:hanging="851"/>
              <w:rPr>
                <w:sz w:val="22"/>
              </w:rPr>
            </w:pPr>
          </w:p>
        </w:tc>
        <w:tc>
          <w:tcPr>
            <w:tcW w:w="3119" w:type="dxa"/>
            <w:tcBorders>
              <w:top w:val="nil"/>
              <w:bottom w:val="nil"/>
            </w:tcBorders>
          </w:tcPr>
          <w:p w14:paraId="12DF633E" w14:textId="77777777" w:rsidR="00650ECC" w:rsidRDefault="00650ECC" w:rsidP="00F54EFE">
            <w:pPr>
              <w:pStyle w:val="Commentaire"/>
              <w:tabs>
                <w:tab w:val="left" w:pos="5245"/>
              </w:tabs>
              <w:ind w:left="851" w:right="403" w:hanging="851"/>
              <w:rPr>
                <w:sz w:val="22"/>
              </w:rPr>
            </w:pPr>
          </w:p>
        </w:tc>
        <w:tc>
          <w:tcPr>
            <w:tcW w:w="2976" w:type="dxa"/>
            <w:tcBorders>
              <w:top w:val="nil"/>
              <w:bottom w:val="nil"/>
              <w:right w:val="single" w:sz="12" w:space="0" w:color="auto"/>
            </w:tcBorders>
          </w:tcPr>
          <w:p w14:paraId="1EEEF42D" w14:textId="77777777" w:rsidR="00650ECC" w:rsidRDefault="00650ECC" w:rsidP="00F54EFE">
            <w:pPr>
              <w:pStyle w:val="Commentaire"/>
              <w:tabs>
                <w:tab w:val="left" w:pos="5245"/>
              </w:tabs>
              <w:ind w:left="851" w:right="403" w:hanging="851"/>
              <w:rPr>
                <w:sz w:val="22"/>
              </w:rPr>
            </w:pPr>
          </w:p>
        </w:tc>
      </w:tr>
      <w:tr w:rsidR="00650ECC" w14:paraId="661BE608" w14:textId="77777777" w:rsidTr="00983125">
        <w:tblPrEx>
          <w:tblCellMar>
            <w:top w:w="0" w:type="dxa"/>
            <w:bottom w:w="0" w:type="dxa"/>
          </w:tblCellMar>
        </w:tblPrEx>
        <w:tc>
          <w:tcPr>
            <w:tcW w:w="3614" w:type="dxa"/>
            <w:tcBorders>
              <w:top w:val="nil"/>
              <w:left w:val="single" w:sz="12" w:space="0" w:color="auto"/>
              <w:bottom w:val="nil"/>
            </w:tcBorders>
          </w:tcPr>
          <w:p w14:paraId="184D5D14" w14:textId="77777777" w:rsidR="00650ECC" w:rsidRDefault="00650ECC" w:rsidP="00F54EFE">
            <w:pPr>
              <w:pStyle w:val="Commentaire"/>
              <w:tabs>
                <w:tab w:val="left" w:pos="5245"/>
              </w:tabs>
              <w:ind w:left="851" w:right="403" w:hanging="851"/>
              <w:rPr>
                <w:sz w:val="22"/>
              </w:rPr>
            </w:pPr>
          </w:p>
        </w:tc>
        <w:tc>
          <w:tcPr>
            <w:tcW w:w="3119" w:type="dxa"/>
            <w:tcBorders>
              <w:top w:val="nil"/>
              <w:bottom w:val="nil"/>
            </w:tcBorders>
          </w:tcPr>
          <w:p w14:paraId="6AF8925E" w14:textId="77777777" w:rsidR="00650ECC" w:rsidRDefault="00650ECC" w:rsidP="00F54EFE">
            <w:pPr>
              <w:pStyle w:val="Commentaire"/>
              <w:tabs>
                <w:tab w:val="left" w:pos="5245"/>
              </w:tabs>
              <w:ind w:left="851" w:right="403" w:hanging="851"/>
              <w:rPr>
                <w:sz w:val="22"/>
              </w:rPr>
            </w:pPr>
          </w:p>
        </w:tc>
        <w:tc>
          <w:tcPr>
            <w:tcW w:w="2976" w:type="dxa"/>
            <w:tcBorders>
              <w:top w:val="nil"/>
              <w:bottom w:val="nil"/>
              <w:right w:val="single" w:sz="12" w:space="0" w:color="auto"/>
            </w:tcBorders>
          </w:tcPr>
          <w:p w14:paraId="5D1412A3" w14:textId="77777777" w:rsidR="00650ECC" w:rsidRDefault="00650ECC" w:rsidP="00F54EFE">
            <w:pPr>
              <w:pStyle w:val="Commentaire"/>
              <w:tabs>
                <w:tab w:val="left" w:pos="5245"/>
              </w:tabs>
              <w:ind w:left="851" w:right="403" w:hanging="851"/>
              <w:rPr>
                <w:sz w:val="22"/>
              </w:rPr>
            </w:pPr>
          </w:p>
        </w:tc>
      </w:tr>
      <w:tr w:rsidR="00650ECC" w14:paraId="66D22C72" w14:textId="77777777" w:rsidTr="00983125">
        <w:tblPrEx>
          <w:tblCellMar>
            <w:top w:w="0" w:type="dxa"/>
            <w:bottom w:w="0" w:type="dxa"/>
          </w:tblCellMar>
        </w:tblPrEx>
        <w:tc>
          <w:tcPr>
            <w:tcW w:w="3614" w:type="dxa"/>
            <w:tcBorders>
              <w:top w:val="nil"/>
              <w:left w:val="single" w:sz="12" w:space="0" w:color="auto"/>
              <w:bottom w:val="single" w:sz="12" w:space="0" w:color="auto"/>
            </w:tcBorders>
          </w:tcPr>
          <w:p w14:paraId="5754B38C" w14:textId="77777777" w:rsidR="00650ECC" w:rsidRDefault="00650ECC" w:rsidP="00F54EFE">
            <w:pPr>
              <w:pStyle w:val="Commentaire"/>
              <w:tabs>
                <w:tab w:val="left" w:pos="5245"/>
              </w:tabs>
              <w:ind w:left="851" w:right="403" w:hanging="851"/>
              <w:rPr>
                <w:sz w:val="22"/>
              </w:rPr>
            </w:pPr>
          </w:p>
        </w:tc>
        <w:tc>
          <w:tcPr>
            <w:tcW w:w="3119" w:type="dxa"/>
            <w:tcBorders>
              <w:top w:val="nil"/>
              <w:bottom w:val="single" w:sz="12" w:space="0" w:color="auto"/>
            </w:tcBorders>
          </w:tcPr>
          <w:p w14:paraId="6778D840" w14:textId="77777777" w:rsidR="00650ECC" w:rsidRDefault="00650ECC" w:rsidP="00F54EFE">
            <w:pPr>
              <w:pStyle w:val="Commentaire"/>
              <w:tabs>
                <w:tab w:val="left" w:pos="5245"/>
              </w:tabs>
              <w:ind w:left="851" w:right="403" w:hanging="851"/>
              <w:rPr>
                <w:sz w:val="22"/>
              </w:rPr>
            </w:pPr>
          </w:p>
        </w:tc>
        <w:tc>
          <w:tcPr>
            <w:tcW w:w="2976" w:type="dxa"/>
            <w:tcBorders>
              <w:top w:val="nil"/>
              <w:bottom w:val="single" w:sz="12" w:space="0" w:color="auto"/>
              <w:right w:val="single" w:sz="12" w:space="0" w:color="auto"/>
            </w:tcBorders>
          </w:tcPr>
          <w:p w14:paraId="220CF9A6" w14:textId="77777777" w:rsidR="00650ECC" w:rsidRDefault="00650ECC" w:rsidP="00F54EFE">
            <w:pPr>
              <w:pStyle w:val="Commentaire"/>
              <w:tabs>
                <w:tab w:val="left" w:pos="5245"/>
              </w:tabs>
              <w:ind w:left="851" w:right="403" w:hanging="851"/>
              <w:rPr>
                <w:sz w:val="22"/>
              </w:rPr>
            </w:pPr>
          </w:p>
        </w:tc>
      </w:tr>
    </w:tbl>
    <w:p w14:paraId="27FFF4C5" w14:textId="77777777" w:rsidR="00650ECC" w:rsidRDefault="00650ECC" w:rsidP="00F54EFE">
      <w:pPr>
        <w:pStyle w:val="Lgende"/>
        <w:ind w:left="851" w:right="403" w:hanging="851"/>
        <w:outlineLvl w:val="0"/>
      </w:pPr>
      <w:r>
        <w:br w:type="page"/>
      </w:r>
      <w:r>
        <w:lastRenderedPageBreak/>
        <w:t>Table of Content</w:t>
      </w:r>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p w14:paraId="215DFDDD" w14:textId="77777777" w:rsidR="00650ECC" w:rsidRDefault="00650ECC" w:rsidP="00F54EFE">
      <w:pPr>
        <w:spacing w:before="120" w:after="120"/>
        <w:ind w:left="851" w:right="403" w:hanging="851"/>
        <w:rPr>
          <w:b/>
          <w:caps/>
          <w:sz w:val="28"/>
        </w:rPr>
      </w:pPr>
    </w:p>
    <w:p w14:paraId="2DE0C806" w14:textId="44055BF6" w:rsidR="009776C3" w:rsidRPr="00DD03F5" w:rsidRDefault="00650ECC">
      <w:pPr>
        <w:pStyle w:val="TM1"/>
        <w:rPr>
          <w:rFonts w:ascii="Calibri" w:hAnsi="Calibri"/>
          <w:b w:val="0"/>
          <w:smallCaps w:val="0"/>
          <w:sz w:val="22"/>
          <w:rPrChange w:id="23" w:author="GIRAUD Christian" w:date="2014-06-06T16:49:00Z">
            <w:rPr>
              <w:rFonts w:ascii="Calibri" w:hAnsi="Calibri"/>
              <w:b w:val="0"/>
              <w:smallCaps w:val="0"/>
              <w:sz w:val="22"/>
              <w:lang w:val="fr-FR"/>
            </w:rPr>
          </w:rPrChange>
        </w:rPr>
      </w:pPr>
      <w:r>
        <w:rPr>
          <w:smallCaps w:val="0"/>
        </w:rPr>
        <w:fldChar w:fldCharType="begin"/>
      </w:r>
      <w:r>
        <w:rPr>
          <w:smallCaps w:val="0"/>
        </w:rPr>
        <w:instrText xml:space="preserve"> TOC \o </w:instrText>
      </w:r>
      <w:r>
        <w:rPr>
          <w:smallCaps w:val="0"/>
        </w:rPr>
        <w:fldChar w:fldCharType="separate"/>
      </w:r>
      <w:r w:rsidR="009776C3">
        <w:rPr>
          <w:noProof/>
        </w:rPr>
        <w:t>1.</w:t>
      </w:r>
      <w:r w:rsidR="009776C3" w:rsidRPr="00DD03F5">
        <w:rPr>
          <w:rFonts w:ascii="Calibri" w:hAnsi="Calibri"/>
          <w:b w:val="0"/>
          <w:smallCaps w:val="0"/>
          <w:sz w:val="22"/>
          <w:rPrChange w:id="24" w:author="GIRAUD Christian" w:date="2014-06-06T16:49:00Z">
            <w:rPr>
              <w:rFonts w:ascii="Calibri" w:hAnsi="Calibri"/>
              <w:b w:val="0"/>
              <w:smallCaps w:val="0"/>
              <w:sz w:val="22"/>
              <w:lang w:val="fr-FR"/>
            </w:rPr>
          </w:rPrChange>
        </w:rPr>
        <w:tab/>
      </w:r>
      <w:r w:rsidR="009776C3">
        <w:rPr>
          <w:noProof/>
        </w:rPr>
        <w:t>Objectives and strategy</w:t>
      </w:r>
      <w:r w:rsidR="009776C3">
        <w:rPr>
          <w:noProof/>
        </w:rPr>
        <w:tab/>
      </w:r>
      <w:del w:id="25" w:author="GIRAUD Christian" w:date="2014-06-06T16:49:00Z">
        <w:r w:rsidR="00467F89">
          <w:rPr>
            <w:noProof/>
          </w:rPr>
          <w:fldChar w:fldCharType="begin"/>
        </w:r>
        <w:r w:rsidR="00467F89">
          <w:rPr>
            <w:noProof/>
          </w:rPr>
          <w:delInstrText xml:space="preserve"> PAGEREF _Toc388370096 \h </w:delInstrText>
        </w:r>
        <w:r w:rsidR="00467F89">
          <w:rPr>
            <w:noProof/>
          </w:rPr>
        </w:r>
        <w:r w:rsidR="00467F89">
          <w:rPr>
            <w:noProof/>
          </w:rPr>
          <w:fldChar w:fldCharType="separate"/>
        </w:r>
        <w:r w:rsidR="00467F89">
          <w:rPr>
            <w:noProof/>
          </w:rPr>
          <w:delText>4</w:delText>
        </w:r>
        <w:r w:rsidR="00467F89">
          <w:rPr>
            <w:noProof/>
          </w:rPr>
          <w:fldChar w:fldCharType="end"/>
        </w:r>
      </w:del>
      <w:ins w:id="26" w:author="GIRAUD Christian" w:date="2014-06-06T16:49:00Z">
        <w:r w:rsidR="009776C3">
          <w:rPr>
            <w:noProof/>
          </w:rPr>
          <w:fldChar w:fldCharType="begin"/>
        </w:r>
        <w:r w:rsidR="009776C3">
          <w:rPr>
            <w:noProof/>
          </w:rPr>
          <w:instrText xml:space="preserve"> PAGEREF _Toc389836174 \h </w:instrText>
        </w:r>
        <w:r w:rsidR="009776C3">
          <w:rPr>
            <w:noProof/>
          </w:rPr>
        </w:r>
        <w:r w:rsidR="009776C3">
          <w:rPr>
            <w:noProof/>
          </w:rPr>
          <w:fldChar w:fldCharType="separate"/>
        </w:r>
        <w:r w:rsidR="009776C3">
          <w:rPr>
            <w:noProof/>
          </w:rPr>
          <w:t>4</w:t>
        </w:r>
        <w:r w:rsidR="009776C3">
          <w:rPr>
            <w:noProof/>
          </w:rPr>
          <w:fldChar w:fldCharType="end"/>
        </w:r>
      </w:ins>
    </w:p>
    <w:p w14:paraId="236665A0" w14:textId="1CA5C443" w:rsidR="009776C3" w:rsidRPr="00DD03F5" w:rsidRDefault="009776C3">
      <w:pPr>
        <w:pStyle w:val="TM1"/>
        <w:rPr>
          <w:rFonts w:ascii="Calibri" w:hAnsi="Calibri"/>
          <w:b w:val="0"/>
          <w:smallCaps w:val="0"/>
          <w:sz w:val="22"/>
          <w:rPrChange w:id="27" w:author="GIRAUD Christian" w:date="2014-06-06T16:49:00Z">
            <w:rPr>
              <w:rFonts w:ascii="Calibri" w:hAnsi="Calibri"/>
              <w:b w:val="0"/>
              <w:smallCaps w:val="0"/>
              <w:sz w:val="22"/>
              <w:lang w:val="fr-FR"/>
            </w:rPr>
          </w:rPrChange>
        </w:rPr>
      </w:pPr>
      <w:r>
        <w:rPr>
          <w:noProof/>
        </w:rPr>
        <w:t>2.</w:t>
      </w:r>
      <w:r w:rsidRPr="00DD03F5">
        <w:rPr>
          <w:rFonts w:ascii="Calibri" w:hAnsi="Calibri"/>
          <w:b w:val="0"/>
          <w:smallCaps w:val="0"/>
          <w:sz w:val="22"/>
          <w:rPrChange w:id="28" w:author="GIRAUD Christian" w:date="2014-06-06T16:49:00Z">
            <w:rPr>
              <w:rFonts w:ascii="Calibri" w:hAnsi="Calibri"/>
              <w:b w:val="0"/>
              <w:smallCaps w:val="0"/>
              <w:sz w:val="22"/>
              <w:lang w:val="fr-FR"/>
            </w:rPr>
          </w:rPrChange>
        </w:rPr>
        <w:tab/>
      </w:r>
      <w:r>
        <w:rPr>
          <w:noProof/>
        </w:rPr>
        <w:t>Context Of Open-ETCS</w:t>
      </w:r>
      <w:r>
        <w:rPr>
          <w:noProof/>
        </w:rPr>
        <w:tab/>
      </w:r>
      <w:del w:id="29" w:author="GIRAUD Christian" w:date="2014-06-06T16:49:00Z">
        <w:r w:rsidR="00467F89">
          <w:rPr>
            <w:noProof/>
          </w:rPr>
          <w:fldChar w:fldCharType="begin"/>
        </w:r>
        <w:r w:rsidR="00467F89">
          <w:rPr>
            <w:noProof/>
          </w:rPr>
          <w:delInstrText xml:space="preserve"> PAGEREF _Toc388370097 \h </w:delInstrText>
        </w:r>
        <w:r w:rsidR="00467F89">
          <w:rPr>
            <w:noProof/>
          </w:rPr>
        </w:r>
        <w:r w:rsidR="00467F89">
          <w:rPr>
            <w:noProof/>
          </w:rPr>
          <w:fldChar w:fldCharType="separate"/>
        </w:r>
        <w:r w:rsidR="00467F89">
          <w:rPr>
            <w:noProof/>
          </w:rPr>
          <w:delText>5</w:delText>
        </w:r>
        <w:r w:rsidR="00467F89">
          <w:rPr>
            <w:noProof/>
          </w:rPr>
          <w:fldChar w:fldCharType="end"/>
        </w:r>
      </w:del>
      <w:ins w:id="30" w:author="GIRAUD Christian" w:date="2014-06-06T16:49:00Z">
        <w:r>
          <w:rPr>
            <w:noProof/>
          </w:rPr>
          <w:fldChar w:fldCharType="begin"/>
        </w:r>
        <w:r>
          <w:rPr>
            <w:noProof/>
          </w:rPr>
          <w:instrText xml:space="preserve"> PAGEREF _Toc389836175 \h </w:instrText>
        </w:r>
        <w:r>
          <w:rPr>
            <w:noProof/>
          </w:rPr>
        </w:r>
        <w:r>
          <w:rPr>
            <w:noProof/>
          </w:rPr>
          <w:fldChar w:fldCharType="separate"/>
        </w:r>
        <w:r>
          <w:rPr>
            <w:noProof/>
          </w:rPr>
          <w:t>5</w:t>
        </w:r>
        <w:r>
          <w:rPr>
            <w:noProof/>
          </w:rPr>
          <w:fldChar w:fldCharType="end"/>
        </w:r>
      </w:ins>
    </w:p>
    <w:p w14:paraId="2A555DA1" w14:textId="1E66F44A" w:rsidR="009776C3" w:rsidRPr="00DD03F5" w:rsidRDefault="009776C3">
      <w:pPr>
        <w:pStyle w:val="TM2"/>
        <w:rPr>
          <w:rFonts w:ascii="Calibri" w:hAnsi="Calibri"/>
          <w:smallCaps w:val="0"/>
          <w:sz w:val="22"/>
          <w:rPrChange w:id="31" w:author="GIRAUD Christian" w:date="2014-06-06T16:49:00Z">
            <w:rPr>
              <w:rFonts w:ascii="Calibri" w:hAnsi="Calibri"/>
              <w:smallCaps w:val="0"/>
              <w:sz w:val="22"/>
              <w:lang w:val="fr-FR"/>
            </w:rPr>
          </w:rPrChange>
        </w:rPr>
      </w:pPr>
      <w:r>
        <w:rPr>
          <w:noProof/>
        </w:rPr>
        <w:t>2.1</w:t>
      </w:r>
      <w:r w:rsidRPr="00DD03F5">
        <w:rPr>
          <w:rFonts w:ascii="Calibri" w:hAnsi="Calibri"/>
          <w:smallCaps w:val="0"/>
          <w:sz w:val="22"/>
          <w:rPrChange w:id="32" w:author="GIRAUD Christian" w:date="2014-06-06T16:49:00Z">
            <w:rPr>
              <w:rFonts w:ascii="Calibri" w:hAnsi="Calibri"/>
              <w:smallCaps w:val="0"/>
              <w:sz w:val="22"/>
              <w:lang w:val="fr-FR"/>
            </w:rPr>
          </w:rPrChange>
        </w:rPr>
        <w:tab/>
      </w:r>
      <w:r>
        <w:rPr>
          <w:noProof/>
        </w:rPr>
        <w:t>references</w:t>
      </w:r>
      <w:r>
        <w:rPr>
          <w:noProof/>
        </w:rPr>
        <w:tab/>
      </w:r>
      <w:del w:id="33" w:author="GIRAUD Christian" w:date="2014-06-06T16:49:00Z">
        <w:r w:rsidR="00467F89">
          <w:rPr>
            <w:noProof/>
          </w:rPr>
          <w:fldChar w:fldCharType="begin"/>
        </w:r>
        <w:r w:rsidR="00467F89">
          <w:rPr>
            <w:noProof/>
          </w:rPr>
          <w:delInstrText xml:space="preserve"> PAGEREF _Toc388370098 \h </w:delInstrText>
        </w:r>
        <w:r w:rsidR="00467F89">
          <w:rPr>
            <w:noProof/>
          </w:rPr>
        </w:r>
        <w:r w:rsidR="00467F89">
          <w:rPr>
            <w:noProof/>
          </w:rPr>
          <w:fldChar w:fldCharType="separate"/>
        </w:r>
        <w:r w:rsidR="00467F89">
          <w:rPr>
            <w:noProof/>
          </w:rPr>
          <w:delText>5</w:delText>
        </w:r>
        <w:r w:rsidR="00467F89">
          <w:rPr>
            <w:noProof/>
          </w:rPr>
          <w:fldChar w:fldCharType="end"/>
        </w:r>
      </w:del>
      <w:ins w:id="34" w:author="GIRAUD Christian" w:date="2014-06-06T16:49:00Z">
        <w:r>
          <w:rPr>
            <w:noProof/>
          </w:rPr>
          <w:fldChar w:fldCharType="begin"/>
        </w:r>
        <w:r>
          <w:rPr>
            <w:noProof/>
          </w:rPr>
          <w:instrText xml:space="preserve"> PAGEREF _Toc389836176 \h </w:instrText>
        </w:r>
        <w:r>
          <w:rPr>
            <w:noProof/>
          </w:rPr>
        </w:r>
        <w:r>
          <w:rPr>
            <w:noProof/>
          </w:rPr>
          <w:fldChar w:fldCharType="separate"/>
        </w:r>
        <w:r>
          <w:rPr>
            <w:noProof/>
          </w:rPr>
          <w:t>5</w:t>
        </w:r>
        <w:r>
          <w:rPr>
            <w:noProof/>
          </w:rPr>
          <w:fldChar w:fldCharType="end"/>
        </w:r>
      </w:ins>
    </w:p>
    <w:p w14:paraId="27F5AD4D" w14:textId="6EB68C54" w:rsidR="009776C3" w:rsidRPr="00DD03F5" w:rsidRDefault="009776C3">
      <w:pPr>
        <w:pStyle w:val="TM2"/>
        <w:rPr>
          <w:rFonts w:ascii="Calibri" w:hAnsi="Calibri"/>
          <w:smallCaps w:val="0"/>
          <w:sz w:val="22"/>
          <w:rPrChange w:id="35" w:author="GIRAUD Christian" w:date="2014-06-06T16:49:00Z">
            <w:rPr>
              <w:rFonts w:ascii="Calibri" w:hAnsi="Calibri"/>
              <w:smallCaps w:val="0"/>
              <w:sz w:val="22"/>
              <w:lang w:val="fr-FR"/>
            </w:rPr>
          </w:rPrChange>
        </w:rPr>
      </w:pPr>
      <w:r>
        <w:rPr>
          <w:noProof/>
        </w:rPr>
        <w:t>2.2</w:t>
      </w:r>
      <w:r w:rsidRPr="00DD03F5">
        <w:rPr>
          <w:rFonts w:ascii="Calibri" w:hAnsi="Calibri"/>
          <w:smallCaps w:val="0"/>
          <w:sz w:val="22"/>
          <w:rPrChange w:id="36" w:author="GIRAUD Christian" w:date="2014-06-06T16:49:00Z">
            <w:rPr>
              <w:rFonts w:ascii="Calibri" w:hAnsi="Calibri"/>
              <w:smallCaps w:val="0"/>
              <w:sz w:val="22"/>
              <w:lang w:val="fr-FR"/>
            </w:rPr>
          </w:rPrChange>
        </w:rPr>
        <w:tab/>
      </w:r>
      <w:r>
        <w:rPr>
          <w:noProof/>
        </w:rPr>
        <w:t>High Level Architecture</w:t>
      </w:r>
      <w:r>
        <w:rPr>
          <w:noProof/>
        </w:rPr>
        <w:tab/>
      </w:r>
      <w:del w:id="37" w:author="GIRAUD Christian" w:date="2014-06-06T16:49:00Z">
        <w:r w:rsidR="00467F89">
          <w:rPr>
            <w:noProof/>
          </w:rPr>
          <w:fldChar w:fldCharType="begin"/>
        </w:r>
        <w:r w:rsidR="00467F89">
          <w:rPr>
            <w:noProof/>
          </w:rPr>
          <w:delInstrText xml:space="preserve"> PAGEREF _Toc388370099 \h </w:delInstrText>
        </w:r>
        <w:r w:rsidR="00467F89">
          <w:rPr>
            <w:noProof/>
          </w:rPr>
        </w:r>
        <w:r w:rsidR="00467F89">
          <w:rPr>
            <w:noProof/>
          </w:rPr>
          <w:fldChar w:fldCharType="separate"/>
        </w:r>
        <w:r w:rsidR="00467F89">
          <w:rPr>
            <w:noProof/>
          </w:rPr>
          <w:delText>5</w:delText>
        </w:r>
        <w:r w:rsidR="00467F89">
          <w:rPr>
            <w:noProof/>
          </w:rPr>
          <w:fldChar w:fldCharType="end"/>
        </w:r>
      </w:del>
      <w:ins w:id="38" w:author="GIRAUD Christian" w:date="2014-06-06T16:49:00Z">
        <w:r>
          <w:rPr>
            <w:noProof/>
          </w:rPr>
          <w:fldChar w:fldCharType="begin"/>
        </w:r>
        <w:r>
          <w:rPr>
            <w:noProof/>
          </w:rPr>
          <w:instrText xml:space="preserve"> PAGEREF _Toc389836177 \h </w:instrText>
        </w:r>
        <w:r>
          <w:rPr>
            <w:noProof/>
          </w:rPr>
        </w:r>
        <w:r>
          <w:rPr>
            <w:noProof/>
          </w:rPr>
          <w:fldChar w:fldCharType="separate"/>
        </w:r>
        <w:r>
          <w:rPr>
            <w:noProof/>
          </w:rPr>
          <w:t>5</w:t>
        </w:r>
        <w:r>
          <w:rPr>
            <w:noProof/>
          </w:rPr>
          <w:fldChar w:fldCharType="end"/>
        </w:r>
      </w:ins>
    </w:p>
    <w:p w14:paraId="17062536" w14:textId="6C325D5C" w:rsidR="009776C3" w:rsidRPr="00DD03F5" w:rsidRDefault="009776C3">
      <w:pPr>
        <w:pStyle w:val="TM2"/>
        <w:rPr>
          <w:rFonts w:ascii="Calibri" w:hAnsi="Calibri"/>
          <w:smallCaps w:val="0"/>
          <w:sz w:val="22"/>
          <w:rPrChange w:id="39" w:author="GIRAUD Christian" w:date="2014-06-06T16:49:00Z">
            <w:rPr>
              <w:rFonts w:ascii="Calibri" w:hAnsi="Calibri"/>
              <w:smallCaps w:val="0"/>
              <w:sz w:val="22"/>
              <w:lang w:val="fr-FR"/>
            </w:rPr>
          </w:rPrChange>
        </w:rPr>
      </w:pPr>
      <w:r>
        <w:rPr>
          <w:noProof/>
        </w:rPr>
        <w:t>2.3</w:t>
      </w:r>
      <w:r w:rsidRPr="00DD03F5">
        <w:rPr>
          <w:rFonts w:ascii="Calibri" w:hAnsi="Calibri"/>
          <w:smallCaps w:val="0"/>
          <w:sz w:val="22"/>
          <w:rPrChange w:id="40" w:author="GIRAUD Christian" w:date="2014-06-06T16:49:00Z">
            <w:rPr>
              <w:rFonts w:ascii="Calibri" w:hAnsi="Calibri"/>
              <w:smallCaps w:val="0"/>
              <w:sz w:val="22"/>
              <w:lang w:val="fr-FR"/>
            </w:rPr>
          </w:rPrChange>
        </w:rPr>
        <w:tab/>
      </w:r>
      <w:r>
        <w:rPr>
          <w:noProof/>
        </w:rPr>
        <w:t>Concept Of Open ETCS</w:t>
      </w:r>
      <w:r>
        <w:rPr>
          <w:noProof/>
        </w:rPr>
        <w:tab/>
      </w:r>
      <w:del w:id="41" w:author="GIRAUD Christian" w:date="2014-06-06T16:49:00Z">
        <w:r w:rsidR="00467F89">
          <w:rPr>
            <w:noProof/>
          </w:rPr>
          <w:fldChar w:fldCharType="begin"/>
        </w:r>
        <w:r w:rsidR="00467F89">
          <w:rPr>
            <w:noProof/>
          </w:rPr>
          <w:delInstrText xml:space="preserve"> PAGEREF _Toc388370100 \h </w:delInstrText>
        </w:r>
        <w:r w:rsidR="00467F89">
          <w:rPr>
            <w:noProof/>
          </w:rPr>
        </w:r>
        <w:r w:rsidR="00467F89">
          <w:rPr>
            <w:noProof/>
          </w:rPr>
          <w:fldChar w:fldCharType="separate"/>
        </w:r>
        <w:r w:rsidR="00467F89">
          <w:rPr>
            <w:noProof/>
          </w:rPr>
          <w:delText>6</w:delText>
        </w:r>
        <w:r w:rsidR="00467F89">
          <w:rPr>
            <w:noProof/>
          </w:rPr>
          <w:fldChar w:fldCharType="end"/>
        </w:r>
      </w:del>
      <w:ins w:id="42" w:author="GIRAUD Christian" w:date="2014-06-06T16:49:00Z">
        <w:r>
          <w:rPr>
            <w:noProof/>
          </w:rPr>
          <w:fldChar w:fldCharType="begin"/>
        </w:r>
        <w:r>
          <w:rPr>
            <w:noProof/>
          </w:rPr>
          <w:instrText xml:space="preserve"> PAGEREF _Toc389836178 \h </w:instrText>
        </w:r>
        <w:r>
          <w:rPr>
            <w:noProof/>
          </w:rPr>
        </w:r>
        <w:r>
          <w:rPr>
            <w:noProof/>
          </w:rPr>
          <w:fldChar w:fldCharType="separate"/>
        </w:r>
        <w:r>
          <w:rPr>
            <w:noProof/>
          </w:rPr>
          <w:t>6</w:t>
        </w:r>
        <w:r>
          <w:rPr>
            <w:noProof/>
          </w:rPr>
          <w:fldChar w:fldCharType="end"/>
        </w:r>
      </w:ins>
    </w:p>
    <w:p w14:paraId="61CE51F8" w14:textId="63349386" w:rsidR="009776C3" w:rsidRPr="00DD03F5" w:rsidRDefault="009776C3">
      <w:pPr>
        <w:pStyle w:val="TM3"/>
        <w:tabs>
          <w:tab w:val="left" w:pos="880"/>
          <w:tab w:val="right" w:leader="dot" w:pos="9890"/>
        </w:tabs>
        <w:rPr>
          <w:rFonts w:ascii="Calibri" w:hAnsi="Calibri"/>
          <w:sz w:val="22"/>
          <w:rPrChange w:id="43" w:author="GIRAUD Christian" w:date="2014-06-06T16:49:00Z">
            <w:rPr>
              <w:rFonts w:ascii="Calibri" w:hAnsi="Calibri"/>
              <w:sz w:val="22"/>
              <w:lang w:val="fr-FR"/>
            </w:rPr>
          </w:rPrChange>
        </w:rPr>
      </w:pPr>
      <w:r>
        <w:rPr>
          <w:noProof/>
        </w:rPr>
        <w:t>2.3.1</w:t>
      </w:r>
      <w:r w:rsidRPr="00DD03F5">
        <w:rPr>
          <w:rFonts w:ascii="Calibri" w:hAnsi="Calibri"/>
          <w:sz w:val="22"/>
          <w:rPrChange w:id="44" w:author="GIRAUD Christian" w:date="2014-06-06T16:49:00Z">
            <w:rPr>
              <w:rFonts w:ascii="Calibri" w:hAnsi="Calibri"/>
              <w:sz w:val="22"/>
              <w:lang w:val="fr-FR"/>
            </w:rPr>
          </w:rPrChange>
        </w:rPr>
        <w:tab/>
      </w:r>
      <w:r>
        <w:rPr>
          <w:noProof/>
        </w:rPr>
        <w:t>Unisig Specification</w:t>
      </w:r>
      <w:r>
        <w:rPr>
          <w:noProof/>
        </w:rPr>
        <w:tab/>
      </w:r>
      <w:del w:id="45" w:author="GIRAUD Christian" w:date="2014-06-06T16:49:00Z">
        <w:r w:rsidR="00467F89">
          <w:rPr>
            <w:noProof/>
          </w:rPr>
          <w:fldChar w:fldCharType="begin"/>
        </w:r>
        <w:r w:rsidR="00467F89">
          <w:rPr>
            <w:noProof/>
          </w:rPr>
          <w:delInstrText xml:space="preserve"> PAGEREF _Toc388370101 \h </w:delInstrText>
        </w:r>
        <w:r w:rsidR="00467F89">
          <w:rPr>
            <w:noProof/>
          </w:rPr>
        </w:r>
        <w:r w:rsidR="00467F89">
          <w:rPr>
            <w:noProof/>
          </w:rPr>
          <w:fldChar w:fldCharType="separate"/>
        </w:r>
        <w:r w:rsidR="00467F89">
          <w:rPr>
            <w:noProof/>
          </w:rPr>
          <w:delText>7</w:delText>
        </w:r>
        <w:r w:rsidR="00467F89">
          <w:rPr>
            <w:noProof/>
          </w:rPr>
          <w:fldChar w:fldCharType="end"/>
        </w:r>
      </w:del>
      <w:ins w:id="46" w:author="GIRAUD Christian" w:date="2014-06-06T16:49:00Z">
        <w:r>
          <w:rPr>
            <w:noProof/>
          </w:rPr>
          <w:fldChar w:fldCharType="begin"/>
        </w:r>
        <w:r>
          <w:rPr>
            <w:noProof/>
          </w:rPr>
          <w:instrText xml:space="preserve"> PAGEREF _Toc389836179 \h </w:instrText>
        </w:r>
        <w:r>
          <w:rPr>
            <w:noProof/>
          </w:rPr>
        </w:r>
        <w:r>
          <w:rPr>
            <w:noProof/>
          </w:rPr>
          <w:fldChar w:fldCharType="separate"/>
        </w:r>
        <w:r>
          <w:rPr>
            <w:noProof/>
          </w:rPr>
          <w:t>7</w:t>
        </w:r>
        <w:r>
          <w:rPr>
            <w:noProof/>
          </w:rPr>
          <w:fldChar w:fldCharType="end"/>
        </w:r>
      </w:ins>
    </w:p>
    <w:p w14:paraId="432B90A1" w14:textId="730C5451" w:rsidR="009776C3" w:rsidRPr="00DD03F5" w:rsidRDefault="009776C3">
      <w:pPr>
        <w:pStyle w:val="TM3"/>
        <w:tabs>
          <w:tab w:val="left" w:pos="880"/>
          <w:tab w:val="right" w:leader="dot" w:pos="9890"/>
        </w:tabs>
        <w:rPr>
          <w:rFonts w:ascii="Calibri" w:hAnsi="Calibri"/>
          <w:sz w:val="22"/>
          <w:rPrChange w:id="47" w:author="GIRAUD Christian" w:date="2014-06-06T16:49:00Z">
            <w:rPr>
              <w:rFonts w:ascii="Calibri" w:hAnsi="Calibri"/>
              <w:sz w:val="22"/>
              <w:lang w:val="fr-FR"/>
            </w:rPr>
          </w:rPrChange>
        </w:rPr>
      </w:pPr>
      <w:r>
        <w:rPr>
          <w:noProof/>
        </w:rPr>
        <w:t>2.3.2</w:t>
      </w:r>
      <w:r w:rsidRPr="00DD03F5">
        <w:rPr>
          <w:rFonts w:ascii="Calibri" w:hAnsi="Calibri"/>
          <w:sz w:val="22"/>
          <w:rPrChange w:id="48" w:author="GIRAUD Christian" w:date="2014-06-06T16:49:00Z">
            <w:rPr>
              <w:rFonts w:ascii="Calibri" w:hAnsi="Calibri"/>
              <w:sz w:val="22"/>
              <w:lang w:val="fr-FR"/>
            </w:rPr>
          </w:rPrChange>
        </w:rPr>
        <w:tab/>
      </w:r>
      <w:r>
        <w:rPr>
          <w:noProof/>
        </w:rPr>
        <w:t>Signalling Application Specification</w:t>
      </w:r>
      <w:r>
        <w:rPr>
          <w:noProof/>
        </w:rPr>
        <w:tab/>
      </w:r>
      <w:del w:id="49" w:author="GIRAUD Christian" w:date="2014-06-06T16:49:00Z">
        <w:r w:rsidR="00467F89">
          <w:rPr>
            <w:noProof/>
          </w:rPr>
          <w:fldChar w:fldCharType="begin"/>
        </w:r>
        <w:r w:rsidR="00467F89">
          <w:rPr>
            <w:noProof/>
          </w:rPr>
          <w:delInstrText xml:space="preserve"> PAGEREF _Toc388370102 \h </w:delInstrText>
        </w:r>
        <w:r w:rsidR="00467F89">
          <w:rPr>
            <w:noProof/>
          </w:rPr>
        </w:r>
        <w:r w:rsidR="00467F89">
          <w:rPr>
            <w:noProof/>
          </w:rPr>
          <w:fldChar w:fldCharType="separate"/>
        </w:r>
        <w:r w:rsidR="00467F89">
          <w:rPr>
            <w:noProof/>
          </w:rPr>
          <w:delText>7</w:delText>
        </w:r>
        <w:r w:rsidR="00467F89">
          <w:rPr>
            <w:noProof/>
          </w:rPr>
          <w:fldChar w:fldCharType="end"/>
        </w:r>
      </w:del>
      <w:ins w:id="50" w:author="GIRAUD Christian" w:date="2014-06-06T16:49:00Z">
        <w:r>
          <w:rPr>
            <w:noProof/>
          </w:rPr>
          <w:fldChar w:fldCharType="begin"/>
        </w:r>
        <w:r>
          <w:rPr>
            <w:noProof/>
          </w:rPr>
          <w:instrText xml:space="preserve"> PAGEREF _Toc389836180 \h </w:instrText>
        </w:r>
        <w:r>
          <w:rPr>
            <w:noProof/>
          </w:rPr>
        </w:r>
        <w:r>
          <w:rPr>
            <w:noProof/>
          </w:rPr>
          <w:fldChar w:fldCharType="separate"/>
        </w:r>
        <w:r>
          <w:rPr>
            <w:noProof/>
          </w:rPr>
          <w:t>7</w:t>
        </w:r>
        <w:r>
          <w:rPr>
            <w:noProof/>
          </w:rPr>
          <w:fldChar w:fldCharType="end"/>
        </w:r>
      </w:ins>
    </w:p>
    <w:p w14:paraId="79583BCA" w14:textId="3B0BA30F" w:rsidR="009776C3" w:rsidRPr="00DD03F5" w:rsidRDefault="009776C3">
      <w:pPr>
        <w:pStyle w:val="TM3"/>
        <w:tabs>
          <w:tab w:val="left" w:pos="880"/>
          <w:tab w:val="right" w:leader="dot" w:pos="9890"/>
        </w:tabs>
        <w:rPr>
          <w:rFonts w:ascii="Calibri" w:hAnsi="Calibri"/>
          <w:sz w:val="22"/>
          <w:rPrChange w:id="51" w:author="GIRAUD Christian" w:date="2014-06-06T16:49:00Z">
            <w:rPr>
              <w:rFonts w:ascii="Calibri" w:hAnsi="Calibri"/>
              <w:sz w:val="22"/>
              <w:lang w:val="fr-FR"/>
            </w:rPr>
          </w:rPrChange>
        </w:rPr>
      </w:pPr>
      <w:r>
        <w:rPr>
          <w:noProof/>
        </w:rPr>
        <w:t>2.3.3</w:t>
      </w:r>
      <w:r w:rsidRPr="00DD03F5">
        <w:rPr>
          <w:rFonts w:ascii="Calibri" w:hAnsi="Calibri"/>
          <w:sz w:val="22"/>
          <w:rPrChange w:id="52" w:author="GIRAUD Christian" w:date="2014-06-06T16:49:00Z">
            <w:rPr>
              <w:rFonts w:ascii="Calibri" w:hAnsi="Calibri"/>
              <w:sz w:val="22"/>
              <w:lang w:val="fr-FR"/>
            </w:rPr>
          </w:rPrChange>
        </w:rPr>
        <w:tab/>
      </w:r>
      <w:r>
        <w:rPr>
          <w:noProof/>
        </w:rPr>
        <w:t>Formal Specification</w:t>
      </w:r>
      <w:r>
        <w:rPr>
          <w:noProof/>
        </w:rPr>
        <w:tab/>
      </w:r>
      <w:del w:id="53" w:author="GIRAUD Christian" w:date="2014-06-06T16:49:00Z">
        <w:r w:rsidR="00467F89">
          <w:rPr>
            <w:noProof/>
          </w:rPr>
          <w:fldChar w:fldCharType="begin"/>
        </w:r>
        <w:r w:rsidR="00467F89">
          <w:rPr>
            <w:noProof/>
          </w:rPr>
          <w:delInstrText xml:space="preserve"> PAGEREF _Toc388370103 \h </w:delInstrText>
        </w:r>
        <w:r w:rsidR="00467F89">
          <w:rPr>
            <w:noProof/>
          </w:rPr>
        </w:r>
        <w:r w:rsidR="00467F89">
          <w:rPr>
            <w:noProof/>
          </w:rPr>
          <w:fldChar w:fldCharType="separate"/>
        </w:r>
        <w:r w:rsidR="00467F89">
          <w:rPr>
            <w:noProof/>
          </w:rPr>
          <w:delText>7</w:delText>
        </w:r>
        <w:r w:rsidR="00467F89">
          <w:rPr>
            <w:noProof/>
          </w:rPr>
          <w:fldChar w:fldCharType="end"/>
        </w:r>
      </w:del>
      <w:ins w:id="54" w:author="GIRAUD Christian" w:date="2014-06-06T16:49:00Z">
        <w:r>
          <w:rPr>
            <w:noProof/>
          </w:rPr>
          <w:fldChar w:fldCharType="begin"/>
        </w:r>
        <w:r>
          <w:rPr>
            <w:noProof/>
          </w:rPr>
          <w:instrText xml:space="preserve"> PAGEREF _Toc389836181 \h </w:instrText>
        </w:r>
        <w:r>
          <w:rPr>
            <w:noProof/>
          </w:rPr>
        </w:r>
        <w:r>
          <w:rPr>
            <w:noProof/>
          </w:rPr>
          <w:fldChar w:fldCharType="separate"/>
        </w:r>
        <w:r>
          <w:rPr>
            <w:noProof/>
          </w:rPr>
          <w:t>7</w:t>
        </w:r>
        <w:r>
          <w:rPr>
            <w:noProof/>
          </w:rPr>
          <w:fldChar w:fldCharType="end"/>
        </w:r>
      </w:ins>
    </w:p>
    <w:p w14:paraId="48FAA347" w14:textId="487B4533" w:rsidR="009776C3" w:rsidRPr="00DD03F5" w:rsidRDefault="009776C3">
      <w:pPr>
        <w:pStyle w:val="TM3"/>
        <w:tabs>
          <w:tab w:val="left" w:pos="880"/>
          <w:tab w:val="right" w:leader="dot" w:pos="9890"/>
        </w:tabs>
        <w:rPr>
          <w:rFonts w:ascii="Calibri" w:hAnsi="Calibri"/>
          <w:sz w:val="22"/>
          <w:rPrChange w:id="55" w:author="GIRAUD Christian" w:date="2014-06-06T16:49:00Z">
            <w:rPr>
              <w:rFonts w:ascii="Calibri" w:hAnsi="Calibri"/>
              <w:sz w:val="22"/>
              <w:lang w:val="fr-FR"/>
            </w:rPr>
          </w:rPrChange>
        </w:rPr>
      </w:pPr>
      <w:r>
        <w:rPr>
          <w:noProof/>
        </w:rPr>
        <w:t>2.3.4</w:t>
      </w:r>
      <w:r w:rsidRPr="00DD03F5">
        <w:rPr>
          <w:rFonts w:ascii="Calibri" w:hAnsi="Calibri"/>
          <w:sz w:val="22"/>
          <w:rPrChange w:id="56" w:author="GIRAUD Christian" w:date="2014-06-06T16:49:00Z">
            <w:rPr>
              <w:rFonts w:ascii="Calibri" w:hAnsi="Calibri"/>
              <w:sz w:val="22"/>
              <w:lang w:val="fr-FR"/>
            </w:rPr>
          </w:rPrChange>
        </w:rPr>
        <w:tab/>
      </w:r>
      <w:r>
        <w:rPr>
          <w:noProof/>
        </w:rPr>
        <w:t>Model</w:t>
      </w:r>
      <w:r>
        <w:rPr>
          <w:noProof/>
        </w:rPr>
        <w:tab/>
      </w:r>
      <w:del w:id="57" w:author="GIRAUD Christian" w:date="2014-06-06T16:49:00Z">
        <w:r w:rsidR="00467F89">
          <w:rPr>
            <w:noProof/>
          </w:rPr>
          <w:fldChar w:fldCharType="begin"/>
        </w:r>
        <w:r w:rsidR="00467F89">
          <w:rPr>
            <w:noProof/>
          </w:rPr>
          <w:delInstrText xml:space="preserve"> PAGEREF _Toc388370104 \h </w:delInstrText>
        </w:r>
        <w:r w:rsidR="00467F89">
          <w:rPr>
            <w:noProof/>
          </w:rPr>
        </w:r>
        <w:r w:rsidR="00467F89">
          <w:rPr>
            <w:noProof/>
          </w:rPr>
          <w:fldChar w:fldCharType="separate"/>
        </w:r>
        <w:r w:rsidR="00467F89">
          <w:rPr>
            <w:noProof/>
          </w:rPr>
          <w:delText>7</w:delText>
        </w:r>
        <w:r w:rsidR="00467F89">
          <w:rPr>
            <w:noProof/>
          </w:rPr>
          <w:fldChar w:fldCharType="end"/>
        </w:r>
      </w:del>
      <w:ins w:id="58" w:author="GIRAUD Christian" w:date="2014-06-06T16:49:00Z">
        <w:r>
          <w:rPr>
            <w:noProof/>
          </w:rPr>
          <w:fldChar w:fldCharType="begin"/>
        </w:r>
        <w:r>
          <w:rPr>
            <w:noProof/>
          </w:rPr>
          <w:instrText xml:space="preserve"> PAGEREF _Toc389836182 \h </w:instrText>
        </w:r>
        <w:r>
          <w:rPr>
            <w:noProof/>
          </w:rPr>
        </w:r>
        <w:r>
          <w:rPr>
            <w:noProof/>
          </w:rPr>
          <w:fldChar w:fldCharType="separate"/>
        </w:r>
        <w:r>
          <w:rPr>
            <w:noProof/>
          </w:rPr>
          <w:t>7</w:t>
        </w:r>
        <w:r>
          <w:rPr>
            <w:noProof/>
          </w:rPr>
          <w:fldChar w:fldCharType="end"/>
        </w:r>
      </w:ins>
    </w:p>
    <w:p w14:paraId="5256AE0A" w14:textId="3C1A8BB2" w:rsidR="009776C3" w:rsidRPr="00DD03F5" w:rsidRDefault="009776C3">
      <w:pPr>
        <w:pStyle w:val="TM3"/>
        <w:tabs>
          <w:tab w:val="left" w:pos="880"/>
          <w:tab w:val="right" w:leader="dot" w:pos="9890"/>
        </w:tabs>
        <w:rPr>
          <w:rFonts w:ascii="Calibri" w:hAnsi="Calibri"/>
          <w:sz w:val="22"/>
          <w:rPrChange w:id="59" w:author="GIRAUD Christian" w:date="2014-06-06T16:49:00Z">
            <w:rPr>
              <w:rFonts w:ascii="Calibri" w:hAnsi="Calibri"/>
              <w:sz w:val="22"/>
              <w:lang w:val="fr-FR"/>
            </w:rPr>
          </w:rPrChange>
        </w:rPr>
      </w:pPr>
      <w:r>
        <w:rPr>
          <w:noProof/>
        </w:rPr>
        <w:t>2.3.5</w:t>
      </w:r>
      <w:r w:rsidRPr="00DD03F5">
        <w:rPr>
          <w:rFonts w:ascii="Calibri" w:hAnsi="Calibri"/>
          <w:sz w:val="22"/>
          <w:rPrChange w:id="60" w:author="GIRAUD Christian" w:date="2014-06-06T16:49:00Z">
            <w:rPr>
              <w:rFonts w:ascii="Calibri" w:hAnsi="Calibri"/>
              <w:sz w:val="22"/>
              <w:lang w:val="fr-FR"/>
            </w:rPr>
          </w:rPrChange>
        </w:rPr>
        <w:tab/>
      </w:r>
      <w:r>
        <w:rPr>
          <w:noProof/>
        </w:rPr>
        <w:t>Kernel Code</w:t>
      </w:r>
      <w:r>
        <w:rPr>
          <w:noProof/>
        </w:rPr>
        <w:tab/>
      </w:r>
      <w:del w:id="61" w:author="GIRAUD Christian" w:date="2014-06-06T16:49:00Z">
        <w:r w:rsidR="00467F89">
          <w:rPr>
            <w:noProof/>
          </w:rPr>
          <w:fldChar w:fldCharType="begin"/>
        </w:r>
        <w:r w:rsidR="00467F89">
          <w:rPr>
            <w:noProof/>
          </w:rPr>
          <w:delInstrText xml:space="preserve"> PAGEREF _Toc388370105 \h </w:delInstrText>
        </w:r>
        <w:r w:rsidR="00467F89">
          <w:rPr>
            <w:noProof/>
          </w:rPr>
        </w:r>
        <w:r w:rsidR="00467F89">
          <w:rPr>
            <w:noProof/>
          </w:rPr>
          <w:fldChar w:fldCharType="separate"/>
        </w:r>
        <w:r w:rsidR="00467F89">
          <w:rPr>
            <w:noProof/>
          </w:rPr>
          <w:delText>7</w:delText>
        </w:r>
        <w:r w:rsidR="00467F89">
          <w:rPr>
            <w:noProof/>
          </w:rPr>
          <w:fldChar w:fldCharType="end"/>
        </w:r>
      </w:del>
      <w:ins w:id="62" w:author="GIRAUD Christian" w:date="2014-06-06T16:49:00Z">
        <w:r>
          <w:rPr>
            <w:noProof/>
          </w:rPr>
          <w:fldChar w:fldCharType="begin"/>
        </w:r>
        <w:r>
          <w:rPr>
            <w:noProof/>
          </w:rPr>
          <w:instrText xml:space="preserve"> PAGEREF _Toc389836183 \h </w:instrText>
        </w:r>
        <w:r>
          <w:rPr>
            <w:noProof/>
          </w:rPr>
        </w:r>
        <w:r>
          <w:rPr>
            <w:noProof/>
          </w:rPr>
          <w:fldChar w:fldCharType="separate"/>
        </w:r>
        <w:r>
          <w:rPr>
            <w:noProof/>
          </w:rPr>
          <w:t>7</w:t>
        </w:r>
        <w:r>
          <w:rPr>
            <w:noProof/>
          </w:rPr>
          <w:fldChar w:fldCharType="end"/>
        </w:r>
      </w:ins>
    </w:p>
    <w:p w14:paraId="625F87E7" w14:textId="616E0128" w:rsidR="009776C3" w:rsidRPr="00DD03F5" w:rsidRDefault="009776C3">
      <w:pPr>
        <w:pStyle w:val="TM3"/>
        <w:tabs>
          <w:tab w:val="left" w:pos="880"/>
          <w:tab w:val="right" w:leader="dot" w:pos="9890"/>
        </w:tabs>
        <w:rPr>
          <w:rFonts w:ascii="Calibri" w:hAnsi="Calibri"/>
          <w:sz w:val="22"/>
          <w:rPrChange w:id="63" w:author="GIRAUD Christian" w:date="2014-06-06T16:49:00Z">
            <w:rPr>
              <w:rFonts w:ascii="Calibri" w:hAnsi="Calibri"/>
              <w:sz w:val="22"/>
              <w:lang w:val="fr-FR"/>
            </w:rPr>
          </w:rPrChange>
        </w:rPr>
      </w:pPr>
      <w:r>
        <w:rPr>
          <w:noProof/>
        </w:rPr>
        <w:t>2.3.6</w:t>
      </w:r>
      <w:r w:rsidRPr="00DD03F5">
        <w:rPr>
          <w:rFonts w:ascii="Calibri" w:hAnsi="Calibri"/>
          <w:sz w:val="22"/>
          <w:rPrChange w:id="64" w:author="GIRAUD Christian" w:date="2014-06-06T16:49:00Z">
            <w:rPr>
              <w:rFonts w:ascii="Calibri" w:hAnsi="Calibri"/>
              <w:sz w:val="22"/>
              <w:lang w:val="fr-FR"/>
            </w:rPr>
          </w:rPrChange>
        </w:rPr>
        <w:tab/>
      </w:r>
      <w:r>
        <w:rPr>
          <w:noProof/>
        </w:rPr>
        <w:t>Virtual Machine</w:t>
      </w:r>
      <w:r>
        <w:rPr>
          <w:noProof/>
        </w:rPr>
        <w:tab/>
      </w:r>
      <w:del w:id="65" w:author="GIRAUD Christian" w:date="2014-06-06T16:49:00Z">
        <w:r w:rsidR="00467F89">
          <w:rPr>
            <w:noProof/>
          </w:rPr>
          <w:fldChar w:fldCharType="begin"/>
        </w:r>
        <w:r w:rsidR="00467F89">
          <w:rPr>
            <w:noProof/>
          </w:rPr>
          <w:delInstrText xml:space="preserve"> PAGEREF _Toc388370106 \h </w:delInstrText>
        </w:r>
        <w:r w:rsidR="00467F89">
          <w:rPr>
            <w:noProof/>
          </w:rPr>
        </w:r>
        <w:r w:rsidR="00467F89">
          <w:rPr>
            <w:noProof/>
          </w:rPr>
          <w:fldChar w:fldCharType="separate"/>
        </w:r>
        <w:r w:rsidR="00467F89">
          <w:rPr>
            <w:noProof/>
          </w:rPr>
          <w:delText>7</w:delText>
        </w:r>
        <w:r w:rsidR="00467F89">
          <w:rPr>
            <w:noProof/>
          </w:rPr>
          <w:fldChar w:fldCharType="end"/>
        </w:r>
      </w:del>
      <w:ins w:id="66" w:author="GIRAUD Christian" w:date="2014-06-06T16:49:00Z">
        <w:r>
          <w:rPr>
            <w:noProof/>
          </w:rPr>
          <w:fldChar w:fldCharType="begin"/>
        </w:r>
        <w:r>
          <w:rPr>
            <w:noProof/>
          </w:rPr>
          <w:instrText xml:space="preserve"> PAGEREF _Toc389836184 \h </w:instrText>
        </w:r>
        <w:r>
          <w:rPr>
            <w:noProof/>
          </w:rPr>
        </w:r>
        <w:r>
          <w:rPr>
            <w:noProof/>
          </w:rPr>
          <w:fldChar w:fldCharType="separate"/>
        </w:r>
        <w:r>
          <w:rPr>
            <w:noProof/>
          </w:rPr>
          <w:t>7</w:t>
        </w:r>
        <w:r>
          <w:rPr>
            <w:noProof/>
          </w:rPr>
          <w:fldChar w:fldCharType="end"/>
        </w:r>
      </w:ins>
    </w:p>
    <w:p w14:paraId="05ED93B2" w14:textId="542F3F09" w:rsidR="009776C3" w:rsidRPr="00DD03F5" w:rsidRDefault="009776C3">
      <w:pPr>
        <w:pStyle w:val="TM3"/>
        <w:tabs>
          <w:tab w:val="left" w:pos="880"/>
          <w:tab w:val="right" w:leader="dot" w:pos="9890"/>
        </w:tabs>
        <w:rPr>
          <w:rFonts w:ascii="Calibri" w:hAnsi="Calibri"/>
          <w:sz w:val="22"/>
          <w:rPrChange w:id="67" w:author="GIRAUD Christian" w:date="2014-06-06T16:49:00Z">
            <w:rPr>
              <w:rFonts w:ascii="Calibri" w:hAnsi="Calibri"/>
              <w:sz w:val="22"/>
              <w:lang w:val="fr-FR"/>
            </w:rPr>
          </w:rPrChange>
        </w:rPr>
      </w:pPr>
      <w:r>
        <w:rPr>
          <w:noProof/>
        </w:rPr>
        <w:t>2.3.7</w:t>
      </w:r>
      <w:r w:rsidRPr="00DD03F5">
        <w:rPr>
          <w:rFonts w:ascii="Calibri" w:hAnsi="Calibri"/>
          <w:sz w:val="22"/>
          <w:rPrChange w:id="68" w:author="GIRAUD Christian" w:date="2014-06-06T16:49:00Z">
            <w:rPr>
              <w:rFonts w:ascii="Calibri" w:hAnsi="Calibri"/>
              <w:sz w:val="22"/>
              <w:lang w:val="fr-FR"/>
            </w:rPr>
          </w:rPrChange>
        </w:rPr>
        <w:tab/>
      </w:r>
      <w:r>
        <w:rPr>
          <w:noProof/>
        </w:rPr>
        <w:t>Host Machine</w:t>
      </w:r>
      <w:r>
        <w:rPr>
          <w:noProof/>
        </w:rPr>
        <w:tab/>
      </w:r>
      <w:del w:id="69" w:author="GIRAUD Christian" w:date="2014-06-06T16:49:00Z">
        <w:r w:rsidR="00467F89">
          <w:rPr>
            <w:noProof/>
          </w:rPr>
          <w:fldChar w:fldCharType="begin"/>
        </w:r>
        <w:r w:rsidR="00467F89">
          <w:rPr>
            <w:noProof/>
          </w:rPr>
          <w:delInstrText xml:space="preserve"> PAGEREF _Toc388370107 \h </w:delInstrText>
        </w:r>
        <w:r w:rsidR="00467F89">
          <w:rPr>
            <w:noProof/>
          </w:rPr>
        </w:r>
        <w:r w:rsidR="00467F89">
          <w:rPr>
            <w:noProof/>
          </w:rPr>
          <w:fldChar w:fldCharType="separate"/>
        </w:r>
        <w:r w:rsidR="00467F89">
          <w:rPr>
            <w:noProof/>
          </w:rPr>
          <w:delText>7</w:delText>
        </w:r>
        <w:r w:rsidR="00467F89">
          <w:rPr>
            <w:noProof/>
          </w:rPr>
          <w:fldChar w:fldCharType="end"/>
        </w:r>
      </w:del>
      <w:ins w:id="70" w:author="GIRAUD Christian" w:date="2014-06-06T16:49:00Z">
        <w:r>
          <w:rPr>
            <w:noProof/>
          </w:rPr>
          <w:fldChar w:fldCharType="begin"/>
        </w:r>
        <w:r>
          <w:rPr>
            <w:noProof/>
          </w:rPr>
          <w:instrText xml:space="preserve"> PAGEREF _Toc389836185 \h </w:instrText>
        </w:r>
        <w:r>
          <w:rPr>
            <w:noProof/>
          </w:rPr>
        </w:r>
        <w:r>
          <w:rPr>
            <w:noProof/>
          </w:rPr>
          <w:fldChar w:fldCharType="separate"/>
        </w:r>
        <w:r>
          <w:rPr>
            <w:noProof/>
          </w:rPr>
          <w:t>7</w:t>
        </w:r>
        <w:r>
          <w:rPr>
            <w:noProof/>
          </w:rPr>
          <w:fldChar w:fldCharType="end"/>
        </w:r>
      </w:ins>
    </w:p>
    <w:p w14:paraId="0647C0ED" w14:textId="33921E80" w:rsidR="009776C3" w:rsidRPr="00DD03F5" w:rsidRDefault="009776C3">
      <w:pPr>
        <w:pStyle w:val="TM3"/>
        <w:tabs>
          <w:tab w:val="left" w:pos="880"/>
          <w:tab w:val="right" w:leader="dot" w:pos="9890"/>
        </w:tabs>
        <w:rPr>
          <w:rFonts w:ascii="Calibri" w:hAnsi="Calibri"/>
          <w:sz w:val="22"/>
          <w:rPrChange w:id="71" w:author="GIRAUD Christian" w:date="2014-06-06T16:49:00Z">
            <w:rPr>
              <w:rFonts w:ascii="Calibri" w:hAnsi="Calibri"/>
              <w:sz w:val="22"/>
              <w:lang w:val="fr-FR"/>
            </w:rPr>
          </w:rPrChange>
        </w:rPr>
      </w:pPr>
      <w:r>
        <w:rPr>
          <w:noProof/>
        </w:rPr>
        <w:t>2.3.8</w:t>
      </w:r>
      <w:r w:rsidRPr="00DD03F5">
        <w:rPr>
          <w:rFonts w:ascii="Calibri" w:hAnsi="Calibri"/>
          <w:sz w:val="22"/>
          <w:rPrChange w:id="72" w:author="GIRAUD Christian" w:date="2014-06-06T16:49:00Z">
            <w:rPr>
              <w:rFonts w:ascii="Calibri" w:hAnsi="Calibri"/>
              <w:sz w:val="22"/>
              <w:lang w:val="fr-FR"/>
            </w:rPr>
          </w:rPrChange>
        </w:rPr>
        <w:tab/>
      </w:r>
      <w:r>
        <w:rPr>
          <w:noProof/>
        </w:rPr>
        <w:t>Real Time Machine</w:t>
      </w:r>
      <w:r>
        <w:rPr>
          <w:noProof/>
        </w:rPr>
        <w:tab/>
      </w:r>
      <w:del w:id="73" w:author="GIRAUD Christian" w:date="2014-06-06T16:49:00Z">
        <w:r w:rsidR="00467F89">
          <w:rPr>
            <w:noProof/>
          </w:rPr>
          <w:fldChar w:fldCharType="begin"/>
        </w:r>
        <w:r w:rsidR="00467F89">
          <w:rPr>
            <w:noProof/>
          </w:rPr>
          <w:delInstrText xml:space="preserve"> PAGEREF _Toc388370108 \h </w:delInstrText>
        </w:r>
        <w:r w:rsidR="00467F89">
          <w:rPr>
            <w:noProof/>
          </w:rPr>
        </w:r>
        <w:r w:rsidR="00467F89">
          <w:rPr>
            <w:noProof/>
          </w:rPr>
          <w:fldChar w:fldCharType="separate"/>
        </w:r>
        <w:r w:rsidR="00467F89">
          <w:rPr>
            <w:noProof/>
          </w:rPr>
          <w:delText>7</w:delText>
        </w:r>
        <w:r w:rsidR="00467F89">
          <w:rPr>
            <w:noProof/>
          </w:rPr>
          <w:fldChar w:fldCharType="end"/>
        </w:r>
      </w:del>
      <w:ins w:id="74" w:author="GIRAUD Christian" w:date="2014-06-06T16:49:00Z">
        <w:r>
          <w:rPr>
            <w:noProof/>
          </w:rPr>
          <w:fldChar w:fldCharType="begin"/>
        </w:r>
        <w:r>
          <w:rPr>
            <w:noProof/>
          </w:rPr>
          <w:instrText xml:space="preserve"> PAGEREF _Toc389836186 \h </w:instrText>
        </w:r>
        <w:r>
          <w:rPr>
            <w:noProof/>
          </w:rPr>
        </w:r>
        <w:r>
          <w:rPr>
            <w:noProof/>
          </w:rPr>
          <w:fldChar w:fldCharType="separate"/>
        </w:r>
        <w:r>
          <w:rPr>
            <w:noProof/>
          </w:rPr>
          <w:t>7</w:t>
        </w:r>
        <w:r>
          <w:rPr>
            <w:noProof/>
          </w:rPr>
          <w:fldChar w:fldCharType="end"/>
        </w:r>
      </w:ins>
    </w:p>
    <w:p w14:paraId="09C0EC7D" w14:textId="07A8F35D" w:rsidR="009776C3" w:rsidRPr="00DD03F5" w:rsidRDefault="009776C3">
      <w:pPr>
        <w:pStyle w:val="TM3"/>
        <w:tabs>
          <w:tab w:val="left" w:pos="880"/>
          <w:tab w:val="right" w:leader="dot" w:pos="9890"/>
        </w:tabs>
        <w:rPr>
          <w:rFonts w:ascii="Calibri" w:hAnsi="Calibri"/>
          <w:sz w:val="22"/>
          <w:rPrChange w:id="75" w:author="GIRAUD Christian" w:date="2014-06-06T16:49:00Z">
            <w:rPr>
              <w:rFonts w:ascii="Calibri" w:hAnsi="Calibri"/>
              <w:sz w:val="22"/>
              <w:lang w:val="fr-FR"/>
            </w:rPr>
          </w:rPrChange>
        </w:rPr>
      </w:pPr>
      <w:r>
        <w:rPr>
          <w:noProof/>
        </w:rPr>
        <w:t>2.3.9</w:t>
      </w:r>
      <w:r w:rsidRPr="00DD03F5">
        <w:rPr>
          <w:rFonts w:ascii="Calibri" w:hAnsi="Calibri"/>
          <w:sz w:val="22"/>
          <w:rPrChange w:id="76" w:author="GIRAUD Christian" w:date="2014-06-06T16:49:00Z">
            <w:rPr>
              <w:rFonts w:ascii="Calibri" w:hAnsi="Calibri"/>
              <w:sz w:val="22"/>
              <w:lang w:val="fr-FR"/>
            </w:rPr>
          </w:rPrChange>
        </w:rPr>
        <w:tab/>
      </w:r>
      <w:r>
        <w:rPr>
          <w:noProof/>
        </w:rPr>
        <w:t>Validation</w:t>
      </w:r>
      <w:r>
        <w:rPr>
          <w:noProof/>
        </w:rPr>
        <w:tab/>
      </w:r>
      <w:del w:id="77" w:author="GIRAUD Christian" w:date="2014-06-06T16:49:00Z">
        <w:r w:rsidR="00467F89">
          <w:rPr>
            <w:noProof/>
          </w:rPr>
          <w:fldChar w:fldCharType="begin"/>
        </w:r>
        <w:r w:rsidR="00467F89">
          <w:rPr>
            <w:noProof/>
          </w:rPr>
          <w:delInstrText xml:space="preserve"> PAGEREF _Toc388370109 \h </w:delInstrText>
        </w:r>
        <w:r w:rsidR="00467F89">
          <w:rPr>
            <w:noProof/>
          </w:rPr>
        </w:r>
        <w:r w:rsidR="00467F89">
          <w:rPr>
            <w:noProof/>
          </w:rPr>
          <w:fldChar w:fldCharType="separate"/>
        </w:r>
        <w:r w:rsidR="00467F89">
          <w:rPr>
            <w:noProof/>
          </w:rPr>
          <w:delText>7</w:delText>
        </w:r>
        <w:r w:rsidR="00467F89">
          <w:rPr>
            <w:noProof/>
          </w:rPr>
          <w:fldChar w:fldCharType="end"/>
        </w:r>
      </w:del>
      <w:ins w:id="78" w:author="GIRAUD Christian" w:date="2014-06-06T16:49:00Z">
        <w:r>
          <w:rPr>
            <w:noProof/>
          </w:rPr>
          <w:fldChar w:fldCharType="begin"/>
        </w:r>
        <w:r>
          <w:rPr>
            <w:noProof/>
          </w:rPr>
          <w:instrText xml:space="preserve"> PAGEREF _Toc389836187 \h </w:instrText>
        </w:r>
        <w:r>
          <w:rPr>
            <w:noProof/>
          </w:rPr>
        </w:r>
        <w:r>
          <w:rPr>
            <w:noProof/>
          </w:rPr>
          <w:fldChar w:fldCharType="separate"/>
        </w:r>
        <w:r>
          <w:rPr>
            <w:noProof/>
          </w:rPr>
          <w:t>7</w:t>
        </w:r>
        <w:r>
          <w:rPr>
            <w:noProof/>
          </w:rPr>
          <w:fldChar w:fldCharType="end"/>
        </w:r>
      </w:ins>
    </w:p>
    <w:p w14:paraId="493D2737" w14:textId="778CE89C" w:rsidR="009776C3" w:rsidRPr="00DD03F5" w:rsidRDefault="009776C3">
      <w:pPr>
        <w:pStyle w:val="TM1"/>
        <w:rPr>
          <w:rFonts w:ascii="Calibri" w:hAnsi="Calibri"/>
          <w:b w:val="0"/>
          <w:smallCaps w:val="0"/>
          <w:sz w:val="22"/>
          <w:rPrChange w:id="79" w:author="GIRAUD Christian" w:date="2014-06-06T16:49:00Z">
            <w:rPr>
              <w:rFonts w:ascii="Calibri" w:hAnsi="Calibri"/>
              <w:b w:val="0"/>
              <w:smallCaps w:val="0"/>
              <w:sz w:val="22"/>
              <w:lang w:val="fr-FR"/>
            </w:rPr>
          </w:rPrChange>
        </w:rPr>
      </w:pPr>
      <w:r>
        <w:rPr>
          <w:noProof/>
        </w:rPr>
        <w:t>3.</w:t>
      </w:r>
      <w:r w:rsidRPr="00DD03F5">
        <w:rPr>
          <w:rFonts w:ascii="Calibri" w:hAnsi="Calibri"/>
          <w:b w:val="0"/>
          <w:smallCaps w:val="0"/>
          <w:sz w:val="22"/>
          <w:rPrChange w:id="80" w:author="GIRAUD Christian" w:date="2014-06-06T16:49:00Z">
            <w:rPr>
              <w:rFonts w:ascii="Calibri" w:hAnsi="Calibri"/>
              <w:b w:val="0"/>
              <w:smallCaps w:val="0"/>
              <w:sz w:val="22"/>
              <w:lang w:val="fr-FR"/>
            </w:rPr>
          </w:rPrChange>
        </w:rPr>
        <w:tab/>
      </w:r>
      <w:r>
        <w:rPr>
          <w:noProof/>
        </w:rPr>
        <w:t>Data for Safe Movement</w:t>
      </w:r>
      <w:r>
        <w:rPr>
          <w:noProof/>
        </w:rPr>
        <w:tab/>
      </w:r>
      <w:del w:id="81" w:author="GIRAUD Christian" w:date="2014-06-06T16:49:00Z">
        <w:r w:rsidR="00467F89">
          <w:rPr>
            <w:noProof/>
          </w:rPr>
          <w:fldChar w:fldCharType="begin"/>
        </w:r>
        <w:r w:rsidR="00467F89">
          <w:rPr>
            <w:noProof/>
          </w:rPr>
          <w:delInstrText xml:space="preserve"> PAGEREF _Toc388370110 \h </w:delInstrText>
        </w:r>
        <w:r w:rsidR="00467F89">
          <w:rPr>
            <w:noProof/>
          </w:rPr>
        </w:r>
        <w:r w:rsidR="00467F89">
          <w:rPr>
            <w:noProof/>
          </w:rPr>
          <w:fldChar w:fldCharType="separate"/>
        </w:r>
        <w:r w:rsidR="00467F89">
          <w:rPr>
            <w:noProof/>
          </w:rPr>
          <w:delText>8</w:delText>
        </w:r>
        <w:r w:rsidR="00467F89">
          <w:rPr>
            <w:noProof/>
          </w:rPr>
          <w:fldChar w:fldCharType="end"/>
        </w:r>
      </w:del>
      <w:ins w:id="82" w:author="GIRAUD Christian" w:date="2014-06-06T16:49:00Z">
        <w:r>
          <w:rPr>
            <w:noProof/>
          </w:rPr>
          <w:fldChar w:fldCharType="begin"/>
        </w:r>
        <w:r>
          <w:rPr>
            <w:noProof/>
          </w:rPr>
          <w:instrText xml:space="preserve"> PAGEREF _Toc389836188 \h </w:instrText>
        </w:r>
        <w:r>
          <w:rPr>
            <w:noProof/>
          </w:rPr>
        </w:r>
        <w:r>
          <w:rPr>
            <w:noProof/>
          </w:rPr>
          <w:fldChar w:fldCharType="separate"/>
        </w:r>
        <w:r>
          <w:rPr>
            <w:noProof/>
          </w:rPr>
          <w:t>8</w:t>
        </w:r>
        <w:r>
          <w:rPr>
            <w:noProof/>
          </w:rPr>
          <w:fldChar w:fldCharType="end"/>
        </w:r>
      </w:ins>
    </w:p>
    <w:p w14:paraId="4A163E79" w14:textId="77777777" w:rsidR="009776C3" w:rsidRPr="00DD03F5" w:rsidRDefault="009776C3">
      <w:pPr>
        <w:pStyle w:val="TM2"/>
        <w:rPr>
          <w:ins w:id="83" w:author="GIRAUD Christian" w:date="2014-06-06T16:49:00Z"/>
          <w:rFonts w:ascii="Calibri" w:hAnsi="Calibri"/>
          <w:smallCaps w:val="0"/>
          <w:noProof/>
          <w:sz w:val="22"/>
          <w:szCs w:val="22"/>
        </w:rPr>
      </w:pPr>
      <w:r>
        <w:rPr>
          <w:noProof/>
        </w:rPr>
        <w:t>3.1</w:t>
      </w:r>
      <w:r w:rsidRPr="00DD03F5">
        <w:rPr>
          <w:rFonts w:ascii="Calibri" w:hAnsi="Calibri"/>
          <w:smallCaps w:val="0"/>
          <w:sz w:val="22"/>
          <w:rPrChange w:id="84" w:author="GIRAUD Christian" w:date="2014-06-06T16:49:00Z">
            <w:rPr>
              <w:rFonts w:ascii="Calibri" w:hAnsi="Calibri"/>
              <w:smallCaps w:val="0"/>
              <w:sz w:val="22"/>
              <w:lang w:val="fr-FR"/>
            </w:rPr>
          </w:rPrChange>
        </w:rPr>
        <w:tab/>
      </w:r>
      <w:ins w:id="85" w:author="GIRAUD Christian" w:date="2014-06-06T16:49:00Z">
        <w:r>
          <w:rPr>
            <w:noProof/>
          </w:rPr>
          <w:t>General</w:t>
        </w:r>
        <w:r>
          <w:rPr>
            <w:noProof/>
          </w:rPr>
          <w:tab/>
        </w:r>
        <w:r>
          <w:rPr>
            <w:noProof/>
          </w:rPr>
          <w:fldChar w:fldCharType="begin"/>
        </w:r>
        <w:r>
          <w:rPr>
            <w:noProof/>
          </w:rPr>
          <w:instrText xml:space="preserve"> PAGEREF _Toc389836189 \h </w:instrText>
        </w:r>
        <w:r>
          <w:rPr>
            <w:noProof/>
          </w:rPr>
        </w:r>
        <w:r>
          <w:rPr>
            <w:noProof/>
          </w:rPr>
          <w:fldChar w:fldCharType="separate"/>
        </w:r>
        <w:r>
          <w:rPr>
            <w:noProof/>
          </w:rPr>
          <w:t>8</w:t>
        </w:r>
        <w:r>
          <w:rPr>
            <w:noProof/>
          </w:rPr>
          <w:fldChar w:fldCharType="end"/>
        </w:r>
      </w:ins>
    </w:p>
    <w:p w14:paraId="52678B76" w14:textId="73C4A0DB" w:rsidR="009776C3" w:rsidRPr="00DD03F5" w:rsidRDefault="009776C3">
      <w:pPr>
        <w:pStyle w:val="TM2"/>
        <w:rPr>
          <w:rFonts w:ascii="Calibri" w:hAnsi="Calibri"/>
          <w:smallCaps w:val="0"/>
          <w:sz w:val="22"/>
          <w:rPrChange w:id="86" w:author="GIRAUD Christian" w:date="2014-06-06T16:49:00Z">
            <w:rPr>
              <w:rFonts w:ascii="Calibri" w:hAnsi="Calibri"/>
              <w:smallCaps w:val="0"/>
              <w:sz w:val="22"/>
              <w:lang w:val="fr-FR"/>
            </w:rPr>
          </w:rPrChange>
        </w:rPr>
      </w:pPr>
      <w:ins w:id="87" w:author="GIRAUD Christian" w:date="2014-06-06T16:49:00Z">
        <w:r>
          <w:rPr>
            <w:noProof/>
          </w:rPr>
          <w:t>3.2</w:t>
        </w:r>
        <w:r w:rsidRPr="00DD03F5">
          <w:rPr>
            <w:rFonts w:ascii="Calibri" w:hAnsi="Calibri"/>
            <w:smallCaps w:val="0"/>
            <w:noProof/>
            <w:sz w:val="22"/>
            <w:szCs w:val="22"/>
          </w:rPr>
          <w:tab/>
        </w:r>
      </w:ins>
      <w:r>
        <w:rPr>
          <w:noProof/>
        </w:rPr>
        <w:t>Linking</w:t>
      </w:r>
      <w:ins w:id="88" w:author="GIRAUD Christian" w:date="2014-06-06T16:49:00Z">
        <w:r>
          <w:rPr>
            <w:noProof/>
          </w:rPr>
          <w:t xml:space="preserve"> and Re-Positioning</w:t>
        </w:r>
      </w:ins>
      <w:r>
        <w:rPr>
          <w:noProof/>
        </w:rPr>
        <w:tab/>
      </w:r>
      <w:r>
        <w:rPr>
          <w:noProof/>
        </w:rPr>
        <w:fldChar w:fldCharType="begin"/>
      </w:r>
      <w:r>
        <w:rPr>
          <w:noProof/>
        </w:rPr>
        <w:instrText xml:space="preserve"> PAGEREF _</w:instrText>
      </w:r>
      <w:del w:id="89" w:author="GIRAUD Christian" w:date="2014-06-06T16:49:00Z">
        <w:r w:rsidR="00467F89">
          <w:rPr>
            <w:noProof/>
          </w:rPr>
          <w:delInstrText>Toc388370111</w:delInstrText>
        </w:r>
      </w:del>
      <w:ins w:id="90" w:author="GIRAUD Christian" w:date="2014-06-06T16:49:00Z">
        <w:r>
          <w:rPr>
            <w:noProof/>
          </w:rPr>
          <w:instrText>Toc389836190</w:instrText>
        </w:r>
      </w:ins>
      <w:r>
        <w:rPr>
          <w:noProof/>
        </w:rPr>
        <w:instrText xml:space="preserve"> \h </w:instrText>
      </w:r>
      <w:r>
        <w:rPr>
          <w:noProof/>
        </w:rPr>
      </w:r>
      <w:r>
        <w:rPr>
          <w:noProof/>
        </w:rPr>
        <w:fldChar w:fldCharType="separate"/>
      </w:r>
      <w:r>
        <w:rPr>
          <w:noProof/>
        </w:rPr>
        <w:t>8</w:t>
      </w:r>
      <w:r>
        <w:rPr>
          <w:noProof/>
        </w:rPr>
        <w:fldChar w:fldCharType="end"/>
      </w:r>
    </w:p>
    <w:p w14:paraId="695E1019" w14:textId="339C4286" w:rsidR="009776C3" w:rsidRPr="00DD03F5" w:rsidRDefault="009776C3">
      <w:pPr>
        <w:pStyle w:val="TM2"/>
        <w:rPr>
          <w:rFonts w:ascii="Calibri" w:hAnsi="Calibri"/>
          <w:smallCaps w:val="0"/>
          <w:sz w:val="22"/>
          <w:rPrChange w:id="91" w:author="GIRAUD Christian" w:date="2014-06-06T16:49:00Z">
            <w:rPr>
              <w:rFonts w:ascii="Calibri" w:hAnsi="Calibri"/>
              <w:smallCaps w:val="0"/>
              <w:sz w:val="22"/>
              <w:lang w:val="fr-FR"/>
            </w:rPr>
          </w:rPrChange>
        </w:rPr>
      </w:pPr>
      <w:r>
        <w:rPr>
          <w:noProof/>
        </w:rPr>
        <w:t>3.</w:t>
      </w:r>
      <w:del w:id="92" w:author="GIRAUD Christian" w:date="2014-06-06T16:49:00Z">
        <w:r w:rsidR="00467F89">
          <w:rPr>
            <w:noProof/>
          </w:rPr>
          <w:delText>2</w:delText>
        </w:r>
      </w:del>
      <w:ins w:id="93" w:author="GIRAUD Christian" w:date="2014-06-06T16:49:00Z">
        <w:r>
          <w:rPr>
            <w:noProof/>
          </w:rPr>
          <w:t>3</w:t>
        </w:r>
      </w:ins>
      <w:r w:rsidRPr="00DD03F5">
        <w:rPr>
          <w:rFonts w:ascii="Calibri" w:hAnsi="Calibri"/>
          <w:smallCaps w:val="0"/>
          <w:sz w:val="22"/>
          <w:rPrChange w:id="94" w:author="GIRAUD Christian" w:date="2014-06-06T16:49:00Z">
            <w:rPr>
              <w:rFonts w:ascii="Calibri" w:hAnsi="Calibri"/>
              <w:smallCaps w:val="0"/>
              <w:sz w:val="22"/>
              <w:lang w:val="fr-FR"/>
            </w:rPr>
          </w:rPrChange>
        </w:rPr>
        <w:tab/>
      </w:r>
      <w:r>
        <w:rPr>
          <w:noProof/>
        </w:rPr>
        <w:t>Basic Track Description</w:t>
      </w:r>
      <w:r>
        <w:rPr>
          <w:noProof/>
        </w:rPr>
        <w:tab/>
      </w:r>
      <w:r>
        <w:rPr>
          <w:noProof/>
        </w:rPr>
        <w:fldChar w:fldCharType="begin"/>
      </w:r>
      <w:r>
        <w:rPr>
          <w:noProof/>
        </w:rPr>
        <w:instrText xml:space="preserve"> PAGEREF _</w:instrText>
      </w:r>
      <w:del w:id="95" w:author="GIRAUD Christian" w:date="2014-06-06T16:49:00Z">
        <w:r w:rsidR="00467F89">
          <w:rPr>
            <w:noProof/>
          </w:rPr>
          <w:delInstrText>Toc388370112</w:delInstrText>
        </w:r>
      </w:del>
      <w:ins w:id="96" w:author="GIRAUD Christian" w:date="2014-06-06T16:49:00Z">
        <w:r>
          <w:rPr>
            <w:noProof/>
          </w:rPr>
          <w:instrText>Toc389836191</w:instrText>
        </w:r>
      </w:ins>
      <w:r>
        <w:rPr>
          <w:noProof/>
        </w:rPr>
        <w:instrText xml:space="preserve"> \h </w:instrText>
      </w:r>
      <w:r>
        <w:rPr>
          <w:noProof/>
        </w:rPr>
      </w:r>
      <w:r>
        <w:rPr>
          <w:noProof/>
        </w:rPr>
        <w:fldChar w:fldCharType="separate"/>
      </w:r>
      <w:r>
        <w:rPr>
          <w:noProof/>
        </w:rPr>
        <w:t>9</w:t>
      </w:r>
      <w:r>
        <w:rPr>
          <w:noProof/>
        </w:rPr>
        <w:fldChar w:fldCharType="end"/>
      </w:r>
    </w:p>
    <w:p w14:paraId="589C6DF1" w14:textId="78E0B2FA" w:rsidR="009776C3" w:rsidRPr="00DD03F5" w:rsidRDefault="009776C3">
      <w:pPr>
        <w:pStyle w:val="TM3"/>
        <w:tabs>
          <w:tab w:val="left" w:pos="880"/>
          <w:tab w:val="right" w:leader="dot" w:pos="9890"/>
        </w:tabs>
        <w:rPr>
          <w:rFonts w:ascii="Calibri" w:hAnsi="Calibri"/>
          <w:sz w:val="22"/>
          <w:rPrChange w:id="97" w:author="GIRAUD Christian" w:date="2014-06-06T16:49:00Z">
            <w:rPr>
              <w:rFonts w:ascii="Calibri" w:hAnsi="Calibri"/>
              <w:sz w:val="22"/>
              <w:lang w:val="fr-FR"/>
            </w:rPr>
          </w:rPrChange>
        </w:rPr>
      </w:pPr>
      <w:r>
        <w:rPr>
          <w:noProof/>
        </w:rPr>
        <w:t>3.</w:t>
      </w:r>
      <w:del w:id="98" w:author="GIRAUD Christian" w:date="2014-06-06T16:49:00Z">
        <w:r w:rsidR="00467F89">
          <w:rPr>
            <w:noProof/>
          </w:rPr>
          <w:delText>2</w:delText>
        </w:r>
      </w:del>
      <w:ins w:id="99" w:author="GIRAUD Christian" w:date="2014-06-06T16:49:00Z">
        <w:r>
          <w:rPr>
            <w:noProof/>
          </w:rPr>
          <w:t>3</w:t>
        </w:r>
      </w:ins>
      <w:r>
        <w:rPr>
          <w:noProof/>
        </w:rPr>
        <w:t>.1</w:t>
      </w:r>
      <w:r w:rsidRPr="00DD03F5">
        <w:rPr>
          <w:rFonts w:ascii="Calibri" w:hAnsi="Calibri"/>
          <w:sz w:val="22"/>
          <w:rPrChange w:id="100" w:author="GIRAUD Christian" w:date="2014-06-06T16:49:00Z">
            <w:rPr>
              <w:rFonts w:ascii="Calibri" w:hAnsi="Calibri"/>
              <w:sz w:val="22"/>
              <w:lang w:val="fr-FR"/>
            </w:rPr>
          </w:rPrChange>
        </w:rPr>
        <w:tab/>
      </w:r>
      <w:r>
        <w:rPr>
          <w:noProof/>
        </w:rPr>
        <w:t>Movement  Authority</w:t>
      </w:r>
      <w:r>
        <w:rPr>
          <w:noProof/>
        </w:rPr>
        <w:tab/>
      </w:r>
      <w:r>
        <w:rPr>
          <w:noProof/>
        </w:rPr>
        <w:fldChar w:fldCharType="begin"/>
      </w:r>
      <w:r>
        <w:rPr>
          <w:noProof/>
        </w:rPr>
        <w:instrText xml:space="preserve"> PAGEREF _</w:instrText>
      </w:r>
      <w:del w:id="101" w:author="GIRAUD Christian" w:date="2014-06-06T16:49:00Z">
        <w:r w:rsidR="00467F89">
          <w:rPr>
            <w:noProof/>
          </w:rPr>
          <w:delInstrText>Toc388370113</w:delInstrText>
        </w:r>
      </w:del>
      <w:ins w:id="102" w:author="GIRAUD Christian" w:date="2014-06-06T16:49:00Z">
        <w:r>
          <w:rPr>
            <w:noProof/>
          </w:rPr>
          <w:instrText>Toc389836192</w:instrText>
        </w:r>
      </w:ins>
      <w:r>
        <w:rPr>
          <w:noProof/>
        </w:rPr>
        <w:instrText xml:space="preserve"> \h </w:instrText>
      </w:r>
      <w:r>
        <w:rPr>
          <w:noProof/>
        </w:rPr>
      </w:r>
      <w:r>
        <w:rPr>
          <w:noProof/>
        </w:rPr>
        <w:fldChar w:fldCharType="separate"/>
      </w:r>
      <w:r>
        <w:rPr>
          <w:noProof/>
        </w:rPr>
        <w:t>9</w:t>
      </w:r>
      <w:r>
        <w:rPr>
          <w:noProof/>
        </w:rPr>
        <w:fldChar w:fldCharType="end"/>
      </w:r>
    </w:p>
    <w:p w14:paraId="04328EBF" w14:textId="14920CF7" w:rsidR="009776C3" w:rsidRPr="00DD03F5" w:rsidRDefault="009776C3">
      <w:pPr>
        <w:pStyle w:val="TM3"/>
        <w:tabs>
          <w:tab w:val="left" w:pos="880"/>
          <w:tab w:val="right" w:leader="dot" w:pos="9890"/>
        </w:tabs>
        <w:rPr>
          <w:rFonts w:ascii="Calibri" w:hAnsi="Calibri"/>
          <w:sz w:val="22"/>
          <w:rPrChange w:id="103" w:author="GIRAUD Christian" w:date="2014-06-06T16:49:00Z">
            <w:rPr>
              <w:rFonts w:ascii="Calibri" w:hAnsi="Calibri"/>
              <w:sz w:val="22"/>
              <w:lang w:val="fr-FR"/>
            </w:rPr>
          </w:rPrChange>
        </w:rPr>
      </w:pPr>
      <w:r>
        <w:rPr>
          <w:noProof/>
        </w:rPr>
        <w:t>3.</w:t>
      </w:r>
      <w:del w:id="104" w:author="GIRAUD Christian" w:date="2014-06-06T16:49:00Z">
        <w:r w:rsidR="00467F89">
          <w:rPr>
            <w:noProof/>
          </w:rPr>
          <w:delText>2</w:delText>
        </w:r>
      </w:del>
      <w:ins w:id="105" w:author="GIRAUD Christian" w:date="2014-06-06T16:49:00Z">
        <w:r>
          <w:rPr>
            <w:noProof/>
          </w:rPr>
          <w:t>3</w:t>
        </w:r>
      </w:ins>
      <w:r>
        <w:rPr>
          <w:noProof/>
        </w:rPr>
        <w:t>.2</w:t>
      </w:r>
      <w:r w:rsidRPr="00DD03F5">
        <w:rPr>
          <w:rFonts w:ascii="Calibri" w:hAnsi="Calibri"/>
          <w:sz w:val="22"/>
          <w:rPrChange w:id="106" w:author="GIRAUD Christian" w:date="2014-06-06T16:49:00Z">
            <w:rPr>
              <w:rFonts w:ascii="Calibri" w:hAnsi="Calibri"/>
              <w:sz w:val="22"/>
              <w:lang w:val="fr-FR"/>
            </w:rPr>
          </w:rPrChange>
        </w:rPr>
        <w:tab/>
      </w:r>
      <w:r>
        <w:rPr>
          <w:noProof/>
        </w:rPr>
        <w:t>Standard Speed Profile</w:t>
      </w:r>
      <w:r>
        <w:rPr>
          <w:noProof/>
        </w:rPr>
        <w:tab/>
      </w:r>
      <w:r>
        <w:rPr>
          <w:noProof/>
        </w:rPr>
        <w:fldChar w:fldCharType="begin"/>
      </w:r>
      <w:r>
        <w:rPr>
          <w:noProof/>
        </w:rPr>
        <w:instrText xml:space="preserve"> PAGEREF _</w:instrText>
      </w:r>
      <w:del w:id="107" w:author="GIRAUD Christian" w:date="2014-06-06T16:49:00Z">
        <w:r w:rsidR="00467F89">
          <w:rPr>
            <w:noProof/>
          </w:rPr>
          <w:delInstrText>Toc388370114</w:delInstrText>
        </w:r>
      </w:del>
      <w:ins w:id="108" w:author="GIRAUD Christian" w:date="2014-06-06T16:49:00Z">
        <w:r>
          <w:rPr>
            <w:noProof/>
          </w:rPr>
          <w:instrText>Toc389836193</w:instrText>
        </w:r>
      </w:ins>
      <w:r>
        <w:rPr>
          <w:noProof/>
        </w:rPr>
        <w:instrText xml:space="preserve"> \h </w:instrText>
      </w:r>
      <w:r>
        <w:rPr>
          <w:noProof/>
        </w:rPr>
      </w:r>
      <w:r>
        <w:rPr>
          <w:noProof/>
        </w:rPr>
        <w:fldChar w:fldCharType="separate"/>
      </w:r>
      <w:r>
        <w:rPr>
          <w:noProof/>
        </w:rPr>
        <w:t>9</w:t>
      </w:r>
      <w:r>
        <w:rPr>
          <w:noProof/>
        </w:rPr>
        <w:fldChar w:fldCharType="end"/>
      </w:r>
    </w:p>
    <w:p w14:paraId="229AE0D9" w14:textId="4D56AD16" w:rsidR="009776C3" w:rsidRPr="00DD03F5" w:rsidRDefault="009776C3">
      <w:pPr>
        <w:pStyle w:val="TM3"/>
        <w:tabs>
          <w:tab w:val="left" w:pos="880"/>
          <w:tab w:val="right" w:leader="dot" w:pos="9890"/>
        </w:tabs>
        <w:rPr>
          <w:rFonts w:ascii="Calibri" w:hAnsi="Calibri"/>
          <w:sz w:val="22"/>
          <w:rPrChange w:id="109" w:author="GIRAUD Christian" w:date="2014-06-06T16:49:00Z">
            <w:rPr>
              <w:rFonts w:ascii="Calibri" w:hAnsi="Calibri"/>
              <w:sz w:val="22"/>
              <w:lang w:val="fr-FR"/>
            </w:rPr>
          </w:rPrChange>
        </w:rPr>
      </w:pPr>
      <w:r>
        <w:rPr>
          <w:noProof/>
        </w:rPr>
        <w:t>3.</w:t>
      </w:r>
      <w:del w:id="110" w:author="GIRAUD Christian" w:date="2014-06-06T16:49:00Z">
        <w:r w:rsidR="00467F89">
          <w:rPr>
            <w:noProof/>
          </w:rPr>
          <w:delText>2</w:delText>
        </w:r>
      </w:del>
      <w:ins w:id="111" w:author="GIRAUD Christian" w:date="2014-06-06T16:49:00Z">
        <w:r>
          <w:rPr>
            <w:noProof/>
          </w:rPr>
          <w:t>3</w:t>
        </w:r>
      </w:ins>
      <w:r>
        <w:rPr>
          <w:noProof/>
        </w:rPr>
        <w:t>.3</w:t>
      </w:r>
      <w:r w:rsidRPr="00DD03F5">
        <w:rPr>
          <w:rFonts w:ascii="Calibri" w:hAnsi="Calibri"/>
          <w:sz w:val="22"/>
          <w:rPrChange w:id="112" w:author="GIRAUD Christian" w:date="2014-06-06T16:49:00Z">
            <w:rPr>
              <w:rFonts w:ascii="Calibri" w:hAnsi="Calibri"/>
              <w:sz w:val="22"/>
              <w:lang w:val="fr-FR"/>
            </w:rPr>
          </w:rPrChange>
        </w:rPr>
        <w:tab/>
      </w:r>
      <w:r>
        <w:rPr>
          <w:noProof/>
        </w:rPr>
        <w:t>Gradients Profile</w:t>
      </w:r>
      <w:r>
        <w:rPr>
          <w:noProof/>
        </w:rPr>
        <w:tab/>
      </w:r>
      <w:r>
        <w:rPr>
          <w:noProof/>
        </w:rPr>
        <w:fldChar w:fldCharType="begin"/>
      </w:r>
      <w:r>
        <w:rPr>
          <w:noProof/>
        </w:rPr>
        <w:instrText xml:space="preserve"> PAGEREF _</w:instrText>
      </w:r>
      <w:del w:id="113" w:author="GIRAUD Christian" w:date="2014-06-06T16:49:00Z">
        <w:r w:rsidR="00467F89">
          <w:rPr>
            <w:noProof/>
          </w:rPr>
          <w:delInstrText>Toc388370115</w:delInstrText>
        </w:r>
      </w:del>
      <w:ins w:id="114" w:author="GIRAUD Christian" w:date="2014-06-06T16:49:00Z">
        <w:r>
          <w:rPr>
            <w:noProof/>
          </w:rPr>
          <w:instrText>Toc389836194</w:instrText>
        </w:r>
      </w:ins>
      <w:r>
        <w:rPr>
          <w:noProof/>
        </w:rPr>
        <w:instrText xml:space="preserve"> \h </w:instrText>
      </w:r>
      <w:r>
        <w:rPr>
          <w:noProof/>
        </w:rPr>
      </w:r>
      <w:r>
        <w:rPr>
          <w:noProof/>
        </w:rPr>
        <w:fldChar w:fldCharType="separate"/>
      </w:r>
      <w:r>
        <w:rPr>
          <w:noProof/>
        </w:rPr>
        <w:t>10</w:t>
      </w:r>
      <w:r>
        <w:rPr>
          <w:noProof/>
        </w:rPr>
        <w:fldChar w:fldCharType="end"/>
      </w:r>
    </w:p>
    <w:p w14:paraId="2AB0A5CC" w14:textId="1F7FE0DB" w:rsidR="009776C3" w:rsidRPr="00DD03F5" w:rsidRDefault="009776C3">
      <w:pPr>
        <w:pStyle w:val="TM2"/>
        <w:rPr>
          <w:rFonts w:ascii="Calibri" w:hAnsi="Calibri"/>
          <w:smallCaps w:val="0"/>
          <w:sz w:val="22"/>
          <w:rPrChange w:id="115" w:author="GIRAUD Christian" w:date="2014-06-06T16:49:00Z">
            <w:rPr>
              <w:rFonts w:ascii="Calibri" w:hAnsi="Calibri"/>
              <w:smallCaps w:val="0"/>
              <w:sz w:val="22"/>
              <w:lang w:val="fr-FR"/>
            </w:rPr>
          </w:rPrChange>
        </w:rPr>
      </w:pPr>
      <w:r>
        <w:rPr>
          <w:noProof/>
        </w:rPr>
        <w:t>3.</w:t>
      </w:r>
      <w:del w:id="116" w:author="GIRAUD Christian" w:date="2014-06-06T16:49:00Z">
        <w:r w:rsidR="00467F89">
          <w:rPr>
            <w:noProof/>
          </w:rPr>
          <w:delText>3</w:delText>
        </w:r>
      </w:del>
      <w:ins w:id="117" w:author="GIRAUD Christian" w:date="2014-06-06T16:49:00Z">
        <w:r>
          <w:rPr>
            <w:noProof/>
          </w:rPr>
          <w:t>4</w:t>
        </w:r>
      </w:ins>
      <w:r w:rsidRPr="00DD03F5">
        <w:rPr>
          <w:rFonts w:ascii="Calibri" w:hAnsi="Calibri"/>
          <w:smallCaps w:val="0"/>
          <w:sz w:val="22"/>
          <w:rPrChange w:id="118" w:author="GIRAUD Christian" w:date="2014-06-06T16:49:00Z">
            <w:rPr>
              <w:rFonts w:ascii="Calibri" w:hAnsi="Calibri"/>
              <w:smallCaps w:val="0"/>
              <w:sz w:val="22"/>
              <w:lang w:val="fr-FR"/>
            </w:rPr>
          </w:rPrChange>
        </w:rPr>
        <w:tab/>
      </w:r>
      <w:r>
        <w:rPr>
          <w:noProof/>
        </w:rPr>
        <w:t>Optional Track Description</w:t>
      </w:r>
      <w:r>
        <w:rPr>
          <w:noProof/>
        </w:rPr>
        <w:tab/>
      </w:r>
      <w:r>
        <w:rPr>
          <w:noProof/>
        </w:rPr>
        <w:fldChar w:fldCharType="begin"/>
      </w:r>
      <w:r>
        <w:rPr>
          <w:noProof/>
        </w:rPr>
        <w:instrText xml:space="preserve"> PAGEREF _</w:instrText>
      </w:r>
      <w:del w:id="119" w:author="GIRAUD Christian" w:date="2014-06-06T16:49:00Z">
        <w:r w:rsidR="00467F89">
          <w:rPr>
            <w:noProof/>
          </w:rPr>
          <w:delInstrText>Toc388370116</w:delInstrText>
        </w:r>
      </w:del>
      <w:ins w:id="120" w:author="GIRAUD Christian" w:date="2014-06-06T16:49:00Z">
        <w:r>
          <w:rPr>
            <w:noProof/>
          </w:rPr>
          <w:instrText>Toc389836195</w:instrText>
        </w:r>
      </w:ins>
      <w:r>
        <w:rPr>
          <w:noProof/>
        </w:rPr>
        <w:instrText xml:space="preserve"> \h </w:instrText>
      </w:r>
      <w:r>
        <w:rPr>
          <w:noProof/>
        </w:rPr>
      </w:r>
      <w:r>
        <w:rPr>
          <w:noProof/>
        </w:rPr>
        <w:fldChar w:fldCharType="separate"/>
      </w:r>
      <w:r>
        <w:rPr>
          <w:noProof/>
        </w:rPr>
        <w:t>10</w:t>
      </w:r>
      <w:r>
        <w:rPr>
          <w:noProof/>
        </w:rPr>
        <w:fldChar w:fldCharType="end"/>
      </w:r>
    </w:p>
    <w:p w14:paraId="55D54917" w14:textId="07E1EB42" w:rsidR="009776C3" w:rsidRPr="00DD03F5" w:rsidRDefault="00467F89">
      <w:pPr>
        <w:pStyle w:val="TM2"/>
        <w:rPr>
          <w:ins w:id="121" w:author="GIRAUD Christian" w:date="2014-06-06T16:49:00Z"/>
          <w:rFonts w:ascii="Calibri" w:hAnsi="Calibri"/>
          <w:smallCaps w:val="0"/>
          <w:noProof/>
          <w:sz w:val="22"/>
          <w:szCs w:val="22"/>
        </w:rPr>
      </w:pPr>
      <w:del w:id="122" w:author="GIRAUD Christian" w:date="2014-06-06T16:49:00Z">
        <w:r>
          <w:rPr>
            <w:noProof/>
          </w:rPr>
          <w:delText>3.4</w:delText>
        </w:r>
        <w:r w:rsidRPr="00884FDC">
          <w:rPr>
            <w:rFonts w:ascii="Calibri" w:hAnsi="Calibri"/>
            <w:smallCaps w:val="0"/>
            <w:noProof/>
            <w:sz w:val="22"/>
            <w:szCs w:val="22"/>
            <w:lang w:val="fr-FR"/>
          </w:rPr>
          <w:tab/>
        </w:r>
      </w:del>
      <w:ins w:id="123" w:author="GIRAUD Christian" w:date="2014-06-06T16:49:00Z">
        <w:r w:rsidR="009776C3">
          <w:rPr>
            <w:noProof/>
          </w:rPr>
          <w:t>3.5</w:t>
        </w:r>
        <w:r w:rsidR="009776C3" w:rsidRPr="00DD03F5">
          <w:rPr>
            <w:rFonts w:ascii="Calibri" w:hAnsi="Calibri"/>
            <w:smallCaps w:val="0"/>
            <w:noProof/>
            <w:sz w:val="22"/>
            <w:szCs w:val="22"/>
          </w:rPr>
          <w:tab/>
        </w:r>
        <w:r w:rsidR="009776C3">
          <w:rPr>
            <w:noProof/>
          </w:rPr>
          <w:t>Other Track to Train Data</w:t>
        </w:r>
        <w:r w:rsidR="009776C3">
          <w:rPr>
            <w:noProof/>
          </w:rPr>
          <w:tab/>
        </w:r>
        <w:r w:rsidR="009776C3">
          <w:rPr>
            <w:noProof/>
          </w:rPr>
          <w:fldChar w:fldCharType="begin"/>
        </w:r>
        <w:r w:rsidR="009776C3">
          <w:rPr>
            <w:noProof/>
          </w:rPr>
          <w:instrText xml:space="preserve"> PAGEREF _Toc389836196 \h </w:instrText>
        </w:r>
        <w:r w:rsidR="009776C3">
          <w:rPr>
            <w:noProof/>
          </w:rPr>
        </w:r>
        <w:r w:rsidR="009776C3">
          <w:rPr>
            <w:noProof/>
          </w:rPr>
          <w:fldChar w:fldCharType="separate"/>
        </w:r>
        <w:r w:rsidR="009776C3">
          <w:rPr>
            <w:noProof/>
          </w:rPr>
          <w:t>11</w:t>
        </w:r>
        <w:r w:rsidR="009776C3">
          <w:rPr>
            <w:noProof/>
          </w:rPr>
          <w:fldChar w:fldCharType="end"/>
        </w:r>
      </w:ins>
    </w:p>
    <w:p w14:paraId="7261EA38" w14:textId="77777777" w:rsidR="009776C3" w:rsidRPr="00DD03F5" w:rsidRDefault="009776C3">
      <w:pPr>
        <w:pStyle w:val="TM2"/>
        <w:rPr>
          <w:ins w:id="124" w:author="GIRAUD Christian" w:date="2014-06-06T16:49:00Z"/>
          <w:rFonts w:ascii="Calibri" w:hAnsi="Calibri"/>
          <w:smallCaps w:val="0"/>
          <w:noProof/>
          <w:sz w:val="22"/>
          <w:szCs w:val="22"/>
        </w:rPr>
      </w:pPr>
      <w:ins w:id="125" w:author="GIRAUD Christian" w:date="2014-06-06T16:49:00Z">
        <w:r w:rsidRPr="009733A6">
          <w:rPr>
            <w:rFonts w:ascii="Calibri" w:hAnsi="Calibri"/>
            <w:noProof/>
            <w:lang w:eastAsia="en-US"/>
          </w:rPr>
          <w:t>3.6</w:t>
        </w:r>
        <w:r w:rsidRPr="00DD03F5">
          <w:rPr>
            <w:rFonts w:ascii="Calibri" w:hAnsi="Calibri"/>
            <w:smallCaps w:val="0"/>
            <w:noProof/>
            <w:sz w:val="22"/>
            <w:szCs w:val="22"/>
          </w:rPr>
          <w:tab/>
        </w:r>
        <w:r>
          <w:rPr>
            <w:noProof/>
          </w:rPr>
          <w:t>Radio Communication with RBC.</w:t>
        </w:r>
        <w:r>
          <w:rPr>
            <w:noProof/>
          </w:rPr>
          <w:tab/>
        </w:r>
        <w:r>
          <w:rPr>
            <w:noProof/>
          </w:rPr>
          <w:fldChar w:fldCharType="begin"/>
        </w:r>
        <w:r>
          <w:rPr>
            <w:noProof/>
          </w:rPr>
          <w:instrText xml:space="preserve"> PAGEREF _Toc389836197 \h </w:instrText>
        </w:r>
        <w:r>
          <w:rPr>
            <w:noProof/>
          </w:rPr>
        </w:r>
        <w:r>
          <w:rPr>
            <w:noProof/>
          </w:rPr>
          <w:fldChar w:fldCharType="separate"/>
        </w:r>
        <w:r>
          <w:rPr>
            <w:noProof/>
          </w:rPr>
          <w:t>11</w:t>
        </w:r>
        <w:r>
          <w:rPr>
            <w:noProof/>
          </w:rPr>
          <w:fldChar w:fldCharType="end"/>
        </w:r>
      </w:ins>
    </w:p>
    <w:p w14:paraId="316351A4" w14:textId="77777777" w:rsidR="009776C3" w:rsidRPr="00DD03F5" w:rsidRDefault="009776C3">
      <w:pPr>
        <w:pStyle w:val="TM3"/>
        <w:tabs>
          <w:tab w:val="left" w:pos="880"/>
          <w:tab w:val="right" w:leader="dot" w:pos="9890"/>
        </w:tabs>
        <w:rPr>
          <w:ins w:id="126" w:author="GIRAUD Christian" w:date="2014-06-06T16:49:00Z"/>
          <w:rFonts w:ascii="Calibri" w:hAnsi="Calibri"/>
          <w:noProof/>
          <w:sz w:val="22"/>
          <w:szCs w:val="22"/>
        </w:rPr>
      </w:pPr>
      <w:ins w:id="127" w:author="GIRAUD Christian" w:date="2014-06-06T16:49:00Z">
        <w:r>
          <w:rPr>
            <w:noProof/>
          </w:rPr>
          <w:t>3.6.1</w:t>
        </w:r>
        <w:r w:rsidRPr="00DD03F5">
          <w:rPr>
            <w:rFonts w:ascii="Calibri" w:hAnsi="Calibri"/>
            <w:noProof/>
            <w:sz w:val="22"/>
            <w:szCs w:val="22"/>
          </w:rPr>
          <w:tab/>
        </w:r>
        <w:r>
          <w:rPr>
            <w:noProof/>
          </w:rPr>
          <w:t>Train To Track Packets for Radio</w:t>
        </w:r>
        <w:r>
          <w:rPr>
            <w:noProof/>
          </w:rPr>
          <w:tab/>
        </w:r>
        <w:r>
          <w:rPr>
            <w:noProof/>
          </w:rPr>
          <w:fldChar w:fldCharType="begin"/>
        </w:r>
        <w:r>
          <w:rPr>
            <w:noProof/>
          </w:rPr>
          <w:instrText xml:space="preserve"> PAGEREF _Toc389836198 \h </w:instrText>
        </w:r>
        <w:r>
          <w:rPr>
            <w:noProof/>
          </w:rPr>
        </w:r>
        <w:r>
          <w:rPr>
            <w:noProof/>
          </w:rPr>
          <w:fldChar w:fldCharType="separate"/>
        </w:r>
        <w:r>
          <w:rPr>
            <w:noProof/>
          </w:rPr>
          <w:t>12</w:t>
        </w:r>
        <w:r>
          <w:rPr>
            <w:noProof/>
          </w:rPr>
          <w:fldChar w:fldCharType="end"/>
        </w:r>
      </w:ins>
    </w:p>
    <w:p w14:paraId="4A3FDE9D" w14:textId="77777777" w:rsidR="009776C3" w:rsidRPr="00DD03F5" w:rsidRDefault="009776C3">
      <w:pPr>
        <w:pStyle w:val="TM3"/>
        <w:tabs>
          <w:tab w:val="left" w:pos="880"/>
          <w:tab w:val="right" w:leader="dot" w:pos="9890"/>
        </w:tabs>
        <w:rPr>
          <w:ins w:id="128" w:author="GIRAUD Christian" w:date="2014-06-06T16:49:00Z"/>
          <w:rFonts w:ascii="Calibri" w:hAnsi="Calibri"/>
          <w:noProof/>
          <w:sz w:val="22"/>
          <w:szCs w:val="22"/>
        </w:rPr>
      </w:pPr>
      <w:ins w:id="129" w:author="GIRAUD Christian" w:date="2014-06-06T16:49:00Z">
        <w:r>
          <w:rPr>
            <w:noProof/>
          </w:rPr>
          <w:t>3.6.2</w:t>
        </w:r>
        <w:r w:rsidRPr="00DD03F5">
          <w:rPr>
            <w:rFonts w:ascii="Calibri" w:hAnsi="Calibri"/>
            <w:noProof/>
            <w:sz w:val="22"/>
            <w:szCs w:val="22"/>
          </w:rPr>
          <w:tab/>
        </w:r>
        <w:r>
          <w:rPr>
            <w:noProof/>
          </w:rPr>
          <w:t>Track to Train Message</w:t>
        </w:r>
        <w:r>
          <w:rPr>
            <w:noProof/>
          </w:rPr>
          <w:tab/>
        </w:r>
        <w:r>
          <w:rPr>
            <w:noProof/>
          </w:rPr>
          <w:fldChar w:fldCharType="begin"/>
        </w:r>
        <w:r>
          <w:rPr>
            <w:noProof/>
          </w:rPr>
          <w:instrText xml:space="preserve"> PAGEREF _Toc389836199 \h </w:instrText>
        </w:r>
        <w:r>
          <w:rPr>
            <w:noProof/>
          </w:rPr>
        </w:r>
        <w:r>
          <w:rPr>
            <w:noProof/>
          </w:rPr>
          <w:fldChar w:fldCharType="separate"/>
        </w:r>
        <w:r>
          <w:rPr>
            <w:noProof/>
          </w:rPr>
          <w:t>12</w:t>
        </w:r>
        <w:r>
          <w:rPr>
            <w:noProof/>
          </w:rPr>
          <w:fldChar w:fldCharType="end"/>
        </w:r>
      </w:ins>
    </w:p>
    <w:p w14:paraId="0F4C054E" w14:textId="77777777" w:rsidR="009776C3" w:rsidRPr="00DD03F5" w:rsidRDefault="009776C3">
      <w:pPr>
        <w:pStyle w:val="TM3"/>
        <w:tabs>
          <w:tab w:val="left" w:pos="880"/>
          <w:tab w:val="right" w:leader="dot" w:pos="9890"/>
        </w:tabs>
        <w:rPr>
          <w:ins w:id="130" w:author="GIRAUD Christian" w:date="2014-06-06T16:49:00Z"/>
          <w:rFonts w:ascii="Calibri" w:hAnsi="Calibri"/>
          <w:noProof/>
          <w:sz w:val="22"/>
          <w:szCs w:val="22"/>
        </w:rPr>
      </w:pPr>
      <w:ins w:id="131" w:author="GIRAUD Christian" w:date="2014-06-06T16:49:00Z">
        <w:r>
          <w:rPr>
            <w:noProof/>
          </w:rPr>
          <w:t>3.6.3</w:t>
        </w:r>
        <w:r w:rsidRPr="00DD03F5">
          <w:rPr>
            <w:rFonts w:ascii="Calibri" w:hAnsi="Calibri"/>
            <w:noProof/>
            <w:sz w:val="22"/>
            <w:szCs w:val="22"/>
          </w:rPr>
          <w:tab/>
        </w:r>
        <w:r>
          <w:rPr>
            <w:noProof/>
          </w:rPr>
          <w:t>Train To Track Radio Message</w:t>
        </w:r>
        <w:r>
          <w:rPr>
            <w:noProof/>
          </w:rPr>
          <w:tab/>
        </w:r>
        <w:r>
          <w:rPr>
            <w:noProof/>
          </w:rPr>
          <w:fldChar w:fldCharType="begin"/>
        </w:r>
        <w:r>
          <w:rPr>
            <w:noProof/>
          </w:rPr>
          <w:instrText xml:space="preserve"> PAGEREF _Toc389836200 \h </w:instrText>
        </w:r>
        <w:r>
          <w:rPr>
            <w:noProof/>
          </w:rPr>
        </w:r>
        <w:r>
          <w:rPr>
            <w:noProof/>
          </w:rPr>
          <w:fldChar w:fldCharType="separate"/>
        </w:r>
        <w:r>
          <w:rPr>
            <w:noProof/>
          </w:rPr>
          <w:t>13</w:t>
        </w:r>
        <w:r>
          <w:rPr>
            <w:noProof/>
          </w:rPr>
          <w:fldChar w:fldCharType="end"/>
        </w:r>
      </w:ins>
    </w:p>
    <w:p w14:paraId="727433C3" w14:textId="010AF136" w:rsidR="009776C3" w:rsidRPr="00DD03F5" w:rsidRDefault="009776C3">
      <w:pPr>
        <w:pStyle w:val="TM2"/>
        <w:rPr>
          <w:rFonts w:ascii="Calibri" w:hAnsi="Calibri"/>
          <w:smallCaps w:val="0"/>
          <w:sz w:val="22"/>
          <w:rPrChange w:id="132" w:author="GIRAUD Christian" w:date="2014-06-06T16:49:00Z">
            <w:rPr>
              <w:rFonts w:ascii="Calibri" w:hAnsi="Calibri"/>
              <w:smallCaps w:val="0"/>
              <w:sz w:val="22"/>
              <w:lang w:val="fr-FR"/>
            </w:rPr>
          </w:rPrChange>
        </w:rPr>
      </w:pPr>
      <w:ins w:id="133" w:author="GIRAUD Christian" w:date="2014-06-06T16:49:00Z">
        <w:r>
          <w:rPr>
            <w:noProof/>
          </w:rPr>
          <w:t>3.7</w:t>
        </w:r>
        <w:r w:rsidRPr="00DD03F5">
          <w:rPr>
            <w:rFonts w:ascii="Calibri" w:hAnsi="Calibri"/>
            <w:smallCaps w:val="0"/>
            <w:noProof/>
            <w:sz w:val="22"/>
            <w:szCs w:val="22"/>
          </w:rPr>
          <w:tab/>
        </w:r>
      </w:ins>
      <w:r>
        <w:rPr>
          <w:noProof/>
        </w:rPr>
        <w:t>System Data</w:t>
      </w:r>
      <w:r>
        <w:rPr>
          <w:noProof/>
        </w:rPr>
        <w:tab/>
      </w:r>
      <w:r>
        <w:rPr>
          <w:noProof/>
        </w:rPr>
        <w:fldChar w:fldCharType="begin"/>
      </w:r>
      <w:r>
        <w:rPr>
          <w:noProof/>
        </w:rPr>
        <w:instrText xml:space="preserve"> PAGEREF _</w:instrText>
      </w:r>
      <w:del w:id="134" w:author="GIRAUD Christian" w:date="2014-06-06T16:49:00Z">
        <w:r w:rsidR="00467F89">
          <w:rPr>
            <w:noProof/>
          </w:rPr>
          <w:delInstrText>Toc388370117</w:delInstrText>
        </w:r>
      </w:del>
      <w:ins w:id="135" w:author="GIRAUD Christian" w:date="2014-06-06T16:49:00Z">
        <w:r>
          <w:rPr>
            <w:noProof/>
          </w:rPr>
          <w:instrText>Toc389836201</w:instrText>
        </w:r>
      </w:ins>
      <w:r>
        <w:rPr>
          <w:noProof/>
        </w:rPr>
        <w:instrText xml:space="preserve"> \h </w:instrText>
      </w:r>
      <w:r>
        <w:rPr>
          <w:noProof/>
        </w:rPr>
      </w:r>
      <w:r>
        <w:rPr>
          <w:noProof/>
        </w:rPr>
        <w:fldChar w:fldCharType="separate"/>
      </w:r>
      <w:r>
        <w:rPr>
          <w:noProof/>
        </w:rPr>
        <w:t>13</w:t>
      </w:r>
      <w:r>
        <w:rPr>
          <w:noProof/>
        </w:rPr>
        <w:fldChar w:fldCharType="end"/>
      </w:r>
    </w:p>
    <w:p w14:paraId="6EF2A30B" w14:textId="3CAEBD9B" w:rsidR="009776C3" w:rsidRPr="00DD03F5" w:rsidRDefault="009776C3">
      <w:pPr>
        <w:pStyle w:val="TM3"/>
        <w:tabs>
          <w:tab w:val="left" w:pos="880"/>
          <w:tab w:val="right" w:leader="dot" w:pos="9890"/>
        </w:tabs>
        <w:rPr>
          <w:rFonts w:ascii="Calibri" w:hAnsi="Calibri"/>
          <w:sz w:val="22"/>
          <w:rPrChange w:id="136" w:author="GIRAUD Christian" w:date="2014-06-06T16:49:00Z">
            <w:rPr>
              <w:rFonts w:ascii="Calibri" w:hAnsi="Calibri"/>
              <w:sz w:val="22"/>
              <w:lang w:val="fr-FR"/>
            </w:rPr>
          </w:rPrChange>
        </w:rPr>
      </w:pPr>
      <w:r>
        <w:rPr>
          <w:noProof/>
        </w:rPr>
        <w:t>3.</w:t>
      </w:r>
      <w:del w:id="137" w:author="GIRAUD Christian" w:date="2014-06-06T16:49:00Z">
        <w:r w:rsidR="00467F89">
          <w:rPr>
            <w:noProof/>
          </w:rPr>
          <w:delText>4</w:delText>
        </w:r>
      </w:del>
      <w:ins w:id="138" w:author="GIRAUD Christian" w:date="2014-06-06T16:49:00Z">
        <w:r>
          <w:rPr>
            <w:noProof/>
          </w:rPr>
          <w:t>7</w:t>
        </w:r>
      </w:ins>
      <w:r>
        <w:rPr>
          <w:noProof/>
        </w:rPr>
        <w:t>.1</w:t>
      </w:r>
      <w:r w:rsidRPr="00DD03F5">
        <w:rPr>
          <w:rFonts w:ascii="Calibri" w:hAnsi="Calibri"/>
          <w:sz w:val="22"/>
          <w:rPrChange w:id="139" w:author="GIRAUD Christian" w:date="2014-06-06T16:49:00Z">
            <w:rPr>
              <w:rFonts w:ascii="Calibri" w:hAnsi="Calibri"/>
              <w:sz w:val="22"/>
              <w:lang w:val="fr-FR"/>
            </w:rPr>
          </w:rPrChange>
        </w:rPr>
        <w:tab/>
      </w:r>
      <w:r>
        <w:rPr>
          <w:noProof/>
        </w:rPr>
        <w:t>Fixed Values</w:t>
      </w:r>
      <w:r>
        <w:rPr>
          <w:noProof/>
        </w:rPr>
        <w:tab/>
      </w:r>
      <w:r>
        <w:rPr>
          <w:noProof/>
        </w:rPr>
        <w:fldChar w:fldCharType="begin"/>
      </w:r>
      <w:r>
        <w:rPr>
          <w:noProof/>
        </w:rPr>
        <w:instrText xml:space="preserve"> PAGEREF _</w:instrText>
      </w:r>
      <w:del w:id="140" w:author="GIRAUD Christian" w:date="2014-06-06T16:49:00Z">
        <w:r w:rsidR="00467F89">
          <w:rPr>
            <w:noProof/>
          </w:rPr>
          <w:delInstrText>Toc388370118</w:delInstrText>
        </w:r>
      </w:del>
      <w:ins w:id="141" w:author="GIRAUD Christian" w:date="2014-06-06T16:49:00Z">
        <w:r>
          <w:rPr>
            <w:noProof/>
          </w:rPr>
          <w:instrText>Toc389836202</w:instrText>
        </w:r>
      </w:ins>
      <w:r>
        <w:rPr>
          <w:noProof/>
        </w:rPr>
        <w:instrText xml:space="preserve"> \h </w:instrText>
      </w:r>
      <w:r>
        <w:rPr>
          <w:noProof/>
        </w:rPr>
      </w:r>
      <w:r>
        <w:rPr>
          <w:noProof/>
        </w:rPr>
        <w:fldChar w:fldCharType="separate"/>
      </w:r>
      <w:r>
        <w:rPr>
          <w:noProof/>
        </w:rPr>
        <w:t>13</w:t>
      </w:r>
      <w:r>
        <w:rPr>
          <w:noProof/>
        </w:rPr>
        <w:fldChar w:fldCharType="end"/>
      </w:r>
    </w:p>
    <w:p w14:paraId="6D65C9B7" w14:textId="7DAE87AE" w:rsidR="009776C3" w:rsidRPr="00DD03F5" w:rsidRDefault="009776C3">
      <w:pPr>
        <w:pStyle w:val="TM3"/>
        <w:tabs>
          <w:tab w:val="left" w:pos="880"/>
          <w:tab w:val="right" w:leader="dot" w:pos="9890"/>
        </w:tabs>
        <w:rPr>
          <w:rFonts w:ascii="Calibri" w:hAnsi="Calibri"/>
          <w:sz w:val="22"/>
          <w:rPrChange w:id="142" w:author="GIRAUD Christian" w:date="2014-06-06T16:49:00Z">
            <w:rPr>
              <w:rFonts w:ascii="Calibri" w:hAnsi="Calibri"/>
              <w:sz w:val="22"/>
              <w:lang w:val="fr-FR"/>
            </w:rPr>
          </w:rPrChange>
        </w:rPr>
      </w:pPr>
      <w:r>
        <w:rPr>
          <w:noProof/>
        </w:rPr>
        <w:t>3.</w:t>
      </w:r>
      <w:del w:id="143" w:author="GIRAUD Christian" w:date="2014-06-06T16:49:00Z">
        <w:r w:rsidR="00467F89">
          <w:rPr>
            <w:noProof/>
          </w:rPr>
          <w:delText>4</w:delText>
        </w:r>
      </w:del>
      <w:ins w:id="144" w:author="GIRAUD Christian" w:date="2014-06-06T16:49:00Z">
        <w:r>
          <w:rPr>
            <w:noProof/>
          </w:rPr>
          <w:t>7</w:t>
        </w:r>
      </w:ins>
      <w:r>
        <w:rPr>
          <w:noProof/>
        </w:rPr>
        <w:t>.2</w:t>
      </w:r>
      <w:r w:rsidRPr="00DD03F5">
        <w:rPr>
          <w:rFonts w:ascii="Calibri" w:hAnsi="Calibri"/>
          <w:sz w:val="22"/>
          <w:rPrChange w:id="145" w:author="GIRAUD Christian" w:date="2014-06-06T16:49:00Z">
            <w:rPr>
              <w:rFonts w:ascii="Calibri" w:hAnsi="Calibri"/>
              <w:sz w:val="22"/>
              <w:lang w:val="fr-FR"/>
            </w:rPr>
          </w:rPrChange>
        </w:rPr>
        <w:tab/>
      </w:r>
      <w:r>
        <w:rPr>
          <w:noProof/>
        </w:rPr>
        <w:t>National Values</w:t>
      </w:r>
      <w:r>
        <w:rPr>
          <w:noProof/>
        </w:rPr>
        <w:tab/>
      </w:r>
      <w:r>
        <w:rPr>
          <w:noProof/>
        </w:rPr>
        <w:fldChar w:fldCharType="begin"/>
      </w:r>
      <w:r>
        <w:rPr>
          <w:noProof/>
        </w:rPr>
        <w:instrText xml:space="preserve"> PAGEREF _</w:instrText>
      </w:r>
      <w:del w:id="146" w:author="GIRAUD Christian" w:date="2014-06-06T16:49:00Z">
        <w:r w:rsidR="00467F89">
          <w:rPr>
            <w:noProof/>
          </w:rPr>
          <w:delInstrText>Toc388370119</w:delInstrText>
        </w:r>
      </w:del>
      <w:ins w:id="147" w:author="GIRAUD Christian" w:date="2014-06-06T16:49:00Z">
        <w:r>
          <w:rPr>
            <w:noProof/>
          </w:rPr>
          <w:instrText>Toc389836203</w:instrText>
        </w:r>
      </w:ins>
      <w:r>
        <w:rPr>
          <w:noProof/>
        </w:rPr>
        <w:instrText xml:space="preserve"> \h </w:instrText>
      </w:r>
      <w:r>
        <w:rPr>
          <w:noProof/>
        </w:rPr>
      </w:r>
      <w:r>
        <w:rPr>
          <w:noProof/>
        </w:rPr>
        <w:fldChar w:fldCharType="separate"/>
      </w:r>
      <w:r>
        <w:rPr>
          <w:noProof/>
        </w:rPr>
        <w:t>14</w:t>
      </w:r>
      <w:r>
        <w:rPr>
          <w:noProof/>
        </w:rPr>
        <w:fldChar w:fldCharType="end"/>
      </w:r>
    </w:p>
    <w:p w14:paraId="74F860E5" w14:textId="03D9B105" w:rsidR="009776C3" w:rsidRPr="00DD03F5" w:rsidRDefault="009776C3">
      <w:pPr>
        <w:pStyle w:val="TM3"/>
        <w:tabs>
          <w:tab w:val="left" w:pos="880"/>
          <w:tab w:val="right" w:leader="dot" w:pos="9890"/>
        </w:tabs>
        <w:rPr>
          <w:rFonts w:ascii="Calibri" w:hAnsi="Calibri"/>
          <w:sz w:val="22"/>
          <w:rPrChange w:id="148" w:author="GIRAUD Christian" w:date="2014-06-06T16:49:00Z">
            <w:rPr>
              <w:rFonts w:ascii="Calibri" w:hAnsi="Calibri"/>
              <w:sz w:val="22"/>
              <w:lang w:val="fr-FR"/>
            </w:rPr>
          </w:rPrChange>
        </w:rPr>
      </w:pPr>
      <w:r>
        <w:rPr>
          <w:noProof/>
        </w:rPr>
        <w:t>3.</w:t>
      </w:r>
      <w:del w:id="149" w:author="GIRAUD Christian" w:date="2014-06-06T16:49:00Z">
        <w:r w:rsidR="00467F89">
          <w:rPr>
            <w:noProof/>
          </w:rPr>
          <w:delText>4</w:delText>
        </w:r>
      </w:del>
      <w:ins w:id="150" w:author="GIRAUD Christian" w:date="2014-06-06T16:49:00Z">
        <w:r>
          <w:rPr>
            <w:noProof/>
          </w:rPr>
          <w:t>7</w:t>
        </w:r>
      </w:ins>
      <w:r>
        <w:rPr>
          <w:noProof/>
        </w:rPr>
        <w:t>.3</w:t>
      </w:r>
      <w:r w:rsidRPr="00DD03F5">
        <w:rPr>
          <w:rFonts w:ascii="Calibri" w:hAnsi="Calibri"/>
          <w:sz w:val="22"/>
          <w:rPrChange w:id="151" w:author="GIRAUD Christian" w:date="2014-06-06T16:49:00Z">
            <w:rPr>
              <w:rFonts w:ascii="Calibri" w:hAnsi="Calibri"/>
              <w:sz w:val="22"/>
              <w:lang w:val="fr-FR"/>
            </w:rPr>
          </w:rPrChange>
        </w:rPr>
        <w:tab/>
      </w:r>
      <w:r>
        <w:rPr>
          <w:noProof/>
        </w:rPr>
        <w:t>Train Data</w:t>
      </w:r>
      <w:r>
        <w:rPr>
          <w:noProof/>
        </w:rPr>
        <w:tab/>
      </w:r>
      <w:r>
        <w:rPr>
          <w:noProof/>
        </w:rPr>
        <w:fldChar w:fldCharType="begin"/>
      </w:r>
      <w:r>
        <w:rPr>
          <w:noProof/>
        </w:rPr>
        <w:instrText xml:space="preserve"> PAGEREF _</w:instrText>
      </w:r>
      <w:del w:id="152" w:author="GIRAUD Christian" w:date="2014-06-06T16:49:00Z">
        <w:r w:rsidR="00467F89">
          <w:rPr>
            <w:noProof/>
          </w:rPr>
          <w:delInstrText>Toc388370120</w:delInstrText>
        </w:r>
      </w:del>
      <w:ins w:id="153" w:author="GIRAUD Christian" w:date="2014-06-06T16:49:00Z">
        <w:r>
          <w:rPr>
            <w:noProof/>
          </w:rPr>
          <w:instrText>Toc389836204</w:instrText>
        </w:r>
      </w:ins>
      <w:r>
        <w:rPr>
          <w:noProof/>
        </w:rPr>
        <w:instrText xml:space="preserve"> \h </w:instrText>
      </w:r>
      <w:r>
        <w:rPr>
          <w:noProof/>
        </w:rPr>
      </w:r>
      <w:r>
        <w:rPr>
          <w:noProof/>
        </w:rPr>
        <w:fldChar w:fldCharType="separate"/>
      </w:r>
      <w:r>
        <w:rPr>
          <w:noProof/>
        </w:rPr>
        <w:t>14</w:t>
      </w:r>
      <w:r>
        <w:rPr>
          <w:noProof/>
        </w:rPr>
        <w:fldChar w:fldCharType="end"/>
      </w:r>
    </w:p>
    <w:p w14:paraId="77AA3549" w14:textId="3B15E9E0" w:rsidR="009776C3" w:rsidRPr="00DD03F5" w:rsidRDefault="009776C3">
      <w:pPr>
        <w:pStyle w:val="TM3"/>
        <w:tabs>
          <w:tab w:val="left" w:pos="880"/>
          <w:tab w:val="right" w:leader="dot" w:pos="9890"/>
        </w:tabs>
        <w:rPr>
          <w:rFonts w:ascii="Calibri" w:hAnsi="Calibri"/>
          <w:sz w:val="22"/>
          <w:rPrChange w:id="154" w:author="GIRAUD Christian" w:date="2014-06-06T16:49:00Z">
            <w:rPr>
              <w:rFonts w:ascii="Calibri" w:hAnsi="Calibri"/>
              <w:sz w:val="22"/>
              <w:lang w:val="fr-FR"/>
            </w:rPr>
          </w:rPrChange>
        </w:rPr>
      </w:pPr>
      <w:r>
        <w:rPr>
          <w:noProof/>
        </w:rPr>
        <w:t>3.</w:t>
      </w:r>
      <w:del w:id="155" w:author="GIRAUD Christian" w:date="2014-06-06T16:49:00Z">
        <w:r w:rsidR="00467F89">
          <w:rPr>
            <w:noProof/>
          </w:rPr>
          <w:delText>4</w:delText>
        </w:r>
      </w:del>
      <w:ins w:id="156" w:author="GIRAUD Christian" w:date="2014-06-06T16:49:00Z">
        <w:r>
          <w:rPr>
            <w:noProof/>
          </w:rPr>
          <w:t>7</w:t>
        </w:r>
      </w:ins>
      <w:r>
        <w:rPr>
          <w:noProof/>
        </w:rPr>
        <w:t>.4</w:t>
      </w:r>
      <w:r w:rsidRPr="00DD03F5">
        <w:rPr>
          <w:rFonts w:ascii="Calibri" w:hAnsi="Calibri"/>
          <w:sz w:val="22"/>
          <w:rPrChange w:id="157" w:author="GIRAUD Christian" w:date="2014-06-06T16:49:00Z">
            <w:rPr>
              <w:rFonts w:ascii="Calibri" w:hAnsi="Calibri"/>
              <w:sz w:val="22"/>
              <w:lang w:val="fr-FR"/>
            </w:rPr>
          </w:rPrChange>
        </w:rPr>
        <w:tab/>
      </w:r>
      <w:r>
        <w:rPr>
          <w:noProof/>
        </w:rPr>
        <w:t>Additional Data</w:t>
      </w:r>
      <w:r>
        <w:rPr>
          <w:noProof/>
        </w:rPr>
        <w:tab/>
      </w:r>
      <w:r>
        <w:rPr>
          <w:noProof/>
        </w:rPr>
        <w:fldChar w:fldCharType="begin"/>
      </w:r>
      <w:r>
        <w:rPr>
          <w:noProof/>
        </w:rPr>
        <w:instrText xml:space="preserve"> PAGEREF _</w:instrText>
      </w:r>
      <w:del w:id="158" w:author="GIRAUD Christian" w:date="2014-06-06T16:49:00Z">
        <w:r w:rsidR="00467F89">
          <w:rPr>
            <w:noProof/>
          </w:rPr>
          <w:delInstrText>Toc388370121</w:delInstrText>
        </w:r>
      </w:del>
      <w:ins w:id="159" w:author="GIRAUD Christian" w:date="2014-06-06T16:49:00Z">
        <w:r>
          <w:rPr>
            <w:noProof/>
          </w:rPr>
          <w:instrText>Toc389836205</w:instrText>
        </w:r>
      </w:ins>
      <w:r>
        <w:rPr>
          <w:noProof/>
        </w:rPr>
        <w:instrText xml:space="preserve"> \h </w:instrText>
      </w:r>
      <w:r>
        <w:rPr>
          <w:noProof/>
        </w:rPr>
      </w:r>
      <w:r>
        <w:rPr>
          <w:noProof/>
        </w:rPr>
        <w:fldChar w:fldCharType="separate"/>
      </w:r>
      <w:r>
        <w:rPr>
          <w:noProof/>
        </w:rPr>
        <w:t>14</w:t>
      </w:r>
      <w:r>
        <w:rPr>
          <w:noProof/>
        </w:rPr>
        <w:fldChar w:fldCharType="end"/>
      </w:r>
    </w:p>
    <w:p w14:paraId="57CB3AB6" w14:textId="45E4CCF9" w:rsidR="009776C3" w:rsidRPr="00DD03F5" w:rsidRDefault="009776C3">
      <w:pPr>
        <w:pStyle w:val="TM3"/>
        <w:tabs>
          <w:tab w:val="left" w:pos="880"/>
          <w:tab w:val="right" w:leader="dot" w:pos="9890"/>
        </w:tabs>
        <w:rPr>
          <w:rFonts w:ascii="Calibri" w:hAnsi="Calibri"/>
          <w:sz w:val="22"/>
          <w:rPrChange w:id="160" w:author="GIRAUD Christian" w:date="2014-06-06T16:49:00Z">
            <w:rPr>
              <w:rFonts w:ascii="Calibri" w:hAnsi="Calibri"/>
              <w:sz w:val="22"/>
              <w:lang w:val="fr-FR"/>
            </w:rPr>
          </w:rPrChange>
        </w:rPr>
      </w:pPr>
      <w:r>
        <w:rPr>
          <w:noProof/>
        </w:rPr>
        <w:t>3.</w:t>
      </w:r>
      <w:del w:id="161" w:author="GIRAUD Christian" w:date="2014-06-06T16:49:00Z">
        <w:r w:rsidR="00467F89">
          <w:rPr>
            <w:noProof/>
          </w:rPr>
          <w:delText>4</w:delText>
        </w:r>
      </w:del>
      <w:ins w:id="162" w:author="GIRAUD Christian" w:date="2014-06-06T16:49:00Z">
        <w:r>
          <w:rPr>
            <w:noProof/>
          </w:rPr>
          <w:t>7</w:t>
        </w:r>
      </w:ins>
      <w:r>
        <w:rPr>
          <w:noProof/>
        </w:rPr>
        <w:t>.5</w:t>
      </w:r>
      <w:r w:rsidRPr="00DD03F5">
        <w:rPr>
          <w:rFonts w:ascii="Calibri" w:hAnsi="Calibri"/>
          <w:sz w:val="22"/>
          <w:rPrChange w:id="163" w:author="GIRAUD Christian" w:date="2014-06-06T16:49:00Z">
            <w:rPr>
              <w:rFonts w:ascii="Calibri" w:hAnsi="Calibri"/>
              <w:sz w:val="22"/>
              <w:lang w:val="fr-FR"/>
            </w:rPr>
          </w:rPrChange>
        </w:rPr>
        <w:tab/>
      </w:r>
      <w:r>
        <w:rPr>
          <w:noProof/>
        </w:rPr>
        <w:t>Date and Time</w:t>
      </w:r>
      <w:r>
        <w:rPr>
          <w:noProof/>
        </w:rPr>
        <w:tab/>
      </w:r>
      <w:r>
        <w:rPr>
          <w:noProof/>
        </w:rPr>
        <w:fldChar w:fldCharType="begin"/>
      </w:r>
      <w:r>
        <w:rPr>
          <w:noProof/>
        </w:rPr>
        <w:instrText xml:space="preserve"> PAGEREF _</w:instrText>
      </w:r>
      <w:del w:id="164" w:author="GIRAUD Christian" w:date="2014-06-06T16:49:00Z">
        <w:r w:rsidR="00467F89">
          <w:rPr>
            <w:noProof/>
          </w:rPr>
          <w:delInstrText>Toc388370122</w:delInstrText>
        </w:r>
      </w:del>
      <w:ins w:id="165" w:author="GIRAUD Christian" w:date="2014-06-06T16:49:00Z">
        <w:r>
          <w:rPr>
            <w:noProof/>
          </w:rPr>
          <w:instrText>Toc389836206</w:instrText>
        </w:r>
      </w:ins>
      <w:r>
        <w:rPr>
          <w:noProof/>
        </w:rPr>
        <w:instrText xml:space="preserve"> \h </w:instrText>
      </w:r>
      <w:r>
        <w:rPr>
          <w:noProof/>
        </w:rPr>
      </w:r>
      <w:r>
        <w:rPr>
          <w:noProof/>
        </w:rPr>
        <w:fldChar w:fldCharType="separate"/>
      </w:r>
      <w:r>
        <w:rPr>
          <w:noProof/>
        </w:rPr>
        <w:t>14</w:t>
      </w:r>
      <w:r>
        <w:rPr>
          <w:noProof/>
        </w:rPr>
        <w:fldChar w:fldCharType="end"/>
      </w:r>
    </w:p>
    <w:p w14:paraId="2A984870" w14:textId="6E1B3FC9" w:rsidR="009776C3" w:rsidRPr="00DD03F5" w:rsidRDefault="009776C3">
      <w:pPr>
        <w:pStyle w:val="TM4"/>
        <w:tabs>
          <w:tab w:val="left" w:pos="1320"/>
          <w:tab w:val="right" w:leader="dot" w:pos="9890"/>
        </w:tabs>
        <w:rPr>
          <w:rFonts w:ascii="Calibri" w:hAnsi="Calibri"/>
          <w:sz w:val="22"/>
          <w:rPrChange w:id="166" w:author="GIRAUD Christian" w:date="2014-06-06T16:49:00Z">
            <w:rPr>
              <w:rFonts w:ascii="Calibri" w:hAnsi="Calibri"/>
              <w:sz w:val="22"/>
              <w:lang w:val="fr-FR"/>
            </w:rPr>
          </w:rPrChange>
        </w:rPr>
      </w:pPr>
      <w:r>
        <w:rPr>
          <w:noProof/>
        </w:rPr>
        <w:t>3.</w:t>
      </w:r>
      <w:del w:id="167" w:author="GIRAUD Christian" w:date="2014-06-06T16:49:00Z">
        <w:r w:rsidR="00467F89">
          <w:rPr>
            <w:noProof/>
          </w:rPr>
          <w:delText>4</w:delText>
        </w:r>
      </w:del>
      <w:ins w:id="168" w:author="GIRAUD Christian" w:date="2014-06-06T16:49:00Z">
        <w:r>
          <w:rPr>
            <w:noProof/>
          </w:rPr>
          <w:t>7</w:t>
        </w:r>
      </w:ins>
      <w:r>
        <w:rPr>
          <w:noProof/>
        </w:rPr>
        <w:t>.5.1</w:t>
      </w:r>
      <w:r w:rsidRPr="00DD03F5">
        <w:rPr>
          <w:rFonts w:ascii="Calibri" w:hAnsi="Calibri"/>
          <w:sz w:val="22"/>
          <w:rPrChange w:id="169" w:author="GIRAUD Christian" w:date="2014-06-06T16:49:00Z">
            <w:rPr>
              <w:rFonts w:ascii="Calibri" w:hAnsi="Calibri"/>
              <w:sz w:val="22"/>
              <w:lang w:val="fr-FR"/>
            </w:rPr>
          </w:rPrChange>
        </w:rPr>
        <w:tab/>
      </w:r>
      <w:r>
        <w:rPr>
          <w:noProof/>
        </w:rPr>
        <w:t>UTC</w:t>
      </w:r>
      <w:r>
        <w:rPr>
          <w:noProof/>
        </w:rPr>
        <w:tab/>
      </w:r>
      <w:r>
        <w:rPr>
          <w:noProof/>
        </w:rPr>
        <w:fldChar w:fldCharType="begin"/>
      </w:r>
      <w:r>
        <w:rPr>
          <w:noProof/>
        </w:rPr>
        <w:instrText xml:space="preserve"> PAGEREF _</w:instrText>
      </w:r>
      <w:del w:id="170" w:author="GIRAUD Christian" w:date="2014-06-06T16:49:00Z">
        <w:r w:rsidR="00467F89">
          <w:rPr>
            <w:noProof/>
          </w:rPr>
          <w:delInstrText>Toc388370123</w:delInstrText>
        </w:r>
      </w:del>
      <w:ins w:id="171" w:author="GIRAUD Christian" w:date="2014-06-06T16:49:00Z">
        <w:r>
          <w:rPr>
            <w:noProof/>
          </w:rPr>
          <w:instrText>Toc389836207</w:instrText>
        </w:r>
      </w:ins>
      <w:r>
        <w:rPr>
          <w:noProof/>
        </w:rPr>
        <w:instrText xml:space="preserve"> \h </w:instrText>
      </w:r>
      <w:r>
        <w:rPr>
          <w:noProof/>
        </w:rPr>
      </w:r>
      <w:r>
        <w:rPr>
          <w:noProof/>
        </w:rPr>
        <w:fldChar w:fldCharType="separate"/>
      </w:r>
      <w:r>
        <w:rPr>
          <w:noProof/>
        </w:rPr>
        <w:t>14</w:t>
      </w:r>
      <w:r>
        <w:rPr>
          <w:noProof/>
        </w:rPr>
        <w:fldChar w:fldCharType="end"/>
      </w:r>
    </w:p>
    <w:p w14:paraId="2F1FAEE1" w14:textId="72C55081" w:rsidR="009776C3" w:rsidRPr="00DD03F5" w:rsidRDefault="009776C3">
      <w:pPr>
        <w:pStyle w:val="TM3"/>
        <w:tabs>
          <w:tab w:val="left" w:pos="880"/>
          <w:tab w:val="right" w:leader="dot" w:pos="9890"/>
        </w:tabs>
        <w:rPr>
          <w:rFonts w:ascii="Calibri" w:hAnsi="Calibri"/>
          <w:sz w:val="22"/>
          <w:rPrChange w:id="172" w:author="GIRAUD Christian" w:date="2014-06-06T16:49:00Z">
            <w:rPr>
              <w:rFonts w:ascii="Calibri" w:hAnsi="Calibri"/>
              <w:sz w:val="22"/>
              <w:lang w:val="fr-FR"/>
            </w:rPr>
          </w:rPrChange>
        </w:rPr>
      </w:pPr>
      <w:r>
        <w:rPr>
          <w:noProof/>
        </w:rPr>
        <w:t>3.</w:t>
      </w:r>
      <w:del w:id="173" w:author="GIRAUD Christian" w:date="2014-06-06T16:49:00Z">
        <w:r w:rsidR="00467F89">
          <w:rPr>
            <w:noProof/>
          </w:rPr>
          <w:delText>4</w:delText>
        </w:r>
      </w:del>
      <w:ins w:id="174" w:author="GIRAUD Christian" w:date="2014-06-06T16:49:00Z">
        <w:r>
          <w:rPr>
            <w:noProof/>
          </w:rPr>
          <w:t>7</w:t>
        </w:r>
      </w:ins>
      <w:r>
        <w:rPr>
          <w:noProof/>
        </w:rPr>
        <w:t>.6</w:t>
      </w:r>
      <w:r w:rsidRPr="00DD03F5">
        <w:rPr>
          <w:rFonts w:ascii="Calibri" w:hAnsi="Calibri"/>
          <w:sz w:val="22"/>
          <w:rPrChange w:id="175" w:author="GIRAUD Christian" w:date="2014-06-06T16:49:00Z">
            <w:rPr>
              <w:rFonts w:ascii="Calibri" w:hAnsi="Calibri"/>
              <w:sz w:val="22"/>
              <w:lang w:val="fr-FR"/>
            </w:rPr>
          </w:rPrChange>
        </w:rPr>
        <w:tab/>
      </w:r>
      <w:r>
        <w:rPr>
          <w:noProof/>
        </w:rPr>
        <w:t>Data view</w:t>
      </w:r>
      <w:r>
        <w:rPr>
          <w:noProof/>
        </w:rPr>
        <w:tab/>
      </w:r>
      <w:r>
        <w:rPr>
          <w:noProof/>
        </w:rPr>
        <w:fldChar w:fldCharType="begin"/>
      </w:r>
      <w:r>
        <w:rPr>
          <w:noProof/>
        </w:rPr>
        <w:instrText xml:space="preserve"> PAGEREF _</w:instrText>
      </w:r>
      <w:del w:id="176" w:author="GIRAUD Christian" w:date="2014-06-06T16:49:00Z">
        <w:r w:rsidR="00467F89">
          <w:rPr>
            <w:noProof/>
          </w:rPr>
          <w:delInstrText>Toc388370124</w:delInstrText>
        </w:r>
      </w:del>
      <w:ins w:id="177" w:author="GIRAUD Christian" w:date="2014-06-06T16:49:00Z">
        <w:r>
          <w:rPr>
            <w:noProof/>
          </w:rPr>
          <w:instrText>Toc389836208</w:instrText>
        </w:r>
      </w:ins>
      <w:r>
        <w:rPr>
          <w:noProof/>
        </w:rPr>
        <w:instrText xml:space="preserve"> \h </w:instrText>
      </w:r>
      <w:r>
        <w:rPr>
          <w:noProof/>
        </w:rPr>
      </w:r>
      <w:r>
        <w:rPr>
          <w:noProof/>
        </w:rPr>
        <w:fldChar w:fldCharType="separate"/>
      </w:r>
      <w:r>
        <w:rPr>
          <w:noProof/>
        </w:rPr>
        <w:t>15</w:t>
      </w:r>
      <w:r>
        <w:rPr>
          <w:noProof/>
        </w:rPr>
        <w:fldChar w:fldCharType="end"/>
      </w:r>
    </w:p>
    <w:p w14:paraId="6D84BE6F" w14:textId="16AE4779" w:rsidR="009776C3" w:rsidRPr="00DD03F5" w:rsidRDefault="009776C3">
      <w:pPr>
        <w:pStyle w:val="TM1"/>
        <w:rPr>
          <w:rFonts w:ascii="Calibri" w:hAnsi="Calibri"/>
          <w:b w:val="0"/>
          <w:smallCaps w:val="0"/>
          <w:sz w:val="22"/>
          <w:rPrChange w:id="178" w:author="GIRAUD Christian" w:date="2014-06-06T16:49:00Z">
            <w:rPr>
              <w:rFonts w:ascii="Calibri" w:hAnsi="Calibri"/>
              <w:b w:val="0"/>
              <w:smallCaps w:val="0"/>
              <w:sz w:val="22"/>
              <w:lang w:val="fr-FR"/>
            </w:rPr>
          </w:rPrChange>
        </w:rPr>
      </w:pPr>
      <w:r>
        <w:rPr>
          <w:noProof/>
        </w:rPr>
        <w:t>4.</w:t>
      </w:r>
      <w:r w:rsidRPr="00DD03F5">
        <w:rPr>
          <w:rFonts w:ascii="Calibri" w:hAnsi="Calibri"/>
          <w:b w:val="0"/>
          <w:smallCaps w:val="0"/>
          <w:sz w:val="22"/>
          <w:rPrChange w:id="179" w:author="GIRAUD Christian" w:date="2014-06-06T16:49:00Z">
            <w:rPr>
              <w:rFonts w:ascii="Calibri" w:hAnsi="Calibri"/>
              <w:b w:val="0"/>
              <w:smallCaps w:val="0"/>
              <w:sz w:val="22"/>
              <w:lang w:val="fr-FR"/>
            </w:rPr>
          </w:rPrChange>
        </w:rPr>
        <w:tab/>
      </w:r>
      <w:r>
        <w:rPr>
          <w:noProof/>
        </w:rPr>
        <w:t>Processes Over Data</w:t>
      </w:r>
      <w:r>
        <w:rPr>
          <w:noProof/>
        </w:rPr>
        <w:tab/>
      </w:r>
      <w:r>
        <w:rPr>
          <w:noProof/>
        </w:rPr>
        <w:fldChar w:fldCharType="begin"/>
      </w:r>
      <w:r>
        <w:rPr>
          <w:noProof/>
        </w:rPr>
        <w:instrText xml:space="preserve"> PAGEREF _</w:instrText>
      </w:r>
      <w:del w:id="180" w:author="GIRAUD Christian" w:date="2014-06-06T16:49:00Z">
        <w:r w:rsidR="00467F89">
          <w:rPr>
            <w:noProof/>
          </w:rPr>
          <w:delInstrText>Toc388370125</w:delInstrText>
        </w:r>
      </w:del>
      <w:ins w:id="181" w:author="GIRAUD Christian" w:date="2014-06-06T16:49:00Z">
        <w:r>
          <w:rPr>
            <w:noProof/>
          </w:rPr>
          <w:instrText>Toc389836209</w:instrText>
        </w:r>
      </w:ins>
      <w:r>
        <w:rPr>
          <w:noProof/>
        </w:rPr>
        <w:instrText xml:space="preserve"> \h </w:instrText>
      </w:r>
      <w:r>
        <w:rPr>
          <w:noProof/>
        </w:rPr>
      </w:r>
      <w:r>
        <w:rPr>
          <w:noProof/>
        </w:rPr>
        <w:fldChar w:fldCharType="separate"/>
      </w:r>
      <w:r>
        <w:rPr>
          <w:noProof/>
        </w:rPr>
        <w:t>16</w:t>
      </w:r>
      <w:r>
        <w:rPr>
          <w:noProof/>
        </w:rPr>
        <w:fldChar w:fldCharType="end"/>
      </w:r>
    </w:p>
    <w:p w14:paraId="188A9A38" w14:textId="36F8A1EF" w:rsidR="009776C3" w:rsidRPr="00DD03F5" w:rsidRDefault="009776C3">
      <w:pPr>
        <w:pStyle w:val="TM2"/>
        <w:rPr>
          <w:rFonts w:ascii="Calibri" w:hAnsi="Calibri"/>
          <w:smallCaps w:val="0"/>
          <w:sz w:val="22"/>
          <w:rPrChange w:id="182" w:author="GIRAUD Christian" w:date="2014-06-06T16:49:00Z">
            <w:rPr>
              <w:rFonts w:ascii="Calibri" w:hAnsi="Calibri"/>
              <w:smallCaps w:val="0"/>
              <w:sz w:val="22"/>
              <w:lang w:val="fr-FR"/>
            </w:rPr>
          </w:rPrChange>
        </w:rPr>
      </w:pPr>
      <w:r>
        <w:rPr>
          <w:noProof/>
        </w:rPr>
        <w:t>4.1</w:t>
      </w:r>
      <w:r w:rsidRPr="00DD03F5">
        <w:rPr>
          <w:rFonts w:ascii="Calibri" w:hAnsi="Calibri"/>
          <w:smallCaps w:val="0"/>
          <w:sz w:val="22"/>
          <w:rPrChange w:id="183" w:author="GIRAUD Christian" w:date="2014-06-06T16:49:00Z">
            <w:rPr>
              <w:rFonts w:ascii="Calibri" w:hAnsi="Calibri"/>
              <w:smallCaps w:val="0"/>
              <w:sz w:val="22"/>
              <w:lang w:val="fr-FR"/>
            </w:rPr>
          </w:rPrChange>
        </w:rPr>
        <w:tab/>
      </w:r>
      <w:r>
        <w:rPr>
          <w:noProof/>
        </w:rPr>
        <w:t>Data Preliminary Operation</w:t>
      </w:r>
      <w:r>
        <w:rPr>
          <w:noProof/>
        </w:rPr>
        <w:tab/>
      </w:r>
      <w:r>
        <w:rPr>
          <w:noProof/>
        </w:rPr>
        <w:fldChar w:fldCharType="begin"/>
      </w:r>
      <w:r>
        <w:rPr>
          <w:noProof/>
        </w:rPr>
        <w:instrText xml:space="preserve"> PAGEREF _</w:instrText>
      </w:r>
      <w:del w:id="184" w:author="GIRAUD Christian" w:date="2014-06-06T16:49:00Z">
        <w:r w:rsidR="00467F89">
          <w:rPr>
            <w:noProof/>
          </w:rPr>
          <w:delInstrText>Toc388370126</w:delInstrText>
        </w:r>
      </w:del>
      <w:ins w:id="185" w:author="GIRAUD Christian" w:date="2014-06-06T16:49:00Z">
        <w:r>
          <w:rPr>
            <w:noProof/>
          </w:rPr>
          <w:instrText>Toc389836210</w:instrText>
        </w:r>
      </w:ins>
      <w:r>
        <w:rPr>
          <w:noProof/>
        </w:rPr>
        <w:instrText xml:space="preserve"> \h </w:instrText>
      </w:r>
      <w:r>
        <w:rPr>
          <w:noProof/>
        </w:rPr>
      </w:r>
      <w:r>
        <w:rPr>
          <w:noProof/>
        </w:rPr>
        <w:fldChar w:fldCharType="separate"/>
      </w:r>
      <w:r>
        <w:rPr>
          <w:noProof/>
        </w:rPr>
        <w:t>16</w:t>
      </w:r>
      <w:r>
        <w:rPr>
          <w:noProof/>
        </w:rPr>
        <w:fldChar w:fldCharType="end"/>
      </w:r>
    </w:p>
    <w:p w14:paraId="184B0D6B" w14:textId="7B691168" w:rsidR="009776C3" w:rsidRPr="00DD03F5" w:rsidRDefault="009776C3">
      <w:pPr>
        <w:pStyle w:val="TM2"/>
        <w:rPr>
          <w:rFonts w:ascii="Calibri" w:hAnsi="Calibri"/>
          <w:smallCaps w:val="0"/>
          <w:sz w:val="22"/>
          <w:rPrChange w:id="186" w:author="GIRAUD Christian" w:date="2014-06-06T16:49:00Z">
            <w:rPr>
              <w:rFonts w:ascii="Calibri" w:hAnsi="Calibri"/>
              <w:smallCaps w:val="0"/>
              <w:sz w:val="22"/>
              <w:lang w:val="fr-FR"/>
            </w:rPr>
          </w:rPrChange>
        </w:rPr>
      </w:pPr>
      <w:r>
        <w:rPr>
          <w:noProof/>
        </w:rPr>
        <w:lastRenderedPageBreak/>
        <w:t>4.2</w:t>
      </w:r>
      <w:r w:rsidRPr="00DD03F5">
        <w:rPr>
          <w:rFonts w:ascii="Calibri" w:hAnsi="Calibri"/>
          <w:smallCaps w:val="0"/>
          <w:sz w:val="22"/>
          <w:rPrChange w:id="187" w:author="GIRAUD Christian" w:date="2014-06-06T16:49:00Z">
            <w:rPr>
              <w:rFonts w:ascii="Calibri" w:hAnsi="Calibri"/>
              <w:smallCaps w:val="0"/>
              <w:sz w:val="22"/>
              <w:lang w:val="fr-FR"/>
            </w:rPr>
          </w:rPrChange>
        </w:rPr>
        <w:tab/>
      </w:r>
      <w:r>
        <w:rPr>
          <w:noProof/>
        </w:rPr>
        <w:t>Storage of Data</w:t>
      </w:r>
      <w:r>
        <w:rPr>
          <w:noProof/>
        </w:rPr>
        <w:tab/>
      </w:r>
      <w:r>
        <w:rPr>
          <w:noProof/>
        </w:rPr>
        <w:fldChar w:fldCharType="begin"/>
      </w:r>
      <w:r>
        <w:rPr>
          <w:noProof/>
        </w:rPr>
        <w:instrText xml:space="preserve"> PAGEREF _</w:instrText>
      </w:r>
      <w:del w:id="188" w:author="GIRAUD Christian" w:date="2014-06-06T16:49:00Z">
        <w:r w:rsidR="00467F89">
          <w:rPr>
            <w:noProof/>
          </w:rPr>
          <w:delInstrText>Toc388370127</w:delInstrText>
        </w:r>
      </w:del>
      <w:ins w:id="189" w:author="GIRAUD Christian" w:date="2014-06-06T16:49:00Z">
        <w:r>
          <w:rPr>
            <w:noProof/>
          </w:rPr>
          <w:instrText>Toc389836211</w:instrText>
        </w:r>
      </w:ins>
      <w:r>
        <w:rPr>
          <w:noProof/>
        </w:rPr>
        <w:instrText xml:space="preserve"> \h </w:instrText>
      </w:r>
      <w:r>
        <w:rPr>
          <w:noProof/>
        </w:rPr>
      </w:r>
      <w:r>
        <w:rPr>
          <w:noProof/>
        </w:rPr>
        <w:fldChar w:fldCharType="separate"/>
      </w:r>
      <w:r>
        <w:rPr>
          <w:noProof/>
        </w:rPr>
        <w:t>17</w:t>
      </w:r>
      <w:r>
        <w:rPr>
          <w:noProof/>
        </w:rPr>
        <w:fldChar w:fldCharType="end"/>
      </w:r>
    </w:p>
    <w:p w14:paraId="124E88C2" w14:textId="08CDBCD8" w:rsidR="009776C3" w:rsidRPr="00DD03F5" w:rsidRDefault="009776C3">
      <w:pPr>
        <w:pStyle w:val="TM2"/>
        <w:rPr>
          <w:rFonts w:ascii="Calibri" w:hAnsi="Calibri"/>
          <w:smallCaps w:val="0"/>
          <w:sz w:val="22"/>
          <w:rPrChange w:id="190" w:author="GIRAUD Christian" w:date="2014-06-06T16:49:00Z">
            <w:rPr>
              <w:rFonts w:ascii="Calibri" w:hAnsi="Calibri"/>
              <w:smallCaps w:val="0"/>
              <w:sz w:val="22"/>
              <w:lang w:val="fr-FR"/>
            </w:rPr>
          </w:rPrChange>
        </w:rPr>
      </w:pPr>
      <w:r>
        <w:rPr>
          <w:noProof/>
        </w:rPr>
        <w:t>4.3</w:t>
      </w:r>
      <w:r w:rsidRPr="00DD03F5">
        <w:rPr>
          <w:rFonts w:ascii="Calibri" w:hAnsi="Calibri"/>
          <w:smallCaps w:val="0"/>
          <w:sz w:val="22"/>
          <w:rPrChange w:id="191" w:author="GIRAUD Christian" w:date="2014-06-06T16:49:00Z">
            <w:rPr>
              <w:rFonts w:ascii="Calibri" w:hAnsi="Calibri"/>
              <w:smallCaps w:val="0"/>
              <w:sz w:val="22"/>
              <w:lang w:val="fr-FR"/>
            </w:rPr>
          </w:rPrChange>
        </w:rPr>
        <w:tab/>
      </w:r>
      <w:r>
        <w:rPr>
          <w:noProof/>
        </w:rPr>
        <w:t>Update of Data</w:t>
      </w:r>
      <w:r>
        <w:rPr>
          <w:noProof/>
        </w:rPr>
        <w:tab/>
      </w:r>
      <w:r>
        <w:rPr>
          <w:noProof/>
        </w:rPr>
        <w:fldChar w:fldCharType="begin"/>
      </w:r>
      <w:r>
        <w:rPr>
          <w:noProof/>
        </w:rPr>
        <w:instrText xml:space="preserve"> PAGEREF _</w:instrText>
      </w:r>
      <w:del w:id="192" w:author="GIRAUD Christian" w:date="2014-06-06T16:49:00Z">
        <w:r w:rsidR="00467F89">
          <w:rPr>
            <w:noProof/>
          </w:rPr>
          <w:delInstrText>Toc388370128</w:delInstrText>
        </w:r>
      </w:del>
      <w:ins w:id="193" w:author="GIRAUD Christian" w:date="2014-06-06T16:49:00Z">
        <w:r>
          <w:rPr>
            <w:noProof/>
          </w:rPr>
          <w:instrText>Toc389836212</w:instrText>
        </w:r>
      </w:ins>
      <w:r>
        <w:rPr>
          <w:noProof/>
        </w:rPr>
        <w:instrText xml:space="preserve"> \h </w:instrText>
      </w:r>
      <w:r>
        <w:rPr>
          <w:noProof/>
        </w:rPr>
      </w:r>
      <w:r>
        <w:rPr>
          <w:noProof/>
        </w:rPr>
        <w:fldChar w:fldCharType="separate"/>
      </w:r>
      <w:r>
        <w:rPr>
          <w:noProof/>
        </w:rPr>
        <w:t>18</w:t>
      </w:r>
      <w:r>
        <w:rPr>
          <w:noProof/>
        </w:rPr>
        <w:fldChar w:fldCharType="end"/>
      </w:r>
    </w:p>
    <w:p w14:paraId="69E12782" w14:textId="57D259E6" w:rsidR="009776C3" w:rsidRPr="00DD03F5" w:rsidRDefault="009776C3">
      <w:pPr>
        <w:pStyle w:val="TM2"/>
        <w:rPr>
          <w:rFonts w:ascii="Calibri" w:hAnsi="Calibri"/>
          <w:smallCaps w:val="0"/>
          <w:sz w:val="22"/>
          <w:rPrChange w:id="194" w:author="GIRAUD Christian" w:date="2014-06-06T16:49:00Z">
            <w:rPr>
              <w:rFonts w:ascii="Calibri" w:hAnsi="Calibri"/>
              <w:smallCaps w:val="0"/>
              <w:sz w:val="22"/>
              <w:lang w:val="fr-FR"/>
            </w:rPr>
          </w:rPrChange>
        </w:rPr>
      </w:pPr>
      <w:r>
        <w:rPr>
          <w:noProof/>
        </w:rPr>
        <w:t>4.4</w:t>
      </w:r>
      <w:r w:rsidRPr="00DD03F5">
        <w:rPr>
          <w:rFonts w:ascii="Calibri" w:hAnsi="Calibri"/>
          <w:smallCaps w:val="0"/>
          <w:sz w:val="22"/>
          <w:rPrChange w:id="195" w:author="GIRAUD Christian" w:date="2014-06-06T16:49:00Z">
            <w:rPr>
              <w:rFonts w:ascii="Calibri" w:hAnsi="Calibri"/>
              <w:smallCaps w:val="0"/>
              <w:sz w:val="22"/>
              <w:lang w:val="fr-FR"/>
            </w:rPr>
          </w:rPrChange>
        </w:rPr>
        <w:tab/>
      </w:r>
      <w:r>
        <w:rPr>
          <w:noProof/>
        </w:rPr>
        <w:t>Train Positioning and linking</w:t>
      </w:r>
      <w:r>
        <w:rPr>
          <w:noProof/>
        </w:rPr>
        <w:tab/>
      </w:r>
      <w:r>
        <w:rPr>
          <w:noProof/>
        </w:rPr>
        <w:fldChar w:fldCharType="begin"/>
      </w:r>
      <w:r>
        <w:rPr>
          <w:noProof/>
        </w:rPr>
        <w:instrText xml:space="preserve"> PAGEREF _</w:instrText>
      </w:r>
      <w:del w:id="196" w:author="GIRAUD Christian" w:date="2014-06-06T16:49:00Z">
        <w:r w:rsidR="00467F89">
          <w:rPr>
            <w:noProof/>
          </w:rPr>
          <w:delInstrText>Toc388370129</w:delInstrText>
        </w:r>
      </w:del>
      <w:ins w:id="197" w:author="GIRAUD Christian" w:date="2014-06-06T16:49:00Z">
        <w:r>
          <w:rPr>
            <w:noProof/>
          </w:rPr>
          <w:instrText>Toc389836213</w:instrText>
        </w:r>
      </w:ins>
      <w:r>
        <w:rPr>
          <w:noProof/>
        </w:rPr>
        <w:instrText xml:space="preserve"> \h </w:instrText>
      </w:r>
      <w:r>
        <w:rPr>
          <w:noProof/>
        </w:rPr>
      </w:r>
      <w:r>
        <w:rPr>
          <w:noProof/>
        </w:rPr>
        <w:fldChar w:fldCharType="separate"/>
      </w:r>
      <w:r>
        <w:rPr>
          <w:noProof/>
        </w:rPr>
        <w:t>18</w:t>
      </w:r>
      <w:r>
        <w:rPr>
          <w:noProof/>
        </w:rPr>
        <w:fldChar w:fldCharType="end"/>
      </w:r>
    </w:p>
    <w:p w14:paraId="7DB5866E" w14:textId="3BCFA592" w:rsidR="009776C3" w:rsidRPr="00DD03F5" w:rsidRDefault="009776C3">
      <w:pPr>
        <w:pStyle w:val="TM2"/>
        <w:rPr>
          <w:rFonts w:ascii="Calibri" w:hAnsi="Calibri"/>
          <w:smallCaps w:val="0"/>
          <w:sz w:val="22"/>
          <w:rPrChange w:id="198" w:author="GIRAUD Christian" w:date="2014-06-06T16:49:00Z">
            <w:rPr>
              <w:rFonts w:ascii="Calibri" w:hAnsi="Calibri"/>
              <w:smallCaps w:val="0"/>
              <w:sz w:val="22"/>
              <w:lang w:val="fr-FR"/>
            </w:rPr>
          </w:rPrChange>
        </w:rPr>
      </w:pPr>
      <w:r>
        <w:rPr>
          <w:noProof/>
        </w:rPr>
        <w:t>4.5</w:t>
      </w:r>
      <w:r w:rsidRPr="00DD03F5">
        <w:rPr>
          <w:rFonts w:ascii="Calibri" w:hAnsi="Calibri"/>
          <w:smallCaps w:val="0"/>
          <w:sz w:val="22"/>
          <w:rPrChange w:id="199" w:author="GIRAUD Christian" w:date="2014-06-06T16:49:00Z">
            <w:rPr>
              <w:rFonts w:ascii="Calibri" w:hAnsi="Calibri"/>
              <w:smallCaps w:val="0"/>
              <w:sz w:val="22"/>
              <w:lang w:val="fr-FR"/>
            </w:rPr>
          </w:rPrChange>
        </w:rPr>
        <w:tab/>
      </w:r>
      <w:r>
        <w:rPr>
          <w:noProof/>
        </w:rPr>
        <w:t>Emergency Stop</w:t>
      </w:r>
      <w:r>
        <w:rPr>
          <w:noProof/>
        </w:rPr>
        <w:tab/>
      </w:r>
      <w:r>
        <w:rPr>
          <w:noProof/>
        </w:rPr>
        <w:fldChar w:fldCharType="begin"/>
      </w:r>
      <w:r>
        <w:rPr>
          <w:noProof/>
        </w:rPr>
        <w:instrText xml:space="preserve"> PAGEREF _</w:instrText>
      </w:r>
      <w:del w:id="200" w:author="GIRAUD Christian" w:date="2014-06-06T16:49:00Z">
        <w:r w:rsidR="00467F89">
          <w:rPr>
            <w:noProof/>
          </w:rPr>
          <w:delInstrText>Toc388370130</w:delInstrText>
        </w:r>
      </w:del>
      <w:ins w:id="201" w:author="GIRAUD Christian" w:date="2014-06-06T16:49:00Z">
        <w:r>
          <w:rPr>
            <w:noProof/>
          </w:rPr>
          <w:instrText>Toc389836214</w:instrText>
        </w:r>
      </w:ins>
      <w:r>
        <w:rPr>
          <w:noProof/>
        </w:rPr>
        <w:instrText xml:space="preserve"> \h </w:instrText>
      </w:r>
      <w:r>
        <w:rPr>
          <w:noProof/>
        </w:rPr>
      </w:r>
      <w:r>
        <w:rPr>
          <w:noProof/>
        </w:rPr>
        <w:fldChar w:fldCharType="separate"/>
      </w:r>
      <w:r>
        <w:rPr>
          <w:noProof/>
        </w:rPr>
        <w:t>19</w:t>
      </w:r>
      <w:r>
        <w:rPr>
          <w:noProof/>
        </w:rPr>
        <w:fldChar w:fldCharType="end"/>
      </w:r>
    </w:p>
    <w:p w14:paraId="37F332DB" w14:textId="280FA3CA" w:rsidR="009776C3" w:rsidRPr="00DD03F5" w:rsidRDefault="009776C3">
      <w:pPr>
        <w:pStyle w:val="TM2"/>
        <w:rPr>
          <w:rFonts w:ascii="Calibri" w:hAnsi="Calibri"/>
          <w:smallCaps w:val="0"/>
          <w:sz w:val="22"/>
          <w:rPrChange w:id="202" w:author="GIRAUD Christian" w:date="2014-06-06T16:49:00Z">
            <w:rPr>
              <w:rFonts w:ascii="Calibri" w:hAnsi="Calibri"/>
              <w:smallCaps w:val="0"/>
              <w:sz w:val="22"/>
              <w:lang w:val="fr-FR"/>
            </w:rPr>
          </w:rPrChange>
        </w:rPr>
      </w:pPr>
      <w:r>
        <w:rPr>
          <w:noProof/>
        </w:rPr>
        <w:t>4.6</w:t>
      </w:r>
      <w:r w:rsidRPr="00DD03F5">
        <w:rPr>
          <w:rFonts w:ascii="Calibri" w:hAnsi="Calibri"/>
          <w:smallCaps w:val="0"/>
          <w:sz w:val="22"/>
          <w:rPrChange w:id="203" w:author="GIRAUD Christian" w:date="2014-06-06T16:49:00Z">
            <w:rPr>
              <w:rFonts w:ascii="Calibri" w:hAnsi="Calibri"/>
              <w:smallCaps w:val="0"/>
              <w:sz w:val="22"/>
              <w:lang w:val="fr-FR"/>
            </w:rPr>
          </w:rPrChange>
        </w:rPr>
        <w:tab/>
      </w:r>
      <w:r>
        <w:rPr>
          <w:noProof/>
        </w:rPr>
        <w:t>Speed and Distance Monitoring</w:t>
      </w:r>
      <w:r>
        <w:rPr>
          <w:noProof/>
        </w:rPr>
        <w:tab/>
      </w:r>
      <w:r>
        <w:rPr>
          <w:noProof/>
        </w:rPr>
        <w:fldChar w:fldCharType="begin"/>
      </w:r>
      <w:r>
        <w:rPr>
          <w:noProof/>
        </w:rPr>
        <w:instrText xml:space="preserve"> PAGEREF _</w:instrText>
      </w:r>
      <w:del w:id="204" w:author="GIRAUD Christian" w:date="2014-06-06T16:49:00Z">
        <w:r w:rsidR="00467F89">
          <w:rPr>
            <w:noProof/>
          </w:rPr>
          <w:delInstrText>Toc388370131</w:delInstrText>
        </w:r>
      </w:del>
      <w:ins w:id="205" w:author="GIRAUD Christian" w:date="2014-06-06T16:49:00Z">
        <w:r>
          <w:rPr>
            <w:noProof/>
          </w:rPr>
          <w:instrText>Toc389836215</w:instrText>
        </w:r>
      </w:ins>
      <w:r>
        <w:rPr>
          <w:noProof/>
        </w:rPr>
        <w:instrText xml:space="preserve"> \h </w:instrText>
      </w:r>
      <w:r>
        <w:rPr>
          <w:noProof/>
        </w:rPr>
      </w:r>
      <w:r>
        <w:rPr>
          <w:noProof/>
        </w:rPr>
        <w:fldChar w:fldCharType="separate"/>
      </w:r>
      <w:r>
        <w:rPr>
          <w:noProof/>
        </w:rPr>
        <w:t>19</w:t>
      </w:r>
      <w:r>
        <w:rPr>
          <w:noProof/>
        </w:rPr>
        <w:fldChar w:fldCharType="end"/>
      </w:r>
    </w:p>
    <w:p w14:paraId="07F2D002" w14:textId="7B0B3660" w:rsidR="009776C3" w:rsidRPr="00DD03F5" w:rsidRDefault="009776C3">
      <w:pPr>
        <w:pStyle w:val="TM3"/>
        <w:tabs>
          <w:tab w:val="left" w:pos="880"/>
          <w:tab w:val="right" w:leader="dot" w:pos="9890"/>
        </w:tabs>
        <w:rPr>
          <w:rFonts w:ascii="Calibri" w:hAnsi="Calibri"/>
          <w:noProof/>
          <w:sz w:val="22"/>
          <w:szCs w:val="22"/>
        </w:rPr>
      </w:pPr>
      <w:r>
        <w:rPr>
          <w:noProof/>
        </w:rPr>
        <w:t>4.6.1</w:t>
      </w:r>
      <w:r w:rsidRPr="00DD03F5">
        <w:rPr>
          <w:rFonts w:ascii="Calibri" w:hAnsi="Calibri"/>
          <w:noProof/>
          <w:sz w:val="22"/>
          <w:szCs w:val="22"/>
        </w:rPr>
        <w:tab/>
      </w:r>
      <w:r>
        <w:rPr>
          <w:noProof/>
        </w:rPr>
        <w:t>Computation of Deceleration and Brake Build up Time</w:t>
      </w:r>
      <w:r>
        <w:rPr>
          <w:noProof/>
        </w:rPr>
        <w:tab/>
      </w:r>
      <w:r>
        <w:rPr>
          <w:noProof/>
        </w:rPr>
        <w:fldChar w:fldCharType="begin"/>
      </w:r>
      <w:r>
        <w:rPr>
          <w:noProof/>
        </w:rPr>
        <w:instrText xml:space="preserve"> PAGEREF _</w:instrText>
      </w:r>
      <w:del w:id="206" w:author="GIRAUD Christian" w:date="2014-06-06T16:49:00Z">
        <w:r w:rsidR="00467F89">
          <w:rPr>
            <w:noProof/>
          </w:rPr>
          <w:delInstrText>Toc388370132</w:delInstrText>
        </w:r>
      </w:del>
      <w:ins w:id="207" w:author="GIRAUD Christian" w:date="2014-06-06T16:49:00Z">
        <w:r>
          <w:rPr>
            <w:noProof/>
          </w:rPr>
          <w:instrText>Toc389836216</w:instrText>
        </w:r>
      </w:ins>
      <w:r>
        <w:rPr>
          <w:noProof/>
        </w:rPr>
        <w:instrText xml:space="preserve"> \h </w:instrText>
      </w:r>
      <w:r>
        <w:rPr>
          <w:noProof/>
        </w:rPr>
      </w:r>
      <w:r>
        <w:rPr>
          <w:noProof/>
        </w:rPr>
        <w:fldChar w:fldCharType="separate"/>
      </w:r>
      <w:r>
        <w:rPr>
          <w:noProof/>
        </w:rPr>
        <w:t>19</w:t>
      </w:r>
      <w:r>
        <w:rPr>
          <w:noProof/>
        </w:rPr>
        <w:fldChar w:fldCharType="end"/>
      </w:r>
    </w:p>
    <w:p w14:paraId="0922850B" w14:textId="7831F157" w:rsidR="009776C3" w:rsidRPr="00DD03F5" w:rsidRDefault="009776C3">
      <w:pPr>
        <w:pStyle w:val="TM3"/>
        <w:tabs>
          <w:tab w:val="left" w:pos="880"/>
          <w:tab w:val="right" w:leader="dot" w:pos="9890"/>
        </w:tabs>
        <w:rPr>
          <w:rFonts w:ascii="Calibri" w:hAnsi="Calibri"/>
          <w:noProof/>
          <w:sz w:val="22"/>
          <w:szCs w:val="22"/>
        </w:rPr>
      </w:pPr>
      <w:r>
        <w:rPr>
          <w:noProof/>
        </w:rPr>
        <w:t>4.6.2</w:t>
      </w:r>
      <w:r w:rsidRPr="00DD03F5">
        <w:rPr>
          <w:rFonts w:ascii="Calibri" w:hAnsi="Calibri"/>
          <w:noProof/>
          <w:sz w:val="22"/>
          <w:szCs w:val="22"/>
        </w:rPr>
        <w:tab/>
      </w:r>
      <w:r>
        <w:rPr>
          <w:noProof/>
        </w:rPr>
        <w:t>MRSP computation</w:t>
      </w:r>
      <w:r>
        <w:rPr>
          <w:noProof/>
        </w:rPr>
        <w:tab/>
      </w:r>
      <w:r>
        <w:rPr>
          <w:noProof/>
        </w:rPr>
        <w:fldChar w:fldCharType="begin"/>
      </w:r>
      <w:r>
        <w:rPr>
          <w:noProof/>
        </w:rPr>
        <w:instrText xml:space="preserve"> PAGEREF _</w:instrText>
      </w:r>
      <w:del w:id="208" w:author="GIRAUD Christian" w:date="2014-06-06T16:49:00Z">
        <w:r w:rsidR="00467F89">
          <w:rPr>
            <w:noProof/>
          </w:rPr>
          <w:delInstrText>Toc388370133</w:delInstrText>
        </w:r>
      </w:del>
      <w:ins w:id="209" w:author="GIRAUD Christian" w:date="2014-06-06T16:49:00Z">
        <w:r>
          <w:rPr>
            <w:noProof/>
          </w:rPr>
          <w:instrText>Toc389836217</w:instrText>
        </w:r>
      </w:ins>
      <w:r>
        <w:rPr>
          <w:noProof/>
        </w:rPr>
        <w:instrText xml:space="preserve"> \h </w:instrText>
      </w:r>
      <w:r>
        <w:rPr>
          <w:noProof/>
        </w:rPr>
      </w:r>
      <w:r>
        <w:rPr>
          <w:noProof/>
        </w:rPr>
        <w:fldChar w:fldCharType="separate"/>
      </w:r>
      <w:r>
        <w:rPr>
          <w:noProof/>
        </w:rPr>
        <w:t>19</w:t>
      </w:r>
      <w:r>
        <w:rPr>
          <w:noProof/>
        </w:rPr>
        <w:fldChar w:fldCharType="end"/>
      </w:r>
    </w:p>
    <w:p w14:paraId="0C569FD6" w14:textId="2F04892C" w:rsidR="009776C3" w:rsidRPr="00DD03F5" w:rsidRDefault="009776C3">
      <w:pPr>
        <w:pStyle w:val="TM3"/>
        <w:tabs>
          <w:tab w:val="left" w:pos="880"/>
          <w:tab w:val="right" w:leader="dot" w:pos="9890"/>
        </w:tabs>
        <w:rPr>
          <w:rFonts w:ascii="Calibri" w:hAnsi="Calibri"/>
          <w:noProof/>
          <w:sz w:val="22"/>
          <w:szCs w:val="22"/>
        </w:rPr>
      </w:pPr>
      <w:r>
        <w:rPr>
          <w:noProof/>
        </w:rPr>
        <w:t>4.6.3</w:t>
      </w:r>
      <w:r w:rsidRPr="00DD03F5">
        <w:rPr>
          <w:rFonts w:ascii="Calibri" w:hAnsi="Calibri"/>
          <w:noProof/>
          <w:sz w:val="22"/>
          <w:szCs w:val="22"/>
        </w:rPr>
        <w:tab/>
      </w:r>
      <w:r>
        <w:rPr>
          <w:noProof/>
        </w:rPr>
        <w:t>Computation of Target and Curves</w:t>
      </w:r>
      <w:r>
        <w:rPr>
          <w:noProof/>
        </w:rPr>
        <w:tab/>
      </w:r>
      <w:r>
        <w:rPr>
          <w:noProof/>
        </w:rPr>
        <w:fldChar w:fldCharType="begin"/>
      </w:r>
      <w:r>
        <w:rPr>
          <w:noProof/>
        </w:rPr>
        <w:instrText xml:space="preserve"> PAGEREF _</w:instrText>
      </w:r>
      <w:del w:id="210" w:author="GIRAUD Christian" w:date="2014-06-06T16:49:00Z">
        <w:r w:rsidR="00467F89">
          <w:rPr>
            <w:noProof/>
          </w:rPr>
          <w:delInstrText>Toc388370134</w:delInstrText>
        </w:r>
      </w:del>
      <w:ins w:id="211" w:author="GIRAUD Christian" w:date="2014-06-06T16:49:00Z">
        <w:r>
          <w:rPr>
            <w:noProof/>
          </w:rPr>
          <w:instrText>Toc389836218</w:instrText>
        </w:r>
      </w:ins>
      <w:r>
        <w:rPr>
          <w:noProof/>
        </w:rPr>
        <w:instrText xml:space="preserve"> \h </w:instrText>
      </w:r>
      <w:r>
        <w:rPr>
          <w:noProof/>
        </w:rPr>
      </w:r>
      <w:r>
        <w:rPr>
          <w:noProof/>
        </w:rPr>
        <w:fldChar w:fldCharType="separate"/>
      </w:r>
      <w:r>
        <w:rPr>
          <w:noProof/>
        </w:rPr>
        <w:t>19</w:t>
      </w:r>
      <w:r>
        <w:rPr>
          <w:noProof/>
        </w:rPr>
        <w:fldChar w:fldCharType="end"/>
      </w:r>
    </w:p>
    <w:p w14:paraId="723E87FE" w14:textId="5C0F2C7B" w:rsidR="009776C3" w:rsidRPr="00DD03F5" w:rsidRDefault="009776C3">
      <w:pPr>
        <w:pStyle w:val="TM3"/>
        <w:tabs>
          <w:tab w:val="left" w:pos="880"/>
          <w:tab w:val="right" w:leader="dot" w:pos="9890"/>
        </w:tabs>
        <w:rPr>
          <w:rFonts w:ascii="Calibri" w:hAnsi="Calibri"/>
          <w:noProof/>
          <w:sz w:val="22"/>
          <w:szCs w:val="22"/>
        </w:rPr>
      </w:pPr>
      <w:r>
        <w:rPr>
          <w:noProof/>
        </w:rPr>
        <w:t>4.6.4</w:t>
      </w:r>
      <w:r w:rsidRPr="00DD03F5">
        <w:rPr>
          <w:rFonts w:ascii="Calibri" w:hAnsi="Calibri"/>
          <w:noProof/>
          <w:sz w:val="22"/>
          <w:szCs w:val="22"/>
        </w:rPr>
        <w:tab/>
      </w:r>
      <w:r>
        <w:rPr>
          <w:noProof/>
        </w:rPr>
        <w:t>Supervision Limits Computation</w:t>
      </w:r>
      <w:r>
        <w:rPr>
          <w:noProof/>
        </w:rPr>
        <w:tab/>
      </w:r>
      <w:r>
        <w:rPr>
          <w:noProof/>
        </w:rPr>
        <w:fldChar w:fldCharType="begin"/>
      </w:r>
      <w:r>
        <w:rPr>
          <w:noProof/>
        </w:rPr>
        <w:instrText xml:space="preserve"> PAGEREF _</w:instrText>
      </w:r>
      <w:del w:id="212" w:author="GIRAUD Christian" w:date="2014-06-06T16:49:00Z">
        <w:r w:rsidR="00467F89">
          <w:rPr>
            <w:noProof/>
          </w:rPr>
          <w:delInstrText>Toc388370135</w:delInstrText>
        </w:r>
      </w:del>
      <w:ins w:id="213" w:author="GIRAUD Christian" w:date="2014-06-06T16:49:00Z">
        <w:r>
          <w:rPr>
            <w:noProof/>
          </w:rPr>
          <w:instrText>Toc389836219</w:instrText>
        </w:r>
      </w:ins>
      <w:r>
        <w:rPr>
          <w:noProof/>
        </w:rPr>
        <w:instrText xml:space="preserve"> \h </w:instrText>
      </w:r>
      <w:r>
        <w:rPr>
          <w:noProof/>
        </w:rPr>
      </w:r>
      <w:r>
        <w:rPr>
          <w:noProof/>
        </w:rPr>
        <w:fldChar w:fldCharType="separate"/>
      </w:r>
      <w:r>
        <w:rPr>
          <w:noProof/>
        </w:rPr>
        <w:t>19</w:t>
      </w:r>
      <w:r>
        <w:rPr>
          <w:noProof/>
        </w:rPr>
        <w:fldChar w:fldCharType="end"/>
      </w:r>
    </w:p>
    <w:p w14:paraId="63F3FE67" w14:textId="4D2A602C" w:rsidR="009776C3" w:rsidRPr="00DD03F5" w:rsidRDefault="009776C3">
      <w:pPr>
        <w:pStyle w:val="TM4"/>
        <w:tabs>
          <w:tab w:val="left" w:pos="1320"/>
          <w:tab w:val="right" w:leader="dot" w:pos="9890"/>
        </w:tabs>
        <w:rPr>
          <w:rFonts w:ascii="Calibri" w:hAnsi="Calibri"/>
          <w:noProof/>
          <w:sz w:val="22"/>
          <w:szCs w:val="22"/>
        </w:rPr>
      </w:pPr>
      <w:r>
        <w:rPr>
          <w:noProof/>
        </w:rPr>
        <w:t>4.6.4.1</w:t>
      </w:r>
      <w:r w:rsidRPr="00DD03F5">
        <w:rPr>
          <w:rFonts w:ascii="Calibri" w:hAnsi="Calibri"/>
          <w:noProof/>
          <w:sz w:val="22"/>
          <w:szCs w:val="22"/>
        </w:rPr>
        <w:tab/>
      </w:r>
      <w:r>
        <w:rPr>
          <w:noProof/>
        </w:rPr>
        <w:t>Ceiling Speed Monitoring</w:t>
      </w:r>
      <w:r>
        <w:rPr>
          <w:noProof/>
        </w:rPr>
        <w:tab/>
      </w:r>
      <w:r>
        <w:rPr>
          <w:noProof/>
        </w:rPr>
        <w:fldChar w:fldCharType="begin"/>
      </w:r>
      <w:r>
        <w:rPr>
          <w:noProof/>
        </w:rPr>
        <w:instrText xml:space="preserve"> PAGEREF _</w:instrText>
      </w:r>
      <w:del w:id="214" w:author="GIRAUD Christian" w:date="2014-06-06T16:49:00Z">
        <w:r w:rsidR="00467F89">
          <w:rPr>
            <w:noProof/>
          </w:rPr>
          <w:delInstrText>Toc388370136</w:delInstrText>
        </w:r>
      </w:del>
      <w:ins w:id="215" w:author="GIRAUD Christian" w:date="2014-06-06T16:49:00Z">
        <w:r>
          <w:rPr>
            <w:noProof/>
          </w:rPr>
          <w:instrText>Toc389836220</w:instrText>
        </w:r>
      </w:ins>
      <w:r>
        <w:rPr>
          <w:noProof/>
        </w:rPr>
        <w:instrText xml:space="preserve"> \h </w:instrText>
      </w:r>
      <w:r>
        <w:rPr>
          <w:noProof/>
        </w:rPr>
      </w:r>
      <w:r>
        <w:rPr>
          <w:noProof/>
        </w:rPr>
        <w:fldChar w:fldCharType="separate"/>
      </w:r>
      <w:r>
        <w:rPr>
          <w:noProof/>
        </w:rPr>
        <w:t>19</w:t>
      </w:r>
      <w:r>
        <w:rPr>
          <w:noProof/>
        </w:rPr>
        <w:fldChar w:fldCharType="end"/>
      </w:r>
    </w:p>
    <w:p w14:paraId="22739B3F" w14:textId="6DB84AA1" w:rsidR="009776C3" w:rsidRPr="00DD03F5" w:rsidRDefault="009776C3">
      <w:pPr>
        <w:pStyle w:val="TM4"/>
        <w:tabs>
          <w:tab w:val="left" w:pos="1320"/>
          <w:tab w:val="right" w:leader="dot" w:pos="9890"/>
        </w:tabs>
        <w:rPr>
          <w:rFonts w:ascii="Calibri" w:hAnsi="Calibri"/>
          <w:noProof/>
          <w:sz w:val="22"/>
          <w:szCs w:val="22"/>
        </w:rPr>
      </w:pPr>
      <w:r>
        <w:rPr>
          <w:noProof/>
        </w:rPr>
        <w:t>4.6.4.2</w:t>
      </w:r>
      <w:r w:rsidRPr="00DD03F5">
        <w:rPr>
          <w:rFonts w:ascii="Calibri" w:hAnsi="Calibri"/>
          <w:noProof/>
          <w:sz w:val="22"/>
          <w:szCs w:val="22"/>
        </w:rPr>
        <w:tab/>
      </w:r>
      <w:r>
        <w:rPr>
          <w:noProof/>
        </w:rPr>
        <w:t>Target Speed Monitoring</w:t>
      </w:r>
      <w:r>
        <w:rPr>
          <w:noProof/>
        </w:rPr>
        <w:tab/>
      </w:r>
      <w:r>
        <w:rPr>
          <w:noProof/>
        </w:rPr>
        <w:fldChar w:fldCharType="begin"/>
      </w:r>
      <w:r>
        <w:rPr>
          <w:noProof/>
        </w:rPr>
        <w:instrText xml:space="preserve"> PAGEREF _</w:instrText>
      </w:r>
      <w:del w:id="216" w:author="GIRAUD Christian" w:date="2014-06-06T16:49:00Z">
        <w:r w:rsidR="00467F89">
          <w:rPr>
            <w:noProof/>
          </w:rPr>
          <w:delInstrText>Toc388370137</w:delInstrText>
        </w:r>
      </w:del>
      <w:ins w:id="217" w:author="GIRAUD Christian" w:date="2014-06-06T16:49:00Z">
        <w:r>
          <w:rPr>
            <w:noProof/>
          </w:rPr>
          <w:instrText>Toc389836221</w:instrText>
        </w:r>
      </w:ins>
      <w:r>
        <w:rPr>
          <w:noProof/>
        </w:rPr>
        <w:instrText xml:space="preserve"> \h </w:instrText>
      </w:r>
      <w:r>
        <w:rPr>
          <w:noProof/>
        </w:rPr>
      </w:r>
      <w:r>
        <w:rPr>
          <w:noProof/>
        </w:rPr>
        <w:fldChar w:fldCharType="separate"/>
      </w:r>
      <w:r>
        <w:rPr>
          <w:noProof/>
        </w:rPr>
        <w:t>19</w:t>
      </w:r>
      <w:r>
        <w:rPr>
          <w:noProof/>
        </w:rPr>
        <w:fldChar w:fldCharType="end"/>
      </w:r>
    </w:p>
    <w:p w14:paraId="481793F5" w14:textId="5213E9BD" w:rsidR="009776C3" w:rsidRPr="00DD03F5" w:rsidRDefault="009776C3">
      <w:pPr>
        <w:pStyle w:val="TM4"/>
        <w:tabs>
          <w:tab w:val="left" w:pos="1320"/>
          <w:tab w:val="right" w:leader="dot" w:pos="9890"/>
        </w:tabs>
        <w:rPr>
          <w:rFonts w:ascii="Calibri" w:hAnsi="Calibri"/>
          <w:noProof/>
          <w:sz w:val="22"/>
          <w:szCs w:val="22"/>
        </w:rPr>
      </w:pPr>
      <w:r>
        <w:rPr>
          <w:noProof/>
        </w:rPr>
        <w:t>4.6.4.3</w:t>
      </w:r>
      <w:r w:rsidRPr="00DD03F5">
        <w:rPr>
          <w:rFonts w:ascii="Calibri" w:hAnsi="Calibri"/>
          <w:noProof/>
          <w:sz w:val="22"/>
          <w:szCs w:val="22"/>
        </w:rPr>
        <w:tab/>
      </w:r>
      <w:r>
        <w:rPr>
          <w:noProof/>
        </w:rPr>
        <w:t>Release Speed Monitoring</w:t>
      </w:r>
      <w:r>
        <w:rPr>
          <w:noProof/>
        </w:rPr>
        <w:tab/>
      </w:r>
      <w:r>
        <w:rPr>
          <w:noProof/>
        </w:rPr>
        <w:fldChar w:fldCharType="begin"/>
      </w:r>
      <w:r>
        <w:rPr>
          <w:noProof/>
        </w:rPr>
        <w:instrText xml:space="preserve"> PAGEREF _</w:instrText>
      </w:r>
      <w:del w:id="218" w:author="GIRAUD Christian" w:date="2014-06-06T16:49:00Z">
        <w:r w:rsidR="00467F89">
          <w:rPr>
            <w:noProof/>
          </w:rPr>
          <w:delInstrText>Toc388370138</w:delInstrText>
        </w:r>
      </w:del>
      <w:ins w:id="219" w:author="GIRAUD Christian" w:date="2014-06-06T16:49:00Z">
        <w:r>
          <w:rPr>
            <w:noProof/>
          </w:rPr>
          <w:instrText>Toc389836222</w:instrText>
        </w:r>
      </w:ins>
      <w:r>
        <w:rPr>
          <w:noProof/>
        </w:rPr>
        <w:instrText xml:space="preserve"> \h </w:instrText>
      </w:r>
      <w:r>
        <w:rPr>
          <w:noProof/>
        </w:rPr>
      </w:r>
      <w:r>
        <w:rPr>
          <w:noProof/>
        </w:rPr>
        <w:fldChar w:fldCharType="separate"/>
      </w:r>
      <w:r>
        <w:rPr>
          <w:noProof/>
        </w:rPr>
        <w:t>19</w:t>
      </w:r>
      <w:r>
        <w:rPr>
          <w:noProof/>
        </w:rPr>
        <w:fldChar w:fldCharType="end"/>
      </w:r>
    </w:p>
    <w:p w14:paraId="4B93F033" w14:textId="60FADD30" w:rsidR="009776C3" w:rsidRPr="00DD03F5" w:rsidRDefault="009776C3">
      <w:pPr>
        <w:pStyle w:val="TM2"/>
        <w:rPr>
          <w:rFonts w:ascii="Calibri" w:hAnsi="Calibri"/>
          <w:smallCaps w:val="0"/>
          <w:noProof/>
          <w:sz w:val="22"/>
          <w:szCs w:val="22"/>
        </w:rPr>
      </w:pPr>
      <w:r>
        <w:rPr>
          <w:noProof/>
        </w:rPr>
        <w:t>4.7</w:t>
      </w:r>
      <w:r w:rsidRPr="00DD03F5">
        <w:rPr>
          <w:rFonts w:ascii="Calibri" w:hAnsi="Calibri"/>
          <w:smallCaps w:val="0"/>
          <w:noProof/>
          <w:sz w:val="22"/>
          <w:szCs w:val="22"/>
        </w:rPr>
        <w:tab/>
      </w:r>
      <w:r>
        <w:rPr>
          <w:noProof/>
        </w:rPr>
        <w:t>Protection against undesirable movement</w:t>
      </w:r>
      <w:r>
        <w:rPr>
          <w:noProof/>
        </w:rPr>
        <w:tab/>
      </w:r>
      <w:r>
        <w:rPr>
          <w:noProof/>
        </w:rPr>
        <w:fldChar w:fldCharType="begin"/>
      </w:r>
      <w:r>
        <w:rPr>
          <w:noProof/>
        </w:rPr>
        <w:instrText xml:space="preserve"> PAGEREF _</w:instrText>
      </w:r>
      <w:del w:id="220" w:author="GIRAUD Christian" w:date="2014-06-06T16:49:00Z">
        <w:r w:rsidR="00467F89">
          <w:rPr>
            <w:noProof/>
          </w:rPr>
          <w:delInstrText>Toc388370139</w:delInstrText>
        </w:r>
      </w:del>
      <w:ins w:id="221" w:author="GIRAUD Christian" w:date="2014-06-06T16:49:00Z">
        <w:r>
          <w:rPr>
            <w:noProof/>
          </w:rPr>
          <w:instrText>Toc389836223</w:instrText>
        </w:r>
      </w:ins>
      <w:r>
        <w:rPr>
          <w:noProof/>
        </w:rPr>
        <w:instrText xml:space="preserve"> \h </w:instrText>
      </w:r>
      <w:r>
        <w:rPr>
          <w:noProof/>
        </w:rPr>
      </w:r>
      <w:r>
        <w:rPr>
          <w:noProof/>
        </w:rPr>
        <w:fldChar w:fldCharType="separate"/>
      </w:r>
      <w:r>
        <w:rPr>
          <w:noProof/>
        </w:rPr>
        <w:t>19</w:t>
      </w:r>
      <w:r>
        <w:rPr>
          <w:noProof/>
        </w:rPr>
        <w:fldChar w:fldCharType="end"/>
      </w:r>
    </w:p>
    <w:p w14:paraId="0572B856" w14:textId="13045900" w:rsidR="009776C3" w:rsidRPr="00DD03F5" w:rsidRDefault="009776C3">
      <w:pPr>
        <w:pStyle w:val="TM3"/>
        <w:tabs>
          <w:tab w:val="left" w:pos="880"/>
          <w:tab w:val="right" w:leader="dot" w:pos="9890"/>
        </w:tabs>
        <w:rPr>
          <w:rFonts w:ascii="Calibri" w:hAnsi="Calibri"/>
          <w:noProof/>
          <w:sz w:val="22"/>
          <w:szCs w:val="22"/>
        </w:rPr>
      </w:pPr>
      <w:r>
        <w:rPr>
          <w:noProof/>
        </w:rPr>
        <w:t>4.7.1</w:t>
      </w:r>
      <w:r w:rsidRPr="00DD03F5">
        <w:rPr>
          <w:rFonts w:ascii="Calibri" w:hAnsi="Calibri"/>
          <w:noProof/>
          <w:sz w:val="22"/>
          <w:szCs w:val="22"/>
        </w:rPr>
        <w:tab/>
      </w:r>
      <w:r>
        <w:rPr>
          <w:noProof/>
        </w:rPr>
        <w:t>Roll Away</w:t>
      </w:r>
      <w:r>
        <w:rPr>
          <w:noProof/>
        </w:rPr>
        <w:tab/>
      </w:r>
      <w:r>
        <w:rPr>
          <w:noProof/>
        </w:rPr>
        <w:fldChar w:fldCharType="begin"/>
      </w:r>
      <w:r>
        <w:rPr>
          <w:noProof/>
        </w:rPr>
        <w:instrText xml:space="preserve"> PAGEREF _</w:instrText>
      </w:r>
      <w:del w:id="222" w:author="GIRAUD Christian" w:date="2014-06-06T16:49:00Z">
        <w:r w:rsidR="00467F89">
          <w:rPr>
            <w:noProof/>
          </w:rPr>
          <w:delInstrText>Toc388370140</w:delInstrText>
        </w:r>
      </w:del>
      <w:ins w:id="223" w:author="GIRAUD Christian" w:date="2014-06-06T16:49:00Z">
        <w:r>
          <w:rPr>
            <w:noProof/>
          </w:rPr>
          <w:instrText>Toc389836224</w:instrText>
        </w:r>
      </w:ins>
      <w:r>
        <w:rPr>
          <w:noProof/>
        </w:rPr>
        <w:instrText xml:space="preserve"> \h </w:instrText>
      </w:r>
      <w:r>
        <w:rPr>
          <w:noProof/>
        </w:rPr>
      </w:r>
      <w:r>
        <w:rPr>
          <w:noProof/>
        </w:rPr>
        <w:fldChar w:fldCharType="separate"/>
      </w:r>
      <w:r>
        <w:rPr>
          <w:noProof/>
        </w:rPr>
        <w:t>19</w:t>
      </w:r>
      <w:r>
        <w:rPr>
          <w:noProof/>
        </w:rPr>
        <w:fldChar w:fldCharType="end"/>
      </w:r>
    </w:p>
    <w:p w14:paraId="1D166C9F" w14:textId="28D71152" w:rsidR="009776C3" w:rsidRPr="00DD03F5" w:rsidRDefault="009776C3">
      <w:pPr>
        <w:pStyle w:val="TM3"/>
        <w:tabs>
          <w:tab w:val="left" w:pos="880"/>
          <w:tab w:val="right" w:leader="dot" w:pos="9890"/>
        </w:tabs>
        <w:rPr>
          <w:rFonts w:ascii="Calibri" w:hAnsi="Calibri"/>
          <w:noProof/>
          <w:sz w:val="22"/>
          <w:szCs w:val="22"/>
        </w:rPr>
      </w:pPr>
      <w:r>
        <w:rPr>
          <w:noProof/>
        </w:rPr>
        <w:t>4.7.2</w:t>
      </w:r>
      <w:r w:rsidRPr="00DD03F5">
        <w:rPr>
          <w:rFonts w:ascii="Calibri" w:hAnsi="Calibri"/>
          <w:noProof/>
          <w:sz w:val="22"/>
          <w:szCs w:val="22"/>
        </w:rPr>
        <w:tab/>
      </w:r>
      <w:r>
        <w:rPr>
          <w:noProof/>
        </w:rPr>
        <w:t>Reverse</w:t>
      </w:r>
      <w:r>
        <w:rPr>
          <w:noProof/>
        </w:rPr>
        <w:tab/>
      </w:r>
      <w:r>
        <w:rPr>
          <w:noProof/>
        </w:rPr>
        <w:fldChar w:fldCharType="begin"/>
      </w:r>
      <w:r>
        <w:rPr>
          <w:noProof/>
        </w:rPr>
        <w:instrText xml:space="preserve"> PAGEREF _</w:instrText>
      </w:r>
      <w:del w:id="224" w:author="GIRAUD Christian" w:date="2014-06-06T16:49:00Z">
        <w:r w:rsidR="00467F89">
          <w:rPr>
            <w:noProof/>
          </w:rPr>
          <w:delInstrText>Toc388370141</w:delInstrText>
        </w:r>
      </w:del>
      <w:ins w:id="225" w:author="GIRAUD Christian" w:date="2014-06-06T16:49:00Z">
        <w:r>
          <w:rPr>
            <w:noProof/>
          </w:rPr>
          <w:instrText>Toc389836225</w:instrText>
        </w:r>
      </w:ins>
      <w:r>
        <w:rPr>
          <w:noProof/>
        </w:rPr>
        <w:instrText xml:space="preserve"> \h </w:instrText>
      </w:r>
      <w:r>
        <w:rPr>
          <w:noProof/>
        </w:rPr>
      </w:r>
      <w:r>
        <w:rPr>
          <w:noProof/>
        </w:rPr>
        <w:fldChar w:fldCharType="separate"/>
      </w:r>
      <w:r>
        <w:rPr>
          <w:noProof/>
        </w:rPr>
        <w:t>19</w:t>
      </w:r>
      <w:r>
        <w:rPr>
          <w:noProof/>
        </w:rPr>
        <w:fldChar w:fldCharType="end"/>
      </w:r>
    </w:p>
    <w:p w14:paraId="0051DE24" w14:textId="5DC032BB" w:rsidR="009776C3" w:rsidRPr="00DD03F5" w:rsidRDefault="009776C3">
      <w:pPr>
        <w:pStyle w:val="TM3"/>
        <w:tabs>
          <w:tab w:val="left" w:pos="880"/>
          <w:tab w:val="right" w:leader="dot" w:pos="9890"/>
        </w:tabs>
        <w:rPr>
          <w:rFonts w:ascii="Calibri" w:hAnsi="Calibri"/>
          <w:noProof/>
          <w:sz w:val="22"/>
          <w:szCs w:val="22"/>
        </w:rPr>
      </w:pPr>
      <w:r>
        <w:rPr>
          <w:noProof/>
        </w:rPr>
        <w:t>4.7.3</w:t>
      </w:r>
      <w:r w:rsidRPr="00DD03F5">
        <w:rPr>
          <w:rFonts w:ascii="Calibri" w:hAnsi="Calibri"/>
          <w:noProof/>
          <w:sz w:val="22"/>
          <w:szCs w:val="22"/>
        </w:rPr>
        <w:tab/>
      </w:r>
      <w:r>
        <w:rPr>
          <w:noProof/>
        </w:rPr>
        <w:t>Standstill</w:t>
      </w:r>
      <w:r>
        <w:rPr>
          <w:noProof/>
        </w:rPr>
        <w:tab/>
      </w:r>
      <w:r>
        <w:rPr>
          <w:noProof/>
        </w:rPr>
        <w:fldChar w:fldCharType="begin"/>
      </w:r>
      <w:r>
        <w:rPr>
          <w:noProof/>
        </w:rPr>
        <w:instrText xml:space="preserve"> PAGEREF _</w:instrText>
      </w:r>
      <w:del w:id="226" w:author="GIRAUD Christian" w:date="2014-06-06T16:49:00Z">
        <w:r w:rsidR="00467F89">
          <w:rPr>
            <w:noProof/>
          </w:rPr>
          <w:delInstrText>Toc388370142</w:delInstrText>
        </w:r>
      </w:del>
      <w:ins w:id="227" w:author="GIRAUD Christian" w:date="2014-06-06T16:49:00Z">
        <w:r>
          <w:rPr>
            <w:noProof/>
          </w:rPr>
          <w:instrText>Toc389836226</w:instrText>
        </w:r>
      </w:ins>
      <w:r>
        <w:rPr>
          <w:noProof/>
        </w:rPr>
        <w:instrText xml:space="preserve"> \h </w:instrText>
      </w:r>
      <w:r>
        <w:rPr>
          <w:noProof/>
        </w:rPr>
      </w:r>
      <w:r>
        <w:rPr>
          <w:noProof/>
        </w:rPr>
        <w:fldChar w:fldCharType="separate"/>
      </w:r>
      <w:r>
        <w:rPr>
          <w:noProof/>
        </w:rPr>
        <w:t>19</w:t>
      </w:r>
      <w:r>
        <w:rPr>
          <w:noProof/>
        </w:rPr>
        <w:fldChar w:fldCharType="end"/>
      </w:r>
    </w:p>
    <w:p w14:paraId="5FC3BE67" w14:textId="316715C3" w:rsidR="009776C3" w:rsidRPr="00DD03F5" w:rsidRDefault="009776C3">
      <w:pPr>
        <w:pStyle w:val="TM2"/>
        <w:rPr>
          <w:rFonts w:ascii="Calibri" w:hAnsi="Calibri"/>
          <w:smallCaps w:val="0"/>
          <w:noProof/>
          <w:sz w:val="22"/>
          <w:szCs w:val="22"/>
        </w:rPr>
      </w:pPr>
      <w:r>
        <w:rPr>
          <w:noProof/>
        </w:rPr>
        <w:t>4.8</w:t>
      </w:r>
      <w:r w:rsidRPr="00DD03F5">
        <w:rPr>
          <w:rFonts w:ascii="Calibri" w:hAnsi="Calibri"/>
          <w:smallCaps w:val="0"/>
          <w:noProof/>
          <w:sz w:val="22"/>
          <w:szCs w:val="22"/>
        </w:rPr>
        <w:tab/>
      </w:r>
      <w:r>
        <w:rPr>
          <w:noProof/>
        </w:rPr>
        <w:t>Mode Management</w:t>
      </w:r>
      <w:r>
        <w:rPr>
          <w:noProof/>
        </w:rPr>
        <w:tab/>
      </w:r>
      <w:r>
        <w:rPr>
          <w:noProof/>
        </w:rPr>
        <w:fldChar w:fldCharType="begin"/>
      </w:r>
      <w:r>
        <w:rPr>
          <w:noProof/>
        </w:rPr>
        <w:instrText xml:space="preserve"> PAGEREF _</w:instrText>
      </w:r>
      <w:del w:id="228" w:author="GIRAUD Christian" w:date="2014-06-06T16:49:00Z">
        <w:r w:rsidR="00467F89">
          <w:rPr>
            <w:noProof/>
          </w:rPr>
          <w:delInstrText>Toc388370143</w:delInstrText>
        </w:r>
      </w:del>
      <w:ins w:id="229" w:author="GIRAUD Christian" w:date="2014-06-06T16:49:00Z">
        <w:r>
          <w:rPr>
            <w:noProof/>
          </w:rPr>
          <w:instrText>Toc389836227</w:instrText>
        </w:r>
      </w:ins>
      <w:r>
        <w:rPr>
          <w:noProof/>
        </w:rPr>
        <w:instrText xml:space="preserve"> \h </w:instrText>
      </w:r>
      <w:r>
        <w:rPr>
          <w:noProof/>
        </w:rPr>
      </w:r>
      <w:r>
        <w:rPr>
          <w:noProof/>
        </w:rPr>
        <w:fldChar w:fldCharType="separate"/>
      </w:r>
      <w:r>
        <w:rPr>
          <w:noProof/>
        </w:rPr>
        <w:t>19</w:t>
      </w:r>
      <w:r>
        <w:rPr>
          <w:noProof/>
        </w:rPr>
        <w:fldChar w:fldCharType="end"/>
      </w:r>
    </w:p>
    <w:p w14:paraId="736C5F84" w14:textId="5ABAADE8" w:rsidR="009776C3" w:rsidRPr="00DD03F5" w:rsidRDefault="009776C3">
      <w:pPr>
        <w:pStyle w:val="TM2"/>
        <w:rPr>
          <w:rFonts w:ascii="Calibri" w:hAnsi="Calibri"/>
          <w:smallCaps w:val="0"/>
          <w:noProof/>
          <w:sz w:val="22"/>
          <w:szCs w:val="22"/>
        </w:rPr>
      </w:pPr>
      <w:r>
        <w:rPr>
          <w:noProof/>
        </w:rPr>
        <w:t>4.9</w:t>
      </w:r>
      <w:r w:rsidRPr="00DD03F5">
        <w:rPr>
          <w:rFonts w:ascii="Calibri" w:hAnsi="Calibri"/>
          <w:smallCaps w:val="0"/>
          <w:noProof/>
          <w:sz w:val="22"/>
          <w:szCs w:val="22"/>
        </w:rPr>
        <w:tab/>
      </w:r>
      <w:r>
        <w:rPr>
          <w:noProof/>
        </w:rPr>
        <w:t>Brake command handling</w:t>
      </w:r>
      <w:r>
        <w:rPr>
          <w:noProof/>
        </w:rPr>
        <w:tab/>
      </w:r>
      <w:r>
        <w:rPr>
          <w:noProof/>
        </w:rPr>
        <w:fldChar w:fldCharType="begin"/>
      </w:r>
      <w:r>
        <w:rPr>
          <w:noProof/>
        </w:rPr>
        <w:instrText xml:space="preserve"> PAGEREF _</w:instrText>
      </w:r>
      <w:del w:id="230" w:author="GIRAUD Christian" w:date="2014-06-06T16:49:00Z">
        <w:r w:rsidR="00467F89">
          <w:rPr>
            <w:noProof/>
          </w:rPr>
          <w:delInstrText>Toc388370144</w:delInstrText>
        </w:r>
      </w:del>
      <w:ins w:id="231" w:author="GIRAUD Christian" w:date="2014-06-06T16:49:00Z">
        <w:r>
          <w:rPr>
            <w:noProof/>
          </w:rPr>
          <w:instrText>Toc389836228</w:instrText>
        </w:r>
      </w:ins>
      <w:r>
        <w:rPr>
          <w:noProof/>
        </w:rPr>
        <w:instrText xml:space="preserve"> \h </w:instrText>
      </w:r>
      <w:r>
        <w:rPr>
          <w:noProof/>
        </w:rPr>
      </w:r>
      <w:r>
        <w:rPr>
          <w:noProof/>
        </w:rPr>
        <w:fldChar w:fldCharType="separate"/>
      </w:r>
      <w:r>
        <w:rPr>
          <w:noProof/>
        </w:rPr>
        <w:t>19</w:t>
      </w:r>
      <w:r>
        <w:rPr>
          <w:noProof/>
        </w:rPr>
        <w:fldChar w:fldCharType="end"/>
      </w:r>
    </w:p>
    <w:p w14:paraId="1F993AF9" w14:textId="46AE95D7" w:rsidR="009776C3" w:rsidRPr="00DD03F5" w:rsidRDefault="009776C3">
      <w:pPr>
        <w:pStyle w:val="TM2"/>
        <w:rPr>
          <w:rFonts w:ascii="Calibri" w:hAnsi="Calibri"/>
          <w:smallCaps w:val="0"/>
          <w:noProof/>
          <w:sz w:val="22"/>
          <w:szCs w:val="22"/>
        </w:rPr>
      </w:pPr>
      <w:r>
        <w:rPr>
          <w:noProof/>
        </w:rPr>
        <w:t>4.10</w:t>
      </w:r>
      <w:r w:rsidRPr="00DD03F5">
        <w:rPr>
          <w:rFonts w:ascii="Calibri" w:hAnsi="Calibri"/>
          <w:smallCaps w:val="0"/>
          <w:noProof/>
          <w:sz w:val="22"/>
          <w:szCs w:val="22"/>
        </w:rPr>
        <w:tab/>
      </w:r>
      <w:r>
        <w:rPr>
          <w:noProof/>
        </w:rPr>
        <w:t>Special Function</w:t>
      </w:r>
      <w:r>
        <w:rPr>
          <w:noProof/>
        </w:rPr>
        <w:tab/>
      </w:r>
      <w:r>
        <w:rPr>
          <w:noProof/>
        </w:rPr>
        <w:fldChar w:fldCharType="begin"/>
      </w:r>
      <w:r>
        <w:rPr>
          <w:noProof/>
        </w:rPr>
        <w:instrText xml:space="preserve"> PAGEREF _</w:instrText>
      </w:r>
      <w:del w:id="232" w:author="GIRAUD Christian" w:date="2014-06-06T16:49:00Z">
        <w:r w:rsidR="00467F89">
          <w:rPr>
            <w:noProof/>
          </w:rPr>
          <w:delInstrText>Toc388370145</w:delInstrText>
        </w:r>
      </w:del>
      <w:ins w:id="233" w:author="GIRAUD Christian" w:date="2014-06-06T16:49:00Z">
        <w:r>
          <w:rPr>
            <w:noProof/>
          </w:rPr>
          <w:instrText>Toc389836229</w:instrText>
        </w:r>
      </w:ins>
      <w:r>
        <w:rPr>
          <w:noProof/>
        </w:rPr>
        <w:instrText xml:space="preserve"> \h </w:instrText>
      </w:r>
      <w:r>
        <w:rPr>
          <w:noProof/>
        </w:rPr>
      </w:r>
      <w:r>
        <w:rPr>
          <w:noProof/>
        </w:rPr>
        <w:fldChar w:fldCharType="separate"/>
      </w:r>
      <w:r>
        <w:rPr>
          <w:noProof/>
        </w:rPr>
        <w:t>19</w:t>
      </w:r>
      <w:r>
        <w:rPr>
          <w:noProof/>
        </w:rPr>
        <w:fldChar w:fldCharType="end"/>
      </w:r>
    </w:p>
    <w:p w14:paraId="54782B36" w14:textId="32B73CE9" w:rsidR="009776C3" w:rsidRPr="00DD03F5" w:rsidRDefault="009776C3">
      <w:pPr>
        <w:pStyle w:val="TM2"/>
        <w:rPr>
          <w:rFonts w:ascii="Calibri" w:hAnsi="Calibri"/>
          <w:smallCaps w:val="0"/>
          <w:noProof/>
          <w:sz w:val="22"/>
          <w:szCs w:val="22"/>
        </w:rPr>
      </w:pPr>
      <w:r>
        <w:rPr>
          <w:noProof/>
        </w:rPr>
        <w:t>4.11</w:t>
      </w:r>
      <w:r w:rsidRPr="00DD03F5">
        <w:rPr>
          <w:rFonts w:ascii="Calibri" w:hAnsi="Calibri"/>
          <w:smallCaps w:val="0"/>
          <w:noProof/>
          <w:sz w:val="22"/>
          <w:szCs w:val="22"/>
        </w:rPr>
        <w:tab/>
      </w:r>
      <w:r>
        <w:rPr>
          <w:noProof/>
        </w:rPr>
        <w:t>Version Management</w:t>
      </w:r>
      <w:r>
        <w:rPr>
          <w:noProof/>
        </w:rPr>
        <w:tab/>
      </w:r>
      <w:r>
        <w:rPr>
          <w:noProof/>
        </w:rPr>
        <w:fldChar w:fldCharType="begin"/>
      </w:r>
      <w:r>
        <w:rPr>
          <w:noProof/>
        </w:rPr>
        <w:instrText xml:space="preserve"> PAGEREF _</w:instrText>
      </w:r>
      <w:del w:id="234" w:author="GIRAUD Christian" w:date="2014-06-06T16:49:00Z">
        <w:r w:rsidR="00467F89">
          <w:rPr>
            <w:noProof/>
          </w:rPr>
          <w:delInstrText>Toc388370146</w:delInstrText>
        </w:r>
      </w:del>
      <w:ins w:id="235" w:author="GIRAUD Christian" w:date="2014-06-06T16:49:00Z">
        <w:r>
          <w:rPr>
            <w:noProof/>
          </w:rPr>
          <w:instrText>Toc389836230</w:instrText>
        </w:r>
      </w:ins>
      <w:r>
        <w:rPr>
          <w:noProof/>
        </w:rPr>
        <w:instrText xml:space="preserve"> \h </w:instrText>
      </w:r>
      <w:r>
        <w:rPr>
          <w:noProof/>
        </w:rPr>
      </w:r>
      <w:r>
        <w:rPr>
          <w:noProof/>
        </w:rPr>
        <w:fldChar w:fldCharType="separate"/>
      </w:r>
      <w:r>
        <w:rPr>
          <w:noProof/>
        </w:rPr>
        <w:t>19</w:t>
      </w:r>
      <w:r>
        <w:rPr>
          <w:noProof/>
        </w:rPr>
        <w:fldChar w:fldCharType="end"/>
      </w:r>
    </w:p>
    <w:p w14:paraId="211E9EC5" w14:textId="3AA88E63" w:rsidR="009776C3" w:rsidRPr="00DD03F5" w:rsidRDefault="009776C3">
      <w:pPr>
        <w:pStyle w:val="TM1"/>
        <w:rPr>
          <w:rFonts w:ascii="Calibri" w:hAnsi="Calibri"/>
          <w:b w:val="0"/>
          <w:smallCaps w:val="0"/>
          <w:noProof/>
          <w:sz w:val="22"/>
          <w:szCs w:val="22"/>
        </w:rPr>
      </w:pPr>
      <w:r>
        <w:rPr>
          <w:noProof/>
        </w:rPr>
        <w:t>5.</w:t>
      </w:r>
      <w:r w:rsidRPr="00DD03F5">
        <w:rPr>
          <w:rFonts w:ascii="Calibri" w:hAnsi="Calibri"/>
          <w:b w:val="0"/>
          <w:smallCaps w:val="0"/>
          <w:noProof/>
          <w:sz w:val="22"/>
          <w:szCs w:val="22"/>
        </w:rPr>
        <w:tab/>
      </w:r>
      <w:r>
        <w:rPr>
          <w:noProof/>
        </w:rPr>
        <w:t>SysML First Draft</w:t>
      </w:r>
      <w:r>
        <w:rPr>
          <w:noProof/>
        </w:rPr>
        <w:tab/>
      </w:r>
      <w:r>
        <w:rPr>
          <w:noProof/>
        </w:rPr>
        <w:fldChar w:fldCharType="begin"/>
      </w:r>
      <w:r>
        <w:rPr>
          <w:noProof/>
        </w:rPr>
        <w:instrText xml:space="preserve"> PAGEREF _</w:instrText>
      </w:r>
      <w:del w:id="236" w:author="GIRAUD Christian" w:date="2014-06-06T16:49:00Z">
        <w:r w:rsidR="00467F89">
          <w:rPr>
            <w:noProof/>
          </w:rPr>
          <w:delInstrText>Toc388370147</w:delInstrText>
        </w:r>
      </w:del>
      <w:ins w:id="237" w:author="GIRAUD Christian" w:date="2014-06-06T16:49:00Z">
        <w:r>
          <w:rPr>
            <w:noProof/>
          </w:rPr>
          <w:instrText>Toc389836231</w:instrText>
        </w:r>
      </w:ins>
      <w:r>
        <w:rPr>
          <w:noProof/>
        </w:rPr>
        <w:instrText xml:space="preserve"> \h </w:instrText>
      </w:r>
      <w:r>
        <w:rPr>
          <w:noProof/>
        </w:rPr>
      </w:r>
      <w:r>
        <w:rPr>
          <w:noProof/>
        </w:rPr>
        <w:fldChar w:fldCharType="separate"/>
      </w:r>
      <w:r>
        <w:rPr>
          <w:noProof/>
        </w:rPr>
        <w:t>20</w:t>
      </w:r>
      <w:r>
        <w:rPr>
          <w:noProof/>
        </w:rPr>
        <w:fldChar w:fldCharType="end"/>
      </w:r>
    </w:p>
    <w:p w14:paraId="2EBDB17A" w14:textId="6F6B3A56" w:rsidR="009776C3" w:rsidRPr="00DD03F5" w:rsidRDefault="009776C3">
      <w:pPr>
        <w:pStyle w:val="TM2"/>
        <w:rPr>
          <w:rFonts w:ascii="Calibri" w:hAnsi="Calibri"/>
          <w:smallCaps w:val="0"/>
          <w:noProof/>
          <w:sz w:val="22"/>
          <w:szCs w:val="22"/>
        </w:rPr>
      </w:pPr>
      <w:r>
        <w:rPr>
          <w:noProof/>
        </w:rPr>
        <w:t>5.1</w:t>
      </w:r>
      <w:r w:rsidRPr="00DD03F5">
        <w:rPr>
          <w:rFonts w:ascii="Calibri" w:hAnsi="Calibri"/>
          <w:smallCaps w:val="0"/>
          <w:noProof/>
          <w:sz w:val="22"/>
          <w:szCs w:val="22"/>
        </w:rPr>
        <w:tab/>
      </w:r>
      <w:r>
        <w:rPr>
          <w:noProof/>
        </w:rPr>
        <w:t>First Level IBD</w:t>
      </w:r>
      <w:r>
        <w:rPr>
          <w:noProof/>
        </w:rPr>
        <w:tab/>
      </w:r>
      <w:r>
        <w:rPr>
          <w:noProof/>
        </w:rPr>
        <w:fldChar w:fldCharType="begin"/>
      </w:r>
      <w:r>
        <w:rPr>
          <w:noProof/>
        </w:rPr>
        <w:instrText xml:space="preserve"> PAGEREF _</w:instrText>
      </w:r>
      <w:del w:id="238" w:author="GIRAUD Christian" w:date="2014-06-06T16:49:00Z">
        <w:r w:rsidR="00467F89">
          <w:rPr>
            <w:noProof/>
          </w:rPr>
          <w:delInstrText>Toc388370148</w:delInstrText>
        </w:r>
      </w:del>
      <w:ins w:id="239" w:author="GIRAUD Christian" w:date="2014-06-06T16:49:00Z">
        <w:r>
          <w:rPr>
            <w:noProof/>
          </w:rPr>
          <w:instrText>Toc389836232</w:instrText>
        </w:r>
      </w:ins>
      <w:r>
        <w:rPr>
          <w:noProof/>
        </w:rPr>
        <w:instrText xml:space="preserve"> \h </w:instrText>
      </w:r>
      <w:r>
        <w:rPr>
          <w:noProof/>
        </w:rPr>
      </w:r>
      <w:r>
        <w:rPr>
          <w:noProof/>
        </w:rPr>
        <w:fldChar w:fldCharType="separate"/>
      </w:r>
      <w:r>
        <w:rPr>
          <w:noProof/>
        </w:rPr>
        <w:t>20</w:t>
      </w:r>
      <w:r>
        <w:rPr>
          <w:noProof/>
        </w:rPr>
        <w:fldChar w:fldCharType="end"/>
      </w:r>
    </w:p>
    <w:p w14:paraId="3E4E5ADB" w14:textId="7FA9F54B" w:rsidR="009776C3" w:rsidRPr="00DD03F5" w:rsidRDefault="009776C3">
      <w:pPr>
        <w:pStyle w:val="TM2"/>
        <w:rPr>
          <w:rFonts w:ascii="Calibri" w:hAnsi="Calibri"/>
          <w:smallCaps w:val="0"/>
          <w:noProof/>
          <w:sz w:val="22"/>
          <w:szCs w:val="22"/>
        </w:rPr>
      </w:pPr>
      <w:r>
        <w:rPr>
          <w:noProof/>
        </w:rPr>
        <w:t>5.2</w:t>
      </w:r>
      <w:r w:rsidRPr="00DD03F5">
        <w:rPr>
          <w:rFonts w:ascii="Calibri" w:hAnsi="Calibri"/>
          <w:smallCaps w:val="0"/>
          <w:noProof/>
          <w:sz w:val="22"/>
          <w:szCs w:val="22"/>
        </w:rPr>
        <w:tab/>
      </w:r>
      <w:r>
        <w:rPr>
          <w:noProof/>
        </w:rPr>
        <w:t>Second Level</w:t>
      </w:r>
      <w:r>
        <w:rPr>
          <w:noProof/>
        </w:rPr>
        <w:tab/>
      </w:r>
      <w:r>
        <w:rPr>
          <w:noProof/>
        </w:rPr>
        <w:fldChar w:fldCharType="begin"/>
      </w:r>
      <w:r>
        <w:rPr>
          <w:noProof/>
        </w:rPr>
        <w:instrText xml:space="preserve"> PAGEREF _</w:instrText>
      </w:r>
      <w:del w:id="240" w:author="GIRAUD Christian" w:date="2014-06-06T16:49:00Z">
        <w:r w:rsidR="00467F89">
          <w:rPr>
            <w:noProof/>
          </w:rPr>
          <w:delInstrText>Toc388370149</w:delInstrText>
        </w:r>
      </w:del>
      <w:ins w:id="241" w:author="GIRAUD Christian" w:date="2014-06-06T16:49:00Z">
        <w:r>
          <w:rPr>
            <w:noProof/>
          </w:rPr>
          <w:instrText>Toc389836233</w:instrText>
        </w:r>
      </w:ins>
      <w:r>
        <w:rPr>
          <w:noProof/>
        </w:rPr>
        <w:instrText xml:space="preserve"> \h </w:instrText>
      </w:r>
      <w:r>
        <w:rPr>
          <w:noProof/>
        </w:rPr>
      </w:r>
      <w:r>
        <w:rPr>
          <w:noProof/>
        </w:rPr>
        <w:fldChar w:fldCharType="separate"/>
      </w:r>
      <w:r>
        <w:rPr>
          <w:noProof/>
        </w:rPr>
        <w:t>21</w:t>
      </w:r>
      <w:r>
        <w:rPr>
          <w:noProof/>
        </w:rPr>
        <w:fldChar w:fldCharType="end"/>
      </w:r>
    </w:p>
    <w:p w14:paraId="5F004C9D" w14:textId="3634286C" w:rsidR="009776C3" w:rsidRPr="00DD03F5" w:rsidRDefault="009776C3">
      <w:pPr>
        <w:pStyle w:val="TM2"/>
        <w:rPr>
          <w:rFonts w:ascii="Calibri" w:hAnsi="Calibri"/>
          <w:smallCaps w:val="0"/>
          <w:noProof/>
          <w:sz w:val="22"/>
          <w:szCs w:val="22"/>
        </w:rPr>
      </w:pPr>
      <w:r>
        <w:rPr>
          <w:noProof/>
        </w:rPr>
        <w:t>5.3</w:t>
      </w:r>
      <w:r w:rsidRPr="00DD03F5">
        <w:rPr>
          <w:rFonts w:ascii="Calibri" w:hAnsi="Calibri"/>
          <w:smallCaps w:val="0"/>
          <w:noProof/>
          <w:sz w:val="22"/>
          <w:szCs w:val="22"/>
        </w:rPr>
        <w:tab/>
      </w:r>
      <w:r>
        <w:rPr>
          <w:noProof/>
        </w:rPr>
        <w:t>To Position Train</w:t>
      </w:r>
      <w:r>
        <w:rPr>
          <w:noProof/>
        </w:rPr>
        <w:tab/>
      </w:r>
      <w:r>
        <w:rPr>
          <w:noProof/>
        </w:rPr>
        <w:fldChar w:fldCharType="begin"/>
      </w:r>
      <w:r>
        <w:rPr>
          <w:noProof/>
        </w:rPr>
        <w:instrText xml:space="preserve"> PAGEREF _</w:instrText>
      </w:r>
      <w:del w:id="242" w:author="GIRAUD Christian" w:date="2014-06-06T16:49:00Z">
        <w:r w:rsidR="00467F89">
          <w:rPr>
            <w:noProof/>
          </w:rPr>
          <w:delInstrText>Toc388370150</w:delInstrText>
        </w:r>
      </w:del>
      <w:ins w:id="243" w:author="GIRAUD Christian" w:date="2014-06-06T16:49:00Z">
        <w:r>
          <w:rPr>
            <w:noProof/>
          </w:rPr>
          <w:instrText>Toc389836234</w:instrText>
        </w:r>
      </w:ins>
      <w:r>
        <w:rPr>
          <w:noProof/>
        </w:rPr>
        <w:instrText xml:space="preserve"> \h </w:instrText>
      </w:r>
      <w:r>
        <w:rPr>
          <w:noProof/>
        </w:rPr>
      </w:r>
      <w:r>
        <w:rPr>
          <w:noProof/>
        </w:rPr>
        <w:fldChar w:fldCharType="separate"/>
      </w:r>
      <w:r>
        <w:rPr>
          <w:noProof/>
        </w:rPr>
        <w:t>23</w:t>
      </w:r>
      <w:r>
        <w:rPr>
          <w:noProof/>
        </w:rPr>
        <w:fldChar w:fldCharType="end"/>
      </w:r>
    </w:p>
    <w:p w14:paraId="298800B2" w14:textId="09FF798D" w:rsidR="009776C3" w:rsidRPr="00DD03F5" w:rsidRDefault="009776C3">
      <w:pPr>
        <w:pStyle w:val="TM2"/>
        <w:rPr>
          <w:rFonts w:ascii="Calibri" w:hAnsi="Calibri"/>
          <w:smallCaps w:val="0"/>
          <w:noProof/>
          <w:sz w:val="22"/>
          <w:szCs w:val="22"/>
        </w:rPr>
      </w:pPr>
      <w:r>
        <w:rPr>
          <w:noProof/>
        </w:rPr>
        <w:t>5.4</w:t>
      </w:r>
      <w:r w:rsidRPr="00DD03F5">
        <w:rPr>
          <w:rFonts w:ascii="Calibri" w:hAnsi="Calibri"/>
          <w:smallCaps w:val="0"/>
          <w:noProof/>
          <w:sz w:val="22"/>
          <w:szCs w:val="22"/>
        </w:rPr>
        <w:tab/>
      </w:r>
      <w:r>
        <w:rPr>
          <w:noProof/>
        </w:rPr>
        <w:t>To Achieve Processes</w:t>
      </w:r>
      <w:r>
        <w:rPr>
          <w:noProof/>
        </w:rPr>
        <w:tab/>
      </w:r>
      <w:r>
        <w:rPr>
          <w:noProof/>
        </w:rPr>
        <w:fldChar w:fldCharType="begin"/>
      </w:r>
      <w:r>
        <w:rPr>
          <w:noProof/>
        </w:rPr>
        <w:instrText xml:space="preserve"> PAGEREF _</w:instrText>
      </w:r>
      <w:del w:id="244" w:author="GIRAUD Christian" w:date="2014-06-06T16:49:00Z">
        <w:r w:rsidR="00467F89">
          <w:rPr>
            <w:noProof/>
          </w:rPr>
          <w:delInstrText>Toc388370151</w:delInstrText>
        </w:r>
      </w:del>
      <w:ins w:id="245" w:author="GIRAUD Christian" w:date="2014-06-06T16:49:00Z">
        <w:r>
          <w:rPr>
            <w:noProof/>
          </w:rPr>
          <w:instrText>Toc389836235</w:instrText>
        </w:r>
      </w:ins>
      <w:r>
        <w:rPr>
          <w:noProof/>
        </w:rPr>
        <w:instrText xml:space="preserve"> \h </w:instrText>
      </w:r>
      <w:r>
        <w:rPr>
          <w:noProof/>
        </w:rPr>
      </w:r>
      <w:r>
        <w:rPr>
          <w:noProof/>
        </w:rPr>
        <w:fldChar w:fldCharType="separate"/>
      </w:r>
      <w:r>
        <w:rPr>
          <w:noProof/>
        </w:rPr>
        <w:t>25</w:t>
      </w:r>
      <w:r>
        <w:rPr>
          <w:noProof/>
        </w:rPr>
        <w:fldChar w:fldCharType="end"/>
      </w:r>
    </w:p>
    <w:p w14:paraId="28E6C02F" w14:textId="77777777" w:rsidR="00467F89" w:rsidRPr="00884FDC" w:rsidRDefault="00467F89">
      <w:pPr>
        <w:pStyle w:val="TM1"/>
        <w:rPr>
          <w:del w:id="246" w:author="GIRAUD Christian" w:date="2014-06-06T16:49:00Z"/>
          <w:rFonts w:ascii="Calibri" w:hAnsi="Calibri"/>
          <w:b w:val="0"/>
          <w:smallCaps w:val="0"/>
          <w:noProof/>
          <w:sz w:val="22"/>
          <w:szCs w:val="22"/>
        </w:rPr>
      </w:pPr>
      <w:del w:id="247" w:author="GIRAUD Christian" w:date="2014-06-06T16:49:00Z">
        <w:r>
          <w:rPr>
            <w:noProof/>
          </w:rPr>
          <w:delText>6.</w:delText>
        </w:r>
        <w:r w:rsidRPr="00884FDC">
          <w:rPr>
            <w:rFonts w:ascii="Calibri" w:hAnsi="Calibri"/>
            <w:b w:val="0"/>
            <w:smallCaps w:val="0"/>
            <w:noProof/>
            <w:sz w:val="22"/>
            <w:szCs w:val="22"/>
          </w:rPr>
          <w:tab/>
        </w:r>
        <w:r>
          <w:rPr>
            <w:noProof/>
          </w:rPr>
          <w:delText>Speed Supervision limits ( exemple)</w:delText>
        </w:r>
        <w:r>
          <w:rPr>
            <w:noProof/>
          </w:rPr>
          <w:tab/>
        </w:r>
        <w:r>
          <w:rPr>
            <w:noProof/>
          </w:rPr>
          <w:fldChar w:fldCharType="begin"/>
        </w:r>
        <w:r>
          <w:rPr>
            <w:noProof/>
          </w:rPr>
          <w:delInstrText xml:space="preserve"> PAGEREF _Toc388370152 \h </w:delInstrText>
        </w:r>
        <w:r>
          <w:rPr>
            <w:noProof/>
          </w:rPr>
        </w:r>
        <w:r>
          <w:rPr>
            <w:noProof/>
          </w:rPr>
          <w:fldChar w:fldCharType="separate"/>
        </w:r>
        <w:r>
          <w:rPr>
            <w:noProof/>
          </w:rPr>
          <w:delText>22</w:delText>
        </w:r>
        <w:r>
          <w:rPr>
            <w:noProof/>
          </w:rPr>
          <w:fldChar w:fldCharType="end"/>
        </w:r>
      </w:del>
    </w:p>
    <w:p w14:paraId="618F8873" w14:textId="77777777" w:rsidR="009776C3" w:rsidRPr="00DD03F5" w:rsidRDefault="009776C3">
      <w:pPr>
        <w:pStyle w:val="TM2"/>
        <w:rPr>
          <w:ins w:id="248" w:author="GIRAUD Christian" w:date="2014-06-06T16:49:00Z"/>
          <w:rFonts w:ascii="Calibri" w:hAnsi="Calibri"/>
          <w:smallCaps w:val="0"/>
          <w:noProof/>
          <w:sz w:val="22"/>
          <w:szCs w:val="22"/>
        </w:rPr>
      </w:pPr>
      <w:ins w:id="249" w:author="GIRAUD Christian" w:date="2014-06-06T16:49:00Z">
        <w:r>
          <w:rPr>
            <w:noProof/>
          </w:rPr>
          <w:t>5.5</w:t>
        </w:r>
        <w:r w:rsidRPr="00DD03F5">
          <w:rPr>
            <w:rFonts w:ascii="Calibri" w:hAnsi="Calibri"/>
            <w:smallCaps w:val="0"/>
            <w:noProof/>
            <w:sz w:val="22"/>
            <w:szCs w:val="22"/>
          </w:rPr>
          <w:tab/>
        </w:r>
        <w:r>
          <w:rPr>
            <w:noProof/>
          </w:rPr>
          <w:t>Breakdown Structure of EVC</w:t>
        </w:r>
        <w:r>
          <w:rPr>
            <w:noProof/>
          </w:rPr>
          <w:tab/>
        </w:r>
        <w:r>
          <w:rPr>
            <w:noProof/>
          </w:rPr>
          <w:fldChar w:fldCharType="begin"/>
        </w:r>
        <w:r>
          <w:rPr>
            <w:noProof/>
          </w:rPr>
          <w:instrText xml:space="preserve"> PAGEREF _Toc389836236 \h </w:instrText>
        </w:r>
        <w:r>
          <w:rPr>
            <w:noProof/>
          </w:rPr>
        </w:r>
        <w:r>
          <w:rPr>
            <w:noProof/>
          </w:rPr>
          <w:fldChar w:fldCharType="separate"/>
        </w:r>
        <w:r>
          <w:rPr>
            <w:noProof/>
          </w:rPr>
          <w:t>26</w:t>
        </w:r>
        <w:r>
          <w:rPr>
            <w:noProof/>
          </w:rPr>
          <w:fldChar w:fldCharType="end"/>
        </w:r>
      </w:ins>
    </w:p>
    <w:p w14:paraId="5A72912C" w14:textId="77777777" w:rsidR="009776C3" w:rsidRPr="00DD03F5" w:rsidRDefault="009776C3">
      <w:pPr>
        <w:pStyle w:val="TM3"/>
        <w:tabs>
          <w:tab w:val="left" w:pos="880"/>
          <w:tab w:val="right" w:leader="dot" w:pos="9890"/>
        </w:tabs>
        <w:rPr>
          <w:ins w:id="250" w:author="GIRAUD Christian" w:date="2014-06-06T16:49:00Z"/>
          <w:rFonts w:ascii="Calibri" w:hAnsi="Calibri"/>
          <w:noProof/>
          <w:sz w:val="22"/>
          <w:szCs w:val="22"/>
        </w:rPr>
      </w:pPr>
      <w:ins w:id="251" w:author="GIRAUD Christian" w:date="2014-06-06T16:49:00Z">
        <w:r>
          <w:rPr>
            <w:noProof/>
          </w:rPr>
          <w:t>5.5.1</w:t>
        </w:r>
        <w:r w:rsidRPr="00DD03F5">
          <w:rPr>
            <w:rFonts w:ascii="Calibri" w:hAnsi="Calibri"/>
            <w:noProof/>
            <w:sz w:val="22"/>
            <w:szCs w:val="22"/>
          </w:rPr>
          <w:tab/>
        </w:r>
        <w:r>
          <w:rPr>
            <w:noProof/>
          </w:rPr>
          <w:t>General</w:t>
        </w:r>
        <w:r>
          <w:rPr>
            <w:noProof/>
          </w:rPr>
          <w:tab/>
        </w:r>
        <w:r>
          <w:rPr>
            <w:noProof/>
          </w:rPr>
          <w:fldChar w:fldCharType="begin"/>
        </w:r>
        <w:r>
          <w:rPr>
            <w:noProof/>
          </w:rPr>
          <w:instrText xml:space="preserve"> PAGEREF _Toc389836237 \h </w:instrText>
        </w:r>
        <w:r>
          <w:rPr>
            <w:noProof/>
          </w:rPr>
        </w:r>
        <w:r>
          <w:rPr>
            <w:noProof/>
          </w:rPr>
          <w:fldChar w:fldCharType="separate"/>
        </w:r>
        <w:r>
          <w:rPr>
            <w:noProof/>
          </w:rPr>
          <w:t>26</w:t>
        </w:r>
        <w:r>
          <w:rPr>
            <w:noProof/>
          </w:rPr>
          <w:fldChar w:fldCharType="end"/>
        </w:r>
      </w:ins>
    </w:p>
    <w:p w14:paraId="78382650" w14:textId="77777777" w:rsidR="009776C3" w:rsidRPr="00DD03F5" w:rsidRDefault="009776C3">
      <w:pPr>
        <w:pStyle w:val="TM3"/>
        <w:tabs>
          <w:tab w:val="left" w:pos="880"/>
          <w:tab w:val="right" w:leader="dot" w:pos="9890"/>
        </w:tabs>
        <w:rPr>
          <w:ins w:id="252" w:author="GIRAUD Christian" w:date="2014-06-06T16:49:00Z"/>
          <w:rFonts w:ascii="Calibri" w:hAnsi="Calibri"/>
          <w:noProof/>
          <w:sz w:val="22"/>
          <w:szCs w:val="22"/>
        </w:rPr>
      </w:pPr>
      <w:ins w:id="253" w:author="GIRAUD Christian" w:date="2014-06-06T16:49:00Z">
        <w:r>
          <w:rPr>
            <w:noProof/>
          </w:rPr>
          <w:t>5.5.2</w:t>
        </w:r>
        <w:r w:rsidRPr="00DD03F5">
          <w:rPr>
            <w:rFonts w:ascii="Calibri" w:hAnsi="Calibri"/>
            <w:noProof/>
            <w:sz w:val="22"/>
            <w:szCs w:val="22"/>
          </w:rPr>
          <w:tab/>
        </w:r>
        <w:r>
          <w:rPr>
            <w:noProof/>
          </w:rPr>
          <w:t>First Level</w:t>
        </w:r>
        <w:r>
          <w:rPr>
            <w:noProof/>
          </w:rPr>
          <w:tab/>
        </w:r>
        <w:r>
          <w:rPr>
            <w:noProof/>
          </w:rPr>
          <w:fldChar w:fldCharType="begin"/>
        </w:r>
        <w:r>
          <w:rPr>
            <w:noProof/>
          </w:rPr>
          <w:instrText xml:space="preserve"> PAGEREF _Toc389836238 \h </w:instrText>
        </w:r>
        <w:r>
          <w:rPr>
            <w:noProof/>
          </w:rPr>
        </w:r>
        <w:r>
          <w:rPr>
            <w:noProof/>
          </w:rPr>
          <w:fldChar w:fldCharType="separate"/>
        </w:r>
        <w:r>
          <w:rPr>
            <w:noProof/>
          </w:rPr>
          <w:t>26</w:t>
        </w:r>
        <w:r>
          <w:rPr>
            <w:noProof/>
          </w:rPr>
          <w:fldChar w:fldCharType="end"/>
        </w:r>
      </w:ins>
    </w:p>
    <w:p w14:paraId="1D22C965" w14:textId="77777777" w:rsidR="009776C3" w:rsidRPr="00DD03F5" w:rsidRDefault="009776C3">
      <w:pPr>
        <w:pStyle w:val="TM3"/>
        <w:tabs>
          <w:tab w:val="left" w:pos="880"/>
          <w:tab w:val="right" w:leader="dot" w:pos="9890"/>
        </w:tabs>
        <w:rPr>
          <w:ins w:id="254" w:author="GIRAUD Christian" w:date="2014-06-06T16:49:00Z"/>
          <w:rFonts w:ascii="Calibri" w:hAnsi="Calibri"/>
          <w:noProof/>
          <w:sz w:val="22"/>
          <w:szCs w:val="22"/>
        </w:rPr>
      </w:pPr>
      <w:ins w:id="255" w:author="GIRAUD Christian" w:date="2014-06-06T16:49:00Z">
        <w:r>
          <w:rPr>
            <w:noProof/>
          </w:rPr>
          <w:t>5.5.3</w:t>
        </w:r>
        <w:r w:rsidRPr="00DD03F5">
          <w:rPr>
            <w:rFonts w:ascii="Calibri" w:hAnsi="Calibri"/>
            <w:noProof/>
            <w:sz w:val="22"/>
            <w:szCs w:val="22"/>
          </w:rPr>
          <w:tab/>
        </w:r>
        <w:r>
          <w:rPr>
            <w:noProof/>
          </w:rPr>
          <w:t>Second Level</w:t>
        </w:r>
        <w:r>
          <w:rPr>
            <w:noProof/>
          </w:rPr>
          <w:tab/>
        </w:r>
        <w:r>
          <w:rPr>
            <w:noProof/>
          </w:rPr>
          <w:fldChar w:fldCharType="begin"/>
        </w:r>
        <w:r>
          <w:rPr>
            <w:noProof/>
          </w:rPr>
          <w:instrText xml:space="preserve"> PAGEREF _Toc389836239 \h </w:instrText>
        </w:r>
        <w:r>
          <w:rPr>
            <w:noProof/>
          </w:rPr>
        </w:r>
        <w:r>
          <w:rPr>
            <w:noProof/>
          </w:rPr>
          <w:fldChar w:fldCharType="separate"/>
        </w:r>
        <w:r>
          <w:rPr>
            <w:noProof/>
          </w:rPr>
          <w:t>26</w:t>
        </w:r>
        <w:r>
          <w:rPr>
            <w:noProof/>
          </w:rPr>
          <w:fldChar w:fldCharType="end"/>
        </w:r>
      </w:ins>
    </w:p>
    <w:p w14:paraId="5A94E4C2" w14:textId="77777777" w:rsidR="009776C3" w:rsidRPr="00DD03F5" w:rsidRDefault="009776C3">
      <w:pPr>
        <w:pStyle w:val="TM1"/>
        <w:rPr>
          <w:ins w:id="256" w:author="GIRAUD Christian" w:date="2014-06-06T16:49:00Z"/>
          <w:rFonts w:ascii="Calibri" w:hAnsi="Calibri"/>
          <w:b w:val="0"/>
          <w:smallCaps w:val="0"/>
          <w:noProof/>
          <w:sz w:val="22"/>
          <w:szCs w:val="22"/>
        </w:rPr>
      </w:pPr>
      <w:ins w:id="257" w:author="GIRAUD Christian" w:date="2014-06-06T16:49:00Z">
        <w:r>
          <w:rPr>
            <w:noProof/>
          </w:rPr>
          <w:t>6.</w:t>
        </w:r>
        <w:r w:rsidRPr="00DD03F5">
          <w:rPr>
            <w:rFonts w:ascii="Calibri" w:hAnsi="Calibri"/>
            <w:b w:val="0"/>
            <w:smallCaps w:val="0"/>
            <w:noProof/>
            <w:sz w:val="22"/>
            <w:szCs w:val="22"/>
          </w:rPr>
          <w:tab/>
        </w:r>
        <w:r>
          <w:rPr>
            <w:noProof/>
          </w:rPr>
          <w:t>Development of A5.1 ( example)</w:t>
        </w:r>
        <w:r>
          <w:rPr>
            <w:noProof/>
          </w:rPr>
          <w:tab/>
        </w:r>
        <w:r>
          <w:rPr>
            <w:noProof/>
          </w:rPr>
          <w:fldChar w:fldCharType="begin"/>
        </w:r>
        <w:r>
          <w:rPr>
            <w:noProof/>
          </w:rPr>
          <w:instrText xml:space="preserve"> PAGEREF _Toc389836240 \h </w:instrText>
        </w:r>
        <w:r>
          <w:rPr>
            <w:noProof/>
          </w:rPr>
        </w:r>
        <w:r>
          <w:rPr>
            <w:noProof/>
          </w:rPr>
          <w:fldChar w:fldCharType="separate"/>
        </w:r>
        <w:r>
          <w:rPr>
            <w:noProof/>
          </w:rPr>
          <w:t>28</w:t>
        </w:r>
        <w:r>
          <w:rPr>
            <w:noProof/>
          </w:rPr>
          <w:fldChar w:fldCharType="end"/>
        </w:r>
      </w:ins>
    </w:p>
    <w:p w14:paraId="1D18C1BE" w14:textId="37679A20" w:rsidR="009776C3" w:rsidRPr="00DD03F5" w:rsidRDefault="009776C3">
      <w:pPr>
        <w:pStyle w:val="TM2"/>
        <w:rPr>
          <w:rFonts w:ascii="Calibri" w:hAnsi="Calibri"/>
          <w:smallCaps w:val="0"/>
          <w:noProof/>
          <w:sz w:val="22"/>
          <w:szCs w:val="22"/>
        </w:rPr>
      </w:pPr>
      <w:r w:rsidRPr="009776C3">
        <w:rPr>
          <w:noProof/>
        </w:rPr>
        <w:t>6.1</w:t>
      </w:r>
      <w:r w:rsidRPr="00DD03F5">
        <w:rPr>
          <w:rFonts w:ascii="Calibri" w:hAnsi="Calibri"/>
          <w:smallCaps w:val="0"/>
          <w:noProof/>
          <w:sz w:val="22"/>
          <w:szCs w:val="22"/>
        </w:rPr>
        <w:tab/>
      </w:r>
      <w:r>
        <w:rPr>
          <w:noProof/>
        </w:rPr>
        <w:t>refer</w:t>
      </w:r>
      <w:r w:rsidRPr="009776C3">
        <w:rPr>
          <w:noProof/>
        </w:rPr>
        <w:t>ences</w:t>
      </w:r>
      <w:r>
        <w:rPr>
          <w:noProof/>
        </w:rPr>
        <w:tab/>
      </w:r>
      <w:r>
        <w:rPr>
          <w:noProof/>
        </w:rPr>
        <w:fldChar w:fldCharType="begin"/>
      </w:r>
      <w:r>
        <w:rPr>
          <w:noProof/>
        </w:rPr>
        <w:instrText xml:space="preserve"> PAGEREF _</w:instrText>
      </w:r>
      <w:del w:id="258" w:author="GIRAUD Christian" w:date="2014-06-06T16:49:00Z">
        <w:r w:rsidR="00467F89">
          <w:rPr>
            <w:noProof/>
          </w:rPr>
          <w:delInstrText>Toc388370153</w:delInstrText>
        </w:r>
      </w:del>
      <w:ins w:id="259" w:author="GIRAUD Christian" w:date="2014-06-06T16:49:00Z">
        <w:r>
          <w:rPr>
            <w:noProof/>
          </w:rPr>
          <w:instrText>Toc389836241</w:instrText>
        </w:r>
      </w:ins>
      <w:r>
        <w:rPr>
          <w:noProof/>
        </w:rPr>
        <w:instrText xml:space="preserve"> \h </w:instrText>
      </w:r>
      <w:r>
        <w:rPr>
          <w:noProof/>
        </w:rPr>
      </w:r>
      <w:r>
        <w:rPr>
          <w:noProof/>
        </w:rPr>
        <w:fldChar w:fldCharType="separate"/>
      </w:r>
      <w:r>
        <w:rPr>
          <w:noProof/>
        </w:rPr>
        <w:t>28</w:t>
      </w:r>
      <w:r>
        <w:rPr>
          <w:noProof/>
        </w:rPr>
        <w:fldChar w:fldCharType="end"/>
      </w:r>
    </w:p>
    <w:p w14:paraId="59CD52A4" w14:textId="1C90894E" w:rsidR="009776C3" w:rsidRPr="00DD03F5" w:rsidRDefault="009776C3">
      <w:pPr>
        <w:pStyle w:val="TM2"/>
        <w:rPr>
          <w:rFonts w:ascii="Calibri" w:hAnsi="Calibri"/>
          <w:smallCaps w:val="0"/>
          <w:noProof/>
          <w:sz w:val="22"/>
          <w:szCs w:val="22"/>
        </w:rPr>
      </w:pPr>
      <w:r>
        <w:rPr>
          <w:noProof/>
        </w:rPr>
        <w:t>6.2</w:t>
      </w:r>
      <w:r w:rsidRPr="00DD03F5">
        <w:rPr>
          <w:rFonts w:ascii="Calibri" w:hAnsi="Calibri"/>
          <w:smallCaps w:val="0"/>
          <w:noProof/>
          <w:sz w:val="22"/>
          <w:szCs w:val="22"/>
        </w:rPr>
        <w:tab/>
      </w:r>
      <w:r>
        <w:rPr>
          <w:noProof/>
        </w:rPr>
        <w:t>overview</w:t>
      </w:r>
      <w:r>
        <w:rPr>
          <w:noProof/>
        </w:rPr>
        <w:tab/>
      </w:r>
      <w:r>
        <w:rPr>
          <w:noProof/>
        </w:rPr>
        <w:fldChar w:fldCharType="begin"/>
      </w:r>
      <w:r>
        <w:rPr>
          <w:noProof/>
        </w:rPr>
        <w:instrText xml:space="preserve"> PAGEREF _</w:instrText>
      </w:r>
      <w:del w:id="260" w:author="GIRAUD Christian" w:date="2014-06-06T16:49:00Z">
        <w:r w:rsidR="00467F89">
          <w:rPr>
            <w:noProof/>
          </w:rPr>
          <w:delInstrText>Toc388370154</w:delInstrText>
        </w:r>
      </w:del>
      <w:ins w:id="261" w:author="GIRAUD Christian" w:date="2014-06-06T16:49:00Z">
        <w:r>
          <w:rPr>
            <w:noProof/>
          </w:rPr>
          <w:instrText>Toc389836242</w:instrText>
        </w:r>
      </w:ins>
      <w:r>
        <w:rPr>
          <w:noProof/>
        </w:rPr>
        <w:instrText xml:space="preserve"> \h </w:instrText>
      </w:r>
      <w:r>
        <w:rPr>
          <w:noProof/>
        </w:rPr>
      </w:r>
      <w:r>
        <w:rPr>
          <w:noProof/>
        </w:rPr>
        <w:fldChar w:fldCharType="separate"/>
      </w:r>
      <w:r>
        <w:rPr>
          <w:noProof/>
        </w:rPr>
        <w:t>28</w:t>
      </w:r>
      <w:r>
        <w:rPr>
          <w:noProof/>
        </w:rPr>
        <w:fldChar w:fldCharType="end"/>
      </w:r>
    </w:p>
    <w:p w14:paraId="34E83565" w14:textId="6DFB26F8" w:rsidR="009776C3" w:rsidRPr="00DD03F5" w:rsidRDefault="009776C3">
      <w:pPr>
        <w:pStyle w:val="TM2"/>
        <w:rPr>
          <w:rFonts w:ascii="Calibri" w:hAnsi="Calibri"/>
          <w:smallCaps w:val="0"/>
          <w:noProof/>
          <w:sz w:val="22"/>
          <w:szCs w:val="22"/>
        </w:rPr>
      </w:pPr>
      <w:r>
        <w:rPr>
          <w:noProof/>
        </w:rPr>
        <w:t>6.3</w:t>
      </w:r>
      <w:r w:rsidRPr="00DD03F5">
        <w:rPr>
          <w:rFonts w:ascii="Calibri" w:hAnsi="Calibri"/>
          <w:smallCaps w:val="0"/>
          <w:noProof/>
          <w:sz w:val="22"/>
          <w:szCs w:val="22"/>
        </w:rPr>
        <w:tab/>
      </w:r>
      <w:r>
        <w:rPr>
          <w:noProof/>
        </w:rPr>
        <w:t xml:space="preserve">Context of Speed </w:t>
      </w:r>
      <w:del w:id="262" w:author="GIRAUD Christian" w:date="2014-06-06T16:49:00Z">
        <w:r w:rsidR="00467F89">
          <w:rPr>
            <w:noProof/>
          </w:rPr>
          <w:delText>Limit Supervision</w:delText>
        </w:r>
      </w:del>
      <w:ins w:id="263" w:author="GIRAUD Christian" w:date="2014-06-06T16:49:00Z">
        <w:r>
          <w:rPr>
            <w:noProof/>
          </w:rPr>
          <w:t>and Distance Monitoring</w:t>
        </w:r>
      </w:ins>
      <w:r>
        <w:rPr>
          <w:noProof/>
        </w:rPr>
        <w:tab/>
      </w:r>
      <w:r>
        <w:rPr>
          <w:noProof/>
        </w:rPr>
        <w:fldChar w:fldCharType="begin"/>
      </w:r>
      <w:r>
        <w:rPr>
          <w:noProof/>
        </w:rPr>
        <w:instrText xml:space="preserve"> PAGEREF _</w:instrText>
      </w:r>
      <w:del w:id="264" w:author="GIRAUD Christian" w:date="2014-06-06T16:49:00Z">
        <w:r w:rsidR="00467F89">
          <w:rPr>
            <w:noProof/>
          </w:rPr>
          <w:delInstrText>Toc388370155</w:delInstrText>
        </w:r>
      </w:del>
      <w:ins w:id="265" w:author="GIRAUD Christian" w:date="2014-06-06T16:49:00Z">
        <w:r>
          <w:rPr>
            <w:noProof/>
          </w:rPr>
          <w:instrText>Toc389836243</w:instrText>
        </w:r>
      </w:ins>
      <w:r>
        <w:rPr>
          <w:noProof/>
        </w:rPr>
        <w:instrText xml:space="preserve"> \h </w:instrText>
      </w:r>
      <w:r>
        <w:rPr>
          <w:noProof/>
        </w:rPr>
      </w:r>
      <w:r>
        <w:rPr>
          <w:noProof/>
        </w:rPr>
        <w:fldChar w:fldCharType="separate"/>
      </w:r>
      <w:r>
        <w:rPr>
          <w:noProof/>
        </w:rPr>
        <w:t>28</w:t>
      </w:r>
      <w:r>
        <w:rPr>
          <w:noProof/>
        </w:rPr>
        <w:fldChar w:fldCharType="end"/>
      </w:r>
    </w:p>
    <w:p w14:paraId="4B553909" w14:textId="5712F29A" w:rsidR="009776C3" w:rsidRPr="00DD03F5" w:rsidRDefault="009776C3">
      <w:pPr>
        <w:pStyle w:val="TM2"/>
        <w:rPr>
          <w:rFonts w:ascii="Calibri" w:hAnsi="Calibri"/>
          <w:smallCaps w:val="0"/>
          <w:noProof/>
          <w:sz w:val="22"/>
          <w:szCs w:val="22"/>
        </w:rPr>
      </w:pPr>
      <w:r>
        <w:rPr>
          <w:noProof/>
        </w:rPr>
        <w:t>6.4</w:t>
      </w:r>
      <w:r w:rsidRPr="00DD03F5">
        <w:rPr>
          <w:rFonts w:ascii="Calibri" w:hAnsi="Calibri"/>
          <w:smallCaps w:val="0"/>
          <w:noProof/>
          <w:sz w:val="22"/>
          <w:szCs w:val="22"/>
        </w:rPr>
        <w:tab/>
      </w:r>
      <w:r>
        <w:rPr>
          <w:noProof/>
        </w:rPr>
        <w:t>Example of Balise Group in level 1</w:t>
      </w:r>
      <w:r>
        <w:rPr>
          <w:noProof/>
        </w:rPr>
        <w:tab/>
      </w:r>
      <w:r>
        <w:rPr>
          <w:noProof/>
        </w:rPr>
        <w:fldChar w:fldCharType="begin"/>
      </w:r>
      <w:r>
        <w:rPr>
          <w:noProof/>
        </w:rPr>
        <w:instrText xml:space="preserve"> PAGEREF _</w:instrText>
      </w:r>
      <w:del w:id="266" w:author="GIRAUD Christian" w:date="2014-06-06T16:49:00Z">
        <w:r w:rsidR="00467F89">
          <w:rPr>
            <w:noProof/>
          </w:rPr>
          <w:delInstrText>Toc388370156</w:delInstrText>
        </w:r>
      </w:del>
      <w:ins w:id="267" w:author="GIRAUD Christian" w:date="2014-06-06T16:49:00Z">
        <w:r>
          <w:rPr>
            <w:noProof/>
          </w:rPr>
          <w:instrText>Toc389836244</w:instrText>
        </w:r>
      </w:ins>
      <w:r>
        <w:rPr>
          <w:noProof/>
        </w:rPr>
        <w:instrText xml:space="preserve"> \h </w:instrText>
      </w:r>
      <w:r>
        <w:rPr>
          <w:noProof/>
        </w:rPr>
      </w:r>
      <w:r>
        <w:rPr>
          <w:noProof/>
        </w:rPr>
        <w:fldChar w:fldCharType="separate"/>
      </w:r>
      <w:r>
        <w:rPr>
          <w:noProof/>
        </w:rPr>
        <w:t>30</w:t>
      </w:r>
      <w:r>
        <w:rPr>
          <w:noProof/>
        </w:rPr>
        <w:fldChar w:fldCharType="end"/>
      </w:r>
    </w:p>
    <w:p w14:paraId="1F79E3D7" w14:textId="0CF1D730" w:rsidR="009776C3" w:rsidRPr="00DD03F5" w:rsidRDefault="009776C3">
      <w:pPr>
        <w:pStyle w:val="TM2"/>
        <w:rPr>
          <w:rFonts w:ascii="Calibri" w:hAnsi="Calibri"/>
          <w:smallCaps w:val="0"/>
          <w:sz w:val="22"/>
          <w:rPrChange w:id="268" w:author="GIRAUD Christian" w:date="2014-06-06T16:49:00Z">
            <w:rPr>
              <w:rFonts w:ascii="Calibri" w:hAnsi="Calibri"/>
              <w:smallCaps w:val="0"/>
              <w:sz w:val="22"/>
              <w:lang w:val="fr-FR"/>
            </w:rPr>
          </w:rPrChange>
        </w:rPr>
      </w:pPr>
      <w:r>
        <w:rPr>
          <w:noProof/>
        </w:rPr>
        <w:t>6.5</w:t>
      </w:r>
      <w:r w:rsidRPr="00DD03F5">
        <w:rPr>
          <w:rFonts w:ascii="Calibri" w:hAnsi="Calibri"/>
          <w:smallCaps w:val="0"/>
          <w:sz w:val="22"/>
          <w:rPrChange w:id="269" w:author="GIRAUD Christian" w:date="2014-06-06T16:49:00Z">
            <w:rPr>
              <w:rFonts w:ascii="Calibri" w:hAnsi="Calibri"/>
              <w:smallCaps w:val="0"/>
              <w:sz w:val="22"/>
              <w:lang w:val="fr-FR"/>
            </w:rPr>
          </w:rPrChange>
        </w:rPr>
        <w:tab/>
      </w:r>
      <w:r>
        <w:rPr>
          <w:noProof/>
        </w:rPr>
        <w:t>EB Supervision Curve</w:t>
      </w:r>
      <w:r>
        <w:rPr>
          <w:noProof/>
        </w:rPr>
        <w:tab/>
      </w:r>
      <w:r>
        <w:rPr>
          <w:noProof/>
        </w:rPr>
        <w:fldChar w:fldCharType="begin"/>
      </w:r>
      <w:r>
        <w:rPr>
          <w:noProof/>
        </w:rPr>
        <w:instrText xml:space="preserve"> PAGEREF _</w:instrText>
      </w:r>
      <w:del w:id="270" w:author="GIRAUD Christian" w:date="2014-06-06T16:49:00Z">
        <w:r w:rsidR="00467F89">
          <w:rPr>
            <w:noProof/>
          </w:rPr>
          <w:delInstrText>Toc388370157</w:delInstrText>
        </w:r>
      </w:del>
      <w:ins w:id="271" w:author="GIRAUD Christian" w:date="2014-06-06T16:49:00Z">
        <w:r>
          <w:rPr>
            <w:noProof/>
          </w:rPr>
          <w:instrText>Toc389836245</w:instrText>
        </w:r>
      </w:ins>
      <w:r>
        <w:rPr>
          <w:noProof/>
        </w:rPr>
        <w:instrText xml:space="preserve"> \h </w:instrText>
      </w:r>
      <w:r>
        <w:rPr>
          <w:noProof/>
        </w:rPr>
      </w:r>
      <w:r>
        <w:rPr>
          <w:noProof/>
        </w:rPr>
        <w:fldChar w:fldCharType="separate"/>
      </w:r>
      <w:r>
        <w:rPr>
          <w:noProof/>
        </w:rPr>
        <w:t>30</w:t>
      </w:r>
      <w:r>
        <w:rPr>
          <w:noProof/>
        </w:rPr>
        <w:fldChar w:fldCharType="end"/>
      </w:r>
    </w:p>
    <w:p w14:paraId="22267338" w14:textId="34D90CBA" w:rsidR="009776C3" w:rsidRPr="00DD03F5" w:rsidRDefault="009776C3">
      <w:pPr>
        <w:pStyle w:val="TM2"/>
        <w:rPr>
          <w:rFonts w:ascii="Calibri" w:hAnsi="Calibri"/>
          <w:smallCaps w:val="0"/>
          <w:sz w:val="22"/>
          <w:rPrChange w:id="272" w:author="GIRAUD Christian" w:date="2014-06-06T16:49:00Z">
            <w:rPr>
              <w:rFonts w:ascii="Calibri" w:hAnsi="Calibri"/>
              <w:smallCaps w:val="0"/>
              <w:sz w:val="22"/>
              <w:lang w:val="fr-FR"/>
            </w:rPr>
          </w:rPrChange>
        </w:rPr>
      </w:pPr>
      <w:r>
        <w:rPr>
          <w:noProof/>
        </w:rPr>
        <w:t>6.6</w:t>
      </w:r>
      <w:r w:rsidRPr="00DD03F5">
        <w:rPr>
          <w:rFonts w:ascii="Calibri" w:hAnsi="Calibri"/>
          <w:smallCaps w:val="0"/>
          <w:sz w:val="22"/>
          <w:rPrChange w:id="273" w:author="GIRAUD Christian" w:date="2014-06-06T16:49:00Z">
            <w:rPr>
              <w:rFonts w:ascii="Calibri" w:hAnsi="Calibri"/>
              <w:smallCaps w:val="0"/>
              <w:sz w:val="22"/>
              <w:lang w:val="fr-FR"/>
            </w:rPr>
          </w:rPrChange>
        </w:rPr>
        <w:tab/>
      </w:r>
      <w:r>
        <w:rPr>
          <w:noProof/>
        </w:rPr>
        <w:t>EB Supervision Computation</w:t>
      </w:r>
      <w:r>
        <w:rPr>
          <w:noProof/>
        </w:rPr>
        <w:tab/>
      </w:r>
      <w:r>
        <w:rPr>
          <w:noProof/>
        </w:rPr>
        <w:fldChar w:fldCharType="begin"/>
      </w:r>
      <w:r>
        <w:rPr>
          <w:noProof/>
        </w:rPr>
        <w:instrText xml:space="preserve"> PAGEREF _</w:instrText>
      </w:r>
      <w:del w:id="274" w:author="GIRAUD Christian" w:date="2014-06-06T16:49:00Z">
        <w:r w:rsidR="00467F89">
          <w:rPr>
            <w:noProof/>
          </w:rPr>
          <w:delInstrText>Toc388370158</w:delInstrText>
        </w:r>
      </w:del>
      <w:ins w:id="275" w:author="GIRAUD Christian" w:date="2014-06-06T16:49:00Z">
        <w:r>
          <w:rPr>
            <w:noProof/>
          </w:rPr>
          <w:instrText>Toc389836246</w:instrText>
        </w:r>
      </w:ins>
      <w:r>
        <w:rPr>
          <w:noProof/>
        </w:rPr>
        <w:instrText xml:space="preserve"> \h </w:instrText>
      </w:r>
      <w:r>
        <w:rPr>
          <w:noProof/>
        </w:rPr>
      </w:r>
      <w:r>
        <w:rPr>
          <w:noProof/>
        </w:rPr>
        <w:fldChar w:fldCharType="separate"/>
      </w:r>
      <w:r>
        <w:rPr>
          <w:noProof/>
        </w:rPr>
        <w:t>31</w:t>
      </w:r>
      <w:r>
        <w:rPr>
          <w:noProof/>
        </w:rPr>
        <w:fldChar w:fldCharType="end"/>
      </w:r>
    </w:p>
    <w:p w14:paraId="381EE317" w14:textId="05CA0F92" w:rsidR="009776C3" w:rsidRPr="00DD03F5" w:rsidRDefault="009776C3">
      <w:pPr>
        <w:pStyle w:val="TM2"/>
        <w:rPr>
          <w:rFonts w:ascii="Calibri" w:hAnsi="Calibri"/>
          <w:smallCaps w:val="0"/>
          <w:sz w:val="22"/>
          <w:rPrChange w:id="276" w:author="GIRAUD Christian" w:date="2014-06-06T16:49:00Z">
            <w:rPr>
              <w:rFonts w:ascii="Calibri" w:hAnsi="Calibri"/>
              <w:smallCaps w:val="0"/>
              <w:sz w:val="22"/>
              <w:lang w:val="fr-FR"/>
            </w:rPr>
          </w:rPrChange>
        </w:rPr>
      </w:pPr>
      <w:r>
        <w:rPr>
          <w:noProof/>
        </w:rPr>
        <w:t>6.7</w:t>
      </w:r>
      <w:r w:rsidRPr="00DD03F5">
        <w:rPr>
          <w:rFonts w:ascii="Calibri" w:hAnsi="Calibri"/>
          <w:smallCaps w:val="0"/>
          <w:sz w:val="22"/>
          <w:rPrChange w:id="277" w:author="GIRAUD Christian" w:date="2014-06-06T16:49:00Z">
            <w:rPr>
              <w:rFonts w:ascii="Calibri" w:hAnsi="Calibri"/>
              <w:smallCaps w:val="0"/>
              <w:sz w:val="22"/>
              <w:lang w:val="fr-FR"/>
            </w:rPr>
          </w:rPrChange>
        </w:rPr>
        <w:tab/>
      </w:r>
      <w:r>
        <w:rPr>
          <w:noProof/>
        </w:rPr>
        <w:t>EB Supervision Excel File</w:t>
      </w:r>
      <w:r>
        <w:rPr>
          <w:noProof/>
        </w:rPr>
        <w:tab/>
      </w:r>
      <w:r>
        <w:rPr>
          <w:noProof/>
        </w:rPr>
        <w:fldChar w:fldCharType="begin"/>
      </w:r>
      <w:r>
        <w:rPr>
          <w:noProof/>
        </w:rPr>
        <w:instrText xml:space="preserve"> PAGEREF _</w:instrText>
      </w:r>
      <w:del w:id="278" w:author="GIRAUD Christian" w:date="2014-06-06T16:49:00Z">
        <w:r w:rsidR="00467F89">
          <w:rPr>
            <w:noProof/>
          </w:rPr>
          <w:delInstrText>Toc388370159</w:delInstrText>
        </w:r>
      </w:del>
      <w:ins w:id="279" w:author="GIRAUD Christian" w:date="2014-06-06T16:49:00Z">
        <w:r>
          <w:rPr>
            <w:noProof/>
          </w:rPr>
          <w:instrText>Toc389836247</w:instrText>
        </w:r>
      </w:ins>
      <w:r>
        <w:rPr>
          <w:noProof/>
        </w:rPr>
        <w:instrText xml:space="preserve"> \h </w:instrText>
      </w:r>
      <w:r>
        <w:rPr>
          <w:noProof/>
        </w:rPr>
      </w:r>
      <w:r>
        <w:rPr>
          <w:noProof/>
        </w:rPr>
        <w:fldChar w:fldCharType="separate"/>
      </w:r>
      <w:r>
        <w:rPr>
          <w:noProof/>
        </w:rPr>
        <w:t>32</w:t>
      </w:r>
      <w:r>
        <w:rPr>
          <w:noProof/>
        </w:rPr>
        <w:fldChar w:fldCharType="end"/>
      </w:r>
    </w:p>
    <w:p w14:paraId="13FAC898" w14:textId="33C3F8E8" w:rsidR="009776C3" w:rsidRPr="00DD03F5" w:rsidRDefault="009776C3">
      <w:pPr>
        <w:pStyle w:val="TM2"/>
        <w:rPr>
          <w:ins w:id="280" w:author="GIRAUD Christian" w:date="2014-06-06T16:49:00Z"/>
          <w:rFonts w:ascii="Calibri" w:hAnsi="Calibri"/>
          <w:smallCaps w:val="0"/>
          <w:noProof/>
          <w:sz w:val="22"/>
          <w:szCs w:val="22"/>
        </w:rPr>
      </w:pPr>
      <w:r>
        <w:rPr>
          <w:noProof/>
        </w:rPr>
        <w:t>6.8</w:t>
      </w:r>
      <w:r w:rsidRPr="00DD03F5">
        <w:rPr>
          <w:rFonts w:ascii="Calibri" w:hAnsi="Calibri"/>
          <w:smallCaps w:val="0"/>
          <w:sz w:val="22"/>
          <w:rPrChange w:id="281" w:author="GIRAUD Christian" w:date="2014-06-06T16:49:00Z">
            <w:rPr>
              <w:rFonts w:ascii="Calibri" w:hAnsi="Calibri"/>
              <w:smallCaps w:val="0"/>
              <w:sz w:val="22"/>
              <w:lang w:val="fr-FR"/>
            </w:rPr>
          </w:rPrChange>
        </w:rPr>
        <w:tab/>
      </w:r>
      <w:r>
        <w:rPr>
          <w:noProof/>
        </w:rPr>
        <w:t>EB Supervision per Quantum</w:t>
      </w:r>
      <w:r>
        <w:rPr>
          <w:noProof/>
        </w:rPr>
        <w:tab/>
      </w:r>
      <w:del w:id="282" w:author="GIRAUD Christian" w:date="2014-06-06T16:49:00Z">
        <w:r w:rsidR="00467F89">
          <w:rPr>
            <w:noProof/>
          </w:rPr>
          <w:fldChar w:fldCharType="begin"/>
        </w:r>
        <w:r w:rsidR="00467F89">
          <w:rPr>
            <w:noProof/>
          </w:rPr>
          <w:delInstrText xml:space="preserve"> PAGEREF _Toc388370160 \h </w:delInstrText>
        </w:r>
        <w:r w:rsidR="00467F89">
          <w:rPr>
            <w:noProof/>
          </w:rPr>
        </w:r>
        <w:r w:rsidR="00467F89">
          <w:rPr>
            <w:noProof/>
          </w:rPr>
          <w:fldChar w:fldCharType="separate"/>
        </w:r>
        <w:r w:rsidR="00467F89">
          <w:rPr>
            <w:noProof/>
          </w:rPr>
          <w:delText>30</w:delText>
        </w:r>
        <w:r w:rsidR="00467F89">
          <w:rPr>
            <w:noProof/>
          </w:rPr>
          <w:fldChar w:fldCharType="end"/>
        </w:r>
      </w:del>
      <w:ins w:id="283" w:author="GIRAUD Christian" w:date="2014-06-06T16:49:00Z">
        <w:r>
          <w:rPr>
            <w:noProof/>
          </w:rPr>
          <w:fldChar w:fldCharType="begin"/>
        </w:r>
        <w:r>
          <w:rPr>
            <w:noProof/>
          </w:rPr>
          <w:instrText xml:space="preserve"> PAGEREF _Toc389836248 \h </w:instrText>
        </w:r>
        <w:r>
          <w:rPr>
            <w:noProof/>
          </w:rPr>
        </w:r>
        <w:r>
          <w:rPr>
            <w:noProof/>
          </w:rPr>
          <w:fldChar w:fldCharType="separate"/>
        </w:r>
        <w:r>
          <w:rPr>
            <w:noProof/>
          </w:rPr>
          <w:t>35</w:t>
        </w:r>
        <w:r>
          <w:rPr>
            <w:noProof/>
          </w:rPr>
          <w:fldChar w:fldCharType="end"/>
        </w:r>
      </w:ins>
    </w:p>
    <w:p w14:paraId="16EE1D87" w14:textId="77777777" w:rsidR="009776C3" w:rsidRPr="00DD03F5" w:rsidRDefault="009776C3">
      <w:pPr>
        <w:pStyle w:val="TM2"/>
        <w:rPr>
          <w:rFonts w:ascii="Calibri" w:hAnsi="Calibri"/>
          <w:smallCaps w:val="0"/>
          <w:sz w:val="22"/>
          <w:rPrChange w:id="284" w:author="GIRAUD Christian" w:date="2014-06-06T16:49:00Z">
            <w:rPr>
              <w:rFonts w:ascii="Calibri" w:hAnsi="Calibri"/>
              <w:smallCaps w:val="0"/>
              <w:sz w:val="22"/>
              <w:lang w:val="fr-FR"/>
            </w:rPr>
          </w:rPrChange>
        </w:rPr>
      </w:pPr>
      <w:ins w:id="285" w:author="GIRAUD Christian" w:date="2014-06-06T16:49:00Z">
        <w:r>
          <w:rPr>
            <w:noProof/>
          </w:rPr>
          <w:lastRenderedPageBreak/>
          <w:t>6.9</w:t>
        </w:r>
        <w:r w:rsidRPr="00DD03F5">
          <w:rPr>
            <w:rFonts w:ascii="Calibri" w:hAnsi="Calibri"/>
            <w:smallCaps w:val="0"/>
            <w:noProof/>
            <w:sz w:val="22"/>
            <w:szCs w:val="22"/>
          </w:rPr>
          <w:tab/>
        </w:r>
        <w:r>
          <w:rPr>
            <w:noProof/>
          </w:rPr>
          <w:t>Additional Issue on EB Supervision per Singular Point</w:t>
        </w:r>
        <w:r>
          <w:rPr>
            <w:noProof/>
          </w:rPr>
          <w:tab/>
        </w:r>
        <w:r>
          <w:rPr>
            <w:noProof/>
          </w:rPr>
          <w:fldChar w:fldCharType="begin"/>
        </w:r>
        <w:r>
          <w:rPr>
            <w:noProof/>
          </w:rPr>
          <w:instrText xml:space="preserve"> PAGEREF _Toc389836249 \h </w:instrText>
        </w:r>
        <w:r>
          <w:rPr>
            <w:noProof/>
          </w:rPr>
        </w:r>
        <w:r>
          <w:rPr>
            <w:noProof/>
          </w:rPr>
          <w:fldChar w:fldCharType="separate"/>
        </w:r>
        <w:r>
          <w:rPr>
            <w:noProof/>
          </w:rPr>
          <w:t>38</w:t>
        </w:r>
        <w:r>
          <w:rPr>
            <w:noProof/>
          </w:rPr>
          <w:fldChar w:fldCharType="end"/>
        </w:r>
      </w:ins>
    </w:p>
    <w:p w14:paraId="47EF8142" w14:textId="77777777" w:rsidR="00650ECC" w:rsidRDefault="00650ECC" w:rsidP="00F54EFE">
      <w:pPr>
        <w:pStyle w:val="TM2"/>
        <w:ind w:left="851" w:right="403" w:hanging="851"/>
        <w:rPr>
          <w:sz w:val="28"/>
        </w:rPr>
      </w:pPr>
      <w:r>
        <w:rPr>
          <w:rFonts w:ascii="Arial" w:hAnsi="Arial"/>
          <w:smallCaps w:val="0"/>
          <w:sz w:val="24"/>
        </w:rPr>
        <w:fldChar w:fldCharType="end"/>
      </w:r>
    </w:p>
    <w:p w14:paraId="4A3EAA2D" w14:textId="77777777" w:rsidR="00D47426" w:rsidRDefault="00650ECC" w:rsidP="00F54EFE">
      <w:pPr>
        <w:pStyle w:val="Titre1"/>
        <w:ind w:left="851" w:hanging="851"/>
      </w:pPr>
      <w:r>
        <w:br w:type="page"/>
      </w:r>
      <w:bookmarkStart w:id="286" w:name="_Toc389836174"/>
      <w:bookmarkStart w:id="287" w:name="_Toc388370096"/>
      <w:r w:rsidR="00D47426">
        <w:lastRenderedPageBreak/>
        <w:t>Objectives</w:t>
      </w:r>
      <w:r w:rsidR="008743E9">
        <w:t xml:space="preserve"> and strategy</w:t>
      </w:r>
      <w:bookmarkEnd w:id="286"/>
      <w:bookmarkEnd w:id="287"/>
    </w:p>
    <w:p w14:paraId="61135B16" w14:textId="77777777" w:rsidR="00D47426" w:rsidRDefault="00E4625B" w:rsidP="00F54EFE">
      <w:pPr>
        <w:pStyle w:val="Corpsdetexte"/>
        <w:ind w:left="851" w:hanging="851"/>
      </w:pPr>
      <w:r>
        <w:t>The main objective</w:t>
      </w:r>
      <w:r w:rsidR="00D47426">
        <w:t xml:space="preserve"> is to propose a technical plan for Open-ETCS in relation with UNISIG specification.</w:t>
      </w:r>
    </w:p>
    <w:p w14:paraId="3E9A338F" w14:textId="77777777" w:rsidR="00D47426" w:rsidRDefault="00D47426" w:rsidP="00F54EFE">
      <w:pPr>
        <w:pStyle w:val="Corpsdetexte"/>
        <w:ind w:left="851" w:hanging="851"/>
      </w:pPr>
    </w:p>
    <w:p w14:paraId="3CB8C340" w14:textId="77777777" w:rsidR="00D47426" w:rsidRDefault="00D47426" w:rsidP="00F54EFE">
      <w:pPr>
        <w:pStyle w:val="Corpsdetexte"/>
        <w:ind w:left="851" w:hanging="851"/>
      </w:pPr>
      <w:r>
        <w:t>The aim of Open-ETCS is</w:t>
      </w:r>
      <w:r w:rsidR="00E0266F">
        <w:t xml:space="preserve"> to insure that “</w:t>
      </w:r>
      <w:r>
        <w:t>Subset_026 version_3.3.0</w:t>
      </w:r>
      <w:r w:rsidR="00E0266F">
        <w:t>”  shall b</w:t>
      </w:r>
      <w:r w:rsidR="00E4625B">
        <w:t xml:space="preserve">e implemented and interpreted following </w:t>
      </w:r>
      <w:r w:rsidR="00E0266F">
        <w:t xml:space="preserve"> the same </w:t>
      </w:r>
      <w:r w:rsidR="00BE0251">
        <w:t>understanding by every supplier of ETCS devices.</w:t>
      </w:r>
    </w:p>
    <w:p w14:paraId="172740F9" w14:textId="77777777" w:rsidR="00E4625B" w:rsidRDefault="00E4625B" w:rsidP="00F54EFE">
      <w:pPr>
        <w:pStyle w:val="Corpsdetexte"/>
        <w:ind w:left="851" w:hanging="851"/>
      </w:pPr>
    </w:p>
    <w:p w14:paraId="57F45850" w14:textId="77777777" w:rsidR="00E42B10" w:rsidRDefault="00E4625B" w:rsidP="00F54EFE">
      <w:pPr>
        <w:pStyle w:val="Corpsdetexte"/>
        <w:ind w:left="851" w:hanging="851"/>
      </w:pPr>
      <w:r>
        <w:t>Give</w:t>
      </w:r>
      <w:r w:rsidR="008743E9">
        <w:t>n the difficulties, it</w:t>
      </w:r>
      <w:r>
        <w:t xml:space="preserve"> has been defined t</w:t>
      </w:r>
      <w:r w:rsidR="008743E9">
        <w:t>hat consists in working on application software of EVC. Trackside application software is anticip</w:t>
      </w:r>
      <w:r w:rsidR="000F24EA">
        <w:t>ated as enough transpar</w:t>
      </w:r>
      <w:r w:rsidR="00E42B10">
        <w:t>e</w:t>
      </w:r>
      <w:r w:rsidR="008743E9">
        <w:t>nt  from</w:t>
      </w:r>
      <w:r w:rsidR="00BE0251">
        <w:t xml:space="preserve"> EVC.</w:t>
      </w:r>
    </w:p>
    <w:p w14:paraId="53ECD652" w14:textId="77777777" w:rsidR="00E42B10" w:rsidRDefault="00E42B10" w:rsidP="00F54EFE">
      <w:pPr>
        <w:pStyle w:val="Corpsdetexte"/>
        <w:ind w:left="851" w:hanging="851"/>
      </w:pPr>
    </w:p>
    <w:p w14:paraId="3FE6D8C9" w14:textId="77777777" w:rsidR="00E42B10" w:rsidRDefault="00E42B10" w:rsidP="00F54EFE">
      <w:pPr>
        <w:pStyle w:val="Corpsdetexte"/>
        <w:ind w:left="851" w:hanging="851"/>
      </w:pPr>
      <w:r>
        <w:t>Three phases are involved :</w:t>
      </w:r>
    </w:p>
    <w:p w14:paraId="16177E6C" w14:textId="77777777" w:rsidR="00E42B10" w:rsidRDefault="00E42B10" w:rsidP="00F54EFE">
      <w:pPr>
        <w:pStyle w:val="Corpsdetexte"/>
        <w:ind w:left="851" w:hanging="851"/>
      </w:pPr>
    </w:p>
    <w:p w14:paraId="1E59C230" w14:textId="77777777" w:rsidR="00E4625B" w:rsidRDefault="00FC16AD" w:rsidP="00F54EFE">
      <w:pPr>
        <w:pStyle w:val="Corpsdetexte"/>
        <w:numPr>
          <w:ilvl w:val="0"/>
          <w:numId w:val="25"/>
        </w:numPr>
        <w:ind w:left="851" w:hanging="851"/>
      </w:pPr>
      <w:r w:rsidRPr="00FC16AD">
        <w:rPr>
          <w:b/>
        </w:rPr>
        <w:t>First Phase</w:t>
      </w:r>
      <w:r>
        <w:t xml:space="preserve"> : </w:t>
      </w:r>
      <w:r w:rsidR="00E42B10">
        <w:t xml:space="preserve">The Subset-026 chapter3 being basically a system requirement definition, it needs to be analysed and structured through SysML methodology or equivalent. </w:t>
      </w:r>
      <w:r w:rsidR="008743E9">
        <w:t xml:space="preserve"> </w:t>
      </w:r>
      <w:r w:rsidR="00D74BA6">
        <w:t>That permits to build a breakdown structure as follows :</w:t>
      </w:r>
    </w:p>
    <w:p w14:paraId="747B73D1" w14:textId="77777777" w:rsidR="00D74BA6" w:rsidRDefault="00D74BA6" w:rsidP="00F54EFE">
      <w:pPr>
        <w:pStyle w:val="Corpsdetexte"/>
        <w:numPr>
          <w:ilvl w:val="1"/>
          <w:numId w:val="25"/>
        </w:numPr>
        <w:ind w:left="851" w:hanging="851"/>
      </w:pPr>
      <w:r>
        <w:t>Basic  Software</w:t>
      </w:r>
      <w:r w:rsidR="00FC16AD">
        <w:t xml:space="preserve"> and hardware</w:t>
      </w:r>
      <w:r>
        <w:t>,</w:t>
      </w:r>
      <w:r w:rsidR="003D6089">
        <w:t xml:space="preserve"> is propriet</w:t>
      </w:r>
      <w:r w:rsidR="00FC16AD">
        <w:t>ary software of each ETCS supplier,</w:t>
      </w:r>
    </w:p>
    <w:p w14:paraId="3F170499" w14:textId="77777777" w:rsidR="00D74BA6" w:rsidRDefault="00D74BA6" w:rsidP="00F54EFE">
      <w:pPr>
        <w:pStyle w:val="Corpsdetexte"/>
        <w:numPr>
          <w:ilvl w:val="1"/>
          <w:numId w:val="25"/>
        </w:numPr>
        <w:ind w:left="851" w:hanging="851"/>
      </w:pPr>
      <w:r>
        <w:t>Application Software</w:t>
      </w:r>
      <w:r w:rsidR="004B3AA1">
        <w:t xml:space="preserve"> (so-called “kernel software”)</w:t>
      </w:r>
      <w:r>
        <w:t>,</w:t>
      </w:r>
    </w:p>
    <w:p w14:paraId="71183C2B" w14:textId="77777777" w:rsidR="008B47E0" w:rsidRDefault="008B47E0" w:rsidP="00F54EFE">
      <w:pPr>
        <w:pStyle w:val="Corpsdetexte"/>
        <w:numPr>
          <w:ilvl w:val="2"/>
          <w:numId w:val="25"/>
        </w:numPr>
        <w:ind w:left="851" w:hanging="851"/>
      </w:pPr>
      <w:r>
        <w:t xml:space="preserve">Balise Data storage and update, </w:t>
      </w:r>
    </w:p>
    <w:p w14:paraId="49C92E9D" w14:textId="77777777" w:rsidR="008B47E0" w:rsidRDefault="008B47E0" w:rsidP="00F54EFE">
      <w:pPr>
        <w:pStyle w:val="Corpsdetexte"/>
        <w:numPr>
          <w:ilvl w:val="2"/>
          <w:numId w:val="25"/>
        </w:numPr>
        <w:ind w:left="851" w:hanging="851"/>
      </w:pPr>
      <w:r>
        <w:t>Positioning,</w:t>
      </w:r>
    </w:p>
    <w:p w14:paraId="460E1394" w14:textId="77777777" w:rsidR="008B47E0" w:rsidRDefault="008B47E0" w:rsidP="00F54EFE">
      <w:pPr>
        <w:pStyle w:val="Corpsdetexte"/>
        <w:numPr>
          <w:ilvl w:val="2"/>
          <w:numId w:val="25"/>
        </w:numPr>
        <w:ind w:left="851" w:hanging="851"/>
      </w:pPr>
      <w:r>
        <w:t>Speed Control Monitoring,</w:t>
      </w:r>
    </w:p>
    <w:p w14:paraId="2511E6BD" w14:textId="77777777" w:rsidR="008B47E0" w:rsidRDefault="008B47E0" w:rsidP="00F54EFE">
      <w:pPr>
        <w:pStyle w:val="Corpsdetexte"/>
        <w:numPr>
          <w:ilvl w:val="2"/>
          <w:numId w:val="25"/>
        </w:numPr>
        <w:ind w:left="851" w:hanging="851"/>
      </w:pPr>
      <w:r>
        <w:t>etc..</w:t>
      </w:r>
    </w:p>
    <w:p w14:paraId="3ACDAF8F" w14:textId="77777777" w:rsidR="00D74BA6" w:rsidRDefault="00D74BA6" w:rsidP="00F54EFE">
      <w:pPr>
        <w:pStyle w:val="Corpsdetexte"/>
        <w:numPr>
          <w:ilvl w:val="1"/>
          <w:numId w:val="25"/>
        </w:numPr>
        <w:ind w:left="851" w:hanging="851"/>
      </w:pPr>
      <w:r>
        <w:t>Application Program Interface</w:t>
      </w:r>
      <w:r w:rsidR="00AC39F7">
        <w:t xml:space="preserve"> : Alstom solution is acting as reference. </w:t>
      </w:r>
    </w:p>
    <w:p w14:paraId="7FD4E50D" w14:textId="77777777" w:rsidR="00AC39F7" w:rsidRDefault="00AC39F7" w:rsidP="00F54EFE">
      <w:pPr>
        <w:pStyle w:val="Corpsdetexte"/>
        <w:ind w:left="851" w:hanging="851"/>
      </w:pPr>
    </w:p>
    <w:p w14:paraId="25641757" w14:textId="77777777" w:rsidR="00AC39F7" w:rsidRDefault="00FC16AD" w:rsidP="00F54EFE">
      <w:pPr>
        <w:pStyle w:val="Corpsdetexte"/>
        <w:numPr>
          <w:ilvl w:val="0"/>
          <w:numId w:val="25"/>
        </w:numPr>
        <w:ind w:left="851" w:hanging="851"/>
      </w:pPr>
      <w:r w:rsidRPr="00FC16AD">
        <w:rPr>
          <w:b/>
        </w:rPr>
        <w:t>Second Phase</w:t>
      </w:r>
      <w:r>
        <w:t xml:space="preserve"> : </w:t>
      </w:r>
      <w:r w:rsidR="008B47E0">
        <w:t xml:space="preserve">The Breakdown Structure </w:t>
      </w:r>
      <w:r w:rsidR="00AC39F7">
        <w:t xml:space="preserve">of Application Software </w:t>
      </w:r>
      <w:r w:rsidR="008B47E0">
        <w:t>is</w:t>
      </w:r>
      <w:r w:rsidR="00AC39F7">
        <w:t xml:space="preserve"> </w:t>
      </w:r>
      <w:r w:rsidR="008B47E0">
        <w:t>refined</w:t>
      </w:r>
      <w:r w:rsidR="00AC39F7">
        <w:t xml:space="preserve"> up to reach a level of detail that permits to proceed to a formal (non ambiguous) specification</w:t>
      </w:r>
      <w:r>
        <w:t xml:space="preserve"> and encoding</w:t>
      </w:r>
      <w:r w:rsidR="00AC39F7">
        <w:t>.</w:t>
      </w:r>
    </w:p>
    <w:p w14:paraId="0BE02293" w14:textId="77777777" w:rsidR="005E3C6C" w:rsidRDefault="00FC16AD" w:rsidP="00F54EFE">
      <w:pPr>
        <w:pStyle w:val="Corpsdetexte"/>
        <w:numPr>
          <w:ilvl w:val="1"/>
          <w:numId w:val="25"/>
        </w:numPr>
        <w:ind w:left="851" w:hanging="851"/>
      </w:pPr>
      <w:r>
        <w:t xml:space="preserve">This phase leads to include most of the modules within the </w:t>
      </w:r>
      <w:r w:rsidR="005E3C6C">
        <w:t>Open-ETCS library.</w:t>
      </w:r>
    </w:p>
    <w:p w14:paraId="309B1D32" w14:textId="77777777" w:rsidR="005E3C6C" w:rsidRDefault="005E3C6C" w:rsidP="00F54EFE">
      <w:pPr>
        <w:pStyle w:val="Corpsdetexte"/>
        <w:numPr>
          <w:ilvl w:val="1"/>
          <w:numId w:val="25"/>
        </w:numPr>
        <w:ind w:left="851" w:hanging="851"/>
      </w:pPr>
      <w:r>
        <w:t>On a first step, it has been agreed to work on “Balise Data Storage” and “Positionning”.</w:t>
      </w:r>
    </w:p>
    <w:p w14:paraId="49BBDF0E" w14:textId="77777777" w:rsidR="005E3C6C" w:rsidRDefault="005E3C6C" w:rsidP="00F54EFE">
      <w:pPr>
        <w:pStyle w:val="Corpsdetexte"/>
        <w:numPr>
          <w:ilvl w:val="1"/>
          <w:numId w:val="25"/>
        </w:numPr>
        <w:ind w:left="851" w:hanging="851"/>
      </w:pPr>
      <w:r>
        <w:t>It may appear the need to define a database structure when study of other functions.</w:t>
      </w:r>
    </w:p>
    <w:p w14:paraId="4768F866" w14:textId="77777777" w:rsidR="00FC16AD" w:rsidRDefault="005E3C6C" w:rsidP="00F54EFE">
      <w:pPr>
        <w:pStyle w:val="Corpsdetexte"/>
        <w:numPr>
          <w:ilvl w:val="1"/>
          <w:numId w:val="25"/>
        </w:numPr>
        <w:ind w:left="851" w:hanging="851"/>
      </w:pPr>
      <w:r>
        <w:t xml:space="preserve">At the end </w:t>
      </w:r>
      <w:r w:rsidR="004B3AA1">
        <w:t xml:space="preserve">of this phase, </w:t>
      </w:r>
      <w:r w:rsidR="00FC16AD">
        <w:t xml:space="preserve"> </w:t>
      </w:r>
      <w:r w:rsidR="004B3AA1">
        <w:t xml:space="preserve">“Kernel Software” is ready for integration on “Host Machine” or on “Real Time Machine”. </w:t>
      </w:r>
    </w:p>
    <w:p w14:paraId="210E3281" w14:textId="77777777" w:rsidR="00FC16AD" w:rsidRDefault="00FC16AD" w:rsidP="00F54EFE">
      <w:pPr>
        <w:pStyle w:val="Corpsdetexte"/>
        <w:ind w:left="851" w:hanging="851"/>
      </w:pPr>
    </w:p>
    <w:p w14:paraId="38B44359" w14:textId="77777777" w:rsidR="00AC39F7" w:rsidRDefault="00213FC3" w:rsidP="00F54EFE">
      <w:pPr>
        <w:pStyle w:val="Corpsdetexte"/>
        <w:numPr>
          <w:ilvl w:val="0"/>
          <w:numId w:val="25"/>
        </w:numPr>
        <w:ind w:left="851" w:hanging="851"/>
      </w:pPr>
      <w:r>
        <w:rPr>
          <w:b/>
        </w:rPr>
        <w:t>Third</w:t>
      </w:r>
      <w:r w:rsidRPr="00FC16AD">
        <w:rPr>
          <w:b/>
        </w:rPr>
        <w:t xml:space="preserve"> Phase</w:t>
      </w:r>
      <w:r>
        <w:t xml:space="preserve"> : </w:t>
      </w:r>
      <w:r w:rsidR="00AC39F7">
        <w:t>In order to consolidate the specification, a model is developed for the most complex functions</w:t>
      </w:r>
      <w:r w:rsidR="007A6A06">
        <w:t xml:space="preserve"> that permits to get a reference</w:t>
      </w:r>
      <w:r w:rsidR="00FC16AD">
        <w:t xml:space="preserve"> for each </w:t>
      </w:r>
      <w:r>
        <w:t xml:space="preserve">signalling </w:t>
      </w:r>
      <w:r w:rsidR="00FC16AD">
        <w:t>implementation</w:t>
      </w:r>
      <w:r w:rsidR="007A6A06">
        <w:t>. This</w:t>
      </w:r>
      <w:r>
        <w:t xml:space="preserve"> is</w:t>
      </w:r>
      <w:r w:rsidR="007A6A06">
        <w:t xml:space="preserve"> </w:t>
      </w:r>
      <w:r>
        <w:t xml:space="preserve"> the concept of Virtual Machine.</w:t>
      </w:r>
    </w:p>
    <w:p w14:paraId="768887EB" w14:textId="77777777" w:rsidR="00CA39F4" w:rsidRDefault="00D47426" w:rsidP="00F54EFE">
      <w:pPr>
        <w:pStyle w:val="Titre1"/>
        <w:ind w:left="851" w:hanging="851"/>
      </w:pPr>
      <w:r>
        <w:br w:type="page"/>
      </w:r>
      <w:bookmarkStart w:id="288" w:name="_Toc389836175"/>
      <w:bookmarkStart w:id="289" w:name="_Toc388370097"/>
      <w:r w:rsidR="00CA39F4">
        <w:lastRenderedPageBreak/>
        <w:t>Context Of Open-ETCS</w:t>
      </w:r>
      <w:bookmarkEnd w:id="288"/>
      <w:bookmarkEnd w:id="289"/>
    </w:p>
    <w:p w14:paraId="6ED3335C" w14:textId="77777777" w:rsidR="00CA39F4" w:rsidRDefault="00CA39F4" w:rsidP="00F54EFE">
      <w:pPr>
        <w:pStyle w:val="Titre2"/>
        <w:ind w:left="851" w:hanging="851"/>
      </w:pPr>
      <w:bookmarkStart w:id="290" w:name="_Toc389836176"/>
      <w:bookmarkStart w:id="291" w:name="_Toc388370098"/>
      <w:r>
        <w:t>references</w:t>
      </w:r>
      <w:bookmarkEnd w:id="290"/>
      <w:bookmarkEnd w:id="291"/>
    </w:p>
    <w:p w14:paraId="37664D54" w14:textId="77777777" w:rsidR="00CA39F4" w:rsidRDefault="00CA39F4" w:rsidP="00F54EFE">
      <w:pPr>
        <w:pStyle w:val="Corpsdetexte"/>
        <w:ind w:left="851" w:hanging="851"/>
      </w:pPr>
      <w:r>
        <w:t>UNISIG Subset_026 version_3.3.0</w:t>
      </w:r>
    </w:p>
    <w:p w14:paraId="6AB1618F" w14:textId="77777777" w:rsidR="00CA39F4" w:rsidRDefault="00CA39F4" w:rsidP="00F54EFE">
      <w:pPr>
        <w:pStyle w:val="Corpsdetexte"/>
        <w:ind w:left="851" w:hanging="851"/>
      </w:pPr>
      <w:r>
        <w:tab/>
        <w:t>Chapter 3 : ERTMS / ETCS Principes</w:t>
      </w:r>
    </w:p>
    <w:p w14:paraId="31F8A72E" w14:textId="77777777" w:rsidR="00CA39F4" w:rsidRPr="00EC2BDA" w:rsidRDefault="00CA39F4" w:rsidP="00F54EFE">
      <w:pPr>
        <w:pStyle w:val="Corpsdetexte"/>
        <w:ind w:left="851" w:hanging="851"/>
        <w:rPr>
          <w:lang w:val="fr-FR"/>
        </w:rPr>
      </w:pPr>
      <w:r w:rsidRPr="00BE0251">
        <w:t>Chapter 5 : ERTMS / ET</w:t>
      </w:r>
      <w:r w:rsidRPr="00EC2BDA">
        <w:rPr>
          <w:lang w:val="fr-FR"/>
        </w:rPr>
        <w:t>CS Procedures</w:t>
      </w:r>
    </w:p>
    <w:p w14:paraId="2B326FB2" w14:textId="77777777" w:rsidR="00CA39F4" w:rsidRDefault="00CA39F4" w:rsidP="00F54EFE">
      <w:pPr>
        <w:pStyle w:val="Corpsdetexte"/>
        <w:ind w:left="851" w:hanging="851"/>
        <w:rPr>
          <w:lang w:val="fr-FR"/>
        </w:rPr>
      </w:pPr>
      <w:r w:rsidRPr="00EC2BDA">
        <w:rPr>
          <w:lang w:val="fr-FR"/>
        </w:rPr>
        <w:tab/>
        <w:t>Chapter 7 : ERTMS / ETCS  Langu</w:t>
      </w:r>
      <w:r>
        <w:rPr>
          <w:lang w:val="fr-FR"/>
        </w:rPr>
        <w:t>age</w:t>
      </w:r>
    </w:p>
    <w:p w14:paraId="48F3CD4A" w14:textId="77777777" w:rsidR="003A5710" w:rsidRPr="00EC2BDA" w:rsidRDefault="003A5710" w:rsidP="00F54EFE">
      <w:pPr>
        <w:pStyle w:val="Corpsdetexte"/>
        <w:ind w:left="851" w:hanging="851"/>
        <w:rPr>
          <w:lang w:val="fr-FR"/>
        </w:rPr>
      </w:pPr>
    </w:p>
    <w:p w14:paraId="4C17709D" w14:textId="77777777" w:rsidR="009B66DB" w:rsidRDefault="006A518F" w:rsidP="00F54EFE">
      <w:pPr>
        <w:pStyle w:val="Titre2"/>
        <w:ind w:left="851" w:hanging="851"/>
      </w:pPr>
      <w:bookmarkStart w:id="292" w:name="_Toc389836177"/>
      <w:bookmarkStart w:id="293" w:name="_Toc388370099"/>
      <w:r>
        <w:t>High Level Architecture</w:t>
      </w:r>
      <w:bookmarkEnd w:id="292"/>
      <w:bookmarkEnd w:id="293"/>
    </w:p>
    <w:p w14:paraId="3A4823FB" w14:textId="77777777" w:rsidR="003A5710" w:rsidRDefault="006A518F" w:rsidP="00F54EFE">
      <w:pPr>
        <w:ind w:left="851" w:hanging="851"/>
      </w:pPr>
      <w:r>
        <w:t xml:space="preserve">The following Block Diagram Definition (BDD) gives an abstract of </w:t>
      </w:r>
      <w:r w:rsidR="003A5710">
        <w:t xml:space="preserve">global </w:t>
      </w:r>
      <w:r>
        <w:t xml:space="preserve">ETCS from the on-board </w:t>
      </w:r>
      <w:r w:rsidR="00503E03">
        <w:t xml:space="preserve">(EVC) </w:t>
      </w:r>
      <w:r>
        <w:t>point of view</w:t>
      </w:r>
      <w:r w:rsidR="003A5710">
        <w:t xml:space="preserve"> :</w:t>
      </w:r>
    </w:p>
    <w:p w14:paraId="7C993211" w14:textId="77777777" w:rsidR="009B66DB" w:rsidRDefault="006A518F" w:rsidP="00F54EFE">
      <w:pPr>
        <w:ind w:left="851" w:hanging="851"/>
      </w:pPr>
      <w:r>
        <w:t xml:space="preserve"> </w:t>
      </w:r>
    </w:p>
    <w:p w14:paraId="11D204E2" w14:textId="77777777" w:rsidR="009B66DB" w:rsidRDefault="00A9108A" w:rsidP="00F54EFE">
      <w:pPr>
        <w:ind w:left="851" w:hanging="851"/>
        <w:rPr>
          <w:del w:id="294" w:author="GIRAUD Christian" w:date="2014-06-06T16:49:00Z"/>
        </w:rPr>
      </w:pPr>
      <w:del w:id="295" w:author="GIRAUD Christian" w:date="2014-06-06T16:49:00Z">
        <w:r>
          <w:rPr>
            <w:noProof/>
            <w:lang w:val="fr-FR"/>
          </w:rPr>
        </w:r>
        <w:r w:rsidR="006B3975">
          <w:pict w14:anchorId="64243ED5">
            <v:group id="_x0000_s2381" editas="canvas" style="width:495pt;height:177.4pt;mso-position-horizontal-relative:char;mso-position-vertical-relative:line" coordorigin="2361,4268" coordsize="7200,258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382" type="#_x0000_t75" style="position:absolute;left:2361;top:4268;width:7200;height:2580" o:preferrelative="f" stroked="t" strokecolor="#0070c0">
                <v:fill o:detectmouseclick="t"/>
                <v:path o:extrusionok="t" o:connecttype="none"/>
                <o:lock v:ext="edit" text="t"/>
              </v:shape>
              <v:shapetype id="_x0000_t32" coordsize="21600,21600" o:spt="32" o:oned="t" path="m,l21600,21600e" filled="f">
                <v:path arrowok="t" fillok="f" o:connecttype="none"/>
                <o:lock v:ext="edit" shapetype="t"/>
              </v:shapetype>
              <v:shape id="_x0000_s2383" type="#_x0000_t32" style="position:absolute;left:3234;top:5177;width:2;height:246" o:connectortype="straight" strokeweight="3pt">
                <v:stroke startarrow="block" endarrow="block"/>
              </v:shape>
              <v:shapetype id="_x0000_t202" coordsize="21600,21600" o:spt="202" path="m,l,21600r21600,l21600,xe">
                <v:stroke joinstyle="miter"/>
                <v:path gradientshapeok="t" o:connecttype="rect"/>
              </v:shapetype>
              <v:shape id="_x0000_s2384" type="#_x0000_t202" style="position:absolute;left:2725;top:4686;width:963;height:491" strokeweight="2.25pt">
                <v:textbox>
                  <w:txbxContent>
                    <w:p w14:paraId="5D8B69A4" w14:textId="77777777" w:rsidR="00467F89" w:rsidRPr="00A9108A" w:rsidRDefault="00467F89" w:rsidP="00503E03">
                      <w:pPr>
                        <w:jc w:val="center"/>
                        <w:rPr>
                          <w:del w:id="296" w:author="GIRAUD Christian" w:date="2014-06-06T16:49:00Z"/>
                          <w:lang w:val="fr-FR"/>
                        </w:rPr>
                      </w:pPr>
                      <w:del w:id="297" w:author="GIRAUD Christian" w:date="2014-06-06T16:49:00Z">
                        <w:r>
                          <w:rPr>
                            <w:lang w:val="fr-FR"/>
                          </w:rPr>
                          <w:delText>Balise</w:delText>
                        </w:r>
                      </w:del>
                    </w:p>
                  </w:txbxContent>
                </v:textbox>
              </v:shape>
              <v:shape id="_x0000_s2385" type="#_x0000_t32" style="position:absolute;left:3229;top:5423;width:2;height:469" o:connectortype="straight"/>
              <v:shape id="_x0000_s2386" type="#_x0000_t32" style="position:absolute;left:4349;top:5177;width:2;height:246" o:connectortype="straight" strokeweight="3pt">
                <v:stroke startarrow="block" endarrow="block"/>
              </v:shape>
              <v:shape id="_x0000_s2387" type="#_x0000_t202" style="position:absolute;left:3863;top:4686;width:963;height:491" strokeweight="2.25pt">
                <v:textbox>
                  <w:txbxContent>
                    <w:p w14:paraId="3B56CA9F" w14:textId="77777777" w:rsidR="00467F89" w:rsidRPr="00A9108A" w:rsidRDefault="00467F89" w:rsidP="00594B6D">
                      <w:pPr>
                        <w:pStyle w:val="Index7"/>
                        <w:rPr>
                          <w:del w:id="298" w:author="GIRAUD Christian" w:date="2014-06-06T16:49:00Z"/>
                        </w:rPr>
                      </w:pPr>
                      <w:del w:id="299" w:author="GIRAUD Christian" w:date="2014-06-06T16:49:00Z">
                        <w:r w:rsidRPr="00A9108A">
                          <w:delText>Odometry</w:delText>
                        </w:r>
                      </w:del>
                    </w:p>
                  </w:txbxContent>
                </v:textbox>
              </v:shape>
              <v:shape id="_x0000_s2388" type="#_x0000_t32" style="position:absolute;left:4349;top:5423;width:1;height:471" o:connectortype="straight"/>
              <v:shape id="_x0000_s2389" type="#_x0000_t32" style="position:absolute;left:5486;top:5177;width:2;height:246" o:connectortype="straight" strokeweight="3pt">
                <v:stroke startarrow="block" endarrow="block"/>
              </v:shape>
              <v:shape id="_x0000_s2390" type="#_x0000_t202" style="position:absolute;left:5000;top:4686;width:963;height:491" strokeweight="1pt">
                <v:textbox>
                  <w:txbxContent>
                    <w:p w14:paraId="49A1F629" w14:textId="77777777" w:rsidR="00467F89" w:rsidRPr="00A9108A" w:rsidRDefault="00467F89" w:rsidP="00503E03">
                      <w:pPr>
                        <w:jc w:val="center"/>
                        <w:rPr>
                          <w:del w:id="300" w:author="GIRAUD Christian" w:date="2014-06-06T16:49:00Z"/>
                          <w:lang w:val="fr-FR"/>
                        </w:rPr>
                      </w:pPr>
                      <w:del w:id="301" w:author="GIRAUD Christian" w:date="2014-06-06T16:49:00Z">
                        <w:r>
                          <w:rPr>
                            <w:lang w:val="fr-FR"/>
                          </w:rPr>
                          <w:delText>DMI</w:delText>
                        </w:r>
                      </w:del>
                    </w:p>
                  </w:txbxContent>
                </v:textbox>
              </v:shape>
              <v:shape id="_x0000_s2391" type="#_x0000_t32" style="position:absolute;left:5486;top:5423;width:1;height:471" o:connectortype="straight"/>
              <v:shape id="_x0000_s2392" type="#_x0000_t32" style="position:absolute;left:6624;top:5177;width:2;height:246" o:connectortype="straight" strokeweight="3pt">
                <v:stroke startarrow="block" endarrow="block"/>
              </v:shape>
              <v:shape id="_x0000_s2393" type="#_x0000_t202" style="position:absolute;left:6138;top:4686;width:963;height:491" strokeweight="1pt">
                <v:textbox>
                  <w:txbxContent>
                    <w:p w14:paraId="2F3DCD76" w14:textId="77777777" w:rsidR="00467F89" w:rsidRPr="00A9108A" w:rsidRDefault="00467F89" w:rsidP="00594B6D">
                      <w:pPr>
                        <w:pStyle w:val="Index7"/>
                        <w:rPr>
                          <w:del w:id="302" w:author="GIRAUD Christian" w:date="2014-06-06T16:49:00Z"/>
                        </w:rPr>
                      </w:pPr>
                      <w:del w:id="303" w:author="GIRAUD Christian" w:date="2014-06-06T16:49:00Z">
                        <w:r>
                          <w:delText>TIU</w:delText>
                        </w:r>
                      </w:del>
                    </w:p>
                  </w:txbxContent>
                </v:textbox>
              </v:shape>
              <v:shape id="_x0000_s2394" type="#_x0000_t32" style="position:absolute;left:6624;top:5423;width:2;height:471" o:connectortype="straight"/>
              <v:shape id="_x0000_s2395" type="#_x0000_t32" style="position:absolute;left:7784;top:5177;width:2;height:246" o:connectortype="straight" strokeweight="3pt">
                <v:stroke startarrow="block" endarrow="block"/>
              </v:shape>
              <v:shape id="_x0000_s2396" type="#_x0000_t202" style="position:absolute;left:7298;top:4686;width:963;height:491" strokeweight="2.25pt">
                <v:textbox>
                  <w:txbxContent>
                    <w:p w14:paraId="27AA75CD" w14:textId="77777777" w:rsidR="00467F89" w:rsidRPr="00A9108A" w:rsidRDefault="00467F89" w:rsidP="00503E03">
                      <w:pPr>
                        <w:jc w:val="center"/>
                        <w:rPr>
                          <w:del w:id="304" w:author="GIRAUD Christian" w:date="2014-06-06T16:49:00Z"/>
                          <w:lang w:val="fr-FR"/>
                        </w:rPr>
                      </w:pPr>
                      <w:del w:id="305" w:author="GIRAUD Christian" w:date="2014-06-06T16:49:00Z">
                        <w:r>
                          <w:rPr>
                            <w:lang w:val="fr-FR"/>
                          </w:rPr>
                          <w:delText>CORE</w:delText>
                        </w:r>
                      </w:del>
                    </w:p>
                  </w:txbxContent>
                </v:textbox>
              </v:shape>
              <v:shape id="_x0000_s2397" type="#_x0000_t32" style="position:absolute;left:7784;top:5423;width:1;height:471" o:connectortype="straight"/>
              <v:shape id="_x0000_s2398" type="#_x0000_t32" style="position:absolute;left:8922;top:5175;width:2;height:247" o:connectortype="straight" strokeweight="3pt">
                <v:stroke startarrow="block" endarrow="block"/>
              </v:shape>
              <v:shape id="_x0000_s2399" type="#_x0000_t202" style="position:absolute;left:8436;top:4520;width:964;height:655" strokeweight="1pt">
                <v:stroke dashstyle="dash"/>
                <v:textbox>
                  <w:txbxContent>
                    <w:p w14:paraId="34B6B073" w14:textId="77777777" w:rsidR="00467F89" w:rsidRDefault="00467F89" w:rsidP="00503E03">
                      <w:pPr>
                        <w:jc w:val="center"/>
                        <w:rPr>
                          <w:del w:id="306" w:author="GIRAUD Christian" w:date="2014-06-06T16:49:00Z"/>
                          <w:lang w:val="fr-FR"/>
                        </w:rPr>
                      </w:pPr>
                      <w:del w:id="307" w:author="GIRAUD Christian" w:date="2014-06-06T16:49:00Z">
                        <w:r>
                          <w:rPr>
                            <w:lang w:val="fr-FR"/>
                          </w:rPr>
                          <w:delText>Radio</w:delText>
                        </w:r>
                      </w:del>
                    </w:p>
                    <w:p w14:paraId="5F9BFC53" w14:textId="77777777" w:rsidR="00467F89" w:rsidRPr="00A9108A" w:rsidRDefault="00467F89" w:rsidP="00503E03">
                      <w:pPr>
                        <w:jc w:val="center"/>
                        <w:rPr>
                          <w:del w:id="308" w:author="GIRAUD Christian" w:date="2014-06-06T16:49:00Z"/>
                          <w:lang w:val="fr-FR"/>
                        </w:rPr>
                      </w:pPr>
                      <w:del w:id="309" w:author="GIRAUD Christian" w:date="2014-06-06T16:49:00Z">
                        <w:r>
                          <w:rPr>
                            <w:lang w:val="fr-FR"/>
                          </w:rPr>
                          <w:delText>(RBC)</w:delText>
                        </w:r>
                      </w:del>
                    </w:p>
                  </w:txbxContent>
                </v:textbox>
              </v:shape>
              <v:shape id="_x0000_s2400" type="#_x0000_t32" style="position:absolute;left:8922;top:5422;width:2;height:470" o:connectortype="straight"/>
              <v:shape id="_x0000_s2401" type="#_x0000_t202" style="position:absolute;left:3043;top:5894;width:6141;height:763" strokeweight="1.5pt">
                <v:textbox>
                  <w:txbxContent>
                    <w:p w14:paraId="7441517C" w14:textId="77777777" w:rsidR="00467F89" w:rsidRPr="00503E03" w:rsidRDefault="00467F89" w:rsidP="00594B6D">
                      <w:pPr>
                        <w:pStyle w:val="Index7"/>
                        <w:rPr>
                          <w:del w:id="310" w:author="GIRAUD Christian" w:date="2014-06-06T16:49:00Z"/>
                        </w:rPr>
                      </w:pPr>
                      <w:del w:id="311" w:author="GIRAUD Christian" w:date="2014-06-06T16:49:00Z">
                        <w:r w:rsidRPr="00503E03">
                          <w:delText>EVC</w:delText>
                        </w:r>
                      </w:del>
                    </w:p>
                  </w:txbxContent>
                </v:textbox>
              </v:shape>
              <w10:wrap type="none"/>
              <w10:anchorlock/>
            </v:group>
          </w:pict>
        </w:r>
      </w:del>
    </w:p>
    <w:p w14:paraId="1C22A6DF" w14:textId="77777777" w:rsidR="009B66DB" w:rsidRDefault="00A9108A" w:rsidP="00F54EFE">
      <w:pPr>
        <w:ind w:left="851" w:hanging="851"/>
        <w:rPr>
          <w:ins w:id="312" w:author="GIRAUD Christian" w:date="2014-06-06T16:49:00Z"/>
        </w:rPr>
      </w:pPr>
      <w:ins w:id="313" w:author="GIRAUD Christian" w:date="2014-06-06T16:49:00Z">
        <w:r>
          <w:rPr>
            <w:noProof/>
            <w:lang w:val="fr-FR"/>
          </w:rPr>
        </w:r>
        <w:r w:rsidR="006B3975">
          <w:pict w14:anchorId="265B8617">
            <v:group id="_x0000_s1518" editas="canvas" style="width:495pt;height:177.4pt;mso-position-horizontal-relative:char;mso-position-vertical-relative:line" coordorigin="2361,4268" coordsize="7200,2580">
              <o:lock v:ext="edit" aspectratio="t"/>
              <v:shape id="_x0000_s1517" type="#_x0000_t75" style="position:absolute;left:2361;top:4268;width:7200;height:2580" o:preferrelative="f" stroked="t" strokecolor="#0070c0">
                <v:fill o:detectmouseclick="t"/>
                <v:path o:extrusionok="t" o:connecttype="none"/>
                <o:lock v:ext="edit" text="t"/>
              </v:shape>
              <v:shape id="_x0000_s1521" type="#_x0000_t32" style="position:absolute;left:3234;top:5177;width:2;height:246" o:connectortype="straight" strokeweight="3pt">
                <v:stroke startarrow="block" endarrow="block"/>
              </v:shape>
              <v:shape id="_x0000_s1522" type="#_x0000_t202" style="position:absolute;left:2725;top:4686;width:963;height:491" strokeweight="2.25pt">
                <v:textbox style="mso-next-textbox:#_x0000_s1522">
                  <w:txbxContent>
                    <w:p w14:paraId="59C158FB" w14:textId="77777777" w:rsidR="009776C3" w:rsidRPr="00A9108A" w:rsidRDefault="009776C3" w:rsidP="00503E03">
                      <w:pPr>
                        <w:jc w:val="center"/>
                        <w:rPr>
                          <w:ins w:id="314" w:author="GIRAUD Christian" w:date="2014-06-06T16:49:00Z"/>
                          <w:lang w:val="fr-FR"/>
                        </w:rPr>
                      </w:pPr>
                      <w:ins w:id="315" w:author="GIRAUD Christian" w:date="2014-06-06T16:49:00Z">
                        <w:r>
                          <w:rPr>
                            <w:lang w:val="fr-FR"/>
                          </w:rPr>
                          <w:t>Balise</w:t>
                        </w:r>
                      </w:ins>
                    </w:p>
                  </w:txbxContent>
                </v:textbox>
              </v:shape>
              <v:shape id="_x0000_s1523" type="#_x0000_t32" style="position:absolute;left:3229;top:5423;width:2;height:469" o:connectortype="straight"/>
              <v:shape id="_x0000_s1524" type="#_x0000_t32" style="position:absolute;left:4349;top:5177;width:2;height:246" o:connectortype="straight" strokeweight="3pt">
                <v:stroke startarrow="block" endarrow="block"/>
              </v:shape>
              <v:shape id="_x0000_s1525" type="#_x0000_t202" style="position:absolute;left:3863;top:4686;width:963;height:491" strokeweight="2.25pt">
                <v:textbox style="mso-next-textbox:#_x0000_s1525">
                  <w:txbxContent>
                    <w:p w14:paraId="5BC708D6" w14:textId="77777777" w:rsidR="009776C3" w:rsidRPr="00A9108A" w:rsidRDefault="009776C3" w:rsidP="00594B6D">
                      <w:pPr>
                        <w:pStyle w:val="Index7"/>
                        <w:rPr>
                          <w:ins w:id="316" w:author="GIRAUD Christian" w:date="2014-06-06T16:49:00Z"/>
                        </w:rPr>
                      </w:pPr>
                      <w:ins w:id="317" w:author="GIRAUD Christian" w:date="2014-06-06T16:49:00Z">
                        <w:r w:rsidRPr="00A9108A">
                          <w:t>Odometry</w:t>
                        </w:r>
                      </w:ins>
                    </w:p>
                  </w:txbxContent>
                </v:textbox>
              </v:shape>
              <v:shape id="_x0000_s1526" type="#_x0000_t32" style="position:absolute;left:4349;top:5423;width:1;height:471" o:connectortype="straight"/>
              <v:shape id="_x0000_s1527" type="#_x0000_t32" style="position:absolute;left:5486;top:5177;width:2;height:246" o:connectortype="straight" strokeweight="3pt">
                <v:stroke startarrow="block" endarrow="block"/>
              </v:shape>
              <v:shape id="_x0000_s1528" type="#_x0000_t202" style="position:absolute;left:5000;top:4686;width:963;height:491" strokeweight="1pt">
                <v:textbox style="mso-next-textbox:#_x0000_s1528">
                  <w:txbxContent>
                    <w:p w14:paraId="21BF7C0C" w14:textId="77777777" w:rsidR="009776C3" w:rsidRPr="00A9108A" w:rsidRDefault="009776C3" w:rsidP="00503E03">
                      <w:pPr>
                        <w:jc w:val="center"/>
                        <w:rPr>
                          <w:ins w:id="318" w:author="GIRAUD Christian" w:date="2014-06-06T16:49:00Z"/>
                          <w:lang w:val="fr-FR"/>
                        </w:rPr>
                      </w:pPr>
                      <w:ins w:id="319" w:author="GIRAUD Christian" w:date="2014-06-06T16:49:00Z">
                        <w:r>
                          <w:rPr>
                            <w:lang w:val="fr-FR"/>
                          </w:rPr>
                          <w:t>DMI</w:t>
                        </w:r>
                      </w:ins>
                    </w:p>
                  </w:txbxContent>
                </v:textbox>
              </v:shape>
              <v:shape id="_x0000_s1529" type="#_x0000_t32" style="position:absolute;left:5486;top:5423;width:1;height:471" o:connectortype="straight"/>
              <v:shape id="_x0000_s1530" type="#_x0000_t32" style="position:absolute;left:6624;top:5177;width:2;height:246" o:connectortype="straight" strokeweight="3pt">
                <v:stroke startarrow="block" endarrow="block"/>
              </v:shape>
              <v:shape id="_x0000_s1531" type="#_x0000_t202" style="position:absolute;left:6138;top:4686;width:963;height:491" strokeweight="1pt">
                <v:textbox style="mso-next-textbox:#_x0000_s1531">
                  <w:txbxContent>
                    <w:p w14:paraId="7B03C1D2" w14:textId="77777777" w:rsidR="009776C3" w:rsidRPr="00A9108A" w:rsidRDefault="009776C3" w:rsidP="00594B6D">
                      <w:pPr>
                        <w:pStyle w:val="Index7"/>
                        <w:rPr>
                          <w:ins w:id="320" w:author="GIRAUD Christian" w:date="2014-06-06T16:49:00Z"/>
                        </w:rPr>
                      </w:pPr>
                      <w:ins w:id="321" w:author="GIRAUD Christian" w:date="2014-06-06T16:49:00Z">
                        <w:r>
                          <w:t>TIU</w:t>
                        </w:r>
                      </w:ins>
                    </w:p>
                  </w:txbxContent>
                </v:textbox>
              </v:shape>
              <v:shape id="_x0000_s1532" type="#_x0000_t32" style="position:absolute;left:6624;top:5423;width:2;height:471" o:connectortype="straight"/>
              <v:shape id="_x0000_s1533" type="#_x0000_t32" style="position:absolute;left:7784;top:5177;width:2;height:246" o:connectortype="straight" strokeweight="3pt">
                <v:stroke startarrow="block" endarrow="block"/>
              </v:shape>
              <v:shape id="_x0000_s1534" type="#_x0000_t202" style="position:absolute;left:7298;top:4686;width:963;height:491" strokeweight="2.25pt">
                <v:textbox style="mso-next-textbox:#_x0000_s1534">
                  <w:txbxContent>
                    <w:p w14:paraId="6E0E19F3" w14:textId="77777777" w:rsidR="009776C3" w:rsidRPr="00A9108A" w:rsidRDefault="009776C3" w:rsidP="00503E03">
                      <w:pPr>
                        <w:jc w:val="center"/>
                        <w:rPr>
                          <w:ins w:id="322" w:author="GIRAUD Christian" w:date="2014-06-06T16:49:00Z"/>
                          <w:lang w:val="fr-FR"/>
                        </w:rPr>
                      </w:pPr>
                      <w:ins w:id="323" w:author="GIRAUD Christian" w:date="2014-06-06T16:49:00Z">
                        <w:r>
                          <w:rPr>
                            <w:lang w:val="fr-FR"/>
                          </w:rPr>
                          <w:t>CORE</w:t>
                        </w:r>
                      </w:ins>
                    </w:p>
                  </w:txbxContent>
                </v:textbox>
              </v:shape>
              <v:shape id="_x0000_s1535" type="#_x0000_t32" style="position:absolute;left:7784;top:5423;width:1;height:471" o:connectortype="straight"/>
              <v:shape id="_x0000_s1539" type="#_x0000_t32" style="position:absolute;left:8922;top:5175;width:2;height:247" o:connectortype="straight" strokeweight="3pt">
                <v:stroke startarrow="block" endarrow="block"/>
              </v:shape>
              <v:shape id="_x0000_s1540" type="#_x0000_t202" style="position:absolute;left:8436;top:4520;width:964;height:655" strokeweight="1pt">
                <v:stroke dashstyle="dash"/>
                <v:textbox style="mso-next-textbox:#_x0000_s1540">
                  <w:txbxContent>
                    <w:p w14:paraId="4880D86F" w14:textId="77777777" w:rsidR="009776C3" w:rsidRDefault="009776C3" w:rsidP="00503E03">
                      <w:pPr>
                        <w:jc w:val="center"/>
                        <w:rPr>
                          <w:ins w:id="324" w:author="GIRAUD Christian" w:date="2014-06-06T16:49:00Z"/>
                          <w:lang w:val="fr-FR"/>
                        </w:rPr>
                      </w:pPr>
                      <w:ins w:id="325" w:author="GIRAUD Christian" w:date="2014-06-06T16:49:00Z">
                        <w:r>
                          <w:rPr>
                            <w:lang w:val="fr-FR"/>
                          </w:rPr>
                          <w:t>Radio</w:t>
                        </w:r>
                      </w:ins>
                    </w:p>
                    <w:p w14:paraId="11FC0746" w14:textId="77777777" w:rsidR="009776C3" w:rsidRPr="00A9108A" w:rsidRDefault="009776C3" w:rsidP="00503E03">
                      <w:pPr>
                        <w:jc w:val="center"/>
                        <w:rPr>
                          <w:ins w:id="326" w:author="GIRAUD Christian" w:date="2014-06-06T16:49:00Z"/>
                          <w:lang w:val="fr-FR"/>
                        </w:rPr>
                      </w:pPr>
                      <w:ins w:id="327" w:author="GIRAUD Christian" w:date="2014-06-06T16:49:00Z">
                        <w:r>
                          <w:rPr>
                            <w:lang w:val="fr-FR"/>
                          </w:rPr>
                          <w:t>(RBC)</w:t>
                        </w:r>
                      </w:ins>
                    </w:p>
                  </w:txbxContent>
                </v:textbox>
              </v:shape>
              <v:shape id="_x0000_s1541" type="#_x0000_t32" style="position:absolute;left:8922;top:5422;width:2;height:470" o:connectortype="straight"/>
              <v:shape id="_x0000_s1542" type="#_x0000_t202" style="position:absolute;left:3043;top:5894;width:6141;height:763" strokeweight="1.5pt">
                <v:textbox style="mso-next-textbox:#_x0000_s1542">
                  <w:txbxContent>
                    <w:p w14:paraId="4D63BDF8" w14:textId="77777777" w:rsidR="009776C3" w:rsidRPr="00503E03" w:rsidRDefault="009776C3" w:rsidP="00594B6D">
                      <w:pPr>
                        <w:pStyle w:val="Index7"/>
                        <w:rPr>
                          <w:ins w:id="328" w:author="GIRAUD Christian" w:date="2014-06-06T16:49:00Z"/>
                        </w:rPr>
                      </w:pPr>
                      <w:ins w:id="329" w:author="GIRAUD Christian" w:date="2014-06-06T16:49:00Z">
                        <w:r w:rsidRPr="00503E03">
                          <w:t>EVC</w:t>
                        </w:r>
                      </w:ins>
                    </w:p>
                  </w:txbxContent>
                </v:textbox>
              </v:shape>
              <w10:wrap type="none"/>
              <w10:anchorlock/>
            </v:group>
          </w:pict>
        </w:r>
      </w:ins>
    </w:p>
    <w:p w14:paraId="786873AD" w14:textId="77777777" w:rsidR="009B66DB" w:rsidRDefault="009B66DB" w:rsidP="00F54EFE">
      <w:pPr>
        <w:ind w:left="851" w:hanging="851"/>
      </w:pPr>
    </w:p>
    <w:p w14:paraId="5A2ABCAA" w14:textId="77777777" w:rsidR="009D34BC" w:rsidRPr="009D34BC" w:rsidRDefault="009D34BC" w:rsidP="00F54EFE">
      <w:pPr>
        <w:ind w:left="851" w:hanging="851"/>
        <w:jc w:val="center"/>
        <w:rPr>
          <w:rStyle w:val="lev"/>
        </w:rPr>
      </w:pPr>
      <w:r>
        <w:rPr>
          <w:rStyle w:val="lev"/>
        </w:rPr>
        <w:t>Block Diagram Definition</w:t>
      </w:r>
    </w:p>
    <w:p w14:paraId="3494B9AC" w14:textId="77777777" w:rsidR="009B66DB" w:rsidRDefault="009B66DB" w:rsidP="00F54EFE">
      <w:pPr>
        <w:ind w:left="851" w:hanging="851"/>
      </w:pPr>
    </w:p>
    <w:p w14:paraId="48A3D540" w14:textId="77777777" w:rsidR="009B66DB" w:rsidRDefault="00246C75" w:rsidP="00F54EFE">
      <w:pPr>
        <w:ind w:left="851" w:hanging="851"/>
      </w:pPr>
      <w:r>
        <w:t>EVC is composed of :</w:t>
      </w:r>
    </w:p>
    <w:p w14:paraId="5038C2F4" w14:textId="77777777" w:rsidR="00246C75" w:rsidRDefault="00246C75" w:rsidP="00F54EFE">
      <w:pPr>
        <w:numPr>
          <w:ilvl w:val="0"/>
          <w:numId w:val="24"/>
        </w:numPr>
        <w:ind w:left="851" w:hanging="851"/>
      </w:pPr>
      <w:r>
        <w:t>Balise reception</w:t>
      </w:r>
    </w:p>
    <w:p w14:paraId="2C9BE827" w14:textId="77777777" w:rsidR="00246C75" w:rsidRDefault="00246C75" w:rsidP="00F54EFE">
      <w:pPr>
        <w:numPr>
          <w:ilvl w:val="0"/>
          <w:numId w:val="24"/>
        </w:numPr>
        <w:ind w:left="851" w:hanging="851"/>
      </w:pPr>
      <w:r>
        <w:t>Odometry</w:t>
      </w:r>
    </w:p>
    <w:p w14:paraId="7425EE04" w14:textId="77777777" w:rsidR="00246C75" w:rsidRDefault="00246C75" w:rsidP="00F54EFE">
      <w:pPr>
        <w:numPr>
          <w:ilvl w:val="0"/>
          <w:numId w:val="24"/>
        </w:numPr>
        <w:ind w:left="851" w:hanging="851"/>
      </w:pPr>
      <w:r>
        <w:lastRenderedPageBreak/>
        <w:t>DMI : Display Man Interface</w:t>
      </w:r>
    </w:p>
    <w:p w14:paraId="6E290517" w14:textId="77777777" w:rsidR="00246C75" w:rsidRDefault="00246C75" w:rsidP="00F54EFE">
      <w:pPr>
        <w:numPr>
          <w:ilvl w:val="0"/>
          <w:numId w:val="24"/>
        </w:numPr>
        <w:ind w:left="851" w:hanging="851"/>
      </w:pPr>
      <w:r>
        <w:t>TIU : Train Interface Unit</w:t>
      </w:r>
    </w:p>
    <w:p w14:paraId="36B52417" w14:textId="77777777" w:rsidR="00246C75" w:rsidRDefault="00246C75" w:rsidP="00F54EFE">
      <w:pPr>
        <w:numPr>
          <w:ilvl w:val="0"/>
          <w:numId w:val="24"/>
        </w:numPr>
        <w:ind w:left="851" w:hanging="851"/>
      </w:pPr>
      <w:r>
        <w:t>CORE : Computer</w:t>
      </w:r>
    </w:p>
    <w:p w14:paraId="5E364D03" w14:textId="77777777" w:rsidR="00246C75" w:rsidRDefault="00246C75" w:rsidP="00F54EFE">
      <w:pPr>
        <w:numPr>
          <w:ilvl w:val="0"/>
          <w:numId w:val="24"/>
        </w:numPr>
        <w:ind w:left="851" w:hanging="851"/>
      </w:pPr>
      <w:r>
        <w:t>Radio sub-system (GSM</w:t>
      </w:r>
      <w:r w:rsidR="009510FD">
        <w:t>) and RBC (Radio Block Center)</w:t>
      </w:r>
    </w:p>
    <w:p w14:paraId="643550F1" w14:textId="77777777" w:rsidR="009510FD" w:rsidRDefault="009510FD" w:rsidP="00F54EFE">
      <w:pPr>
        <w:numPr>
          <w:ilvl w:val="0"/>
          <w:numId w:val="24"/>
        </w:numPr>
        <w:ind w:left="851" w:hanging="851"/>
      </w:pPr>
      <w:r>
        <w:t>Euroloop (optional)</w:t>
      </w:r>
    </w:p>
    <w:p w14:paraId="6C6F1A1F" w14:textId="77777777" w:rsidR="009510FD" w:rsidRDefault="009510FD" w:rsidP="00F54EFE">
      <w:pPr>
        <w:numPr>
          <w:ilvl w:val="0"/>
          <w:numId w:val="24"/>
        </w:numPr>
        <w:ind w:left="851" w:hanging="851"/>
      </w:pPr>
      <w:r>
        <w:t>Recorder Unit</w:t>
      </w:r>
    </w:p>
    <w:p w14:paraId="7D49F8AA" w14:textId="77777777" w:rsidR="009B66DB" w:rsidRDefault="009B66DB" w:rsidP="00F54EFE">
      <w:pPr>
        <w:ind w:left="851" w:hanging="851"/>
      </w:pPr>
    </w:p>
    <w:p w14:paraId="19D5970F" w14:textId="77777777" w:rsidR="006B3975" w:rsidRDefault="009510FD" w:rsidP="00F54EFE">
      <w:pPr>
        <w:ind w:left="851" w:hanging="851"/>
      </w:pPr>
      <w:r>
        <w:t>Communication are insured through a triple Bus</w:t>
      </w:r>
      <w:r w:rsidR="009D34BC">
        <w:t xml:space="preserve"> (CAN bus for instance)</w:t>
      </w:r>
      <w:r>
        <w:t>.</w:t>
      </w:r>
    </w:p>
    <w:p w14:paraId="3210D352" w14:textId="77777777" w:rsidR="006B3975" w:rsidRDefault="006B3975" w:rsidP="00F54EFE">
      <w:pPr>
        <w:ind w:left="851" w:hanging="851"/>
      </w:pPr>
      <w:r>
        <w:t>Specification of communication are defined by API (Application Program Interface) from functional point of view.</w:t>
      </w:r>
    </w:p>
    <w:p w14:paraId="4A87C575" w14:textId="77777777" w:rsidR="006B3975" w:rsidRDefault="006B3975" w:rsidP="00F54EFE">
      <w:pPr>
        <w:ind w:left="851" w:hanging="851"/>
      </w:pPr>
    </w:p>
    <w:p w14:paraId="55AEFD15" w14:textId="77777777" w:rsidR="00CA39F4" w:rsidRDefault="00CA39F4" w:rsidP="00F54EFE">
      <w:pPr>
        <w:pStyle w:val="Titre2"/>
        <w:ind w:left="851" w:hanging="851"/>
      </w:pPr>
      <w:bookmarkStart w:id="330" w:name="_Toc389836178"/>
      <w:bookmarkStart w:id="331" w:name="_Toc388370100"/>
      <w:r>
        <w:t xml:space="preserve">Concept Of </w:t>
      </w:r>
      <w:r w:rsidR="006B3975">
        <w:t>Open ETCS</w:t>
      </w:r>
      <w:bookmarkEnd w:id="330"/>
      <w:bookmarkEnd w:id="331"/>
    </w:p>
    <w:p w14:paraId="352FF7D4" w14:textId="77777777" w:rsidR="00CA39F4" w:rsidRDefault="006B3975" w:rsidP="00F54EFE">
      <w:pPr>
        <w:pStyle w:val="Corpsdetexte"/>
        <w:ind w:left="851" w:hanging="851"/>
      </w:pPr>
      <w:r>
        <w:t>Open ETCS aims to provide a link between the UNISIG Specification (Mainly Subset</w:t>
      </w:r>
      <w:r w:rsidR="00D7563F">
        <w:t>_026) and any implementation of On-board provider.</w:t>
      </w:r>
    </w:p>
    <w:p w14:paraId="0C435AC2" w14:textId="77777777" w:rsidR="00D7563F" w:rsidRDefault="00D7563F" w:rsidP="00F54EFE">
      <w:pPr>
        <w:pStyle w:val="Corpsdetexte"/>
        <w:ind w:left="851" w:hanging="851"/>
      </w:pPr>
    </w:p>
    <w:p w14:paraId="0EFD76AF" w14:textId="77777777" w:rsidR="00D7563F" w:rsidRDefault="00D7563F" w:rsidP="00F54EFE">
      <w:pPr>
        <w:pStyle w:val="Corpsdetexte"/>
        <w:ind w:left="851" w:hanging="851"/>
      </w:pPr>
      <w:r>
        <w:t xml:space="preserve">For reaching this challenge, a double activity diagram is proposed as follows : </w:t>
      </w:r>
    </w:p>
    <w:p w14:paraId="2CBEBF83" w14:textId="77777777" w:rsidR="00D7563F" w:rsidRDefault="00D7563F" w:rsidP="00F54EFE">
      <w:pPr>
        <w:pStyle w:val="Corpsdetexte"/>
        <w:ind w:left="851" w:hanging="851"/>
      </w:pPr>
    </w:p>
    <w:p w14:paraId="5A105364" w14:textId="77777777" w:rsidR="00E74B3E" w:rsidRDefault="00D7563F" w:rsidP="00F54EFE">
      <w:pPr>
        <w:pStyle w:val="Corpsdetexte"/>
        <w:ind w:left="851" w:hanging="851"/>
        <w:rPr>
          <w:del w:id="332" w:author="GIRAUD Christian" w:date="2014-06-06T16:49:00Z"/>
        </w:rPr>
      </w:pPr>
      <w:del w:id="333" w:author="GIRAUD Christian" w:date="2014-06-06T16:49:00Z">
        <w:r>
          <w:rPr>
            <w:noProof/>
            <w:lang w:val="fr-FR"/>
          </w:rPr>
        </w:r>
        <w:r w:rsidR="00295A68">
          <w:pict w14:anchorId="6D3B9B9D">
            <v:group id="_x0000_s2402" editas="canvas" style="width:495pt;height:453.2pt;mso-position-horizontal-relative:char;mso-position-vertical-relative:line" coordorigin="2765,3940" coordsize="7200,6593">
              <o:lock v:ext="edit" aspectratio="t"/>
              <v:shape id="_x0000_s2403" type="#_x0000_t75" style="position:absolute;left:2765;top:3940;width:7200;height:6593" o:preferrelative="f" stroked="t" strokecolor="#002060">
                <v:fill o:detectmouseclick="t"/>
                <v:path o:extrusionok="t" o:connecttype="none"/>
                <o:lock v:ext="edit" text="t"/>
              </v:shape>
              <v:shape id="_x0000_s2404" type="#_x0000_t202" style="position:absolute;left:6774;top:4229;width:2336;height:686" strokeweight="1.5pt">
                <v:textbox>
                  <w:txbxContent>
                    <w:p w14:paraId="22CDCA7A" w14:textId="77777777" w:rsidR="00467F89" w:rsidRPr="00B52AF0" w:rsidRDefault="00467F89" w:rsidP="00B52AF0">
                      <w:pPr>
                        <w:jc w:val="center"/>
                        <w:rPr>
                          <w:del w:id="334" w:author="GIRAUD Christian" w:date="2014-06-06T16:49:00Z"/>
                          <w:lang w:val="fr-FR"/>
                        </w:rPr>
                      </w:pPr>
                      <w:del w:id="335" w:author="GIRAUD Christian" w:date="2014-06-06T16:49:00Z">
                        <w:r>
                          <w:rPr>
                            <w:lang w:val="fr-FR"/>
                          </w:rPr>
                          <w:delText>Unisig Specification V3.3.0</w:delText>
                        </w:r>
                      </w:del>
                    </w:p>
                  </w:txbxContent>
                </v:textbox>
              </v:shape>
              <v:shape id="_x0000_s2405" type="#_x0000_t202" style="position:absolute;left:6823;top:5365;width:2237;height:762">
                <v:textbox>
                  <w:txbxContent>
                    <w:p w14:paraId="07F69AAE" w14:textId="77777777" w:rsidR="00467F89" w:rsidRPr="00B52AF0" w:rsidRDefault="00467F89" w:rsidP="00B52AF0">
                      <w:pPr>
                        <w:pStyle w:val="DocReference"/>
                        <w:jc w:val="center"/>
                        <w:rPr>
                          <w:del w:id="336" w:author="GIRAUD Christian" w:date="2014-06-06T16:49:00Z"/>
                          <w:lang w:val="en-GB"/>
                        </w:rPr>
                      </w:pPr>
                      <w:del w:id="337" w:author="GIRAUD Christian" w:date="2014-06-06T16:49:00Z">
                        <w:r w:rsidRPr="00B52AF0">
                          <w:rPr>
                            <w:lang w:val="en-GB"/>
                          </w:rPr>
                          <w:delText>Formal Specification</w:delText>
                        </w:r>
                      </w:del>
                    </w:p>
                    <w:p w14:paraId="1A98B6BE" w14:textId="77777777" w:rsidR="00467F89" w:rsidRPr="00B52AF0" w:rsidRDefault="00467F89" w:rsidP="00B52AF0">
                      <w:pPr>
                        <w:jc w:val="center"/>
                        <w:rPr>
                          <w:del w:id="338" w:author="GIRAUD Christian" w:date="2014-06-06T16:49:00Z"/>
                        </w:rPr>
                      </w:pPr>
                      <w:del w:id="339" w:author="GIRAUD Christian" w:date="2014-06-06T16:49:00Z">
                        <w:r w:rsidRPr="00B52AF0">
                          <w:delText>(SysML &amp; Software Spec)</w:delText>
                        </w:r>
                      </w:del>
                    </w:p>
                  </w:txbxContent>
                </v:textbox>
              </v:shape>
              <v:shape id="_x0000_s2406" type="#_x0000_t202" style="position:absolute;left:4988;top:6588;width:1064;height:587">
                <v:textbox>
                  <w:txbxContent>
                    <w:p w14:paraId="0040BDE9" w14:textId="77777777" w:rsidR="00467F89" w:rsidRPr="00B15428" w:rsidRDefault="00467F89" w:rsidP="009006E2">
                      <w:pPr>
                        <w:jc w:val="center"/>
                        <w:rPr>
                          <w:del w:id="340" w:author="GIRAUD Christian" w:date="2014-06-06T16:49:00Z"/>
                          <w:lang w:val="fr-FR"/>
                        </w:rPr>
                      </w:pPr>
                      <w:del w:id="341" w:author="GIRAUD Christian" w:date="2014-06-06T16:49:00Z">
                        <w:r>
                          <w:rPr>
                            <w:lang w:val="fr-FR"/>
                          </w:rPr>
                          <w:delText>Model</w:delText>
                        </w:r>
                      </w:del>
                    </w:p>
                  </w:txbxContent>
                </v:textbox>
              </v:shape>
              <v:shape id="_x0000_s2407" type="#_x0000_t202" style="position:absolute;left:7309;top:6588;width:1265;height:502">
                <v:textbox>
                  <w:txbxContent>
                    <w:p w14:paraId="0AFEE6AB" w14:textId="77777777" w:rsidR="00467F89" w:rsidRPr="00B15428" w:rsidRDefault="00467F89" w:rsidP="009006E2">
                      <w:pPr>
                        <w:pStyle w:val="DocReference"/>
                        <w:jc w:val="center"/>
                        <w:rPr>
                          <w:del w:id="342" w:author="GIRAUD Christian" w:date="2014-06-06T16:49:00Z"/>
                        </w:rPr>
                      </w:pPr>
                      <w:del w:id="343" w:author="GIRAUD Christian" w:date="2014-06-06T16:49:00Z">
                        <w:r>
                          <w:delText>Kernel Code</w:delText>
                        </w:r>
                      </w:del>
                    </w:p>
                  </w:txbxContent>
                </v:textbox>
              </v:shape>
              <v:shape id="_x0000_s2408" type="#_x0000_t202" style="position:absolute;left:5944;top:8417;width:1533;height:645">
                <v:textbox>
                  <w:txbxContent>
                    <w:p w14:paraId="1394C4CB" w14:textId="77777777" w:rsidR="00467F89" w:rsidRPr="009600B0" w:rsidRDefault="00467F89" w:rsidP="00594B6D">
                      <w:pPr>
                        <w:pStyle w:val="Index7"/>
                        <w:rPr>
                          <w:del w:id="344" w:author="GIRAUD Christian" w:date="2014-06-06T16:49:00Z"/>
                        </w:rPr>
                      </w:pPr>
                      <w:del w:id="345" w:author="GIRAUD Christian" w:date="2014-06-06T16:49:00Z">
                        <w:r w:rsidRPr="009600B0">
                          <w:delText>Host Machine</w:delText>
                        </w:r>
                      </w:del>
                    </w:p>
                    <w:p w14:paraId="4D4E5638" w14:textId="77777777" w:rsidR="00467F89" w:rsidRPr="00B15428" w:rsidRDefault="00467F89" w:rsidP="009600B0">
                      <w:pPr>
                        <w:jc w:val="center"/>
                        <w:rPr>
                          <w:del w:id="346" w:author="GIRAUD Christian" w:date="2014-06-06T16:49:00Z"/>
                          <w:lang w:val="fr-FR"/>
                        </w:rPr>
                      </w:pPr>
                      <w:del w:id="347" w:author="GIRAUD Christian" w:date="2014-06-06T16:49:00Z">
                        <w:r>
                          <w:rPr>
                            <w:lang w:val="fr-FR"/>
                          </w:rPr>
                          <w:delText>(Soft ADA C++)</w:delText>
                        </w:r>
                      </w:del>
                    </w:p>
                  </w:txbxContent>
                </v:textbox>
              </v:shape>
              <v:shape id="_x0000_s2409" type="#_x0000_t202" style="position:absolute;left:7913;top:8417;width:1717;height:645">
                <v:textbox>
                  <w:txbxContent>
                    <w:p w14:paraId="4B4C8541" w14:textId="77777777" w:rsidR="00467F89" w:rsidRPr="009006E2" w:rsidRDefault="00467F89" w:rsidP="00594B6D">
                      <w:pPr>
                        <w:pStyle w:val="Index7"/>
                        <w:rPr>
                          <w:del w:id="348" w:author="GIRAUD Christian" w:date="2014-06-06T16:49:00Z"/>
                        </w:rPr>
                      </w:pPr>
                      <w:del w:id="349" w:author="GIRAUD Christian" w:date="2014-06-06T16:49:00Z">
                        <w:r w:rsidRPr="009006E2">
                          <w:delText>Real Time Machine</w:delText>
                        </w:r>
                      </w:del>
                    </w:p>
                    <w:p w14:paraId="51A0EBD3" w14:textId="77777777" w:rsidR="00467F89" w:rsidRPr="00B15428" w:rsidRDefault="00467F89" w:rsidP="009006E2">
                      <w:pPr>
                        <w:jc w:val="center"/>
                        <w:rPr>
                          <w:del w:id="350" w:author="GIRAUD Christian" w:date="2014-06-06T16:49:00Z"/>
                          <w:lang w:val="fr-FR"/>
                        </w:rPr>
                      </w:pPr>
                      <w:del w:id="351" w:author="GIRAUD Christian" w:date="2014-06-06T16:49:00Z">
                        <w:r>
                          <w:rPr>
                            <w:lang w:val="fr-FR"/>
                          </w:rPr>
                          <w:delText>(hard +soft + simu)</w:delText>
                        </w:r>
                      </w:del>
                    </w:p>
                  </w:txbxContent>
                </v:textbox>
              </v:shape>
              <v:shape id="_x0000_s2410" type="#_x0000_t202" style="position:absolute;left:3590;top:8417;width:1398;height:645">
                <v:textbox>
                  <w:txbxContent>
                    <w:p w14:paraId="4DB55108" w14:textId="77777777" w:rsidR="00467F89" w:rsidRDefault="00467F89" w:rsidP="009600B0">
                      <w:pPr>
                        <w:pStyle w:val="DocReference"/>
                        <w:jc w:val="center"/>
                        <w:rPr>
                          <w:del w:id="352" w:author="GIRAUD Christian" w:date="2014-06-06T16:49:00Z"/>
                        </w:rPr>
                      </w:pPr>
                      <w:del w:id="353" w:author="GIRAUD Christian" w:date="2014-06-06T16:49:00Z">
                        <w:r>
                          <w:delText>Virtual Machine</w:delText>
                        </w:r>
                      </w:del>
                    </w:p>
                    <w:p w14:paraId="3FF27EFE" w14:textId="77777777" w:rsidR="00467F89" w:rsidRPr="00B15428" w:rsidRDefault="00467F89" w:rsidP="009600B0">
                      <w:pPr>
                        <w:jc w:val="center"/>
                        <w:rPr>
                          <w:del w:id="354" w:author="GIRAUD Christian" w:date="2014-06-06T16:49:00Z"/>
                          <w:lang w:val="fr-FR"/>
                        </w:rPr>
                      </w:pPr>
                      <w:del w:id="355" w:author="GIRAUD Christian" w:date="2014-06-06T16:49:00Z">
                        <w:r>
                          <w:rPr>
                            <w:lang w:val="fr-FR"/>
                          </w:rPr>
                          <w:delText>( Excel )</w:delText>
                        </w:r>
                      </w:del>
                    </w:p>
                  </w:txbxContent>
                </v:textbox>
              </v:shape>
              <v:shape id="_x0000_s2411" type="#_x0000_t202" style="position:absolute;left:3347;top:4229;width:1859;height:773" strokeweight="1.5pt">
                <v:textbox>
                  <w:txbxContent>
                    <w:p w14:paraId="46DA1B2F" w14:textId="77777777" w:rsidR="00467F89" w:rsidRPr="00B15428" w:rsidRDefault="00467F89" w:rsidP="009600B0">
                      <w:pPr>
                        <w:pStyle w:val="Corpsdetexte3"/>
                        <w:rPr>
                          <w:del w:id="356" w:author="GIRAUD Christian" w:date="2014-06-06T16:49:00Z"/>
                        </w:rPr>
                      </w:pPr>
                      <w:del w:id="357" w:author="GIRAUD Christian" w:date="2014-06-06T16:49:00Z">
                        <w:r>
                          <w:delText>Signalling Implementation Specification</w:delText>
                        </w:r>
                      </w:del>
                    </w:p>
                  </w:txbxContent>
                </v:textbox>
              </v:shape>
              <v:shape id="_x0000_s2412" type="#_x0000_t202" style="position:absolute;left:5726;top:9695;width:1399;height:553" strokeweight="1.5pt">
                <v:textbox>
                  <w:txbxContent>
                    <w:p w14:paraId="33A07076" w14:textId="77777777" w:rsidR="00467F89" w:rsidRPr="00594B6D" w:rsidRDefault="00467F89" w:rsidP="00594B6D">
                      <w:pPr>
                        <w:pStyle w:val="Index7"/>
                        <w:rPr>
                          <w:del w:id="358" w:author="GIRAUD Christian" w:date="2014-06-06T16:49:00Z"/>
                        </w:rPr>
                      </w:pPr>
                      <w:del w:id="359" w:author="GIRAUD Christian" w:date="2014-06-06T16:49:00Z">
                        <w:r w:rsidRPr="00594B6D">
                          <w:delText>Validation</w:delText>
                        </w:r>
                      </w:del>
                    </w:p>
                  </w:txbxContent>
                </v:textbox>
              </v:shape>
              <v:shape id="_x0000_s2413" type="#_x0000_t32" style="position:absolute;left:7942;top:4926;width:1;height:439" o:connectortype="straight">
                <v:stroke endarrow="block"/>
              </v:shape>
              <v:shape id="_x0000_s2414" type="#_x0000_t32" style="position:absolute;left:7942;top:6127;width:1;height:461" o:connectortype="straight">
                <v:stroke endarrow="block"/>
              </v:shape>
              <v:shape id="_x0000_s2415" type="#_x0000_t32" style="position:absolute;left:5521;top:5118;width:1;height:1470;flip:x" o:connectortype="straight">
                <v:stroke endarrow="block"/>
              </v:shape>
              <v:shape id="_x0000_s2416" type="#_x0000_t32" style="position:absolute;left:5509;top:5117;width:2425;height:1" o:connectortype="straight"/>
              <v:shape id="_x0000_s2417" type="#_x0000_t32" style="position:absolute;left:6709;top:7911;width:1;height:506" o:connectortype="straight">
                <v:stroke endarrow="block"/>
              </v:shape>
              <v:shape id="_x0000_s2418" type="#_x0000_t32" style="position:absolute;left:8772;top:7911;width:1;height:506;flip:x" o:connectortype="straight">
                <v:stroke endarrow="block"/>
              </v:shape>
              <v:shape id="_x0000_s2419" type="#_x0000_t32" style="position:absolute;left:6710;top:7911;width:2062;height:1" o:connectortype="straight"/>
              <v:shape id="_x0000_s2420" type="#_x0000_t32" style="position:absolute;left:7942;top:7090;width:1;height:821" o:connectortype="straight"/>
              <v:shape id="_x0000_s2421" type="#_x0000_t32" style="position:absolute;left:4289;top:7175;width:1232;height:1242;flip:x" o:connectortype="straight">
                <v:stroke endarrow="block"/>
              </v:shape>
              <v:shape id="_x0000_s2422" type="#_x0000_t32" style="position:absolute;left:9370;top:7652;width:1;height:712" o:connectortype="straight">
                <v:stroke endarrow="block"/>
              </v:shape>
              <v:shape id="_x0000_s2423" type="#_x0000_t32" style="position:absolute;left:3924;top:5062;width:34;height:3276;flip:x" o:connectortype="straight" strokecolor="red" strokeweight="1.5pt">
                <v:stroke endarrow="block"/>
              </v:shape>
              <v:shape id="_x0000_s2424" type="#_x0000_t32" style="position:absolute;left:5156;top:7501;width:2698;height:25;flip:x y" o:connectortype="straight" strokecolor="red" strokeweight="1.5pt"/>
              <v:shape id="_x0000_s2425" type="#_x0000_t32" style="position:absolute;left:3924;top:7501;width:1064;height:0;flip:x" o:connectortype="straight" strokecolor="red" strokeweight="1.5pt"/>
              <v:shape id="_x0000_s2426" type="#_x0000_t32" style="position:absolute;left:7996;top:7526;width:202;height:0" o:connectortype="straight" strokecolor="red" strokeweight="1.5pt"/>
              <v:shape id="_x0000_s2427" type="#_x0000_t32" style="position:absolute;left:8198;top:7526;width:1;height:305" o:connectortype="straight" strokecolor="red" strokeweight="1.5pt"/>
              <v:shape id="_x0000_s2428" type="#_x0000_t32" style="position:absolute;left:6220;top:7526;width:1;height:812" o:connectortype="straight" strokecolor="red" strokeweight="1.5pt">
                <v:stroke endarrow="block"/>
              </v:shape>
              <v:shape id="_x0000_s2429" type="#_x0000_t32" style="position:absolute;left:8198;top:7974;width:1;height:364" o:connectortype="straight" strokecolor="red" strokeweight="1.5pt">
                <v:stroke endarrow="block"/>
              </v:shape>
              <v:shape id="_x0000_s2430" type="#_x0000_t32" style="position:absolute;left:6052;top:5746;width:771;height:1136;flip:x" o:connectortype="straight">
                <v:stroke endarrow="block"/>
              </v:shape>
              <v:shape id="_x0000_s2431" type="#_x0000_t202" style="position:absolute;left:8803;top:6810;width:1086;height:842">
                <v:stroke dashstyle="dash"/>
                <v:textbox>
                  <w:txbxContent>
                    <w:p w14:paraId="0953A6B7" w14:textId="77777777" w:rsidR="00467F89" w:rsidRPr="009006E2" w:rsidRDefault="00467F89" w:rsidP="009006E2">
                      <w:pPr>
                        <w:jc w:val="center"/>
                        <w:rPr>
                          <w:del w:id="360" w:author="GIRAUD Christian" w:date="2014-06-06T16:49:00Z"/>
                          <w:lang w:val="fr-FR"/>
                        </w:rPr>
                      </w:pPr>
                      <w:del w:id="361" w:author="GIRAUD Christian" w:date="2014-06-06T16:49:00Z">
                        <w:r>
                          <w:rPr>
                            <w:lang w:val="fr-FR"/>
                          </w:rPr>
                          <w:delText>Hardware + basic soft + simulator</w:delText>
                        </w:r>
                      </w:del>
                    </w:p>
                  </w:txbxContent>
                </v:textbox>
              </v:shape>
              <v:shape id="_x0000_s2432" type="#_x0000_t32" style="position:absolute;left:6425;top:9062;width:285;height:622;flip:x" o:connectortype="straight">
                <v:stroke endarrow="block"/>
              </v:shape>
              <v:shape id="_x0000_s2433" type="#_x0000_t32" style="position:absolute;left:4289;top:9062;width:1426;height:909" o:connectortype="straight">
                <v:stroke endarrow="block"/>
              </v:shape>
              <v:shape id="_x0000_s2434" type="#_x0000_t32" style="position:absolute;left:7136;top:9062;width:1636;height:909;flip:x" o:connectortype="straight">
                <v:stroke endarrow="block"/>
              </v:shape>
              <w10:wrap type="none"/>
              <w10:anchorlock/>
            </v:group>
          </w:pict>
        </w:r>
      </w:del>
    </w:p>
    <w:p w14:paraId="2CC5D750" w14:textId="77777777" w:rsidR="00E74B3E" w:rsidRDefault="00D7563F" w:rsidP="00F54EFE">
      <w:pPr>
        <w:pStyle w:val="Corpsdetexte"/>
        <w:ind w:left="851" w:hanging="851"/>
        <w:rPr>
          <w:ins w:id="362" w:author="GIRAUD Christian" w:date="2014-06-06T16:49:00Z"/>
        </w:rPr>
      </w:pPr>
      <w:ins w:id="363" w:author="GIRAUD Christian" w:date="2014-06-06T16:49:00Z">
        <w:r>
          <w:rPr>
            <w:noProof/>
            <w:lang w:val="fr-FR"/>
          </w:rPr>
        </w:r>
        <w:r w:rsidR="00295A68">
          <w:pict w14:anchorId="03B091BF">
            <v:group id="_x0000_s1544" editas="canvas" style="width:495pt;height:453.2pt;mso-position-horizontal-relative:char;mso-position-vertical-relative:line" coordorigin="2765,3940" coordsize="7200,6593">
              <o:lock v:ext="edit" aspectratio="t"/>
              <v:shape id="_x0000_s1543" type="#_x0000_t75" style="position:absolute;left:2765;top:3940;width:7200;height:6593" o:preferrelative="f" stroked="t" strokecolor="#002060">
                <v:fill o:detectmouseclick="t"/>
                <v:path o:extrusionok="t" o:connecttype="none"/>
                <o:lock v:ext="edit" text="t"/>
              </v:shape>
              <v:shape id="_x0000_s1545" type="#_x0000_t202" style="position:absolute;left:6774;top:4229;width:2336;height:686" strokeweight="1.5pt">
                <v:textbox style="mso-next-textbox:#_x0000_s1545">
                  <w:txbxContent>
                    <w:p w14:paraId="52BA1214" w14:textId="77777777" w:rsidR="009776C3" w:rsidRPr="00B52AF0" w:rsidRDefault="009776C3" w:rsidP="00B52AF0">
                      <w:pPr>
                        <w:jc w:val="center"/>
                        <w:rPr>
                          <w:ins w:id="364" w:author="GIRAUD Christian" w:date="2014-06-06T16:49:00Z"/>
                          <w:lang w:val="fr-FR"/>
                        </w:rPr>
                      </w:pPr>
                      <w:ins w:id="365" w:author="GIRAUD Christian" w:date="2014-06-06T16:49:00Z">
                        <w:r>
                          <w:rPr>
                            <w:lang w:val="fr-FR"/>
                          </w:rPr>
                          <w:t>Unisig Specification V3.3.0</w:t>
                        </w:r>
                      </w:ins>
                    </w:p>
                  </w:txbxContent>
                </v:textbox>
              </v:shape>
              <v:shape id="_x0000_s1546" type="#_x0000_t202" style="position:absolute;left:6823;top:5365;width:2237;height:762">
                <v:textbox style="mso-next-textbox:#_x0000_s1546">
                  <w:txbxContent>
                    <w:p w14:paraId="0F4D67BD" w14:textId="77777777" w:rsidR="009776C3" w:rsidRPr="00B52AF0" w:rsidRDefault="009776C3" w:rsidP="00B52AF0">
                      <w:pPr>
                        <w:pStyle w:val="DocReference"/>
                        <w:jc w:val="center"/>
                        <w:rPr>
                          <w:ins w:id="366" w:author="GIRAUD Christian" w:date="2014-06-06T16:49:00Z"/>
                          <w:lang w:val="en-GB"/>
                        </w:rPr>
                      </w:pPr>
                      <w:ins w:id="367" w:author="GIRAUD Christian" w:date="2014-06-06T16:49:00Z">
                        <w:r w:rsidRPr="00B52AF0">
                          <w:rPr>
                            <w:lang w:val="en-GB"/>
                          </w:rPr>
                          <w:t>Formal Specification</w:t>
                        </w:r>
                      </w:ins>
                    </w:p>
                    <w:p w14:paraId="27916A3F" w14:textId="77777777" w:rsidR="009776C3" w:rsidRPr="00B52AF0" w:rsidRDefault="009776C3" w:rsidP="00B52AF0">
                      <w:pPr>
                        <w:jc w:val="center"/>
                        <w:rPr>
                          <w:ins w:id="368" w:author="GIRAUD Christian" w:date="2014-06-06T16:49:00Z"/>
                        </w:rPr>
                      </w:pPr>
                      <w:ins w:id="369" w:author="GIRAUD Christian" w:date="2014-06-06T16:49:00Z">
                        <w:r w:rsidRPr="00B52AF0">
                          <w:t>(SysML &amp; Software Spec)</w:t>
                        </w:r>
                      </w:ins>
                    </w:p>
                  </w:txbxContent>
                </v:textbox>
              </v:shape>
              <v:shape id="_x0000_s1547" type="#_x0000_t202" style="position:absolute;left:4988;top:6588;width:1064;height:587">
                <v:textbox style="mso-next-textbox:#_x0000_s1547">
                  <w:txbxContent>
                    <w:p w14:paraId="3E5C2A6A" w14:textId="77777777" w:rsidR="009776C3" w:rsidRPr="00B15428" w:rsidRDefault="009776C3" w:rsidP="009006E2">
                      <w:pPr>
                        <w:jc w:val="center"/>
                        <w:rPr>
                          <w:ins w:id="370" w:author="GIRAUD Christian" w:date="2014-06-06T16:49:00Z"/>
                          <w:lang w:val="fr-FR"/>
                        </w:rPr>
                      </w:pPr>
                      <w:ins w:id="371" w:author="GIRAUD Christian" w:date="2014-06-06T16:49:00Z">
                        <w:r>
                          <w:rPr>
                            <w:lang w:val="fr-FR"/>
                          </w:rPr>
                          <w:t>Model</w:t>
                        </w:r>
                      </w:ins>
                    </w:p>
                  </w:txbxContent>
                </v:textbox>
              </v:shape>
              <v:shape id="_x0000_s1548" type="#_x0000_t202" style="position:absolute;left:7309;top:6588;width:1265;height:502">
                <v:textbox style="mso-next-textbox:#_x0000_s1548">
                  <w:txbxContent>
                    <w:p w14:paraId="0EA95B54" w14:textId="77777777" w:rsidR="009776C3" w:rsidRPr="00B15428" w:rsidRDefault="009776C3" w:rsidP="009006E2">
                      <w:pPr>
                        <w:pStyle w:val="DocReference"/>
                        <w:jc w:val="center"/>
                        <w:rPr>
                          <w:ins w:id="372" w:author="GIRAUD Christian" w:date="2014-06-06T16:49:00Z"/>
                        </w:rPr>
                      </w:pPr>
                      <w:ins w:id="373" w:author="GIRAUD Christian" w:date="2014-06-06T16:49:00Z">
                        <w:r>
                          <w:t>Kernel Code</w:t>
                        </w:r>
                      </w:ins>
                    </w:p>
                  </w:txbxContent>
                </v:textbox>
              </v:shape>
              <v:shape id="_x0000_s1549" type="#_x0000_t202" style="position:absolute;left:5944;top:8417;width:1533;height:645">
                <v:textbox style="mso-next-textbox:#_x0000_s1549">
                  <w:txbxContent>
                    <w:p w14:paraId="24B05653" w14:textId="77777777" w:rsidR="009776C3" w:rsidRPr="009600B0" w:rsidRDefault="009776C3" w:rsidP="00594B6D">
                      <w:pPr>
                        <w:pStyle w:val="Index7"/>
                        <w:rPr>
                          <w:ins w:id="374" w:author="GIRAUD Christian" w:date="2014-06-06T16:49:00Z"/>
                        </w:rPr>
                      </w:pPr>
                      <w:ins w:id="375" w:author="GIRAUD Christian" w:date="2014-06-06T16:49:00Z">
                        <w:r w:rsidRPr="009600B0">
                          <w:t>Host Machine</w:t>
                        </w:r>
                      </w:ins>
                    </w:p>
                    <w:p w14:paraId="1BEC873F" w14:textId="77777777" w:rsidR="009776C3" w:rsidRPr="00B15428" w:rsidRDefault="009776C3" w:rsidP="009600B0">
                      <w:pPr>
                        <w:jc w:val="center"/>
                        <w:rPr>
                          <w:ins w:id="376" w:author="GIRAUD Christian" w:date="2014-06-06T16:49:00Z"/>
                          <w:lang w:val="fr-FR"/>
                        </w:rPr>
                      </w:pPr>
                      <w:ins w:id="377" w:author="GIRAUD Christian" w:date="2014-06-06T16:49:00Z">
                        <w:r>
                          <w:rPr>
                            <w:lang w:val="fr-FR"/>
                          </w:rPr>
                          <w:t>(Soft ADA C++)</w:t>
                        </w:r>
                      </w:ins>
                    </w:p>
                  </w:txbxContent>
                </v:textbox>
              </v:shape>
              <v:shape id="_x0000_s1550" type="#_x0000_t202" style="position:absolute;left:7913;top:8417;width:1717;height:645">
                <v:textbox style="mso-next-textbox:#_x0000_s1550">
                  <w:txbxContent>
                    <w:p w14:paraId="00B3B667" w14:textId="77777777" w:rsidR="009776C3" w:rsidRPr="009006E2" w:rsidRDefault="009776C3" w:rsidP="00594B6D">
                      <w:pPr>
                        <w:pStyle w:val="Index7"/>
                        <w:rPr>
                          <w:ins w:id="378" w:author="GIRAUD Christian" w:date="2014-06-06T16:49:00Z"/>
                        </w:rPr>
                      </w:pPr>
                      <w:ins w:id="379" w:author="GIRAUD Christian" w:date="2014-06-06T16:49:00Z">
                        <w:r w:rsidRPr="009006E2">
                          <w:t>Real Time Machine</w:t>
                        </w:r>
                      </w:ins>
                    </w:p>
                    <w:p w14:paraId="09693189" w14:textId="77777777" w:rsidR="009776C3" w:rsidRPr="00B15428" w:rsidRDefault="009776C3" w:rsidP="009006E2">
                      <w:pPr>
                        <w:jc w:val="center"/>
                        <w:rPr>
                          <w:ins w:id="380" w:author="GIRAUD Christian" w:date="2014-06-06T16:49:00Z"/>
                          <w:lang w:val="fr-FR"/>
                        </w:rPr>
                      </w:pPr>
                      <w:ins w:id="381" w:author="GIRAUD Christian" w:date="2014-06-06T16:49:00Z">
                        <w:r>
                          <w:rPr>
                            <w:lang w:val="fr-FR"/>
                          </w:rPr>
                          <w:t>(hard +soft + simu)</w:t>
                        </w:r>
                      </w:ins>
                    </w:p>
                  </w:txbxContent>
                </v:textbox>
              </v:shape>
              <v:shape id="_x0000_s1551" type="#_x0000_t202" style="position:absolute;left:3590;top:8417;width:1398;height:645">
                <v:textbox style="mso-next-textbox:#_x0000_s1551">
                  <w:txbxContent>
                    <w:p w14:paraId="03D9D198" w14:textId="77777777" w:rsidR="009776C3" w:rsidRDefault="009776C3" w:rsidP="009600B0">
                      <w:pPr>
                        <w:pStyle w:val="DocReference"/>
                        <w:jc w:val="center"/>
                        <w:rPr>
                          <w:ins w:id="382" w:author="GIRAUD Christian" w:date="2014-06-06T16:49:00Z"/>
                        </w:rPr>
                      </w:pPr>
                      <w:ins w:id="383" w:author="GIRAUD Christian" w:date="2014-06-06T16:49:00Z">
                        <w:r>
                          <w:t>Virtual Machine</w:t>
                        </w:r>
                      </w:ins>
                    </w:p>
                    <w:p w14:paraId="564A6AA7" w14:textId="77777777" w:rsidR="009776C3" w:rsidRPr="00B15428" w:rsidRDefault="009776C3" w:rsidP="009600B0">
                      <w:pPr>
                        <w:jc w:val="center"/>
                        <w:rPr>
                          <w:ins w:id="384" w:author="GIRAUD Christian" w:date="2014-06-06T16:49:00Z"/>
                          <w:lang w:val="fr-FR"/>
                        </w:rPr>
                      </w:pPr>
                      <w:ins w:id="385" w:author="GIRAUD Christian" w:date="2014-06-06T16:49:00Z">
                        <w:r>
                          <w:rPr>
                            <w:lang w:val="fr-FR"/>
                          </w:rPr>
                          <w:t>( Excel )</w:t>
                        </w:r>
                      </w:ins>
                    </w:p>
                  </w:txbxContent>
                </v:textbox>
              </v:shape>
              <v:shape id="_x0000_s1552" type="#_x0000_t202" style="position:absolute;left:3347;top:4229;width:1859;height:773" strokeweight="1.5pt">
                <v:textbox style="mso-next-textbox:#_x0000_s1552">
                  <w:txbxContent>
                    <w:p w14:paraId="6079B846" w14:textId="77777777" w:rsidR="009776C3" w:rsidRPr="00B15428" w:rsidRDefault="009776C3" w:rsidP="009600B0">
                      <w:pPr>
                        <w:pStyle w:val="Corpsdetexte3"/>
                        <w:rPr>
                          <w:ins w:id="386" w:author="GIRAUD Christian" w:date="2014-06-06T16:49:00Z"/>
                        </w:rPr>
                      </w:pPr>
                      <w:ins w:id="387" w:author="GIRAUD Christian" w:date="2014-06-06T16:49:00Z">
                        <w:r>
                          <w:t>Signalling Implementation Specification</w:t>
                        </w:r>
                      </w:ins>
                    </w:p>
                  </w:txbxContent>
                </v:textbox>
              </v:shape>
              <v:shape id="_x0000_s1553" type="#_x0000_t202" style="position:absolute;left:5726;top:9695;width:1399;height:553" strokeweight="1.5pt">
                <v:textbox style="mso-next-textbox:#_x0000_s1553">
                  <w:txbxContent>
                    <w:p w14:paraId="50B99B26" w14:textId="77777777" w:rsidR="009776C3" w:rsidRPr="00594B6D" w:rsidRDefault="009776C3" w:rsidP="00594B6D">
                      <w:pPr>
                        <w:pStyle w:val="Index7"/>
                        <w:rPr>
                          <w:ins w:id="388" w:author="GIRAUD Christian" w:date="2014-06-06T16:49:00Z"/>
                        </w:rPr>
                      </w:pPr>
                      <w:ins w:id="389" w:author="GIRAUD Christian" w:date="2014-06-06T16:49:00Z">
                        <w:r w:rsidRPr="00594B6D">
                          <w:t>Validation</w:t>
                        </w:r>
                      </w:ins>
                    </w:p>
                  </w:txbxContent>
                </v:textbox>
              </v:shape>
              <v:shape id="_x0000_s1554" type="#_x0000_t32" style="position:absolute;left:7942;top:4926;width:1;height:439" o:connectortype="straight">
                <v:stroke endarrow="block"/>
              </v:shape>
              <v:shape id="_x0000_s1555" type="#_x0000_t32" style="position:absolute;left:7942;top:6127;width:1;height:461" o:connectortype="straight">
                <v:stroke endarrow="block"/>
              </v:shape>
              <v:shape id="_x0000_s1556" type="#_x0000_t32" style="position:absolute;left:5521;top:5118;width:1;height:1470;flip:x" o:connectortype="straight">
                <v:stroke endarrow="block"/>
              </v:shape>
              <v:shape id="_x0000_s1557" type="#_x0000_t32" style="position:absolute;left:5509;top:5117;width:2425;height:1" o:connectortype="straight"/>
              <v:shape id="_x0000_s1558" type="#_x0000_t32" style="position:absolute;left:6710;top:7911;width:1;height:506" o:connectortype="straight">
                <v:stroke endarrow="block"/>
              </v:shape>
              <v:shape id="_x0000_s1559" type="#_x0000_t32" style="position:absolute;left:8772;top:7911;width:1;height:506;flip:x" o:connectortype="straight">
                <v:stroke endarrow="block"/>
              </v:shape>
              <v:shape id="_x0000_s1560" type="#_x0000_t32" style="position:absolute;left:6710;top:7911;width:2062;height:1" o:connectortype="straight"/>
              <v:shape id="_x0000_s1561" type="#_x0000_t32" style="position:absolute;left:7942;top:7090;width:1;height:821" o:connectortype="straight"/>
              <v:shape id="_x0000_s1562" type="#_x0000_t32" style="position:absolute;left:4289;top:7175;width:1232;height:1242;flip:x" o:connectortype="straight">
                <v:stroke endarrow="block"/>
              </v:shape>
              <v:shape id="_x0000_s1563" type="#_x0000_t32" style="position:absolute;left:9370;top:7652;width:1;height:712" o:connectortype="straight">
                <v:stroke endarrow="block"/>
              </v:shape>
              <v:shape id="_x0000_s1564" type="#_x0000_t32" style="position:absolute;left:3924;top:5062;width:34;height:3276;flip:x" o:connectortype="straight" strokecolor="red" strokeweight="1.5pt">
                <v:stroke endarrow="block"/>
              </v:shape>
              <v:shape id="_x0000_s1565" type="#_x0000_t32" style="position:absolute;left:5156;top:7501;width:2698;height:25;flip:x y" o:connectortype="straight" strokecolor="red" strokeweight="1.5pt"/>
              <v:shape id="_x0000_s1566" type="#_x0000_t32" style="position:absolute;left:3924;top:7501;width:1064;height:0;flip:x" o:connectortype="straight" strokecolor="red" strokeweight="1.5pt"/>
              <v:shape id="_x0000_s1567" type="#_x0000_t32" style="position:absolute;left:7996;top:7526;width:202;height:0" o:connectortype="straight" strokecolor="red" strokeweight="1.5pt"/>
              <v:shape id="_x0000_s1568" type="#_x0000_t32" style="position:absolute;left:8198;top:7526;width:1;height:305" o:connectortype="straight" strokecolor="red" strokeweight="1.5pt"/>
              <v:shape id="_x0000_s1569" type="#_x0000_t32" style="position:absolute;left:6220;top:7526;width:1;height:812" o:connectortype="straight" strokecolor="red" strokeweight="1.5pt">
                <v:stroke endarrow="block"/>
              </v:shape>
              <v:shape id="_x0000_s1570" type="#_x0000_t32" style="position:absolute;left:8198;top:7974;width:1;height:364" o:connectortype="straight" strokecolor="red" strokeweight="1.5pt">
                <v:stroke endarrow="block"/>
              </v:shape>
              <v:shape id="_x0000_s1571" type="#_x0000_t32" style="position:absolute;left:6052;top:5746;width:771;height:1136;flip:x" o:connectortype="straight">
                <v:stroke endarrow="block"/>
              </v:shape>
              <v:shape id="_x0000_s1572" type="#_x0000_t202" style="position:absolute;left:8803;top:6810;width:1086;height:842">
                <v:stroke dashstyle="dash"/>
                <v:textbox style="mso-next-textbox:#_x0000_s1572">
                  <w:txbxContent>
                    <w:p w14:paraId="3F35030C" w14:textId="77777777" w:rsidR="009776C3" w:rsidRPr="009006E2" w:rsidRDefault="009776C3" w:rsidP="009006E2">
                      <w:pPr>
                        <w:jc w:val="center"/>
                        <w:rPr>
                          <w:ins w:id="390" w:author="GIRAUD Christian" w:date="2014-06-06T16:49:00Z"/>
                          <w:lang w:val="fr-FR"/>
                        </w:rPr>
                      </w:pPr>
                      <w:ins w:id="391" w:author="GIRAUD Christian" w:date="2014-06-06T16:49:00Z">
                        <w:r>
                          <w:rPr>
                            <w:lang w:val="fr-FR"/>
                          </w:rPr>
                          <w:t>Hardware + basic soft + simulator</w:t>
                        </w:r>
                      </w:ins>
                    </w:p>
                  </w:txbxContent>
                </v:textbox>
              </v:shape>
              <v:shape id="_x0000_s1573" type="#_x0000_t32" style="position:absolute;left:6425;top:9062;width:285;height:622;flip:x" o:connectortype="straight">
                <v:stroke endarrow="block"/>
              </v:shape>
              <v:shape id="_x0000_s1574" type="#_x0000_t32" style="position:absolute;left:4289;top:9062;width:1426;height:909" o:connectortype="straight">
                <v:stroke endarrow="block"/>
              </v:shape>
              <v:shape id="_x0000_s1575" type="#_x0000_t32" style="position:absolute;left:7136;top:9062;width:1636;height:909;flip:x" o:connectortype="straight">
                <v:stroke endarrow="block"/>
              </v:shape>
              <w10:wrap type="none"/>
              <w10:anchorlock/>
            </v:group>
          </w:pict>
        </w:r>
      </w:ins>
    </w:p>
    <w:p w14:paraId="3CE1DFEB" w14:textId="77777777" w:rsidR="00594B6D" w:rsidRDefault="00594B6D" w:rsidP="00F54EFE">
      <w:pPr>
        <w:ind w:left="851" w:hanging="851"/>
        <w:jc w:val="center"/>
        <w:rPr>
          <w:rStyle w:val="lev"/>
        </w:rPr>
      </w:pPr>
    </w:p>
    <w:p w14:paraId="40581BA1" w14:textId="77777777" w:rsidR="009D34BC" w:rsidRPr="009D34BC" w:rsidRDefault="009D34BC" w:rsidP="00F54EFE">
      <w:pPr>
        <w:ind w:left="851" w:hanging="851"/>
        <w:jc w:val="center"/>
        <w:rPr>
          <w:rStyle w:val="lev"/>
        </w:rPr>
      </w:pPr>
      <w:r>
        <w:rPr>
          <w:rStyle w:val="lev"/>
        </w:rPr>
        <w:t>Block “Actigram”</w:t>
      </w:r>
    </w:p>
    <w:p w14:paraId="0F28C07D" w14:textId="77777777" w:rsidR="00594B6D" w:rsidRDefault="00594B6D" w:rsidP="00F54EFE">
      <w:pPr>
        <w:pStyle w:val="Corpsdetexte"/>
        <w:ind w:left="851" w:hanging="851"/>
      </w:pPr>
    </w:p>
    <w:p w14:paraId="296D3C73" w14:textId="77777777" w:rsidR="00CA39F4" w:rsidRDefault="00594B6D" w:rsidP="00F54EFE">
      <w:pPr>
        <w:pStyle w:val="Corpsdetexte"/>
        <w:ind w:left="851" w:hanging="851"/>
      </w:pPr>
      <w:r>
        <w:t xml:space="preserve">This actigram shows the 3 branches of activity that are involved in order to validate any Signaling Application. </w:t>
      </w:r>
    </w:p>
    <w:p w14:paraId="5EB4D4BA" w14:textId="77777777" w:rsidR="00295A68" w:rsidRDefault="00295A68" w:rsidP="00F54EFE">
      <w:pPr>
        <w:pStyle w:val="Corpsdetexte"/>
        <w:ind w:left="851" w:hanging="851"/>
      </w:pPr>
    </w:p>
    <w:p w14:paraId="5A51D250" w14:textId="77777777" w:rsidR="009D34BC" w:rsidRDefault="009D34BC" w:rsidP="00F54EFE">
      <w:pPr>
        <w:pStyle w:val="Titre3"/>
        <w:ind w:left="851" w:hanging="851"/>
      </w:pPr>
      <w:bookmarkStart w:id="392" w:name="_Toc389836179"/>
      <w:bookmarkStart w:id="393" w:name="_Toc388370101"/>
      <w:r w:rsidRPr="009D34BC">
        <w:t>Unisig Specification</w:t>
      </w:r>
      <w:bookmarkEnd w:id="392"/>
      <w:bookmarkEnd w:id="393"/>
    </w:p>
    <w:p w14:paraId="0FFE32BD" w14:textId="77777777" w:rsidR="00E74B3E" w:rsidRDefault="00772B0B" w:rsidP="00F54EFE">
      <w:pPr>
        <w:ind w:left="851" w:hanging="851"/>
      </w:pPr>
      <w:r>
        <w:t xml:space="preserve">The main document of reference is the subset 026 in version </w:t>
      </w:r>
      <w:r w:rsidRPr="009D34BC">
        <w:t>V3.3.0</w:t>
      </w:r>
      <w:r>
        <w:t>.</w:t>
      </w:r>
    </w:p>
    <w:p w14:paraId="25ED30D0" w14:textId="77777777" w:rsidR="00193FB2" w:rsidRDefault="00772B0B" w:rsidP="00F54EFE">
      <w:pPr>
        <w:ind w:left="851" w:hanging="851"/>
      </w:pPr>
      <w:r>
        <w:t xml:space="preserve">All chapters are applicable and all subset that are referenced in it.  </w:t>
      </w:r>
    </w:p>
    <w:p w14:paraId="17765F3A" w14:textId="77777777" w:rsidR="008477C7" w:rsidRDefault="008477C7" w:rsidP="00F54EFE">
      <w:pPr>
        <w:ind w:left="851" w:hanging="851"/>
      </w:pPr>
    </w:p>
    <w:p w14:paraId="332FE85F" w14:textId="77777777" w:rsidR="00E74B3E" w:rsidRPr="009D34BC" w:rsidRDefault="00E74B3E" w:rsidP="00F54EFE">
      <w:pPr>
        <w:pStyle w:val="Titre3"/>
        <w:ind w:left="851" w:hanging="851"/>
      </w:pPr>
      <w:bookmarkStart w:id="394" w:name="_Toc389836180"/>
      <w:bookmarkStart w:id="395" w:name="_Toc388370102"/>
      <w:r>
        <w:t>Signalling Application Specification</w:t>
      </w:r>
      <w:bookmarkEnd w:id="394"/>
      <w:bookmarkEnd w:id="395"/>
    </w:p>
    <w:p w14:paraId="4FF2561C" w14:textId="77777777" w:rsidR="00D7563F" w:rsidRDefault="00B5567B" w:rsidP="00F54EFE">
      <w:pPr>
        <w:ind w:left="851" w:hanging="851"/>
      </w:pPr>
      <w:r>
        <w:t xml:space="preserve">The </w:t>
      </w:r>
      <w:r w:rsidRPr="00B5567B">
        <w:t>Signalling Application Specification</w:t>
      </w:r>
      <w:r>
        <w:t xml:space="preserve"> should include :</w:t>
      </w:r>
    </w:p>
    <w:p w14:paraId="1EDE4298" w14:textId="77777777" w:rsidR="00B5567B" w:rsidRDefault="00B5567B" w:rsidP="00F54EFE">
      <w:pPr>
        <w:numPr>
          <w:ilvl w:val="0"/>
          <w:numId w:val="24"/>
        </w:numPr>
        <w:ind w:left="851" w:hanging="851"/>
      </w:pPr>
      <w:r>
        <w:t>track layout with balise group (BG) and signals,</w:t>
      </w:r>
    </w:p>
    <w:p w14:paraId="4FAD9390" w14:textId="77777777" w:rsidR="00B5567B" w:rsidRDefault="00B5567B" w:rsidP="00F54EFE">
      <w:pPr>
        <w:numPr>
          <w:ilvl w:val="0"/>
          <w:numId w:val="24"/>
        </w:numPr>
        <w:ind w:left="851" w:hanging="851"/>
      </w:pPr>
      <w:r>
        <w:lastRenderedPageBreak/>
        <w:t>definition of each BG coverage,</w:t>
      </w:r>
      <w:r w:rsidR="008477C7">
        <w:t xml:space="preserve"> in normal and reverse direction if needing,</w:t>
      </w:r>
    </w:p>
    <w:p w14:paraId="5102ED0E" w14:textId="77777777" w:rsidR="00B5567B" w:rsidRDefault="00B5567B" w:rsidP="00F54EFE">
      <w:pPr>
        <w:numPr>
          <w:ilvl w:val="0"/>
          <w:numId w:val="24"/>
        </w:numPr>
        <w:ind w:left="851" w:hanging="851"/>
      </w:pPr>
      <w:r>
        <w:t>definition of mandatory data for each BG,</w:t>
      </w:r>
    </w:p>
    <w:p w14:paraId="784D0195" w14:textId="77777777" w:rsidR="008477C7" w:rsidRDefault="008477C7" w:rsidP="00F54EFE">
      <w:pPr>
        <w:numPr>
          <w:ilvl w:val="0"/>
          <w:numId w:val="24"/>
        </w:numPr>
        <w:ind w:left="851" w:hanging="851"/>
      </w:pPr>
      <w:r>
        <w:t>definition of optional data for each BG,</w:t>
      </w:r>
    </w:p>
    <w:p w14:paraId="3D42A69E" w14:textId="77777777" w:rsidR="00193FB2" w:rsidRDefault="008477C7" w:rsidP="00F54EFE">
      <w:pPr>
        <w:numPr>
          <w:ilvl w:val="0"/>
          <w:numId w:val="24"/>
        </w:numPr>
        <w:ind w:left="851" w:hanging="851"/>
      </w:pPr>
      <w:r>
        <w:t>definition of system data.</w:t>
      </w:r>
    </w:p>
    <w:p w14:paraId="40FECE0B" w14:textId="77777777" w:rsidR="008477C7" w:rsidRDefault="008477C7" w:rsidP="00F54EFE">
      <w:pPr>
        <w:ind w:left="851" w:hanging="851"/>
      </w:pPr>
    </w:p>
    <w:p w14:paraId="0A336340" w14:textId="77777777" w:rsidR="00E74B3E" w:rsidRDefault="00E74B3E" w:rsidP="00F54EFE">
      <w:pPr>
        <w:pStyle w:val="Titre3"/>
        <w:ind w:left="851" w:hanging="851"/>
      </w:pPr>
      <w:bookmarkStart w:id="396" w:name="_Toc389836181"/>
      <w:bookmarkStart w:id="397" w:name="_Toc388370103"/>
      <w:r w:rsidRPr="00B52AF0">
        <w:t>Formal Specification</w:t>
      </w:r>
      <w:bookmarkEnd w:id="396"/>
      <w:bookmarkEnd w:id="397"/>
    </w:p>
    <w:p w14:paraId="70734D43" w14:textId="77777777" w:rsidR="00E74B3E" w:rsidRDefault="008477C7" w:rsidP="00F54EFE">
      <w:pPr>
        <w:ind w:left="851" w:hanging="851"/>
      </w:pPr>
      <w:r>
        <w:t xml:space="preserve">The Formal Specification shall include two steps : </w:t>
      </w:r>
    </w:p>
    <w:p w14:paraId="1267FA54" w14:textId="77777777" w:rsidR="00295A68" w:rsidRDefault="00772B0B" w:rsidP="00F54EFE">
      <w:pPr>
        <w:numPr>
          <w:ilvl w:val="0"/>
          <w:numId w:val="24"/>
        </w:numPr>
        <w:ind w:left="851" w:hanging="851"/>
      </w:pPr>
      <w:r>
        <w:t xml:space="preserve">SysML </w:t>
      </w:r>
      <w:r w:rsidR="00E0266F">
        <w:t xml:space="preserve">defines the architecture </w:t>
      </w:r>
      <w:r>
        <w:t>&amp; Software Spec</w:t>
      </w:r>
      <w:r w:rsidR="00213FC3">
        <w:t>,</w:t>
      </w:r>
    </w:p>
    <w:p w14:paraId="39FB2D13" w14:textId="77777777" w:rsidR="00213FC3" w:rsidRDefault="00213FC3" w:rsidP="00F54EFE">
      <w:pPr>
        <w:numPr>
          <w:ilvl w:val="0"/>
          <w:numId w:val="24"/>
        </w:numPr>
        <w:ind w:left="851" w:hanging="851"/>
      </w:pPr>
      <w:r>
        <w:t>Formal language specifies the software or can be used as retro engineering.</w:t>
      </w:r>
    </w:p>
    <w:p w14:paraId="73FD1375" w14:textId="77777777" w:rsidR="00295A68" w:rsidRDefault="00295A68" w:rsidP="00F54EFE">
      <w:pPr>
        <w:ind w:left="851" w:hanging="851"/>
      </w:pPr>
    </w:p>
    <w:p w14:paraId="4EE05C60" w14:textId="77777777" w:rsidR="00E74B3E" w:rsidRDefault="00193FB2" w:rsidP="00F54EFE">
      <w:pPr>
        <w:pStyle w:val="Titre3"/>
        <w:ind w:left="851" w:hanging="851"/>
      </w:pPr>
      <w:bookmarkStart w:id="398" w:name="_Toc389836182"/>
      <w:bookmarkStart w:id="399" w:name="_Toc388370104"/>
      <w:r>
        <w:t>Model</w:t>
      </w:r>
      <w:bookmarkEnd w:id="398"/>
      <w:bookmarkEnd w:id="399"/>
    </w:p>
    <w:p w14:paraId="1044A5DF" w14:textId="77777777" w:rsidR="00295A68" w:rsidRDefault="00DD504D" w:rsidP="00F54EFE">
      <w:pPr>
        <w:ind w:left="851" w:hanging="851"/>
      </w:pPr>
      <w:r>
        <w:t xml:space="preserve">The use of “Excel” is a solution to study braking curves of each signal and for a run of a virtual train. </w:t>
      </w:r>
    </w:p>
    <w:p w14:paraId="349C0B11" w14:textId="77777777" w:rsidR="00295A68" w:rsidRDefault="00DD504D" w:rsidP="00F54EFE">
      <w:pPr>
        <w:ind w:left="851" w:hanging="851"/>
      </w:pPr>
      <w:r>
        <w:t>Other solution ?</w:t>
      </w:r>
    </w:p>
    <w:p w14:paraId="616167B6" w14:textId="77777777" w:rsidR="00295A68" w:rsidRDefault="00295A68" w:rsidP="00F54EFE">
      <w:pPr>
        <w:ind w:left="851" w:hanging="851"/>
      </w:pPr>
    </w:p>
    <w:p w14:paraId="70D49777" w14:textId="77777777" w:rsidR="00E74B3E" w:rsidRPr="00B52AF0" w:rsidRDefault="00193FB2" w:rsidP="00F54EFE">
      <w:pPr>
        <w:pStyle w:val="Titre3"/>
        <w:ind w:left="851" w:hanging="851"/>
      </w:pPr>
      <w:bookmarkStart w:id="400" w:name="_Toc389836183"/>
      <w:bookmarkStart w:id="401" w:name="_Toc388370105"/>
      <w:r>
        <w:t>Kernel Code</w:t>
      </w:r>
      <w:bookmarkEnd w:id="400"/>
      <w:bookmarkEnd w:id="401"/>
    </w:p>
    <w:p w14:paraId="26C3B515" w14:textId="77777777" w:rsidR="00DD504D" w:rsidRDefault="00DD504D" w:rsidP="00F54EFE">
      <w:pPr>
        <w:pStyle w:val="Corpsdetexte"/>
        <w:ind w:left="851" w:hanging="851"/>
      </w:pPr>
      <w:r>
        <w:t>Programing language : ADA vs C++.</w:t>
      </w:r>
    </w:p>
    <w:p w14:paraId="3D069C0E" w14:textId="77777777" w:rsidR="00295A68" w:rsidRDefault="00DD504D" w:rsidP="00F54EFE">
      <w:pPr>
        <w:pStyle w:val="Corpsdetexte"/>
        <w:ind w:left="851" w:hanging="851"/>
      </w:pPr>
      <w:r>
        <w:t>Formal language : B language.</w:t>
      </w:r>
    </w:p>
    <w:p w14:paraId="419D8C1E" w14:textId="77777777" w:rsidR="00295A68" w:rsidRDefault="00DD504D" w:rsidP="00F54EFE">
      <w:pPr>
        <w:pStyle w:val="Corpsdetexte"/>
        <w:ind w:left="851" w:hanging="851"/>
      </w:pPr>
      <w:r>
        <w:t>Bridge to pass from B to ADA.</w:t>
      </w:r>
    </w:p>
    <w:p w14:paraId="54153C3B" w14:textId="77777777" w:rsidR="00DD504D" w:rsidRDefault="00DD504D" w:rsidP="00F54EFE">
      <w:pPr>
        <w:pStyle w:val="Corpsdetexte"/>
        <w:ind w:left="851" w:hanging="851"/>
      </w:pPr>
    </w:p>
    <w:p w14:paraId="4DB47B66" w14:textId="77777777" w:rsidR="00D7563F" w:rsidRDefault="00193FB2" w:rsidP="00F54EFE">
      <w:pPr>
        <w:pStyle w:val="Titre3"/>
        <w:ind w:left="851" w:hanging="851"/>
      </w:pPr>
      <w:bookmarkStart w:id="402" w:name="_Toc389836184"/>
      <w:bookmarkStart w:id="403" w:name="_Toc388370106"/>
      <w:r>
        <w:t>Virtual Machine</w:t>
      </w:r>
      <w:bookmarkEnd w:id="402"/>
      <w:bookmarkEnd w:id="403"/>
    </w:p>
    <w:p w14:paraId="1FEEDB56" w14:textId="77777777" w:rsidR="00D7563F" w:rsidRDefault="00DD504D" w:rsidP="00F54EFE">
      <w:pPr>
        <w:pStyle w:val="Corpsdetexte"/>
        <w:ind w:left="851" w:hanging="851"/>
      </w:pPr>
      <w:r>
        <w:t>Excel, solution linked to Model.</w:t>
      </w:r>
    </w:p>
    <w:p w14:paraId="29613F92" w14:textId="77777777" w:rsidR="00D7563F" w:rsidRDefault="00193FB2" w:rsidP="00F54EFE">
      <w:pPr>
        <w:pStyle w:val="Titre3"/>
        <w:ind w:left="851" w:hanging="851"/>
      </w:pPr>
      <w:bookmarkStart w:id="404" w:name="_Toc389836185"/>
      <w:bookmarkStart w:id="405" w:name="_Toc388370107"/>
      <w:r>
        <w:t>Host Machine</w:t>
      </w:r>
      <w:bookmarkEnd w:id="404"/>
      <w:bookmarkEnd w:id="405"/>
    </w:p>
    <w:p w14:paraId="12D088E7" w14:textId="77777777" w:rsidR="00295A68" w:rsidRDefault="00DD504D" w:rsidP="00F54EFE">
      <w:pPr>
        <w:pStyle w:val="Corpsdetexte"/>
        <w:ind w:left="851" w:hanging="851"/>
      </w:pPr>
      <w:r>
        <w:t>Solution to compare</w:t>
      </w:r>
      <w:r w:rsidR="00F639EC">
        <w:t xml:space="preserve"> result with virtual machine.</w:t>
      </w:r>
    </w:p>
    <w:p w14:paraId="6520B69F" w14:textId="77777777" w:rsidR="00295A68" w:rsidRDefault="00193FB2" w:rsidP="00F54EFE">
      <w:pPr>
        <w:pStyle w:val="Titre3"/>
        <w:ind w:left="851" w:hanging="851"/>
      </w:pPr>
      <w:bookmarkStart w:id="406" w:name="_Toc389836186"/>
      <w:bookmarkStart w:id="407" w:name="_Toc388370108"/>
      <w:r>
        <w:t>Real Time Machine</w:t>
      </w:r>
      <w:bookmarkEnd w:id="406"/>
      <w:bookmarkEnd w:id="407"/>
    </w:p>
    <w:p w14:paraId="330ACE26" w14:textId="77777777" w:rsidR="00D7563F" w:rsidRDefault="00F639EC" w:rsidP="00F54EFE">
      <w:pPr>
        <w:pStyle w:val="Corpsdetexte"/>
        <w:ind w:left="851" w:hanging="851"/>
      </w:pPr>
      <w:r>
        <w:t>Idem Host.</w:t>
      </w:r>
    </w:p>
    <w:p w14:paraId="40936038" w14:textId="77777777" w:rsidR="00D7563F" w:rsidRDefault="00193FB2" w:rsidP="00F54EFE">
      <w:pPr>
        <w:pStyle w:val="Titre3"/>
        <w:ind w:left="851" w:hanging="851"/>
      </w:pPr>
      <w:bookmarkStart w:id="408" w:name="_Toc389836187"/>
      <w:bookmarkStart w:id="409" w:name="_Toc388370109"/>
      <w:r>
        <w:t>Validation</w:t>
      </w:r>
      <w:bookmarkEnd w:id="408"/>
      <w:bookmarkEnd w:id="409"/>
    </w:p>
    <w:p w14:paraId="70DF2B11" w14:textId="77777777" w:rsidR="00D7563F" w:rsidRDefault="00F639EC" w:rsidP="00F54EFE">
      <w:pPr>
        <w:pStyle w:val="Corpsdetexte"/>
        <w:ind w:left="851" w:hanging="851"/>
      </w:pPr>
      <w:r>
        <w:t>Automatic validation is intere</w:t>
      </w:r>
      <w:r w:rsidR="00B06298">
        <w:t>sting for checking in case of</w:t>
      </w:r>
      <w:r>
        <w:t xml:space="preserve"> software updating.</w:t>
      </w:r>
    </w:p>
    <w:p w14:paraId="3C842C81" w14:textId="77777777" w:rsidR="00D7563F" w:rsidRPr="00CA39F4" w:rsidRDefault="00D7563F" w:rsidP="00F54EFE">
      <w:pPr>
        <w:pStyle w:val="Corpsdetexte"/>
        <w:ind w:left="851" w:hanging="851"/>
      </w:pPr>
    </w:p>
    <w:p w14:paraId="35AC181F" w14:textId="77777777" w:rsidR="00CC15F9" w:rsidRDefault="00295A68" w:rsidP="00F54EFE">
      <w:pPr>
        <w:pStyle w:val="Titre1"/>
        <w:ind w:left="851" w:hanging="851"/>
      </w:pPr>
      <w:r>
        <w:br w:type="page"/>
      </w:r>
      <w:bookmarkStart w:id="410" w:name="_Toc389836188"/>
      <w:bookmarkStart w:id="411" w:name="_Toc388370110"/>
      <w:r w:rsidR="00B15932">
        <w:lastRenderedPageBreak/>
        <w:t xml:space="preserve">Data for </w:t>
      </w:r>
      <w:r w:rsidR="00CC15F9">
        <w:t>S</w:t>
      </w:r>
      <w:r w:rsidR="00B15932">
        <w:t>afe Movement</w:t>
      </w:r>
      <w:bookmarkEnd w:id="410"/>
      <w:bookmarkEnd w:id="411"/>
    </w:p>
    <w:p w14:paraId="26262D23" w14:textId="77777777" w:rsidR="00837CC4" w:rsidRDefault="00837CC4" w:rsidP="00F54EFE">
      <w:pPr>
        <w:pStyle w:val="Titre2"/>
        <w:ind w:left="851" w:hanging="851"/>
        <w:rPr>
          <w:ins w:id="412" w:author="GIRAUD Christian" w:date="2014-06-06T16:49:00Z"/>
        </w:rPr>
      </w:pPr>
      <w:bookmarkStart w:id="413" w:name="_Toc389836189"/>
      <w:ins w:id="414" w:author="GIRAUD Christian" w:date="2014-06-06T16:49:00Z">
        <w:r>
          <w:t>General</w:t>
        </w:r>
        <w:bookmarkEnd w:id="413"/>
      </w:ins>
    </w:p>
    <w:p w14:paraId="219E6352" w14:textId="77777777" w:rsidR="00837CC4" w:rsidRDefault="00837CC4" w:rsidP="00837CC4">
      <w:pPr>
        <w:rPr>
          <w:ins w:id="415" w:author="GIRAUD Christian" w:date="2014-06-06T16:49:00Z"/>
        </w:rPr>
      </w:pPr>
      <w:ins w:id="416" w:author="GIRAUD Christian" w:date="2014-06-06T16:49:00Z">
        <w:r>
          <w:t>This chapter aims to prov</w:t>
        </w:r>
        <w:r w:rsidR="00DC253B">
          <w:t>ide an overview of EVC Data</w:t>
        </w:r>
        <w:r w:rsidR="007D1DE2">
          <w:t xml:space="preserve"> Packets and Variables</w:t>
        </w:r>
        <w:r>
          <w:t xml:space="preserve"> following the </w:t>
        </w:r>
        <w:r w:rsidR="007D1DE2">
          <w:t>defini</w:t>
        </w:r>
        <w:r>
          <w:t>tion hereafter :</w:t>
        </w:r>
      </w:ins>
    </w:p>
    <w:p w14:paraId="5454FED4" w14:textId="77777777" w:rsidR="00837CC4" w:rsidRDefault="00DC253B" w:rsidP="00837CC4">
      <w:pPr>
        <w:numPr>
          <w:ilvl w:val="0"/>
          <w:numId w:val="24"/>
        </w:numPr>
        <w:pPrChange w:id="417" w:author="GIRAUD Christian" w:date="2014-06-06T16:49:00Z">
          <w:pPr>
            <w:pStyle w:val="Titre2"/>
          </w:pPr>
        </w:pPrChange>
      </w:pPr>
      <w:ins w:id="418" w:author="GIRAUD Christian" w:date="2014-06-06T16:49:00Z">
        <w:r>
          <w:t>Data</w:t>
        </w:r>
        <w:r w:rsidR="00837CC4">
          <w:t xml:space="preserve"> </w:t>
        </w:r>
        <w:r w:rsidR="007D1DE2">
          <w:t xml:space="preserve">Packets </w:t>
        </w:r>
        <w:r w:rsidR="00837CC4">
          <w:t xml:space="preserve">related to </w:t>
        </w:r>
      </w:ins>
      <w:bookmarkStart w:id="419" w:name="_Toc388370111"/>
      <w:r w:rsidR="00837CC4">
        <w:t>Linking</w:t>
      </w:r>
      <w:bookmarkEnd w:id="419"/>
      <w:ins w:id="420" w:author="GIRAUD Christian" w:date="2014-06-06T16:49:00Z">
        <w:r w:rsidR="00837CC4">
          <w:t>,</w:t>
        </w:r>
      </w:ins>
    </w:p>
    <w:p w14:paraId="5BC0F423" w14:textId="77777777" w:rsidR="00837CC4" w:rsidRDefault="00DC253B" w:rsidP="00837CC4">
      <w:pPr>
        <w:numPr>
          <w:ilvl w:val="0"/>
          <w:numId w:val="24"/>
        </w:numPr>
        <w:rPr>
          <w:ins w:id="421" w:author="GIRAUD Christian" w:date="2014-06-06T16:49:00Z"/>
        </w:rPr>
      </w:pPr>
      <w:ins w:id="422" w:author="GIRAUD Christian" w:date="2014-06-06T16:49:00Z">
        <w:r>
          <w:t>Data</w:t>
        </w:r>
        <w:r w:rsidR="00837CC4">
          <w:t xml:space="preserve"> </w:t>
        </w:r>
        <w:r w:rsidR="007D1DE2">
          <w:t xml:space="preserve">Packets </w:t>
        </w:r>
        <w:r w:rsidR="00837CC4">
          <w:t>related to basic track description,</w:t>
        </w:r>
      </w:ins>
    </w:p>
    <w:p w14:paraId="1462DCDA" w14:textId="77777777" w:rsidR="00B8586C" w:rsidRDefault="00DC253B" w:rsidP="00837CC4">
      <w:pPr>
        <w:numPr>
          <w:ilvl w:val="0"/>
          <w:numId w:val="24"/>
        </w:numPr>
        <w:rPr>
          <w:ins w:id="423" w:author="GIRAUD Christian" w:date="2014-06-06T16:49:00Z"/>
        </w:rPr>
      </w:pPr>
      <w:ins w:id="424" w:author="GIRAUD Christian" w:date="2014-06-06T16:49:00Z">
        <w:r>
          <w:t>Data</w:t>
        </w:r>
        <w:r w:rsidR="00B8586C">
          <w:t xml:space="preserve"> </w:t>
        </w:r>
        <w:r w:rsidR="007D1DE2">
          <w:t xml:space="preserve">Packets </w:t>
        </w:r>
        <w:r w:rsidR="00B8586C">
          <w:t>related to optional track description,</w:t>
        </w:r>
      </w:ins>
    </w:p>
    <w:p w14:paraId="2FBF4D85" w14:textId="77777777" w:rsidR="002510A2" w:rsidRDefault="00DC253B" w:rsidP="00837CC4">
      <w:pPr>
        <w:numPr>
          <w:ilvl w:val="0"/>
          <w:numId w:val="24"/>
        </w:numPr>
        <w:rPr>
          <w:ins w:id="425" w:author="GIRAUD Christian" w:date="2014-06-06T16:49:00Z"/>
        </w:rPr>
      </w:pPr>
      <w:ins w:id="426" w:author="GIRAUD Christian" w:date="2014-06-06T16:49:00Z">
        <w:r>
          <w:t>Data</w:t>
        </w:r>
        <w:r w:rsidR="00B8586C">
          <w:t xml:space="preserve"> </w:t>
        </w:r>
        <w:r w:rsidR="007D1DE2">
          <w:t xml:space="preserve">Packets and Variables </w:t>
        </w:r>
        <w:r w:rsidR="00B8586C">
          <w:t xml:space="preserve">related </w:t>
        </w:r>
        <w:r w:rsidR="002510A2">
          <w:t>to radio communication with RBC,</w:t>
        </w:r>
      </w:ins>
    </w:p>
    <w:p w14:paraId="590DB53E" w14:textId="77777777" w:rsidR="002510A2" w:rsidRDefault="002510A2" w:rsidP="002510A2">
      <w:pPr>
        <w:numPr>
          <w:ilvl w:val="1"/>
          <w:numId w:val="24"/>
        </w:numPr>
        <w:rPr>
          <w:ins w:id="427" w:author="GIRAUD Christian" w:date="2014-06-06T16:49:00Z"/>
        </w:rPr>
      </w:pPr>
      <w:ins w:id="428" w:author="GIRAUD Christian" w:date="2014-06-06T16:49:00Z">
        <w:r>
          <w:t xml:space="preserve">Additional Data </w:t>
        </w:r>
        <w:r w:rsidR="007D1DE2">
          <w:t xml:space="preserve">Packets </w:t>
        </w:r>
        <w:r>
          <w:t>for radio communication</w:t>
        </w:r>
      </w:ins>
    </w:p>
    <w:p w14:paraId="7DEEE1C3" w14:textId="77777777" w:rsidR="002510A2" w:rsidRDefault="007D1DE2" w:rsidP="002510A2">
      <w:pPr>
        <w:numPr>
          <w:ilvl w:val="1"/>
          <w:numId w:val="24"/>
        </w:numPr>
        <w:rPr>
          <w:ins w:id="429" w:author="GIRAUD Christian" w:date="2014-06-06T16:49:00Z"/>
        </w:rPr>
      </w:pPr>
      <w:ins w:id="430" w:author="GIRAUD Christian" w:date="2014-06-06T16:49:00Z">
        <w:r>
          <w:t>Track To Train R</w:t>
        </w:r>
        <w:r w:rsidR="002510A2">
          <w:t>adio Data</w:t>
        </w:r>
        <w:r>
          <w:t xml:space="preserve"> Messages</w:t>
        </w:r>
        <w:r w:rsidR="002510A2">
          <w:t>,</w:t>
        </w:r>
      </w:ins>
    </w:p>
    <w:p w14:paraId="5057F8AA" w14:textId="77777777" w:rsidR="00B8586C" w:rsidRDefault="002510A2" w:rsidP="002510A2">
      <w:pPr>
        <w:numPr>
          <w:ilvl w:val="1"/>
          <w:numId w:val="24"/>
        </w:numPr>
        <w:rPr>
          <w:ins w:id="431" w:author="GIRAUD Christian" w:date="2014-06-06T16:49:00Z"/>
        </w:rPr>
      </w:pPr>
      <w:ins w:id="432" w:author="GIRAUD Christian" w:date="2014-06-06T16:49:00Z">
        <w:r>
          <w:t>Train To Track Radio Data</w:t>
        </w:r>
        <w:r w:rsidR="007D1DE2">
          <w:t xml:space="preserve"> Messages</w:t>
        </w:r>
        <w:r>
          <w:t>.</w:t>
        </w:r>
      </w:ins>
    </w:p>
    <w:p w14:paraId="59EB714A" w14:textId="77777777" w:rsidR="00DC253B" w:rsidRDefault="00DC253B" w:rsidP="00ED243B">
      <w:pPr>
        <w:rPr>
          <w:ins w:id="433" w:author="GIRAUD Christian" w:date="2014-06-06T16:49:00Z"/>
        </w:rPr>
      </w:pPr>
    </w:p>
    <w:p w14:paraId="3866146D" w14:textId="77777777" w:rsidR="00ED243B" w:rsidRDefault="00DC253B" w:rsidP="00ED243B">
      <w:pPr>
        <w:rPr>
          <w:ins w:id="434" w:author="GIRAUD Christian" w:date="2014-06-06T16:49:00Z"/>
        </w:rPr>
      </w:pPr>
      <w:ins w:id="435" w:author="GIRAUD Christian" w:date="2014-06-06T16:49:00Z">
        <w:r>
          <w:t>All</w:t>
        </w:r>
        <w:r w:rsidRPr="00DC253B">
          <w:t xml:space="preserve"> </w:t>
        </w:r>
        <w:r>
          <w:t xml:space="preserve">Data </w:t>
        </w:r>
        <w:r w:rsidR="00ED243B">
          <w:t xml:space="preserve">are </w:t>
        </w:r>
        <w:r>
          <w:t xml:space="preserve">structure of variables as defined hereafter </w:t>
        </w:r>
        <w:r w:rsidR="00CC1BC5">
          <w:t xml:space="preserve">(see Subset-026, chapter  8) </w:t>
        </w:r>
        <w:r w:rsidR="00ED243B">
          <w:t>:</w:t>
        </w:r>
      </w:ins>
    </w:p>
    <w:p w14:paraId="3F2A6CB2" w14:textId="77777777" w:rsidR="0040641D" w:rsidRDefault="0040641D" w:rsidP="00ED243B">
      <w:pPr>
        <w:rPr>
          <w:ins w:id="436" w:author="GIRAUD Christian" w:date="2014-06-06T16:49:00Z"/>
        </w:rPr>
      </w:pPr>
    </w:p>
    <w:p w14:paraId="5998ACFF" w14:textId="77777777" w:rsidR="00ED243B" w:rsidRDefault="00CC1BC5" w:rsidP="00ED243B">
      <w:pPr>
        <w:numPr>
          <w:ilvl w:val="0"/>
          <w:numId w:val="24"/>
        </w:numPr>
        <w:rPr>
          <w:ins w:id="437" w:author="GIRAUD Christian" w:date="2014-06-06T16:49:00Z"/>
        </w:rPr>
      </w:pPr>
      <w:ins w:id="438" w:author="GIRAUD Christian" w:date="2014-06-06T16:49:00Z">
        <w:r>
          <w:t xml:space="preserve">A </w:t>
        </w:r>
        <w:r w:rsidRPr="0040641D">
          <w:rPr>
            <w:b/>
          </w:rPr>
          <w:t>T</w:t>
        </w:r>
        <w:r w:rsidR="00DC253B" w:rsidRPr="0040641D">
          <w:rPr>
            <w:b/>
          </w:rPr>
          <w:t>elegram</w:t>
        </w:r>
        <w:r w:rsidR="00DC253B">
          <w:t xml:space="preserve"> is a set</w:t>
        </w:r>
        <w:r>
          <w:t xml:space="preserve"> of Packet</w:t>
        </w:r>
        <w:r w:rsidR="00DC253B">
          <w:t xml:space="preserve"> transmitted through one balise which includes a “header”</w:t>
        </w:r>
        <w:r>
          <w:t>,</w:t>
        </w:r>
      </w:ins>
    </w:p>
    <w:p w14:paraId="5131A5A7" w14:textId="77777777" w:rsidR="0040641D" w:rsidRDefault="0040641D" w:rsidP="0040641D">
      <w:pPr>
        <w:ind w:left="720"/>
        <w:rPr>
          <w:ins w:id="439" w:author="GIRAUD Christian" w:date="2014-06-06T16:49:00Z"/>
        </w:rPr>
      </w:pPr>
    </w:p>
    <w:p w14:paraId="78ACCA89" w14:textId="77777777" w:rsidR="00ED243B" w:rsidRDefault="00CC1BC5" w:rsidP="00ED243B">
      <w:pPr>
        <w:numPr>
          <w:ilvl w:val="0"/>
          <w:numId w:val="24"/>
        </w:numPr>
        <w:rPr>
          <w:ins w:id="440" w:author="GIRAUD Christian" w:date="2014-06-06T16:49:00Z"/>
        </w:rPr>
      </w:pPr>
      <w:ins w:id="441" w:author="GIRAUD Christian" w:date="2014-06-06T16:49:00Z">
        <w:r>
          <w:t xml:space="preserve">A </w:t>
        </w:r>
        <w:r w:rsidRPr="0040641D">
          <w:rPr>
            <w:b/>
          </w:rPr>
          <w:t>Balise Message</w:t>
        </w:r>
        <w:r>
          <w:t xml:space="preserve"> is a set of all Telegrams of a BG,</w:t>
        </w:r>
      </w:ins>
    </w:p>
    <w:p w14:paraId="17E2E5EE" w14:textId="77777777" w:rsidR="0040641D" w:rsidRDefault="0040641D" w:rsidP="0040641D">
      <w:pPr>
        <w:ind w:left="720"/>
        <w:rPr>
          <w:ins w:id="442" w:author="GIRAUD Christian" w:date="2014-06-06T16:49:00Z"/>
        </w:rPr>
      </w:pPr>
    </w:p>
    <w:p w14:paraId="769B8E2F" w14:textId="77777777" w:rsidR="00CC1BC5" w:rsidRDefault="00CC1BC5" w:rsidP="00ED243B">
      <w:pPr>
        <w:numPr>
          <w:ilvl w:val="0"/>
          <w:numId w:val="24"/>
        </w:numPr>
        <w:rPr>
          <w:ins w:id="443" w:author="GIRAUD Christian" w:date="2014-06-06T16:49:00Z"/>
        </w:rPr>
      </w:pPr>
      <w:ins w:id="444" w:author="GIRAUD Christian" w:date="2014-06-06T16:49:00Z">
        <w:r>
          <w:t xml:space="preserve">A </w:t>
        </w:r>
        <w:r w:rsidRPr="0040641D">
          <w:rPr>
            <w:b/>
          </w:rPr>
          <w:t>Radio Message</w:t>
        </w:r>
        <w:r>
          <w:t xml:space="preserve"> is a set of Variables and Packets transmitted through GSM_R</w:t>
        </w:r>
        <w:r w:rsidR="0040641D">
          <w:t xml:space="preserve"> and includes a “header”,</w:t>
        </w:r>
      </w:ins>
    </w:p>
    <w:p w14:paraId="48AAA027" w14:textId="77777777" w:rsidR="0040641D" w:rsidRDefault="0040641D" w:rsidP="0040641D">
      <w:pPr>
        <w:ind w:left="720"/>
        <w:rPr>
          <w:ins w:id="445" w:author="GIRAUD Christian" w:date="2014-06-06T16:49:00Z"/>
        </w:rPr>
      </w:pPr>
    </w:p>
    <w:p w14:paraId="54CED467" w14:textId="77777777" w:rsidR="0040641D" w:rsidRDefault="0040641D" w:rsidP="00ED243B">
      <w:pPr>
        <w:numPr>
          <w:ilvl w:val="0"/>
          <w:numId w:val="24"/>
        </w:numPr>
        <w:rPr>
          <w:ins w:id="446" w:author="GIRAUD Christian" w:date="2014-06-06T16:49:00Z"/>
        </w:rPr>
      </w:pPr>
      <w:ins w:id="447" w:author="GIRAUD Christian" w:date="2014-06-06T16:49:00Z">
        <w:r>
          <w:t xml:space="preserve">A </w:t>
        </w:r>
        <w:r w:rsidRPr="0040641D">
          <w:rPr>
            <w:b/>
          </w:rPr>
          <w:t>Packet</w:t>
        </w:r>
        <w:r>
          <w:t xml:space="preserve"> is a set of variables whic</w:t>
        </w:r>
        <w:r w:rsidR="007D1DE2">
          <w:t>h may include option and repeating</w:t>
        </w:r>
        <w:r>
          <w:t>.</w:t>
        </w:r>
      </w:ins>
    </w:p>
    <w:p w14:paraId="1DB76443" w14:textId="77777777" w:rsidR="00ED243B" w:rsidRPr="00837CC4" w:rsidRDefault="0040641D" w:rsidP="0040641D">
      <w:pPr>
        <w:rPr>
          <w:ins w:id="448" w:author="GIRAUD Christian" w:date="2014-06-06T16:49:00Z"/>
        </w:rPr>
      </w:pPr>
      <w:ins w:id="449" w:author="GIRAUD Christian" w:date="2014-06-06T16:49:00Z">
        <w:r>
          <w:t xml:space="preserve"> </w:t>
        </w:r>
      </w:ins>
    </w:p>
    <w:p w14:paraId="1F8E26F3" w14:textId="77777777" w:rsidR="00A525FB" w:rsidRDefault="00A525FB" w:rsidP="00F54EFE">
      <w:pPr>
        <w:pStyle w:val="Titre2"/>
        <w:ind w:left="851" w:hanging="851"/>
        <w:rPr>
          <w:ins w:id="450" w:author="GIRAUD Christian" w:date="2014-06-06T16:49:00Z"/>
        </w:rPr>
      </w:pPr>
      <w:bookmarkStart w:id="451" w:name="_Toc389836190"/>
      <w:ins w:id="452" w:author="GIRAUD Christian" w:date="2014-06-06T16:49:00Z">
        <w:r>
          <w:t>Linking</w:t>
        </w:r>
        <w:r w:rsidR="007D1DE2">
          <w:t xml:space="preserve"> and Re-Positioning</w:t>
        </w:r>
        <w:bookmarkEnd w:id="451"/>
      </w:ins>
    </w:p>
    <w:p w14:paraId="2B78EC21" w14:textId="77777777" w:rsidR="002C1A90" w:rsidRDefault="00974B0C" w:rsidP="007D1DE2">
      <w:pPr>
        <w:pStyle w:val="Corpsdetexte"/>
        <w:ind w:left="851" w:hanging="851"/>
      </w:pPr>
      <w:r>
        <w:t xml:space="preserve">Linking data are playing a major role in management </w:t>
      </w:r>
      <w:r w:rsidR="007D1DE2">
        <w:t>of track description, that is :</w:t>
      </w:r>
    </w:p>
    <w:p w14:paraId="59077C23" w14:textId="77777777" w:rsidR="00974B0C" w:rsidRDefault="00974B0C" w:rsidP="00BE4BDC">
      <w:pPr>
        <w:pStyle w:val="Corpsdetexte"/>
        <w:numPr>
          <w:ilvl w:val="0"/>
          <w:numId w:val="24"/>
        </w:numPr>
      </w:pPr>
      <w:r>
        <w:t>To know in advance which BG will be met from any current BG (several BG can be defined),</w:t>
      </w:r>
    </w:p>
    <w:p w14:paraId="0F3235DE" w14:textId="77777777" w:rsidR="008077BA" w:rsidRDefault="00974B0C" w:rsidP="002C1A90">
      <w:pPr>
        <w:pStyle w:val="Corpsdetexte"/>
        <w:numPr>
          <w:ilvl w:val="0"/>
          <w:numId w:val="24"/>
        </w:numPr>
        <w:pPrChange w:id="453" w:author="GIRAUD Christian" w:date="2014-06-06T16:49:00Z">
          <w:pPr>
            <w:pStyle w:val="Corpsdetexte"/>
            <w:numPr>
              <w:numId w:val="24"/>
            </w:numPr>
            <w:ind w:left="720" w:hanging="360"/>
          </w:pPr>
        </w:pPrChange>
      </w:pPr>
      <w:r>
        <w:t xml:space="preserve">To check the train position regarding </w:t>
      </w:r>
      <w:r w:rsidR="008077BA">
        <w:t xml:space="preserve">the window related to </w:t>
      </w:r>
      <w:r>
        <w:t>the last BG position,</w:t>
      </w:r>
    </w:p>
    <w:p w14:paraId="14492F63" w14:textId="77777777" w:rsidR="00E8204C" w:rsidRDefault="00E8204C" w:rsidP="002C1A90">
      <w:pPr>
        <w:pStyle w:val="Corpsdetexte"/>
        <w:numPr>
          <w:ilvl w:val="0"/>
          <w:numId w:val="24"/>
        </w:numPr>
        <w:pPrChange w:id="454" w:author="GIRAUD Christian" w:date="2014-06-06T16:49:00Z">
          <w:pPr>
            <w:pStyle w:val="Corpsdetexte"/>
            <w:numPr>
              <w:numId w:val="24"/>
            </w:numPr>
            <w:ind w:left="720" w:hanging="360"/>
          </w:pPr>
        </w:pPrChange>
      </w:pPr>
      <w:r>
        <w:t>To check the train position regarding the route provided by the previous BG,</w:t>
      </w:r>
    </w:p>
    <w:p w14:paraId="56ABA31C" w14:textId="77777777" w:rsidR="008077BA" w:rsidRDefault="008077BA" w:rsidP="002C1A90">
      <w:pPr>
        <w:pStyle w:val="Corpsdetexte"/>
        <w:numPr>
          <w:ilvl w:val="0"/>
          <w:numId w:val="24"/>
        </w:numPr>
        <w:pPrChange w:id="455" w:author="GIRAUD Christian" w:date="2014-06-06T16:49:00Z">
          <w:pPr>
            <w:pStyle w:val="Corpsdetexte"/>
            <w:numPr>
              <w:numId w:val="24"/>
            </w:numPr>
            <w:ind w:left="720" w:hanging="360"/>
          </w:pPr>
        </w:pPrChange>
      </w:pPr>
      <w:r>
        <w:t>To up-date the track description provided by the previous BG,</w:t>
      </w:r>
    </w:p>
    <w:p w14:paraId="119D4137" w14:textId="77777777" w:rsidR="008077BA" w:rsidRDefault="002C1A90" w:rsidP="002C1A90">
      <w:pPr>
        <w:pStyle w:val="Corpsdetexte"/>
        <w:numPr>
          <w:ilvl w:val="0"/>
          <w:numId w:val="24"/>
        </w:numPr>
        <w:pPrChange w:id="456" w:author="GIRAUD Christian" w:date="2014-06-06T16:49:00Z">
          <w:pPr>
            <w:pStyle w:val="Corpsdetexte"/>
            <w:numPr>
              <w:numId w:val="24"/>
            </w:numPr>
            <w:ind w:left="720" w:hanging="360"/>
          </w:pPr>
        </w:pPrChange>
      </w:pPr>
      <w:r>
        <w:t>To</w:t>
      </w:r>
      <w:r w:rsidR="008077BA">
        <w:t xml:space="preserve"> reduce the train position error to the position inaccuracy of the last BG,</w:t>
      </w:r>
    </w:p>
    <w:p w14:paraId="58DB9EDD" w14:textId="77777777" w:rsidR="00A525FB" w:rsidRDefault="002C1A90" w:rsidP="002C1A90">
      <w:pPr>
        <w:pStyle w:val="Corpsdetexte"/>
        <w:numPr>
          <w:ilvl w:val="0"/>
          <w:numId w:val="24"/>
        </w:numPr>
        <w:pPrChange w:id="457" w:author="GIRAUD Christian" w:date="2014-06-06T16:49:00Z">
          <w:pPr>
            <w:pStyle w:val="Corpsdetexte"/>
            <w:numPr>
              <w:numId w:val="24"/>
            </w:numPr>
            <w:ind w:left="720" w:hanging="360"/>
          </w:pPr>
        </w:pPrChange>
      </w:pPr>
      <w:r>
        <w:t>To</w:t>
      </w:r>
      <w:r w:rsidR="008077BA">
        <w:t xml:space="preserve"> permit or not an immediate rea</w:t>
      </w:r>
      <w:r w:rsidR="00E8204C">
        <w:t>ction in case of BG missing.</w:t>
      </w:r>
    </w:p>
    <w:p w14:paraId="3F5C1837" w14:textId="77777777" w:rsidR="001F7865" w:rsidRDefault="001F7865" w:rsidP="001F7865">
      <w:pPr>
        <w:pStyle w:val="Corpsdetexte"/>
        <w:ind w:left="0"/>
        <w:rPr>
          <w:del w:id="458" w:author="GIRAUD Christian" w:date="2014-06-06T16:49:00Z"/>
        </w:rPr>
      </w:pPr>
    </w:p>
    <w:p w14:paraId="7C6A73DA" w14:textId="77777777" w:rsidR="001F7865" w:rsidRDefault="007D1DE2" w:rsidP="001F7865">
      <w:pPr>
        <w:pStyle w:val="Corpsdetexte"/>
        <w:ind w:left="0"/>
        <w:rPr>
          <w:ins w:id="459" w:author="GIRAUD Christian" w:date="2014-06-06T16:49:00Z"/>
        </w:rPr>
      </w:pPr>
      <w:ins w:id="460" w:author="GIRAUD Christian" w:date="2014-06-06T16:49:00Z">
        <w:r>
          <w:t>Re-Positioning is involved to reduce positioning error when needing.</w:t>
        </w:r>
      </w:ins>
    </w:p>
    <w:p w14:paraId="1AEB5DCC" w14:textId="77777777" w:rsidR="007D1DE2" w:rsidRDefault="007D1DE2" w:rsidP="001F7865">
      <w:pPr>
        <w:pStyle w:val="Corpsdetexte"/>
        <w:ind w:left="0"/>
        <w:rPr>
          <w:ins w:id="461" w:author="GIRAUD Christian" w:date="2014-06-06T16:49:00Z"/>
        </w:rPr>
      </w:pPr>
    </w:p>
    <w:p w14:paraId="527A084A" w14:textId="77777777" w:rsidR="003535EC" w:rsidRDefault="0040641D" w:rsidP="001F7865">
      <w:pPr>
        <w:pStyle w:val="Corpsdetexte"/>
        <w:ind w:left="0"/>
        <w:rPr>
          <w:ins w:id="462" w:author="GIRAUD Christian" w:date="2014-06-06T16:49:00Z"/>
        </w:rPr>
      </w:pPr>
      <w:ins w:id="463" w:author="GIRAUD Christian" w:date="2014-06-06T16:49:00Z">
        <w:r>
          <w:t>Linki</w:t>
        </w:r>
        <w:r w:rsidR="002C1A90">
          <w:t xml:space="preserve">ng is defined </w:t>
        </w:r>
        <w:r w:rsidR="003535EC">
          <w:t xml:space="preserve">by </w:t>
        </w:r>
        <w:r w:rsidR="002C1A90">
          <w:t>packet  5</w:t>
        </w:r>
        <w:r w:rsidR="003535EC">
          <w:t xml:space="preserve"> :</w:t>
        </w:r>
      </w:ins>
    </w:p>
    <w:p w14:paraId="2E9CED07" w14:textId="77777777" w:rsidR="0040641D" w:rsidRDefault="003535EC" w:rsidP="003535EC">
      <w:pPr>
        <w:pStyle w:val="Corpsdetexte"/>
        <w:numPr>
          <w:ilvl w:val="0"/>
          <w:numId w:val="24"/>
        </w:numPr>
        <w:rPr>
          <w:ins w:id="464" w:author="GIRAUD Christian" w:date="2014-06-06T16:49:00Z"/>
        </w:rPr>
      </w:pPr>
      <w:ins w:id="465" w:author="GIRAUD Christian" w:date="2014-06-06T16:49:00Z">
        <w:r>
          <w:t>through balise in level 1,</w:t>
        </w:r>
      </w:ins>
    </w:p>
    <w:p w14:paraId="553DFFD5" w14:textId="77777777" w:rsidR="003535EC" w:rsidRDefault="003535EC" w:rsidP="00A93695">
      <w:pPr>
        <w:pStyle w:val="Corpsdetexte"/>
        <w:numPr>
          <w:ilvl w:val="0"/>
          <w:numId w:val="24"/>
        </w:numPr>
        <w:rPr>
          <w:ins w:id="466" w:author="GIRAUD Christian" w:date="2014-06-06T16:49:00Z"/>
        </w:rPr>
      </w:pPr>
      <w:ins w:id="467" w:author="GIRAUD Christian" w:date="2014-06-06T16:49:00Z">
        <w:r>
          <w:t>through radio in level 2/3.</w:t>
        </w:r>
      </w:ins>
    </w:p>
    <w:p w14:paraId="468C637F" w14:textId="77777777" w:rsidR="0040641D" w:rsidRDefault="003535EC" w:rsidP="001F7865">
      <w:pPr>
        <w:pStyle w:val="Corpsdetexte"/>
        <w:ind w:left="0"/>
        <w:rPr>
          <w:ins w:id="468" w:author="GIRAUD Christian" w:date="2014-06-06T16:49:00Z"/>
        </w:rPr>
      </w:pPr>
      <w:ins w:id="469" w:author="GIRAUD Christian" w:date="2014-06-06T16:49:00Z">
        <w:r>
          <w:t>Repositioning is defined by packet  16 :</w:t>
        </w:r>
      </w:ins>
    </w:p>
    <w:p w14:paraId="12D1E62B" w14:textId="77777777" w:rsidR="003535EC" w:rsidRDefault="007D1DE2" w:rsidP="00511432">
      <w:pPr>
        <w:pStyle w:val="Corpsdetexte"/>
        <w:numPr>
          <w:ilvl w:val="0"/>
          <w:numId w:val="24"/>
        </w:numPr>
        <w:rPr>
          <w:ins w:id="470" w:author="GIRAUD Christian" w:date="2014-06-06T16:49:00Z"/>
        </w:rPr>
      </w:pPr>
      <w:ins w:id="471" w:author="GIRAUD Christian" w:date="2014-06-06T16:49:00Z">
        <w:r>
          <w:t xml:space="preserve">only </w:t>
        </w:r>
        <w:r w:rsidR="00A93695">
          <w:t xml:space="preserve">through balise in </w:t>
        </w:r>
        <w:r w:rsidR="00511432">
          <w:t>1 level.</w:t>
        </w:r>
      </w:ins>
    </w:p>
    <w:p w14:paraId="1977A9BC" w14:textId="77777777" w:rsidR="00B15932" w:rsidRDefault="00BD0BC4" w:rsidP="00F54EFE">
      <w:pPr>
        <w:pStyle w:val="Titre2"/>
        <w:ind w:left="851" w:hanging="851"/>
      </w:pPr>
      <w:bookmarkStart w:id="472" w:name="_Toc389836191"/>
      <w:bookmarkStart w:id="473" w:name="_Toc388370112"/>
      <w:r>
        <w:lastRenderedPageBreak/>
        <w:t>Basic Track Description</w:t>
      </w:r>
      <w:bookmarkEnd w:id="472"/>
      <w:bookmarkEnd w:id="473"/>
    </w:p>
    <w:p w14:paraId="1EB747EC" w14:textId="77777777" w:rsidR="001F7865" w:rsidRDefault="00E8204C" w:rsidP="00F54EFE">
      <w:pPr>
        <w:ind w:left="851" w:hanging="851"/>
      </w:pPr>
      <w:r>
        <w:t>“Movement Authority”, “Standard Speed Profile” and “Gradient Profile” are the basic element for a Track Description.</w:t>
      </w:r>
    </w:p>
    <w:p w14:paraId="784EEC2B" w14:textId="77777777" w:rsidR="00E8204C" w:rsidRPr="00E8204C" w:rsidRDefault="00E8204C" w:rsidP="00F54EFE">
      <w:pPr>
        <w:ind w:left="851" w:hanging="851"/>
      </w:pPr>
      <w:r>
        <w:t xml:space="preserve"> </w:t>
      </w:r>
    </w:p>
    <w:p w14:paraId="06C719BF" w14:textId="77777777" w:rsidR="00B15932" w:rsidRDefault="00BD0BC4" w:rsidP="00F54EFE">
      <w:pPr>
        <w:pStyle w:val="Titre3"/>
        <w:ind w:left="851" w:hanging="851"/>
      </w:pPr>
      <w:bookmarkStart w:id="474" w:name="_Toc389836192"/>
      <w:bookmarkStart w:id="475" w:name="_Toc388370113"/>
      <w:r>
        <w:t>Movement  Authority</w:t>
      </w:r>
      <w:bookmarkEnd w:id="474"/>
      <w:bookmarkEnd w:id="475"/>
    </w:p>
    <w:p w14:paraId="1F336C10" w14:textId="77777777" w:rsidR="00BD0BC4" w:rsidRDefault="00BD0BC4" w:rsidP="00F54EFE">
      <w:pPr>
        <w:pStyle w:val="Corpsdetexte"/>
        <w:numPr>
          <w:ilvl w:val="0"/>
          <w:numId w:val="24"/>
        </w:numPr>
        <w:ind w:left="851" w:hanging="851"/>
      </w:pPr>
      <w:r>
        <w:t>Section</w:t>
      </w:r>
      <w:r w:rsidR="00A525FB">
        <w:t xml:space="preserve"> : </w:t>
      </w:r>
      <w:r w:rsidR="000B1981">
        <w:t xml:space="preserve">the MA is composed of several section with optional timer to enter, </w:t>
      </w:r>
    </w:p>
    <w:p w14:paraId="12C553B8" w14:textId="77777777" w:rsidR="00BD0BC4" w:rsidRDefault="00BD0BC4" w:rsidP="00F54EFE">
      <w:pPr>
        <w:pStyle w:val="Corpsdetexte"/>
        <w:numPr>
          <w:ilvl w:val="0"/>
          <w:numId w:val="24"/>
        </w:numPr>
        <w:ind w:left="851" w:hanging="851"/>
      </w:pPr>
      <w:r>
        <w:t>LOA</w:t>
      </w:r>
      <w:r w:rsidR="000B1981">
        <w:t xml:space="preserve"> : is the length of MA starting from LRBG, and is terminated by EOA,</w:t>
      </w:r>
    </w:p>
    <w:p w14:paraId="37296C45" w14:textId="77777777" w:rsidR="00BF75F3" w:rsidRDefault="00BF75F3" w:rsidP="00BF75F3">
      <w:pPr>
        <w:pStyle w:val="Corpsdetexte"/>
        <w:numPr>
          <w:ilvl w:val="1"/>
          <w:numId w:val="24"/>
        </w:numPr>
        <w:rPr>
          <w:ins w:id="476" w:author="GIRAUD Christian" w:date="2014-06-06T16:49:00Z"/>
        </w:rPr>
      </w:pPr>
      <w:ins w:id="477" w:author="GIRAUD Christian" w:date="2014-06-06T16:49:00Z">
        <w:r>
          <w:t>must be covered by SSP and Gradient Profile,</w:t>
        </w:r>
      </w:ins>
    </w:p>
    <w:p w14:paraId="4B2B7645" w14:textId="77777777" w:rsidR="00BD0BC4" w:rsidRDefault="00BD0BC4" w:rsidP="00F54EFE">
      <w:pPr>
        <w:pStyle w:val="Corpsdetexte"/>
        <w:numPr>
          <w:ilvl w:val="0"/>
          <w:numId w:val="24"/>
        </w:numPr>
        <w:ind w:left="851" w:hanging="851"/>
      </w:pPr>
      <w:r>
        <w:t>DP</w:t>
      </w:r>
      <w:r w:rsidR="000B1981">
        <w:t xml:space="preserve"> : Danger Point is beyond the EOA and permits to approach EOA,</w:t>
      </w:r>
    </w:p>
    <w:p w14:paraId="5D6521C9" w14:textId="77777777" w:rsidR="00BD0BC4" w:rsidRDefault="00BD0BC4" w:rsidP="00F54EFE">
      <w:pPr>
        <w:pStyle w:val="Corpsdetexte"/>
        <w:numPr>
          <w:ilvl w:val="0"/>
          <w:numId w:val="24"/>
        </w:numPr>
        <w:ind w:left="851" w:hanging="851"/>
      </w:pPr>
      <w:r>
        <w:t>OL</w:t>
      </w:r>
      <w:r w:rsidR="000B1981">
        <w:t xml:space="preserve"> : Overlap is beyond the EOA and requires a locking</w:t>
      </w:r>
      <w:r w:rsidR="00F54EFE">
        <w:t xml:space="preserve"> from some other routes.</w:t>
      </w:r>
    </w:p>
    <w:p w14:paraId="0BCE0B5E" w14:textId="77777777" w:rsidR="001F7865" w:rsidRDefault="00BD0BC4" w:rsidP="00FE0C16">
      <w:pPr>
        <w:pStyle w:val="Corpsdetexte"/>
        <w:numPr>
          <w:ilvl w:val="0"/>
          <w:numId w:val="24"/>
        </w:numPr>
        <w:ind w:left="851" w:hanging="851"/>
      </w:pPr>
      <w:r>
        <w:t>Veoa</w:t>
      </w:r>
      <w:r w:rsidR="00F54EFE">
        <w:t xml:space="preserve"> : is the limit speed related to EOA</w:t>
      </w:r>
      <w:ins w:id="478" w:author="GIRAUD Christian" w:date="2014-06-06T16:49:00Z">
        <w:r w:rsidR="00BF75F3">
          <w:t xml:space="preserve"> only with balise MA level 1</w:t>
        </w:r>
      </w:ins>
      <w:r w:rsidR="00F54EFE">
        <w:t>.</w:t>
      </w:r>
    </w:p>
    <w:p w14:paraId="4B19DD9B" w14:textId="77777777" w:rsidR="001F7865" w:rsidRDefault="001F7865" w:rsidP="001F7865">
      <w:pPr>
        <w:pStyle w:val="Corpsdetexte"/>
        <w:ind w:left="0"/>
        <w:rPr>
          <w:del w:id="479" w:author="GIRAUD Christian" w:date="2014-06-06T16:49:00Z"/>
        </w:rPr>
      </w:pPr>
    </w:p>
    <w:p w14:paraId="3A57652A" w14:textId="77777777" w:rsidR="00BD0BC4" w:rsidRPr="001F7865" w:rsidRDefault="001F7865" w:rsidP="001F7865">
      <w:pPr>
        <w:pStyle w:val="Corpsdetexte"/>
        <w:ind w:left="851" w:hanging="851"/>
        <w:rPr>
          <w:del w:id="480" w:author="GIRAUD Christian" w:date="2014-06-06T16:49:00Z"/>
          <w:noProof/>
          <w:lang w:val="fr-FR"/>
        </w:rPr>
      </w:pPr>
      <w:del w:id="481" w:author="GIRAUD Christian" w:date="2014-06-06T16:49:00Z">
        <w:r w:rsidRPr="001F7865">
          <w:rPr>
            <w:noProof/>
            <w:lang w:val="fr-FR"/>
          </w:rPr>
          <w:pict w14:anchorId="67875A3A">
            <v:shape id="_x0000_i1047" type="#_x0000_t75" style="width:444pt;height:2in;visibility:visible">
              <v:imagedata r:id="rId9" o:title=""/>
            </v:shape>
          </w:pict>
        </w:r>
      </w:del>
    </w:p>
    <w:p w14:paraId="7A96C579" w14:textId="77777777" w:rsidR="002C1A90" w:rsidRDefault="001F7865" w:rsidP="002C1A90">
      <w:pPr>
        <w:pStyle w:val="Corpsdetexte"/>
        <w:ind w:left="851" w:hanging="851"/>
        <w:rPr>
          <w:ins w:id="482" w:author="GIRAUD Christian" w:date="2014-06-06T16:49:00Z"/>
          <w:noProof/>
          <w:lang w:val="fr-FR"/>
        </w:rPr>
      </w:pPr>
      <w:ins w:id="483" w:author="GIRAUD Christian" w:date="2014-06-06T16:49:00Z">
        <w:r w:rsidRPr="001F7865">
          <w:rPr>
            <w:noProof/>
            <w:lang w:val="fr-FR"/>
          </w:rPr>
          <w:pict w14:anchorId="4E9D5FE7">
            <v:shape id="_x0000_i1048" type="#_x0000_t75" style="width:444pt;height:2in;visibility:visible">
              <v:imagedata r:id="rId9" o:title=""/>
            </v:shape>
          </w:pict>
        </w:r>
      </w:ins>
    </w:p>
    <w:p w14:paraId="0522B93C" w14:textId="77777777" w:rsidR="002C1A90" w:rsidRDefault="002C1A90" w:rsidP="002C1A90">
      <w:pPr>
        <w:pStyle w:val="Corpsdetexte"/>
        <w:ind w:left="851" w:hanging="851"/>
        <w:rPr>
          <w:ins w:id="484" w:author="GIRAUD Christian" w:date="2014-06-06T16:49:00Z"/>
        </w:rPr>
      </w:pPr>
      <w:ins w:id="485" w:author="GIRAUD Christian" w:date="2014-06-06T16:49:00Z">
        <w:r w:rsidRPr="002C1A90">
          <w:rPr>
            <w:noProof/>
          </w:rPr>
          <w:t xml:space="preserve">MA  level 1 </w:t>
        </w:r>
        <w:r>
          <w:t xml:space="preserve">is defined </w:t>
        </w:r>
        <w:r w:rsidR="00A93695">
          <w:t xml:space="preserve">by </w:t>
        </w:r>
        <w:r>
          <w:t>packet  12</w:t>
        </w:r>
        <w:r w:rsidR="00A93695">
          <w:t xml:space="preserve"> through balise</w:t>
        </w:r>
        <w:r w:rsidR="00BF75F3">
          <w:t xml:space="preserve"> (includes Veoa)</w:t>
        </w:r>
        <w:r>
          <w:t>.</w:t>
        </w:r>
      </w:ins>
    </w:p>
    <w:p w14:paraId="2028D318" w14:textId="77777777" w:rsidR="002C1A90" w:rsidRDefault="002C1A90" w:rsidP="002C1A90">
      <w:pPr>
        <w:pStyle w:val="Corpsdetexte"/>
        <w:ind w:left="851" w:hanging="851"/>
        <w:rPr>
          <w:ins w:id="486" w:author="GIRAUD Christian" w:date="2014-06-06T16:49:00Z"/>
        </w:rPr>
      </w:pPr>
      <w:ins w:id="487" w:author="GIRAUD Christian" w:date="2014-06-06T16:49:00Z">
        <w:r>
          <w:t xml:space="preserve">MA  level 2/3 </w:t>
        </w:r>
        <w:r w:rsidR="00A93695">
          <w:t>is defined by</w:t>
        </w:r>
        <w:r>
          <w:t xml:space="preserve"> packet  15</w:t>
        </w:r>
        <w:r w:rsidR="00A93695">
          <w:t xml:space="preserve"> through radio</w:t>
        </w:r>
        <w:r w:rsidR="00BF75F3">
          <w:t xml:space="preserve"> (no Veoa)</w:t>
        </w:r>
        <w:r>
          <w:t>.</w:t>
        </w:r>
      </w:ins>
    </w:p>
    <w:p w14:paraId="5936FE35" w14:textId="77777777" w:rsidR="002C1A90" w:rsidRDefault="002C1A90" w:rsidP="002C1A90">
      <w:pPr>
        <w:pStyle w:val="Corpsdetexte"/>
        <w:ind w:left="851" w:hanging="851"/>
        <w:rPr>
          <w:ins w:id="488" w:author="GIRAUD Christian" w:date="2014-06-06T16:49:00Z"/>
        </w:rPr>
      </w:pPr>
    </w:p>
    <w:p w14:paraId="2DC323D4" w14:textId="77777777" w:rsidR="00BD0BC4" w:rsidRDefault="00BD0BC4" w:rsidP="00F54EFE">
      <w:pPr>
        <w:pStyle w:val="Titre3"/>
        <w:ind w:left="851" w:hanging="851"/>
      </w:pPr>
      <w:bookmarkStart w:id="489" w:name="_Toc389836193"/>
      <w:bookmarkStart w:id="490" w:name="_Toc388370114"/>
      <w:r>
        <w:t>Standard Speed Profile</w:t>
      </w:r>
      <w:bookmarkEnd w:id="489"/>
      <w:bookmarkEnd w:id="490"/>
    </w:p>
    <w:p w14:paraId="3242370F" w14:textId="77777777" w:rsidR="00BD0BC4" w:rsidRDefault="00F54EFE" w:rsidP="00F54EFE">
      <w:pPr>
        <w:pStyle w:val="Corpsdetexte"/>
        <w:ind w:left="851" w:hanging="851"/>
      </w:pPr>
      <w:r>
        <w:t>SSP is a continuous profile defined by a set of :</w:t>
      </w:r>
      <w:r w:rsidR="001E040E">
        <w:t xml:space="preserve"> {distance, value}.</w:t>
      </w:r>
    </w:p>
    <w:p w14:paraId="31471962" w14:textId="77777777" w:rsidR="001E040E" w:rsidRDefault="001E040E" w:rsidP="00F54EFE">
      <w:pPr>
        <w:pStyle w:val="Corpsdetexte"/>
        <w:ind w:left="851" w:hanging="851"/>
      </w:pPr>
    </w:p>
    <w:p w14:paraId="0FA5A3C4" w14:textId="77777777" w:rsidR="001E040E" w:rsidRDefault="001E040E" w:rsidP="00F54EFE">
      <w:pPr>
        <w:pStyle w:val="Corpsdetexte"/>
        <w:ind w:left="851" w:hanging="851"/>
      </w:pPr>
      <w:r w:rsidRPr="001E040E">
        <w:rPr>
          <w:noProof/>
          <w:lang w:val="fr-FR"/>
        </w:rPr>
        <w:lastRenderedPageBreak/>
        <w:pict w14:anchorId="0C33A5A4">
          <v:shape id="Image 1" o:spid="_x0000_i1027" type="#_x0000_t75" style="width:246pt;height:198pt;visibility:visible">
            <v:imagedata r:id="rId10" o:title=""/>
          </v:shape>
        </w:pict>
      </w:r>
    </w:p>
    <w:p w14:paraId="60883D8A" w14:textId="77777777" w:rsidR="001E040E" w:rsidRDefault="002C1A90" w:rsidP="00F54EFE">
      <w:pPr>
        <w:pStyle w:val="Corpsdetexte"/>
        <w:ind w:left="851" w:hanging="851"/>
        <w:rPr>
          <w:ins w:id="491" w:author="GIRAUD Christian" w:date="2014-06-06T16:49:00Z"/>
        </w:rPr>
      </w:pPr>
      <w:ins w:id="492" w:author="GIRAUD Christian" w:date="2014-06-06T16:49:00Z">
        <w:r>
          <w:t xml:space="preserve">SSP </w:t>
        </w:r>
        <w:r w:rsidR="00A93695">
          <w:t>is defined by</w:t>
        </w:r>
        <w:r>
          <w:t xml:space="preserve"> packet </w:t>
        </w:r>
        <w:r w:rsidR="00A93695">
          <w:t xml:space="preserve"> </w:t>
        </w:r>
        <w:r>
          <w:t>27</w:t>
        </w:r>
        <w:r w:rsidR="00A93695">
          <w:t xml:space="preserve"> through balise in level 1</w:t>
        </w:r>
        <w:r>
          <w:t>.</w:t>
        </w:r>
      </w:ins>
    </w:p>
    <w:p w14:paraId="65ADBED5" w14:textId="77777777" w:rsidR="00357F73" w:rsidRDefault="00357F73" w:rsidP="00357F73">
      <w:pPr>
        <w:pStyle w:val="Corpsdetexte"/>
        <w:ind w:left="851" w:hanging="851"/>
        <w:rPr>
          <w:ins w:id="493" w:author="GIRAUD Christian" w:date="2014-06-06T16:49:00Z"/>
        </w:rPr>
      </w:pPr>
      <w:ins w:id="494" w:author="GIRAUD Christian" w:date="2014-06-06T16:49:00Z">
        <w:r>
          <w:t>SSP is defined by packet  27 through radio in level 2/3.</w:t>
        </w:r>
      </w:ins>
    </w:p>
    <w:p w14:paraId="557EDA34" w14:textId="77777777" w:rsidR="002C1A90" w:rsidRDefault="002C1A90" w:rsidP="00F54EFE">
      <w:pPr>
        <w:pStyle w:val="Corpsdetexte"/>
        <w:ind w:left="851" w:hanging="851"/>
      </w:pPr>
    </w:p>
    <w:p w14:paraId="7E85DB26" w14:textId="77777777" w:rsidR="00B15932" w:rsidRDefault="00BD0BC4" w:rsidP="00F54EFE">
      <w:pPr>
        <w:pStyle w:val="Titre3"/>
        <w:ind w:left="851" w:hanging="851"/>
      </w:pPr>
      <w:bookmarkStart w:id="495" w:name="_Toc389836194"/>
      <w:bookmarkStart w:id="496" w:name="_Toc388370115"/>
      <w:r>
        <w:t>Gradients</w:t>
      </w:r>
      <w:r w:rsidR="001F7865">
        <w:t xml:space="preserve"> Profile</w:t>
      </w:r>
      <w:bookmarkEnd w:id="495"/>
      <w:bookmarkEnd w:id="496"/>
    </w:p>
    <w:p w14:paraId="70352DF9" w14:textId="78FA0002" w:rsidR="00511432" w:rsidRDefault="00D27129" w:rsidP="00511432">
      <w:pPr>
        <w:pStyle w:val="Corpsdetexte"/>
        <w:ind w:left="851" w:hanging="851"/>
      </w:pPr>
      <w:del w:id="497" w:author="GIRAUD Christian" w:date="2014-06-06T16:49:00Z">
        <w:r>
          <w:delText>SSP</w:delText>
        </w:r>
      </w:del>
      <w:ins w:id="498" w:author="GIRAUD Christian" w:date="2014-06-06T16:49:00Z">
        <w:r w:rsidR="00357F73">
          <w:t>Gradient Profile</w:t>
        </w:r>
      </w:ins>
      <w:r>
        <w:t xml:space="preserve"> is a continuo</w:t>
      </w:r>
      <w:r w:rsidR="005C0661">
        <w:t xml:space="preserve">us profile defined by a set of </w:t>
      </w:r>
      <w:del w:id="499" w:author="GIRAUD Christian" w:date="2014-06-06T16:49:00Z">
        <w:r>
          <w:delText>:</w:delText>
        </w:r>
      </w:del>
      <w:r>
        <w:t xml:space="preserve"> {distance, value}.</w:t>
      </w:r>
    </w:p>
    <w:p w14:paraId="43319C52" w14:textId="77777777" w:rsidR="00511432" w:rsidRDefault="00511432" w:rsidP="00D27129">
      <w:pPr>
        <w:pStyle w:val="Corpsdetexte"/>
        <w:ind w:left="851" w:hanging="851"/>
        <w:rPr>
          <w:ins w:id="500" w:author="GIRAUD Christian" w:date="2014-06-06T16:49:00Z"/>
        </w:rPr>
      </w:pPr>
      <w:ins w:id="501" w:author="GIRAUD Christian" w:date="2014-06-06T16:49:00Z">
        <w:r>
          <w:t>Gradient Profile describes the worst case of grade over the maximum length of train, as follows :</w:t>
        </w:r>
      </w:ins>
    </w:p>
    <w:p w14:paraId="6146E129" w14:textId="77777777" w:rsidR="001F7865" w:rsidRDefault="00511432" w:rsidP="00511432">
      <w:pPr>
        <w:pStyle w:val="Corpsdetexte"/>
        <w:numPr>
          <w:ilvl w:val="0"/>
          <w:numId w:val="24"/>
        </w:numPr>
        <w:rPr>
          <w:ins w:id="502" w:author="GIRAUD Christian" w:date="2014-06-06T16:49:00Z"/>
        </w:rPr>
      </w:pPr>
      <w:ins w:id="503" w:author="GIRAUD Christian" w:date="2014-06-06T16:49:00Z">
        <w:r>
          <w:t>Unit is 1/1000,</w:t>
        </w:r>
      </w:ins>
    </w:p>
    <w:p w14:paraId="7738C6E5" w14:textId="77777777" w:rsidR="00511432" w:rsidRDefault="00511432" w:rsidP="00511432">
      <w:pPr>
        <w:pStyle w:val="Corpsdetexte"/>
        <w:numPr>
          <w:ilvl w:val="0"/>
          <w:numId w:val="24"/>
        </w:numPr>
        <w:rPr>
          <w:ins w:id="504" w:author="GIRAUD Christian" w:date="2014-06-06T16:49:00Z"/>
        </w:rPr>
      </w:pPr>
      <w:ins w:id="505" w:author="GIRAUD Christian" w:date="2014-06-06T16:49:00Z">
        <w:r>
          <w:t>Value positive for up-hill,</w:t>
        </w:r>
      </w:ins>
    </w:p>
    <w:p w14:paraId="583339B3" w14:textId="77777777" w:rsidR="00511432" w:rsidRDefault="00511432" w:rsidP="008D3377">
      <w:pPr>
        <w:pStyle w:val="Corpsdetexte"/>
        <w:numPr>
          <w:ilvl w:val="0"/>
          <w:numId w:val="24"/>
        </w:numPr>
        <w:rPr>
          <w:ins w:id="506" w:author="GIRAUD Christian" w:date="2014-06-06T16:49:00Z"/>
        </w:rPr>
      </w:pPr>
      <w:ins w:id="507" w:author="GIRAUD Christian" w:date="2014-06-06T16:49:00Z">
        <w:r>
          <w:t>Value negative for down-hill.</w:t>
        </w:r>
      </w:ins>
    </w:p>
    <w:p w14:paraId="40396144" w14:textId="77777777" w:rsidR="00357F73" w:rsidRDefault="00357F73" w:rsidP="00357F73">
      <w:pPr>
        <w:pStyle w:val="Corpsdetexte"/>
        <w:ind w:left="851" w:hanging="851"/>
        <w:rPr>
          <w:ins w:id="508" w:author="GIRAUD Christian" w:date="2014-06-06T16:49:00Z"/>
        </w:rPr>
      </w:pPr>
      <w:ins w:id="509" w:author="GIRAUD Christian" w:date="2014-06-06T16:49:00Z">
        <w:r>
          <w:t>Gradient Profile is defined by packet  21 through balise in level 1.</w:t>
        </w:r>
      </w:ins>
    </w:p>
    <w:p w14:paraId="7455545A" w14:textId="77777777" w:rsidR="00357F73" w:rsidRDefault="00357F73" w:rsidP="00357F73">
      <w:pPr>
        <w:pStyle w:val="Corpsdetexte"/>
        <w:ind w:left="851" w:hanging="851"/>
        <w:rPr>
          <w:ins w:id="510" w:author="GIRAUD Christian" w:date="2014-06-06T16:49:00Z"/>
        </w:rPr>
      </w:pPr>
      <w:ins w:id="511" w:author="GIRAUD Christian" w:date="2014-06-06T16:49:00Z">
        <w:r>
          <w:t>Gradient Profile is defined by packet  21 through radio in level 2/3.</w:t>
        </w:r>
      </w:ins>
    </w:p>
    <w:p w14:paraId="0891FB0F" w14:textId="77777777" w:rsidR="005C0661" w:rsidRDefault="005C0661" w:rsidP="00D27129">
      <w:pPr>
        <w:pStyle w:val="Corpsdetexte"/>
        <w:ind w:left="0"/>
      </w:pPr>
    </w:p>
    <w:p w14:paraId="63591363" w14:textId="77777777" w:rsidR="00B15932" w:rsidRDefault="00B15932" w:rsidP="00F54EFE">
      <w:pPr>
        <w:pStyle w:val="Titre2"/>
        <w:ind w:left="851" w:hanging="851"/>
      </w:pPr>
      <w:bookmarkStart w:id="512" w:name="_Toc389836195"/>
      <w:bookmarkStart w:id="513" w:name="_Toc388370116"/>
      <w:r>
        <w:t xml:space="preserve">Optional </w:t>
      </w:r>
      <w:r w:rsidR="00B03450">
        <w:t>Track Description</w:t>
      </w:r>
      <w:bookmarkEnd w:id="512"/>
      <w:bookmarkEnd w:id="513"/>
    </w:p>
    <w:p w14:paraId="6B49ABDB" w14:textId="29DF430A" w:rsidR="00D27129" w:rsidRDefault="008D3377" w:rsidP="00F54EFE">
      <w:pPr>
        <w:pStyle w:val="Corpsdetexte"/>
        <w:ind w:left="851" w:hanging="851"/>
      </w:pPr>
      <w:ins w:id="514" w:author="GIRAUD Christian" w:date="2014-06-06T16:49:00Z">
        <w:r>
          <w:t xml:space="preserve">The following packets are </w:t>
        </w:r>
        <w:r w:rsidR="002974E0">
          <w:t>related to control speed (</w:t>
        </w:r>
      </w:ins>
      <w:r w:rsidR="00D27129">
        <w:t>See Subset-026, Chapter 3.11</w:t>
      </w:r>
      <w:del w:id="515" w:author="GIRAUD Christian" w:date="2014-06-06T16:49:00Z">
        <w:r w:rsidR="00D27129">
          <w:delText>.</w:delText>
        </w:r>
      </w:del>
      <w:ins w:id="516" w:author="GIRAUD Christian" w:date="2014-06-06T16:49:00Z">
        <w:r w:rsidR="002974E0">
          <w:t>)</w:t>
        </w:r>
        <w:r w:rsidR="00D27129">
          <w:t>.</w:t>
        </w:r>
      </w:ins>
    </w:p>
    <w:p w14:paraId="0452EA2C" w14:textId="77777777" w:rsidR="00D27129" w:rsidRDefault="00D27129" w:rsidP="00F54EFE">
      <w:pPr>
        <w:pStyle w:val="Corpsdetexte"/>
        <w:ind w:left="851" w:hanging="851"/>
      </w:pPr>
    </w:p>
    <w:p w14:paraId="7BEE45F7" w14:textId="77777777" w:rsidR="00B15932" w:rsidRDefault="00B03450" w:rsidP="00D27129">
      <w:pPr>
        <w:pStyle w:val="Corpsdetexte"/>
        <w:numPr>
          <w:ilvl w:val="0"/>
          <w:numId w:val="24"/>
        </w:numPr>
      </w:pPr>
      <w:r>
        <w:t>Axle Speed Profile</w:t>
      </w:r>
      <w:ins w:id="517" w:author="GIRAUD Christian" w:date="2014-06-06T16:49:00Z">
        <w:r w:rsidR="005C0661">
          <w:t xml:space="preserve">  is defined through packet  61.</w:t>
        </w:r>
      </w:ins>
    </w:p>
    <w:p w14:paraId="7EFF0678" w14:textId="77777777" w:rsidR="00FE0C16" w:rsidRDefault="00FE0C16" w:rsidP="00FE0C16">
      <w:pPr>
        <w:pStyle w:val="Corpsdetexte"/>
        <w:ind w:left="360"/>
        <w:rPr>
          <w:ins w:id="518" w:author="GIRAUD Christian" w:date="2014-06-06T16:49:00Z"/>
        </w:rPr>
      </w:pPr>
    </w:p>
    <w:p w14:paraId="18A81F9C" w14:textId="77777777" w:rsidR="00FE0C16" w:rsidRDefault="00FE0C16" w:rsidP="00FE0C16">
      <w:pPr>
        <w:pStyle w:val="Corpsdetexte"/>
        <w:numPr>
          <w:ilvl w:val="0"/>
          <w:numId w:val="24"/>
        </w:numPr>
        <w:rPr>
          <w:ins w:id="519" w:author="GIRAUD Christian" w:date="2014-06-06T16:49:00Z"/>
        </w:rPr>
      </w:pPr>
      <w:ins w:id="520" w:author="GIRAUD Christian" w:date="2014-06-06T16:49:00Z">
        <w:r>
          <w:t>Level</w:t>
        </w:r>
        <w:r w:rsidR="008D3377">
          <w:t xml:space="preserve"> Transition Order is defined through packet  41</w:t>
        </w:r>
        <w:r>
          <w:t>.</w:t>
        </w:r>
      </w:ins>
    </w:p>
    <w:p w14:paraId="04D15A73" w14:textId="77777777" w:rsidR="00FE0C16" w:rsidRDefault="00FE0C16" w:rsidP="00FE0C16">
      <w:pPr>
        <w:pStyle w:val="Corpsdetexte"/>
        <w:ind w:left="720"/>
        <w:rPr>
          <w:ins w:id="521" w:author="GIRAUD Christian" w:date="2014-06-06T16:49:00Z"/>
        </w:rPr>
      </w:pPr>
    </w:p>
    <w:p w14:paraId="6E8798C9" w14:textId="77777777" w:rsidR="00FE0C16" w:rsidRDefault="00FE0C16" w:rsidP="00FE0C16">
      <w:pPr>
        <w:pStyle w:val="Corpsdetexte"/>
        <w:numPr>
          <w:ilvl w:val="0"/>
          <w:numId w:val="24"/>
        </w:numPr>
        <w:rPr>
          <w:ins w:id="522" w:author="GIRAUD Christian" w:date="2014-06-06T16:49:00Z"/>
        </w:rPr>
      </w:pPr>
      <w:ins w:id="523" w:author="GIRAUD Christian" w:date="2014-06-06T16:49:00Z">
        <w:r>
          <w:t>Conditional Level</w:t>
        </w:r>
        <w:r w:rsidR="008D3377">
          <w:t xml:space="preserve"> Transition Order</w:t>
        </w:r>
        <w:r w:rsidR="008D3377" w:rsidRPr="008D3377">
          <w:t xml:space="preserve"> </w:t>
        </w:r>
        <w:r w:rsidR="008D3377">
          <w:t>is defined through packet  46</w:t>
        </w:r>
        <w:r>
          <w:t>.</w:t>
        </w:r>
      </w:ins>
    </w:p>
    <w:p w14:paraId="62FD3AE6" w14:textId="77777777" w:rsidR="00B03450" w:rsidRDefault="00B03450" w:rsidP="00F54EFE">
      <w:pPr>
        <w:pStyle w:val="Corpsdetexte"/>
        <w:ind w:left="851" w:hanging="851"/>
      </w:pPr>
    </w:p>
    <w:p w14:paraId="27C96857" w14:textId="77777777" w:rsidR="00B03450" w:rsidRDefault="00B03450" w:rsidP="00D27129">
      <w:pPr>
        <w:pStyle w:val="Corpsdetexte"/>
        <w:numPr>
          <w:ilvl w:val="0"/>
          <w:numId w:val="24"/>
        </w:numPr>
      </w:pPr>
      <w:r>
        <w:t>Temporary Speed Restriction</w:t>
      </w:r>
      <w:ins w:id="524" w:author="GIRAUD Christian" w:date="2014-06-06T16:49:00Z">
        <w:r w:rsidR="005C0661">
          <w:t xml:space="preserve"> is defined through packet  65.</w:t>
        </w:r>
      </w:ins>
    </w:p>
    <w:p w14:paraId="74B4A2D3" w14:textId="77777777" w:rsidR="00B15932" w:rsidRDefault="00B15932" w:rsidP="00F54EFE">
      <w:pPr>
        <w:pStyle w:val="Corpsdetexte"/>
        <w:ind w:left="851" w:hanging="851"/>
      </w:pPr>
    </w:p>
    <w:p w14:paraId="50D774F5" w14:textId="77777777" w:rsidR="00B15932" w:rsidRDefault="00A267E1" w:rsidP="00D27129">
      <w:pPr>
        <w:pStyle w:val="Corpsdetexte"/>
        <w:numPr>
          <w:ilvl w:val="0"/>
          <w:numId w:val="24"/>
        </w:numPr>
      </w:pPr>
      <w:r>
        <w:t>Mode Profile and R</w:t>
      </w:r>
      <w:r w:rsidR="00B03450">
        <w:t>elated Speed Restriction</w:t>
      </w:r>
      <w:ins w:id="525" w:author="GIRAUD Christian" w:date="2014-06-06T16:49:00Z">
        <w:r w:rsidR="005C0661">
          <w:t xml:space="preserve"> is defined through packet  80.</w:t>
        </w:r>
      </w:ins>
    </w:p>
    <w:p w14:paraId="74AEC207" w14:textId="77777777" w:rsidR="00A267E1" w:rsidRDefault="00A267E1" w:rsidP="00F54EFE">
      <w:pPr>
        <w:pStyle w:val="Corpsdetexte"/>
        <w:ind w:left="851" w:hanging="851"/>
      </w:pPr>
    </w:p>
    <w:p w14:paraId="751BA947" w14:textId="77777777" w:rsidR="00A267E1" w:rsidRDefault="00A267E1" w:rsidP="00DF382F">
      <w:pPr>
        <w:pStyle w:val="Corpsdetexte"/>
        <w:numPr>
          <w:ilvl w:val="0"/>
          <w:numId w:val="24"/>
        </w:numPr>
        <w:rPr>
          <w:del w:id="526" w:author="GIRAUD Christian" w:date="2014-06-06T16:49:00Z"/>
        </w:rPr>
      </w:pPr>
      <w:del w:id="527" w:author="GIRAUD Christian" w:date="2014-06-06T16:49:00Z">
        <w:r>
          <w:lastRenderedPageBreak/>
          <w:delText>Train Related Speed Restriction</w:delText>
        </w:r>
      </w:del>
    </w:p>
    <w:p w14:paraId="4139F00B" w14:textId="77777777" w:rsidR="00A267E1" w:rsidRDefault="00A267E1" w:rsidP="00F54EFE">
      <w:pPr>
        <w:pStyle w:val="Corpsdetexte"/>
        <w:ind w:left="851" w:hanging="851"/>
        <w:rPr>
          <w:del w:id="528" w:author="GIRAUD Christian" w:date="2014-06-06T16:49:00Z"/>
        </w:rPr>
      </w:pPr>
    </w:p>
    <w:p w14:paraId="6F567D60" w14:textId="77777777" w:rsidR="00CC2A02" w:rsidRDefault="00CC2A02" w:rsidP="005C0661">
      <w:pPr>
        <w:pStyle w:val="Corpsdetexte"/>
        <w:numPr>
          <w:ilvl w:val="0"/>
          <w:numId w:val="24"/>
        </w:numPr>
      </w:pPr>
      <w:r>
        <w:t>LX Speed Restriction</w:t>
      </w:r>
      <w:ins w:id="529" w:author="GIRAUD Christian" w:date="2014-06-06T16:49:00Z">
        <w:r w:rsidR="005C0661">
          <w:t xml:space="preserve"> is defined through packet  88.</w:t>
        </w:r>
      </w:ins>
    </w:p>
    <w:p w14:paraId="6414CF5F" w14:textId="77777777" w:rsidR="00CC2A02" w:rsidRDefault="00CC2A02" w:rsidP="00F54EFE">
      <w:pPr>
        <w:pStyle w:val="Corpsdetexte"/>
        <w:ind w:left="851" w:hanging="851"/>
      </w:pPr>
    </w:p>
    <w:p w14:paraId="66BABB86" w14:textId="77777777" w:rsidR="00CC2A02" w:rsidRDefault="00CC2A02" w:rsidP="00DF382F">
      <w:pPr>
        <w:pStyle w:val="Corpsdetexte"/>
        <w:numPr>
          <w:ilvl w:val="0"/>
          <w:numId w:val="24"/>
        </w:numPr>
        <w:rPr>
          <w:del w:id="530" w:author="GIRAUD Christian" w:date="2014-06-06T16:49:00Z"/>
        </w:rPr>
      </w:pPr>
      <w:del w:id="531" w:author="GIRAUD Christian" w:date="2014-06-06T16:49:00Z">
        <w:r>
          <w:delText>Override Function Related Speed Restriction</w:delText>
        </w:r>
      </w:del>
    </w:p>
    <w:p w14:paraId="24B8E23E" w14:textId="77777777" w:rsidR="00CC2A02" w:rsidRDefault="00CC2A02" w:rsidP="00F54EFE">
      <w:pPr>
        <w:pStyle w:val="Corpsdetexte"/>
        <w:ind w:left="851" w:hanging="851"/>
        <w:rPr>
          <w:del w:id="532" w:author="GIRAUD Christian" w:date="2014-06-06T16:49:00Z"/>
        </w:rPr>
      </w:pPr>
    </w:p>
    <w:p w14:paraId="0D646753" w14:textId="77777777" w:rsidR="00A267E1" w:rsidRDefault="00CC2A02" w:rsidP="00DF382F">
      <w:pPr>
        <w:pStyle w:val="Corpsdetexte"/>
        <w:numPr>
          <w:ilvl w:val="0"/>
          <w:numId w:val="24"/>
        </w:numPr>
      </w:pPr>
      <w:r>
        <w:t>Speed Restriction to ensure Permitted Braking Distance</w:t>
      </w:r>
      <w:ins w:id="533" w:author="GIRAUD Christian" w:date="2014-06-06T16:49:00Z">
        <w:r w:rsidR="005C0661">
          <w:t xml:space="preserve"> is defined through packet  62.</w:t>
        </w:r>
      </w:ins>
    </w:p>
    <w:p w14:paraId="5FDC9FA3" w14:textId="77777777" w:rsidR="00CC2A02" w:rsidRDefault="00CC2A02" w:rsidP="00F54EFE">
      <w:pPr>
        <w:pStyle w:val="Corpsdetexte"/>
        <w:ind w:left="851" w:hanging="851"/>
      </w:pPr>
    </w:p>
    <w:p w14:paraId="2DE50ACE" w14:textId="63CC20D7" w:rsidR="00DF382F" w:rsidRDefault="002974E0" w:rsidP="00DF382F">
      <w:pPr>
        <w:pStyle w:val="Corpsdetexte"/>
        <w:spacing w:line="480" w:lineRule="auto"/>
        <w:ind w:left="851" w:hanging="851"/>
      </w:pPr>
      <w:ins w:id="534" w:author="GIRAUD Christian" w:date="2014-06-06T16:49:00Z">
        <w:r>
          <w:t>The following packets are related to DMI (</w:t>
        </w:r>
      </w:ins>
      <w:r w:rsidR="00DF382F">
        <w:t>See Subset-026, Chapter 3.12</w:t>
      </w:r>
      <w:del w:id="535" w:author="GIRAUD Christian" w:date="2014-06-06T16:49:00Z">
        <w:r w:rsidR="00DF382F">
          <w:delText>.</w:delText>
        </w:r>
      </w:del>
      <w:ins w:id="536" w:author="GIRAUD Christian" w:date="2014-06-06T16:49:00Z">
        <w:r>
          <w:t>)</w:t>
        </w:r>
        <w:r w:rsidR="00DF382F">
          <w:t>.</w:t>
        </w:r>
      </w:ins>
    </w:p>
    <w:p w14:paraId="46DC4B77" w14:textId="77777777" w:rsidR="00CC2A02" w:rsidRDefault="00CC2A02" w:rsidP="008D3377">
      <w:pPr>
        <w:pStyle w:val="Corpsdetexte"/>
        <w:numPr>
          <w:ilvl w:val="0"/>
          <w:numId w:val="24"/>
        </w:numPr>
      </w:pPr>
      <w:r>
        <w:t>Track Conditions</w:t>
      </w:r>
      <w:ins w:id="537" w:author="GIRAUD Christian" w:date="2014-06-06T16:49:00Z">
        <w:r w:rsidR="005C0661">
          <w:t xml:space="preserve"> </w:t>
        </w:r>
        <w:r w:rsidR="00B509E5">
          <w:t>are</w:t>
        </w:r>
        <w:r w:rsidR="005C0661">
          <w:t xml:space="preserve"> defined through packet</w:t>
        </w:r>
        <w:r w:rsidR="00B509E5">
          <w:t xml:space="preserve"> </w:t>
        </w:r>
        <w:r w:rsidR="008A5946">
          <w:t xml:space="preserve"> </w:t>
        </w:r>
        <w:r w:rsidR="00B509E5">
          <w:t>39, 40, 67, 68, 69.</w:t>
        </w:r>
        <w:r w:rsidR="005C0661">
          <w:t xml:space="preserve">  </w:t>
        </w:r>
      </w:ins>
    </w:p>
    <w:p w14:paraId="2914BA6A" w14:textId="77777777" w:rsidR="00CC2A02" w:rsidRDefault="00CC2A02" w:rsidP="00F54EFE">
      <w:pPr>
        <w:pStyle w:val="Corpsdetexte"/>
        <w:ind w:left="851" w:hanging="851"/>
        <w:rPr>
          <w:del w:id="538" w:author="GIRAUD Christian" w:date="2014-06-06T16:49:00Z"/>
        </w:rPr>
      </w:pPr>
    </w:p>
    <w:p w14:paraId="0C47EAC7" w14:textId="77777777" w:rsidR="00CC2A02" w:rsidRDefault="00CC2A02" w:rsidP="008D3377">
      <w:pPr>
        <w:pStyle w:val="Corpsdetexte"/>
        <w:numPr>
          <w:ilvl w:val="0"/>
          <w:numId w:val="24"/>
        </w:numPr>
      </w:pPr>
      <w:r>
        <w:t>Route Suitability</w:t>
      </w:r>
      <w:ins w:id="539" w:author="GIRAUD Christian" w:date="2014-06-06T16:49:00Z">
        <w:r w:rsidR="005C0661">
          <w:t xml:space="preserve"> is defined through packet  </w:t>
        </w:r>
        <w:r w:rsidR="00B509E5">
          <w:t>70.</w:t>
        </w:r>
      </w:ins>
    </w:p>
    <w:p w14:paraId="1B4033FA" w14:textId="77777777" w:rsidR="00CC2A02" w:rsidRDefault="00CC2A02" w:rsidP="00F54EFE">
      <w:pPr>
        <w:pStyle w:val="Corpsdetexte"/>
        <w:ind w:left="851" w:hanging="851"/>
        <w:rPr>
          <w:del w:id="540" w:author="GIRAUD Christian" w:date="2014-06-06T16:49:00Z"/>
        </w:rPr>
      </w:pPr>
    </w:p>
    <w:p w14:paraId="3E067FE7" w14:textId="77777777" w:rsidR="008D3A6B" w:rsidRPr="008D3377" w:rsidRDefault="00CC2A02" w:rsidP="008D3377">
      <w:pPr>
        <w:pStyle w:val="Corpsdetexte"/>
        <w:numPr>
          <w:ilvl w:val="0"/>
          <w:numId w:val="24"/>
        </w:numPr>
      </w:pPr>
      <w:r>
        <w:t>Text Transmission</w:t>
      </w:r>
      <w:ins w:id="541" w:author="GIRAUD Christian" w:date="2014-06-06T16:49:00Z">
        <w:r w:rsidR="00B509E5">
          <w:t xml:space="preserve"> is defined through packet  72 &amp; 76.</w:t>
        </w:r>
      </w:ins>
    </w:p>
    <w:p w14:paraId="0916AB88" w14:textId="77777777" w:rsidR="00DF382F" w:rsidRDefault="00DF382F" w:rsidP="00DF382F">
      <w:pPr>
        <w:pStyle w:val="Corpsdetexte"/>
        <w:ind w:left="0"/>
        <w:rPr>
          <w:del w:id="542" w:author="GIRAUD Christian" w:date="2014-06-06T16:49:00Z"/>
          <w:rFonts w:ascii="Calibri" w:hAnsi="Calibri"/>
          <w:szCs w:val="22"/>
          <w:lang w:val="fr-BE" w:eastAsia="en-US"/>
        </w:rPr>
      </w:pPr>
    </w:p>
    <w:p w14:paraId="1A658FD2" w14:textId="77777777" w:rsidR="008D3A6B" w:rsidRDefault="008D3A6B" w:rsidP="00DF382F">
      <w:pPr>
        <w:pStyle w:val="Corpsdetexte"/>
        <w:numPr>
          <w:ilvl w:val="0"/>
          <w:numId w:val="24"/>
        </w:numPr>
        <w:rPr>
          <w:ins w:id="543" w:author="GIRAUD Christian" w:date="2014-06-06T16:49:00Z"/>
        </w:rPr>
      </w:pPr>
      <w:ins w:id="544" w:author="GIRAUD Christian" w:date="2014-06-06T16:49:00Z">
        <w:r>
          <w:t>Geographical Position</w:t>
        </w:r>
        <w:r w:rsidR="00B509E5">
          <w:t xml:space="preserve"> is defined through packet  79.</w:t>
        </w:r>
      </w:ins>
    </w:p>
    <w:p w14:paraId="454B2908" w14:textId="77777777" w:rsidR="00DF382F" w:rsidRPr="00B509E5" w:rsidRDefault="00DF382F" w:rsidP="00DF382F">
      <w:pPr>
        <w:pStyle w:val="Corpsdetexte"/>
        <w:ind w:left="0"/>
        <w:rPr>
          <w:ins w:id="545" w:author="GIRAUD Christian" w:date="2014-06-06T16:49:00Z"/>
          <w:rFonts w:ascii="Calibri" w:hAnsi="Calibri"/>
          <w:szCs w:val="22"/>
          <w:lang w:eastAsia="en-US"/>
        </w:rPr>
      </w:pPr>
    </w:p>
    <w:p w14:paraId="6F71E528" w14:textId="77777777" w:rsidR="001C70BA" w:rsidRDefault="009A15D6" w:rsidP="001C70BA">
      <w:pPr>
        <w:pStyle w:val="Titre2"/>
        <w:rPr>
          <w:ins w:id="546" w:author="GIRAUD Christian" w:date="2014-06-06T16:49:00Z"/>
        </w:rPr>
      </w:pPr>
      <w:ins w:id="547" w:author="GIRAUD Christian" w:date="2014-06-06T16:49:00Z">
        <w:r>
          <w:br w:type="page"/>
        </w:r>
        <w:bookmarkStart w:id="548" w:name="_Toc389836196"/>
        <w:r w:rsidR="00B509E5">
          <w:lastRenderedPageBreak/>
          <w:t xml:space="preserve">Other </w:t>
        </w:r>
        <w:r w:rsidR="008A5946">
          <w:t xml:space="preserve">Track to Train </w:t>
        </w:r>
        <w:r w:rsidR="00B509E5">
          <w:t>Data</w:t>
        </w:r>
        <w:bookmarkEnd w:id="548"/>
      </w:ins>
    </w:p>
    <w:p w14:paraId="7F7113C8" w14:textId="77777777" w:rsidR="009A15D6" w:rsidRDefault="002974E0" w:rsidP="000B7276">
      <w:pPr>
        <w:rPr>
          <w:ins w:id="549" w:author="GIRAUD Christian" w:date="2014-06-06T16:49:00Z"/>
        </w:rPr>
      </w:pPr>
      <w:ins w:id="550" w:author="GIRAUD Christian" w:date="2014-06-06T16:49:00Z">
        <w:r>
          <w:t>Most of the following</w:t>
        </w:r>
        <w:r w:rsidR="009A15D6">
          <w:t xml:space="preserve"> packets are inserted in radio message</w:t>
        </w:r>
        <w:r w:rsidR="003703FD">
          <w:t>s</w:t>
        </w:r>
        <w:r>
          <w:t xml:space="preserve"> </w:t>
        </w:r>
        <w:r w:rsidR="00BF270E">
          <w:t xml:space="preserve">and used for miscellaneous functions </w:t>
        </w:r>
        <w:r>
          <w:t>(See subset-026, chapter 4.8.3)</w:t>
        </w:r>
        <w:r w:rsidR="00C47F11">
          <w:t>.</w:t>
        </w:r>
      </w:ins>
    </w:p>
    <w:p w14:paraId="3010E15C" w14:textId="77777777" w:rsidR="00BF270E" w:rsidRDefault="00BF270E" w:rsidP="000B7276">
      <w:pPr>
        <w:rPr>
          <w:ins w:id="551" w:author="GIRAUD Christian" w:date="2014-06-06T16:49:00Z"/>
        </w:rPr>
      </w:pPr>
    </w:p>
    <w:p w14:paraId="12A24A16" w14:textId="77777777" w:rsidR="003703FD" w:rsidRDefault="003703FD" w:rsidP="003703FD">
      <w:pPr>
        <w:pStyle w:val="Corpsdetexte"/>
        <w:numPr>
          <w:ilvl w:val="0"/>
          <w:numId w:val="24"/>
        </w:numPr>
        <w:rPr>
          <w:ins w:id="552" w:author="GIRAUD Christian" w:date="2014-06-06T16:49:00Z"/>
        </w:rPr>
      </w:pPr>
      <w:ins w:id="553" w:author="GIRAUD Christian" w:date="2014-06-06T16:49:00Z">
        <w:r>
          <w:t>SR Distance  from loop ( packet  13 ).</w:t>
        </w:r>
      </w:ins>
    </w:p>
    <w:p w14:paraId="7700E24A" w14:textId="77777777" w:rsidR="008A5946" w:rsidRDefault="008A5946" w:rsidP="008A5946">
      <w:pPr>
        <w:pStyle w:val="Corpsdetexte"/>
        <w:numPr>
          <w:ilvl w:val="0"/>
          <w:numId w:val="24"/>
        </w:numPr>
        <w:rPr>
          <w:ins w:id="554" w:author="GIRAUD Christian" w:date="2014-06-06T16:49:00Z"/>
        </w:rPr>
      </w:pPr>
      <w:ins w:id="555" w:author="GIRAUD Christian" w:date="2014-06-06T16:49:00Z">
        <w:r>
          <w:t>Session Management</w:t>
        </w:r>
        <w:r w:rsidR="009A15D6">
          <w:t xml:space="preserve"> ( packet 42 ).</w:t>
        </w:r>
      </w:ins>
    </w:p>
    <w:p w14:paraId="77F628D7" w14:textId="77777777" w:rsidR="008A5946" w:rsidRDefault="008A5946" w:rsidP="008A5946">
      <w:pPr>
        <w:pStyle w:val="Corpsdetexte"/>
        <w:numPr>
          <w:ilvl w:val="0"/>
          <w:numId w:val="24"/>
        </w:numPr>
        <w:rPr>
          <w:ins w:id="556" w:author="GIRAUD Christian" w:date="2014-06-06T16:49:00Z"/>
        </w:rPr>
      </w:pPr>
      <w:ins w:id="557" w:author="GIRAUD Christian" w:date="2014-06-06T16:49:00Z">
        <w:r>
          <w:t>Radio Network Registration ( packet 45 ).</w:t>
        </w:r>
      </w:ins>
    </w:p>
    <w:p w14:paraId="3989B8F7" w14:textId="77777777" w:rsidR="000B7276" w:rsidRDefault="000B7276" w:rsidP="000B7276">
      <w:pPr>
        <w:pStyle w:val="Corpsdetexte"/>
        <w:ind w:left="360"/>
        <w:rPr>
          <w:ins w:id="558" w:author="GIRAUD Christian" w:date="2014-06-06T16:49:00Z"/>
        </w:rPr>
      </w:pPr>
    </w:p>
    <w:p w14:paraId="7389B51E" w14:textId="77777777" w:rsidR="008A5946" w:rsidRDefault="008A5946" w:rsidP="008A5946">
      <w:pPr>
        <w:pStyle w:val="Corpsdetexte"/>
        <w:numPr>
          <w:ilvl w:val="0"/>
          <w:numId w:val="24"/>
        </w:numPr>
        <w:rPr>
          <w:ins w:id="559" w:author="GIRAUD Christian" w:date="2014-06-06T16:49:00Z"/>
        </w:rPr>
      </w:pPr>
      <w:ins w:id="560" w:author="GIRAUD Christian" w:date="2014-06-06T16:49:00Z">
        <w:r>
          <w:t>MA Request Parameters</w:t>
        </w:r>
        <w:r w:rsidR="009A15D6">
          <w:t xml:space="preserve"> ( packet 57 ).</w:t>
        </w:r>
      </w:ins>
    </w:p>
    <w:p w14:paraId="04F6347E" w14:textId="77777777" w:rsidR="008A5946" w:rsidRDefault="008A5946" w:rsidP="008A5946">
      <w:pPr>
        <w:pStyle w:val="Corpsdetexte"/>
        <w:numPr>
          <w:ilvl w:val="0"/>
          <w:numId w:val="24"/>
        </w:numPr>
        <w:rPr>
          <w:ins w:id="561" w:author="GIRAUD Christian" w:date="2014-06-06T16:49:00Z"/>
        </w:rPr>
      </w:pPr>
      <w:ins w:id="562" w:author="GIRAUD Christian" w:date="2014-06-06T16:49:00Z">
        <w:r>
          <w:t>Position Report Parameters</w:t>
        </w:r>
        <w:r w:rsidR="009A15D6">
          <w:t xml:space="preserve"> ( packet 58 ).</w:t>
        </w:r>
      </w:ins>
    </w:p>
    <w:p w14:paraId="74486B29" w14:textId="77777777" w:rsidR="009B3E8B" w:rsidRDefault="0002681E" w:rsidP="0002681E">
      <w:pPr>
        <w:pStyle w:val="Corpsdetexte"/>
        <w:numPr>
          <w:ilvl w:val="0"/>
          <w:numId w:val="24"/>
        </w:numPr>
        <w:rPr>
          <w:ins w:id="563" w:author="GIRAUD Christian" w:date="2014-06-06T16:49:00Z"/>
        </w:rPr>
      </w:pPr>
      <w:ins w:id="564" w:author="GIRAUD Christian" w:date="2014-06-06T16:49:00Z">
        <w:r>
          <w:t>In</w:t>
        </w:r>
        <w:r w:rsidR="009B3E8B">
          <w:t>h</w:t>
        </w:r>
        <w:r>
          <w:t>ibition</w:t>
        </w:r>
        <w:r w:rsidR="009B3E8B">
          <w:t xml:space="preserve"> of revocable TSR</w:t>
        </w:r>
        <w:r w:rsidR="00B509E5">
          <w:t xml:space="preserve"> ( packet  </w:t>
        </w:r>
        <w:r w:rsidR="00FF1A3E">
          <w:t>6</w:t>
        </w:r>
        <w:r w:rsidR="00B509E5">
          <w:t>4 ).</w:t>
        </w:r>
      </w:ins>
    </w:p>
    <w:p w14:paraId="1943F63D" w14:textId="77777777" w:rsidR="000B7276" w:rsidRDefault="000B7276" w:rsidP="000B7276">
      <w:pPr>
        <w:pStyle w:val="Corpsdetexte"/>
        <w:ind w:left="360"/>
        <w:rPr>
          <w:ins w:id="565" w:author="GIRAUD Christian" w:date="2014-06-06T16:49:00Z"/>
        </w:rPr>
      </w:pPr>
    </w:p>
    <w:p w14:paraId="5F4A3CD4" w14:textId="77777777" w:rsidR="009E6DB1" w:rsidRDefault="009E6DB1" w:rsidP="009E6DB1">
      <w:pPr>
        <w:pStyle w:val="Corpsdetexte"/>
        <w:numPr>
          <w:ilvl w:val="0"/>
          <w:numId w:val="24"/>
        </w:numPr>
        <w:rPr>
          <w:ins w:id="566" w:author="GIRAUD Christian" w:date="2014-06-06T16:49:00Z"/>
        </w:rPr>
      </w:pPr>
      <w:ins w:id="567" w:author="GIRAUD Christian" w:date="2014-06-06T16:49:00Z">
        <w:r>
          <w:t>RBC Transition Order( packet  131 ).</w:t>
        </w:r>
      </w:ins>
    </w:p>
    <w:p w14:paraId="3E0C7379" w14:textId="77777777" w:rsidR="009B3E8B" w:rsidRDefault="009B3E8B" w:rsidP="0002681E">
      <w:pPr>
        <w:pStyle w:val="Corpsdetexte"/>
        <w:numPr>
          <w:ilvl w:val="0"/>
          <w:numId w:val="24"/>
        </w:numPr>
        <w:rPr>
          <w:ins w:id="568" w:author="GIRAUD Christian" w:date="2014-06-06T16:49:00Z"/>
        </w:rPr>
      </w:pPr>
      <w:ins w:id="569" w:author="GIRAUD Christian" w:date="2014-06-06T16:49:00Z">
        <w:r>
          <w:t>Danger for SH</w:t>
        </w:r>
        <w:r w:rsidR="00B509E5">
          <w:t xml:space="preserve"> ( packet  1</w:t>
        </w:r>
        <w:r w:rsidR="00FF1A3E">
          <w:t>32</w:t>
        </w:r>
        <w:r w:rsidR="00B509E5">
          <w:t xml:space="preserve"> ).</w:t>
        </w:r>
      </w:ins>
    </w:p>
    <w:p w14:paraId="7EB6B65B" w14:textId="77777777" w:rsidR="009B3E8B" w:rsidRDefault="009B3E8B" w:rsidP="00B509E5">
      <w:pPr>
        <w:pStyle w:val="Corpsdetexte"/>
        <w:numPr>
          <w:ilvl w:val="0"/>
          <w:numId w:val="24"/>
        </w:numPr>
        <w:rPr>
          <w:ins w:id="570" w:author="GIRAUD Christian" w:date="2014-06-06T16:49:00Z"/>
        </w:rPr>
      </w:pPr>
      <w:ins w:id="571" w:author="GIRAUD Christian" w:date="2014-06-06T16:49:00Z">
        <w:r>
          <w:t>Radio Infill Area Info</w:t>
        </w:r>
        <w:r w:rsidR="00B509E5">
          <w:t xml:space="preserve"> ( packet  1</w:t>
        </w:r>
        <w:r w:rsidR="00FF1A3E">
          <w:t>33</w:t>
        </w:r>
        <w:r w:rsidR="00B509E5">
          <w:t xml:space="preserve"> ).</w:t>
        </w:r>
      </w:ins>
    </w:p>
    <w:p w14:paraId="427EB340" w14:textId="77777777" w:rsidR="009B3E8B" w:rsidRDefault="009B3E8B" w:rsidP="0002681E">
      <w:pPr>
        <w:pStyle w:val="Corpsdetexte"/>
        <w:numPr>
          <w:ilvl w:val="0"/>
          <w:numId w:val="24"/>
        </w:numPr>
        <w:rPr>
          <w:ins w:id="572" w:author="GIRAUD Christian" w:date="2014-06-06T16:49:00Z"/>
        </w:rPr>
      </w:pPr>
      <w:ins w:id="573" w:author="GIRAUD Christian" w:date="2014-06-06T16:49:00Z">
        <w:r>
          <w:t>End Of Loop Management</w:t>
        </w:r>
        <w:r w:rsidR="00B509E5">
          <w:t xml:space="preserve"> ( packet </w:t>
        </w:r>
        <w:r w:rsidR="00FF1A3E">
          <w:t>13</w:t>
        </w:r>
        <w:r w:rsidR="00B509E5">
          <w:t>4 ).</w:t>
        </w:r>
      </w:ins>
    </w:p>
    <w:p w14:paraId="11AF7133" w14:textId="77777777" w:rsidR="00FE35FA" w:rsidRDefault="00FE35FA" w:rsidP="00FE35FA">
      <w:pPr>
        <w:pStyle w:val="Corpsdetexte"/>
        <w:numPr>
          <w:ilvl w:val="0"/>
          <w:numId w:val="24"/>
        </w:numPr>
        <w:rPr>
          <w:ins w:id="574" w:author="GIRAUD Christian" w:date="2014-06-06T16:49:00Z"/>
        </w:rPr>
      </w:pPr>
      <w:ins w:id="575" w:author="GIRAUD Christian" w:date="2014-06-06T16:49:00Z">
        <w:r>
          <w:t>Stop Shunting ( packet  135 ).</w:t>
        </w:r>
      </w:ins>
    </w:p>
    <w:p w14:paraId="129667EE" w14:textId="77777777" w:rsidR="009B3E8B" w:rsidRDefault="009B3E8B" w:rsidP="0002681E">
      <w:pPr>
        <w:pStyle w:val="Corpsdetexte"/>
        <w:numPr>
          <w:ilvl w:val="0"/>
          <w:numId w:val="24"/>
        </w:numPr>
        <w:rPr>
          <w:ins w:id="576" w:author="GIRAUD Christian" w:date="2014-06-06T16:49:00Z"/>
        </w:rPr>
      </w:pPr>
      <w:ins w:id="577" w:author="GIRAUD Christian" w:date="2014-06-06T16:49:00Z">
        <w:r>
          <w:t>Infill Location Reference</w:t>
        </w:r>
        <w:r w:rsidR="00B509E5">
          <w:t xml:space="preserve"> ( packet  </w:t>
        </w:r>
        <w:r w:rsidR="00FF1A3E">
          <w:t>136</w:t>
        </w:r>
        <w:r w:rsidR="00B509E5">
          <w:t xml:space="preserve"> ).</w:t>
        </w:r>
      </w:ins>
    </w:p>
    <w:p w14:paraId="2F1DC3FE" w14:textId="77777777" w:rsidR="00FE35FA" w:rsidRDefault="00FE35FA" w:rsidP="00FE35FA">
      <w:pPr>
        <w:pStyle w:val="Corpsdetexte"/>
        <w:numPr>
          <w:ilvl w:val="0"/>
          <w:numId w:val="24"/>
        </w:numPr>
        <w:rPr>
          <w:ins w:id="578" w:author="GIRAUD Christian" w:date="2014-06-06T16:49:00Z"/>
        </w:rPr>
      </w:pPr>
      <w:ins w:id="579" w:author="GIRAUD Christian" w:date="2014-06-06T16:49:00Z">
        <w:r>
          <w:t>Stop if in SR Mode ( packet  137 ).</w:t>
        </w:r>
      </w:ins>
    </w:p>
    <w:p w14:paraId="23F4B966" w14:textId="77777777" w:rsidR="00CB3F69" w:rsidRDefault="00CB3F69" w:rsidP="0002681E">
      <w:pPr>
        <w:pStyle w:val="Corpsdetexte"/>
        <w:numPr>
          <w:ilvl w:val="0"/>
          <w:numId w:val="24"/>
        </w:numPr>
        <w:rPr>
          <w:ins w:id="580" w:author="GIRAUD Christian" w:date="2014-06-06T16:49:00Z"/>
        </w:rPr>
      </w:pPr>
      <w:ins w:id="581" w:author="GIRAUD Christian" w:date="2014-06-06T16:49:00Z">
        <w:r>
          <w:t>Reversing Area Information</w:t>
        </w:r>
        <w:r w:rsidR="00B509E5">
          <w:t xml:space="preserve"> ( packet  1</w:t>
        </w:r>
        <w:r w:rsidR="00FF1A3E">
          <w:t>38</w:t>
        </w:r>
        <w:r w:rsidR="00B509E5">
          <w:t xml:space="preserve"> ).</w:t>
        </w:r>
      </w:ins>
    </w:p>
    <w:p w14:paraId="7E793486" w14:textId="77777777" w:rsidR="00CB3F69" w:rsidRDefault="00CB3F69" w:rsidP="0002681E">
      <w:pPr>
        <w:pStyle w:val="Corpsdetexte"/>
        <w:numPr>
          <w:ilvl w:val="0"/>
          <w:numId w:val="24"/>
        </w:numPr>
        <w:rPr>
          <w:ins w:id="582" w:author="GIRAUD Christian" w:date="2014-06-06T16:49:00Z"/>
        </w:rPr>
      </w:pPr>
      <w:ins w:id="583" w:author="GIRAUD Christian" w:date="2014-06-06T16:49:00Z">
        <w:r>
          <w:t>Reversing Supervision Information</w:t>
        </w:r>
        <w:r w:rsidR="00B509E5">
          <w:t xml:space="preserve"> ( packet  1</w:t>
        </w:r>
        <w:r w:rsidR="00FF1A3E">
          <w:t>39</w:t>
        </w:r>
        <w:r w:rsidR="00B509E5">
          <w:t xml:space="preserve"> ).</w:t>
        </w:r>
      </w:ins>
    </w:p>
    <w:p w14:paraId="0AE0FAE9" w14:textId="77777777" w:rsidR="009E6DB1" w:rsidRDefault="009E6DB1" w:rsidP="003703FD">
      <w:pPr>
        <w:pStyle w:val="Corpsdetexte"/>
        <w:numPr>
          <w:ilvl w:val="0"/>
          <w:numId w:val="24"/>
        </w:numPr>
        <w:rPr>
          <w:ins w:id="584" w:author="GIRAUD Christian" w:date="2014-06-06T16:49:00Z"/>
        </w:rPr>
      </w:pPr>
      <w:ins w:id="585" w:author="GIRAUD Christian" w:date="2014-06-06T16:49:00Z">
        <w:r>
          <w:t>Train Running Number from RBC ( packet  140 ).</w:t>
        </w:r>
      </w:ins>
    </w:p>
    <w:p w14:paraId="7406646E" w14:textId="77777777" w:rsidR="003703FD" w:rsidRDefault="003703FD" w:rsidP="003703FD">
      <w:pPr>
        <w:pStyle w:val="Corpsdetexte"/>
        <w:numPr>
          <w:ilvl w:val="0"/>
          <w:numId w:val="24"/>
        </w:numPr>
        <w:rPr>
          <w:ins w:id="586" w:author="GIRAUD Christian" w:date="2014-06-06T16:49:00Z"/>
        </w:rPr>
      </w:pPr>
      <w:ins w:id="587" w:author="GIRAUD Christian" w:date="2014-06-06T16:49:00Z">
        <w:r>
          <w:t>Default Gradient for TSR ( packet  141 ).</w:t>
        </w:r>
      </w:ins>
    </w:p>
    <w:p w14:paraId="3447BB1C" w14:textId="77777777" w:rsidR="009E6DB1" w:rsidRDefault="009E6DB1" w:rsidP="003703FD">
      <w:pPr>
        <w:pStyle w:val="Corpsdetexte"/>
        <w:numPr>
          <w:ilvl w:val="0"/>
          <w:numId w:val="24"/>
        </w:numPr>
        <w:rPr>
          <w:ins w:id="588" w:author="GIRAUD Christian" w:date="2014-06-06T16:49:00Z"/>
        </w:rPr>
      </w:pPr>
      <w:ins w:id="589" w:author="GIRAUD Christian" w:date="2014-06-06T16:49:00Z">
        <w:r>
          <w:t>Session Management  with RIU  ( packet  143 ).</w:t>
        </w:r>
      </w:ins>
    </w:p>
    <w:p w14:paraId="3EE1F16C" w14:textId="77777777" w:rsidR="009E6DB1" w:rsidRDefault="009E6DB1" w:rsidP="003703FD">
      <w:pPr>
        <w:pStyle w:val="Corpsdetexte"/>
        <w:numPr>
          <w:ilvl w:val="0"/>
          <w:numId w:val="24"/>
        </w:numPr>
        <w:rPr>
          <w:ins w:id="590" w:author="GIRAUD Christian" w:date="2014-06-06T16:49:00Z"/>
        </w:rPr>
      </w:pPr>
      <w:ins w:id="591" w:author="GIRAUD Christian" w:date="2014-06-06T16:49:00Z">
        <w:r>
          <w:t>Inhibition of BG consistency reaction ( packet  145 ).</w:t>
        </w:r>
      </w:ins>
    </w:p>
    <w:p w14:paraId="7CF78450" w14:textId="77777777" w:rsidR="000B7276" w:rsidRDefault="000B7276" w:rsidP="000B7276">
      <w:pPr>
        <w:pStyle w:val="Corpsdetexte"/>
        <w:ind w:left="720"/>
        <w:rPr>
          <w:ins w:id="592" w:author="GIRAUD Christian" w:date="2014-06-06T16:49:00Z"/>
        </w:rPr>
      </w:pPr>
    </w:p>
    <w:p w14:paraId="3E9BE73A" w14:textId="77777777" w:rsidR="0002681E" w:rsidRDefault="00CB3F69" w:rsidP="0002681E">
      <w:pPr>
        <w:pStyle w:val="Corpsdetexte"/>
        <w:numPr>
          <w:ilvl w:val="0"/>
          <w:numId w:val="24"/>
        </w:numPr>
        <w:rPr>
          <w:ins w:id="593" w:author="GIRAUD Christian" w:date="2014-06-06T16:49:00Z"/>
        </w:rPr>
      </w:pPr>
      <w:ins w:id="594" w:author="GIRAUD Christian" w:date="2014-06-06T16:49:00Z">
        <w:r>
          <w:t xml:space="preserve">Default Balise / Loop / RIU </w:t>
        </w:r>
        <w:r w:rsidR="009B3E8B">
          <w:t xml:space="preserve"> </w:t>
        </w:r>
        <w:r w:rsidR="0002681E">
          <w:t xml:space="preserve"> </w:t>
        </w:r>
        <w:r w:rsidR="00B509E5">
          <w:t xml:space="preserve"> ( packet  </w:t>
        </w:r>
        <w:r w:rsidR="00FF1A3E">
          <w:t>254</w:t>
        </w:r>
        <w:r w:rsidR="00B509E5">
          <w:t xml:space="preserve"> ).</w:t>
        </w:r>
      </w:ins>
    </w:p>
    <w:p w14:paraId="7E0260C7" w14:textId="77777777" w:rsidR="00FF1A3E" w:rsidRDefault="00FF1A3E" w:rsidP="0002681E">
      <w:pPr>
        <w:pStyle w:val="Corpsdetexte"/>
        <w:numPr>
          <w:ilvl w:val="0"/>
          <w:numId w:val="24"/>
        </w:numPr>
        <w:rPr>
          <w:ins w:id="595" w:author="GIRAUD Christian" w:date="2014-06-06T16:49:00Z"/>
        </w:rPr>
      </w:pPr>
      <w:ins w:id="596" w:author="GIRAUD Christian" w:date="2014-06-06T16:49:00Z">
        <w:r>
          <w:t>End of Telegram / Message  ( packet  255 ).</w:t>
        </w:r>
      </w:ins>
    </w:p>
    <w:p w14:paraId="3C47A1C9" w14:textId="77777777" w:rsidR="006E6FE9" w:rsidRDefault="006E6FE9" w:rsidP="001C70BA">
      <w:pPr>
        <w:pStyle w:val="Corpsdetexte"/>
        <w:ind w:left="0"/>
        <w:rPr>
          <w:ins w:id="597" w:author="GIRAUD Christian" w:date="2014-06-06T16:49:00Z"/>
        </w:rPr>
      </w:pPr>
    </w:p>
    <w:p w14:paraId="231680A6" w14:textId="77777777" w:rsidR="001C70BA" w:rsidRPr="001C70BA" w:rsidRDefault="001C70BA" w:rsidP="001C70BA">
      <w:pPr>
        <w:pStyle w:val="Titre2"/>
        <w:rPr>
          <w:ins w:id="598" w:author="GIRAUD Christian" w:date="2014-06-06T16:49:00Z"/>
          <w:rFonts w:ascii="Calibri" w:hAnsi="Calibri"/>
          <w:szCs w:val="22"/>
          <w:lang w:eastAsia="en-US"/>
        </w:rPr>
      </w:pPr>
      <w:bookmarkStart w:id="599" w:name="_Toc389836197"/>
      <w:ins w:id="600" w:author="GIRAUD Christian" w:date="2014-06-06T16:49:00Z">
        <w:r>
          <w:t>Radio Communication with RBC.</w:t>
        </w:r>
        <w:bookmarkEnd w:id="599"/>
      </w:ins>
    </w:p>
    <w:p w14:paraId="315237F9" w14:textId="77777777" w:rsidR="00BF270E" w:rsidRDefault="006E6FE9" w:rsidP="000B7276">
      <w:pPr>
        <w:rPr>
          <w:ins w:id="601" w:author="GIRAUD Christian" w:date="2014-06-06T16:49:00Z"/>
        </w:rPr>
      </w:pPr>
      <w:ins w:id="602" w:author="GIRAUD Christian" w:date="2014-06-06T16:49:00Z">
        <w:r>
          <w:t>The Radio Communication messages are described in 2 tables hereafter (</w:t>
        </w:r>
        <w:r w:rsidR="001C70BA">
          <w:t>See subset-026, chap 4.8.3</w:t>
        </w:r>
        <w:r w:rsidR="00C47F11">
          <w:t xml:space="preserve">  &amp; </w:t>
        </w:r>
        <w:r w:rsidR="00FD5D6C">
          <w:t xml:space="preserve"> chap 3.8.3</w:t>
        </w:r>
        <w:r>
          <w:t>).</w:t>
        </w:r>
      </w:ins>
    </w:p>
    <w:p w14:paraId="3A3A12DD" w14:textId="77777777" w:rsidR="006E6FE9" w:rsidRDefault="006E6FE9" w:rsidP="006E6FE9">
      <w:pPr>
        <w:rPr>
          <w:ins w:id="603" w:author="GIRAUD Christian" w:date="2014-06-06T16:49:00Z"/>
        </w:rPr>
      </w:pPr>
    </w:p>
    <w:p w14:paraId="60F28618" w14:textId="77777777" w:rsidR="00FD5D6C" w:rsidRDefault="00BF270E" w:rsidP="006E6FE9">
      <w:pPr>
        <w:rPr>
          <w:ins w:id="604" w:author="GIRAUD Christian" w:date="2014-06-06T16:49:00Z"/>
        </w:rPr>
      </w:pPr>
      <w:ins w:id="605" w:author="GIRAUD Christian" w:date="2014-06-06T16:49:00Z">
        <w:r>
          <w:t>The Radio Communication with the RBC involves Radio Messages in both direction (Train To Track and Track To Train) and uses</w:t>
        </w:r>
        <w:r w:rsidR="000B7276">
          <w:t xml:space="preserve"> </w:t>
        </w:r>
        <w:r>
          <w:t>the same variables</w:t>
        </w:r>
        <w:r w:rsidR="000B7276">
          <w:t xml:space="preserve"> as those of Balise Communication.</w:t>
        </w:r>
      </w:ins>
    </w:p>
    <w:p w14:paraId="530F3071" w14:textId="77777777" w:rsidR="006E6FE9" w:rsidRDefault="006E6FE9" w:rsidP="00FD5D6C">
      <w:pPr>
        <w:pStyle w:val="Corpsdetexte"/>
        <w:ind w:left="851" w:hanging="851"/>
        <w:rPr>
          <w:ins w:id="606" w:author="GIRAUD Christian" w:date="2014-06-06T16:49:00Z"/>
        </w:rPr>
      </w:pPr>
    </w:p>
    <w:p w14:paraId="08C24435" w14:textId="77777777" w:rsidR="000B7276" w:rsidRDefault="000B7276" w:rsidP="00FD5D6C">
      <w:pPr>
        <w:pStyle w:val="Corpsdetexte"/>
        <w:ind w:left="851" w:hanging="851"/>
        <w:rPr>
          <w:ins w:id="607" w:author="GIRAUD Christian" w:date="2014-06-06T16:49:00Z"/>
        </w:rPr>
      </w:pPr>
      <w:ins w:id="608" w:author="GIRAUD Christian" w:date="2014-06-06T16:49:00Z">
        <w:r>
          <w:t>Then, a list of new Data Packets is defined in order to address the “Track To Train” radio message.</w:t>
        </w:r>
      </w:ins>
    </w:p>
    <w:p w14:paraId="1FBF60F9" w14:textId="77777777" w:rsidR="000B7276" w:rsidRDefault="000B7276" w:rsidP="00FD5D6C">
      <w:pPr>
        <w:pStyle w:val="Corpsdetexte"/>
        <w:ind w:left="851" w:hanging="851"/>
        <w:rPr>
          <w:ins w:id="609" w:author="GIRAUD Christian" w:date="2014-06-06T16:49:00Z"/>
        </w:rPr>
      </w:pPr>
    </w:p>
    <w:p w14:paraId="0BF80162" w14:textId="77777777" w:rsidR="002974E0" w:rsidRDefault="003703FD" w:rsidP="002974E0">
      <w:pPr>
        <w:pStyle w:val="Titre3"/>
        <w:rPr>
          <w:ins w:id="610" w:author="GIRAUD Christian" w:date="2014-06-06T16:49:00Z"/>
        </w:rPr>
      </w:pPr>
      <w:bookmarkStart w:id="611" w:name="_Toc389836198"/>
      <w:ins w:id="612" w:author="GIRAUD Christian" w:date="2014-06-06T16:49:00Z">
        <w:r>
          <w:t>Train To Track</w:t>
        </w:r>
        <w:r w:rsidR="00FD5D6C">
          <w:t xml:space="preserve"> Packets for Radio</w:t>
        </w:r>
        <w:bookmarkEnd w:id="611"/>
      </w:ins>
    </w:p>
    <w:p w14:paraId="4459C6AC" w14:textId="77777777" w:rsidR="000563FE" w:rsidRDefault="000563FE" w:rsidP="000563FE">
      <w:pPr>
        <w:pStyle w:val="Corpsdetexte"/>
        <w:numPr>
          <w:ilvl w:val="0"/>
          <w:numId w:val="24"/>
        </w:numPr>
        <w:rPr>
          <w:ins w:id="613" w:author="GIRAUD Christian" w:date="2014-06-06T16:49:00Z"/>
        </w:rPr>
      </w:pPr>
      <w:ins w:id="614" w:author="GIRAUD Christian" w:date="2014-06-06T16:49:00Z">
        <w:r>
          <w:t>Position Report</w:t>
        </w:r>
        <w:r w:rsidR="009E6DB1">
          <w:t xml:space="preserve">  ( packet  0 ).</w:t>
        </w:r>
      </w:ins>
    </w:p>
    <w:p w14:paraId="4327858F" w14:textId="77777777" w:rsidR="000563FE" w:rsidRDefault="000563FE" w:rsidP="000563FE">
      <w:pPr>
        <w:pStyle w:val="Corpsdetexte"/>
        <w:numPr>
          <w:ilvl w:val="0"/>
          <w:numId w:val="24"/>
        </w:numPr>
        <w:rPr>
          <w:ins w:id="615" w:author="GIRAUD Christian" w:date="2014-06-06T16:49:00Z"/>
        </w:rPr>
      </w:pPr>
      <w:ins w:id="616" w:author="GIRAUD Christian" w:date="2014-06-06T16:49:00Z">
        <w:r w:rsidRPr="000563FE">
          <w:t>Position Report based on two balise groups</w:t>
        </w:r>
        <w:r w:rsidR="009E6DB1">
          <w:t xml:space="preserve"> ( packet  1 ).</w:t>
        </w:r>
      </w:ins>
    </w:p>
    <w:p w14:paraId="5E3B86F4" w14:textId="77777777" w:rsidR="000563FE" w:rsidRDefault="000563FE" w:rsidP="000563FE">
      <w:pPr>
        <w:pStyle w:val="Corpsdetexte"/>
        <w:numPr>
          <w:ilvl w:val="0"/>
          <w:numId w:val="24"/>
        </w:numPr>
        <w:rPr>
          <w:ins w:id="617" w:author="GIRAUD Christian" w:date="2014-06-06T16:49:00Z"/>
        </w:rPr>
      </w:pPr>
      <w:ins w:id="618" w:author="GIRAUD Christian" w:date="2014-06-06T16:49:00Z">
        <w:r w:rsidRPr="000563FE">
          <w:t>Onboard telephone numbers</w:t>
        </w:r>
        <w:r w:rsidR="009E6DB1">
          <w:t xml:space="preserve"> ( packet  3 ).</w:t>
        </w:r>
      </w:ins>
    </w:p>
    <w:p w14:paraId="2CB52DD6" w14:textId="77777777" w:rsidR="000563FE" w:rsidRDefault="000563FE" w:rsidP="000563FE">
      <w:pPr>
        <w:pStyle w:val="Corpsdetexte"/>
        <w:numPr>
          <w:ilvl w:val="0"/>
          <w:numId w:val="24"/>
        </w:numPr>
        <w:rPr>
          <w:ins w:id="619" w:author="GIRAUD Christian" w:date="2014-06-06T16:49:00Z"/>
        </w:rPr>
      </w:pPr>
      <w:ins w:id="620" w:author="GIRAUD Christian" w:date="2014-06-06T16:49:00Z">
        <w:r>
          <w:t>Error Reporting</w:t>
        </w:r>
        <w:r w:rsidR="009E6DB1">
          <w:t xml:space="preserve"> ( packet  4 ).</w:t>
        </w:r>
      </w:ins>
    </w:p>
    <w:p w14:paraId="3DAC337F" w14:textId="77777777" w:rsidR="000563FE" w:rsidRDefault="000563FE" w:rsidP="000563FE">
      <w:pPr>
        <w:pStyle w:val="Corpsdetexte"/>
        <w:numPr>
          <w:ilvl w:val="0"/>
          <w:numId w:val="24"/>
        </w:numPr>
        <w:rPr>
          <w:ins w:id="621" w:author="GIRAUD Christian" w:date="2014-06-06T16:49:00Z"/>
        </w:rPr>
      </w:pPr>
      <w:ins w:id="622" w:author="GIRAUD Christian" w:date="2014-06-06T16:49:00Z">
        <w:r>
          <w:t>Train running number</w:t>
        </w:r>
        <w:r w:rsidR="009E6DB1">
          <w:t xml:space="preserve"> from EVC ( packet  5 ).</w:t>
        </w:r>
      </w:ins>
    </w:p>
    <w:p w14:paraId="1240774A" w14:textId="77777777" w:rsidR="00C47F11" w:rsidRDefault="00C47F11" w:rsidP="000563FE">
      <w:pPr>
        <w:pStyle w:val="Corpsdetexte"/>
        <w:numPr>
          <w:ilvl w:val="0"/>
          <w:numId w:val="24"/>
        </w:numPr>
        <w:rPr>
          <w:ins w:id="623" w:author="GIRAUD Christian" w:date="2014-06-06T16:49:00Z"/>
        </w:rPr>
      </w:pPr>
      <w:ins w:id="624" w:author="GIRAUD Christian" w:date="2014-06-06T16:49:00Z">
        <w:r w:rsidRPr="00C47F11">
          <w:t>Level 2/3 transition information</w:t>
        </w:r>
        <w:r w:rsidR="009E6DB1">
          <w:t xml:space="preserve"> ( packet  </w:t>
        </w:r>
        <w:r w:rsidR="009D79AB">
          <w:t>9</w:t>
        </w:r>
        <w:r w:rsidR="009E6DB1">
          <w:t xml:space="preserve"> ).</w:t>
        </w:r>
      </w:ins>
    </w:p>
    <w:p w14:paraId="4E2D17CA" w14:textId="77777777" w:rsidR="00C47F11" w:rsidRDefault="00C47F11" w:rsidP="000563FE">
      <w:pPr>
        <w:pStyle w:val="Corpsdetexte"/>
        <w:numPr>
          <w:ilvl w:val="0"/>
          <w:numId w:val="24"/>
        </w:numPr>
        <w:rPr>
          <w:ins w:id="625" w:author="GIRAUD Christian" w:date="2014-06-06T16:49:00Z"/>
        </w:rPr>
      </w:pPr>
      <w:ins w:id="626" w:author="GIRAUD Christian" w:date="2014-06-06T16:49:00Z">
        <w:r w:rsidRPr="00C47F11">
          <w:t>Validated train data</w:t>
        </w:r>
        <w:r w:rsidR="009E6DB1">
          <w:t xml:space="preserve"> ( packet  </w:t>
        </w:r>
        <w:r w:rsidR="009D79AB">
          <w:t>11</w:t>
        </w:r>
        <w:r w:rsidR="009E6DB1">
          <w:t xml:space="preserve"> ).</w:t>
        </w:r>
      </w:ins>
    </w:p>
    <w:p w14:paraId="32F68C48" w14:textId="77777777" w:rsidR="00C47F11" w:rsidRDefault="00C47F11" w:rsidP="000563FE">
      <w:pPr>
        <w:pStyle w:val="Corpsdetexte"/>
        <w:numPr>
          <w:ilvl w:val="0"/>
          <w:numId w:val="24"/>
        </w:numPr>
        <w:rPr>
          <w:ins w:id="627" w:author="GIRAUD Christian" w:date="2014-06-06T16:49:00Z"/>
        </w:rPr>
      </w:pPr>
      <w:ins w:id="628" w:author="GIRAUD Christian" w:date="2014-06-06T16:49:00Z">
        <w:r w:rsidRPr="00C47F11">
          <w:t>Data used by applications outside the ERTMS/ETCS system</w:t>
        </w:r>
        <w:r w:rsidR="009E6DB1">
          <w:t xml:space="preserve"> ( packet  </w:t>
        </w:r>
        <w:r w:rsidR="009D79AB">
          <w:t>44</w:t>
        </w:r>
        <w:r w:rsidR="009E6DB1">
          <w:t xml:space="preserve"> ).</w:t>
        </w:r>
      </w:ins>
    </w:p>
    <w:p w14:paraId="37706F36" w14:textId="77777777" w:rsidR="00C47F11" w:rsidRDefault="00C47F11" w:rsidP="00FE35FA">
      <w:pPr>
        <w:pStyle w:val="Corpsdetexte"/>
        <w:numPr>
          <w:ilvl w:val="0"/>
          <w:numId w:val="24"/>
        </w:numPr>
        <w:rPr>
          <w:ins w:id="629" w:author="GIRAUD Christian" w:date="2014-06-06T16:49:00Z"/>
        </w:rPr>
      </w:pPr>
      <w:ins w:id="630" w:author="GIRAUD Christian" w:date="2014-06-06T16:49:00Z">
        <w:r>
          <w:t>End of Telegram / Message  ( packet  255 ).</w:t>
        </w:r>
      </w:ins>
    </w:p>
    <w:p w14:paraId="6F674846" w14:textId="77777777" w:rsidR="00FD5D6C" w:rsidRDefault="00FD5D6C" w:rsidP="001C70BA">
      <w:pPr>
        <w:pStyle w:val="Corpsdetexte"/>
        <w:ind w:left="851" w:hanging="851"/>
        <w:rPr>
          <w:ins w:id="631" w:author="GIRAUD Christian" w:date="2014-06-06T16:49:00Z"/>
        </w:rPr>
      </w:pPr>
    </w:p>
    <w:p w14:paraId="684CA794" w14:textId="77777777" w:rsidR="00FD5D6C" w:rsidRDefault="00FD5D6C" w:rsidP="00FD5D6C">
      <w:pPr>
        <w:pStyle w:val="Titre3"/>
        <w:rPr>
          <w:ins w:id="632" w:author="GIRAUD Christian" w:date="2014-06-06T16:49:00Z"/>
        </w:rPr>
      </w:pPr>
      <w:bookmarkStart w:id="633" w:name="_Toc389836199"/>
      <w:ins w:id="634" w:author="GIRAUD Christian" w:date="2014-06-06T16:49:00Z">
        <w:r>
          <w:t>Track to Train Message</w:t>
        </w:r>
        <w:bookmarkEnd w:id="633"/>
      </w:ins>
    </w:p>
    <w:p w14:paraId="5FC5C63C" w14:textId="77777777" w:rsidR="00FD5D6C" w:rsidRDefault="00FD5D6C" w:rsidP="00FD5D6C">
      <w:pPr>
        <w:rPr>
          <w:ins w:id="635" w:author="GIRAUD Christian" w:date="2014-06-06T16:49: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79"/>
        <w:gridCol w:w="3969"/>
        <w:gridCol w:w="851"/>
        <w:gridCol w:w="3827"/>
      </w:tblGrid>
      <w:tr w:rsidR="00F12734" w14:paraId="6D0328DA" w14:textId="77777777" w:rsidTr="009D79AB">
        <w:tblPrEx>
          <w:tblCellMar>
            <w:top w:w="0" w:type="dxa"/>
            <w:bottom w:w="0" w:type="dxa"/>
          </w:tblCellMar>
        </w:tblPrEx>
        <w:trPr>
          <w:tblHeader/>
          <w:ins w:id="636" w:author="GIRAUD Christian" w:date="2014-06-06T16:49:00Z"/>
        </w:trPr>
        <w:tc>
          <w:tcPr>
            <w:tcW w:w="779" w:type="dxa"/>
          </w:tcPr>
          <w:p w14:paraId="4152D419" w14:textId="77777777" w:rsidR="00F12734" w:rsidRDefault="00F12734" w:rsidP="00BF75F3">
            <w:pPr>
              <w:rPr>
                <w:ins w:id="637" w:author="GIRAUD Christian" w:date="2014-06-06T16:49:00Z"/>
                <w:b/>
              </w:rPr>
            </w:pPr>
            <w:ins w:id="638" w:author="GIRAUD Christian" w:date="2014-06-06T16:49:00Z">
              <w:r>
                <w:rPr>
                  <w:b/>
                </w:rPr>
                <w:t>Mes</w:t>
              </w:r>
              <w:r w:rsidR="00E26D79">
                <w:rPr>
                  <w:b/>
                </w:rPr>
                <w:t>s</w:t>
              </w:r>
              <w:r>
                <w:rPr>
                  <w:b/>
                </w:rPr>
                <w:t>. Id.</w:t>
              </w:r>
            </w:ins>
          </w:p>
        </w:tc>
        <w:tc>
          <w:tcPr>
            <w:tcW w:w="3969" w:type="dxa"/>
          </w:tcPr>
          <w:p w14:paraId="219F96EE" w14:textId="77777777" w:rsidR="00F12734" w:rsidRDefault="00F12734" w:rsidP="00BF75F3">
            <w:pPr>
              <w:rPr>
                <w:ins w:id="639" w:author="GIRAUD Christian" w:date="2014-06-06T16:49:00Z"/>
                <w:b/>
              </w:rPr>
            </w:pPr>
            <w:ins w:id="640" w:author="GIRAUD Christian" w:date="2014-06-06T16:49:00Z">
              <w:r>
                <w:rPr>
                  <w:b/>
                </w:rPr>
                <w:t>Message Name</w:t>
              </w:r>
            </w:ins>
          </w:p>
        </w:tc>
        <w:tc>
          <w:tcPr>
            <w:tcW w:w="851" w:type="dxa"/>
          </w:tcPr>
          <w:p w14:paraId="026DE5C2" w14:textId="77777777" w:rsidR="00F12734" w:rsidRDefault="00F12734" w:rsidP="00BF75F3">
            <w:pPr>
              <w:rPr>
                <w:ins w:id="641" w:author="GIRAUD Christian" w:date="2014-06-06T16:49:00Z"/>
                <w:b/>
              </w:rPr>
            </w:pPr>
            <w:ins w:id="642" w:author="GIRAUD Christian" w:date="2014-06-06T16:49:00Z">
              <w:r>
                <w:rPr>
                  <w:b/>
                </w:rPr>
                <w:t>From</w:t>
              </w:r>
            </w:ins>
          </w:p>
        </w:tc>
        <w:tc>
          <w:tcPr>
            <w:tcW w:w="3827" w:type="dxa"/>
          </w:tcPr>
          <w:p w14:paraId="4D13E6EB" w14:textId="77777777" w:rsidR="00F12734" w:rsidRDefault="00E26D79" w:rsidP="00BF75F3">
            <w:pPr>
              <w:rPr>
                <w:ins w:id="643" w:author="GIRAUD Christian" w:date="2014-06-06T16:49:00Z"/>
                <w:b/>
              </w:rPr>
            </w:pPr>
            <w:ins w:id="644" w:author="GIRAUD Christian" w:date="2014-06-06T16:49:00Z">
              <w:r>
                <w:rPr>
                  <w:b/>
                </w:rPr>
                <w:t>Packets</w:t>
              </w:r>
              <w:r w:rsidR="009D79AB">
                <w:rPr>
                  <w:b/>
                </w:rPr>
                <w:t xml:space="preserve"> / Variables</w:t>
              </w:r>
            </w:ins>
          </w:p>
          <w:p w14:paraId="0F8E9BFE" w14:textId="77777777" w:rsidR="009D79AB" w:rsidRPr="009D79AB" w:rsidRDefault="009D79AB" w:rsidP="009D79AB">
            <w:pPr>
              <w:pStyle w:val="Textedebulles"/>
              <w:spacing w:line="300" w:lineRule="atLeast"/>
              <w:rPr>
                <w:ins w:id="645" w:author="GIRAUD Christian" w:date="2014-06-06T16:49:00Z"/>
                <w:rFonts w:ascii="Arial" w:hAnsi="Arial"/>
              </w:rPr>
            </w:pPr>
            <w:ins w:id="646" w:author="GIRAUD Christian" w:date="2014-06-06T16:49:00Z">
              <w:r w:rsidRPr="009D79AB">
                <w:rPr>
                  <w:rFonts w:ascii="Arial" w:hAnsi="Arial"/>
                </w:rPr>
                <w:t>( OP = optional packets)</w:t>
              </w:r>
            </w:ins>
          </w:p>
        </w:tc>
      </w:tr>
      <w:tr w:rsidR="00F12734" w:rsidRPr="009D79AB" w14:paraId="7A9CD15B" w14:textId="77777777" w:rsidTr="009D79AB">
        <w:tblPrEx>
          <w:tblCellMar>
            <w:top w:w="0" w:type="dxa"/>
            <w:bottom w:w="0" w:type="dxa"/>
          </w:tblCellMar>
        </w:tblPrEx>
        <w:trPr>
          <w:ins w:id="647" w:author="GIRAUD Christian" w:date="2014-06-06T16:49:00Z"/>
        </w:trPr>
        <w:tc>
          <w:tcPr>
            <w:tcW w:w="779" w:type="dxa"/>
          </w:tcPr>
          <w:p w14:paraId="2D431B46" w14:textId="77777777" w:rsidR="00F12734" w:rsidRDefault="00F12734" w:rsidP="00BF75F3">
            <w:pPr>
              <w:pStyle w:val="Reference"/>
              <w:spacing w:after="60"/>
              <w:rPr>
                <w:ins w:id="648" w:author="GIRAUD Christian" w:date="2014-06-06T16:49:00Z"/>
              </w:rPr>
            </w:pPr>
            <w:ins w:id="649" w:author="GIRAUD Christian" w:date="2014-06-06T16:49:00Z">
              <w:r>
                <w:t>2</w:t>
              </w:r>
            </w:ins>
          </w:p>
        </w:tc>
        <w:tc>
          <w:tcPr>
            <w:tcW w:w="3969" w:type="dxa"/>
          </w:tcPr>
          <w:p w14:paraId="027A0B73" w14:textId="77777777" w:rsidR="00F12734" w:rsidRDefault="00F12734" w:rsidP="00BF75F3">
            <w:pPr>
              <w:rPr>
                <w:ins w:id="650" w:author="GIRAUD Christian" w:date="2014-06-06T16:49:00Z"/>
              </w:rPr>
            </w:pPr>
            <w:ins w:id="651" w:author="GIRAUD Christian" w:date="2014-06-06T16:49:00Z">
              <w:r>
                <w:t>SR Authorisation + optional list</w:t>
              </w:r>
            </w:ins>
          </w:p>
        </w:tc>
        <w:tc>
          <w:tcPr>
            <w:tcW w:w="851" w:type="dxa"/>
          </w:tcPr>
          <w:p w14:paraId="1F15E50A" w14:textId="77777777" w:rsidR="00F12734" w:rsidRDefault="00F12734" w:rsidP="00BF75F3">
            <w:pPr>
              <w:rPr>
                <w:ins w:id="652" w:author="GIRAUD Christian" w:date="2014-06-06T16:49:00Z"/>
              </w:rPr>
            </w:pPr>
            <w:ins w:id="653" w:author="GIRAUD Christian" w:date="2014-06-06T16:49:00Z">
              <w:r>
                <w:t>RBC</w:t>
              </w:r>
            </w:ins>
          </w:p>
        </w:tc>
        <w:tc>
          <w:tcPr>
            <w:tcW w:w="3827" w:type="dxa"/>
          </w:tcPr>
          <w:p w14:paraId="26007532" w14:textId="77777777" w:rsidR="00F12734" w:rsidRPr="009D79AB" w:rsidRDefault="009D79AB" w:rsidP="002C5819">
            <w:pPr>
              <w:rPr>
                <w:ins w:id="654" w:author="GIRAUD Christian" w:date="2014-06-06T16:49:00Z"/>
                <w:sz w:val="16"/>
                <w:szCs w:val="16"/>
                <w:lang w:val="fr-FR"/>
              </w:rPr>
            </w:pPr>
            <w:ins w:id="655" w:author="GIRAUD Christian" w:date="2014-06-06T16:49:00Z">
              <w:r w:rsidRPr="009D79AB">
                <w:rPr>
                  <w:sz w:val="16"/>
                  <w:szCs w:val="16"/>
                  <w:lang w:val="fr-FR"/>
                </w:rPr>
                <w:t>T_TRAIN, M_ACK, NID_LRBG + OP</w:t>
              </w:r>
              <w:r>
                <w:rPr>
                  <w:sz w:val="16"/>
                  <w:szCs w:val="16"/>
                  <w:lang w:val="fr-FR"/>
                </w:rPr>
                <w:t xml:space="preserve"> + </w:t>
              </w:r>
              <w:r w:rsidRPr="009D79AB">
                <w:rPr>
                  <w:sz w:val="16"/>
                  <w:szCs w:val="16"/>
                  <w:lang w:val="fr-FR"/>
                </w:rPr>
                <w:t>D_SR</w:t>
              </w:r>
            </w:ins>
          </w:p>
        </w:tc>
      </w:tr>
      <w:tr w:rsidR="00F12734" w:rsidRPr="009D79AB" w14:paraId="6523585D" w14:textId="77777777" w:rsidTr="009D79AB">
        <w:tblPrEx>
          <w:tblCellMar>
            <w:top w:w="0" w:type="dxa"/>
            <w:bottom w:w="0" w:type="dxa"/>
          </w:tblCellMar>
        </w:tblPrEx>
        <w:trPr>
          <w:ins w:id="656" w:author="GIRAUD Christian" w:date="2014-06-06T16:49:00Z"/>
        </w:trPr>
        <w:tc>
          <w:tcPr>
            <w:tcW w:w="779" w:type="dxa"/>
          </w:tcPr>
          <w:p w14:paraId="6D189A39" w14:textId="77777777" w:rsidR="00F12734" w:rsidRDefault="00F12734" w:rsidP="00BF75F3">
            <w:pPr>
              <w:rPr>
                <w:ins w:id="657" w:author="GIRAUD Christian" w:date="2014-06-06T16:49:00Z"/>
              </w:rPr>
            </w:pPr>
            <w:ins w:id="658" w:author="GIRAUD Christian" w:date="2014-06-06T16:49:00Z">
              <w:r>
                <w:t>3</w:t>
              </w:r>
            </w:ins>
          </w:p>
        </w:tc>
        <w:tc>
          <w:tcPr>
            <w:tcW w:w="3969" w:type="dxa"/>
          </w:tcPr>
          <w:p w14:paraId="63E17ACF" w14:textId="77777777" w:rsidR="00F12734" w:rsidRDefault="00F12734" w:rsidP="00BF75F3">
            <w:pPr>
              <w:rPr>
                <w:ins w:id="659" w:author="GIRAUD Christian" w:date="2014-06-06T16:49:00Z"/>
              </w:rPr>
            </w:pPr>
            <w:ins w:id="660" w:author="GIRAUD Christian" w:date="2014-06-06T16:49:00Z">
              <w:r>
                <w:t>Movement Authority</w:t>
              </w:r>
            </w:ins>
          </w:p>
        </w:tc>
        <w:tc>
          <w:tcPr>
            <w:tcW w:w="851" w:type="dxa"/>
          </w:tcPr>
          <w:p w14:paraId="5C314C03" w14:textId="77777777" w:rsidR="00F12734" w:rsidRDefault="00F12734" w:rsidP="00BF75F3">
            <w:pPr>
              <w:rPr>
                <w:ins w:id="661" w:author="GIRAUD Christian" w:date="2014-06-06T16:49:00Z"/>
              </w:rPr>
            </w:pPr>
            <w:ins w:id="662" w:author="GIRAUD Christian" w:date="2014-06-06T16:49:00Z">
              <w:r>
                <w:t>RBC</w:t>
              </w:r>
            </w:ins>
          </w:p>
        </w:tc>
        <w:tc>
          <w:tcPr>
            <w:tcW w:w="3827" w:type="dxa"/>
          </w:tcPr>
          <w:p w14:paraId="6A3DEFBF" w14:textId="77777777" w:rsidR="00F12734" w:rsidRPr="009D79AB" w:rsidRDefault="009D79AB" w:rsidP="002C5819">
            <w:pPr>
              <w:pStyle w:val="Textedebulles"/>
              <w:spacing w:line="300" w:lineRule="atLeast"/>
              <w:rPr>
                <w:ins w:id="663" w:author="GIRAUD Christian" w:date="2014-06-06T16:49:00Z"/>
                <w:rFonts w:ascii="Arial" w:hAnsi="Arial"/>
                <w:lang w:val="fr-FR"/>
              </w:rPr>
            </w:pPr>
            <w:ins w:id="664" w:author="GIRAUD Christian" w:date="2014-06-06T16:49:00Z">
              <w:r w:rsidRPr="009D79AB">
                <w:rPr>
                  <w:rFonts w:ascii="Arial" w:hAnsi="Arial"/>
                  <w:lang w:val="fr-FR"/>
                </w:rPr>
                <w:t>T_TRAIN, M_ACK, NID_LRBG + OP</w:t>
              </w:r>
              <w:r>
                <w:rPr>
                  <w:rFonts w:ascii="Arial" w:hAnsi="Arial"/>
                  <w:lang w:val="fr-FR"/>
                </w:rPr>
                <w:t xml:space="preserve"> + 15</w:t>
              </w:r>
            </w:ins>
          </w:p>
        </w:tc>
      </w:tr>
      <w:tr w:rsidR="00F12734" w:rsidRPr="009D79AB" w14:paraId="4526758B" w14:textId="77777777" w:rsidTr="009D79AB">
        <w:tblPrEx>
          <w:tblCellMar>
            <w:top w:w="0" w:type="dxa"/>
            <w:bottom w:w="0" w:type="dxa"/>
          </w:tblCellMar>
        </w:tblPrEx>
        <w:trPr>
          <w:ins w:id="665" w:author="GIRAUD Christian" w:date="2014-06-06T16:49:00Z"/>
        </w:trPr>
        <w:tc>
          <w:tcPr>
            <w:tcW w:w="779" w:type="dxa"/>
          </w:tcPr>
          <w:p w14:paraId="1801C9CB" w14:textId="77777777" w:rsidR="00F12734" w:rsidRDefault="00F12734" w:rsidP="00BF75F3">
            <w:pPr>
              <w:rPr>
                <w:ins w:id="666" w:author="GIRAUD Christian" w:date="2014-06-06T16:49:00Z"/>
              </w:rPr>
            </w:pPr>
            <w:ins w:id="667" w:author="GIRAUD Christian" w:date="2014-06-06T16:49:00Z">
              <w:r>
                <w:t>6</w:t>
              </w:r>
            </w:ins>
          </w:p>
        </w:tc>
        <w:tc>
          <w:tcPr>
            <w:tcW w:w="3969" w:type="dxa"/>
          </w:tcPr>
          <w:p w14:paraId="17A73AB4" w14:textId="77777777" w:rsidR="00F12734" w:rsidRDefault="00F12734" w:rsidP="00BF75F3">
            <w:pPr>
              <w:rPr>
                <w:ins w:id="668" w:author="GIRAUD Christian" w:date="2014-06-06T16:49:00Z"/>
              </w:rPr>
            </w:pPr>
            <w:ins w:id="669" w:author="GIRAUD Christian" w:date="2014-06-06T16:49:00Z">
              <w:r>
                <w:t>Recognition of exit from TRIP mode</w:t>
              </w:r>
            </w:ins>
          </w:p>
        </w:tc>
        <w:tc>
          <w:tcPr>
            <w:tcW w:w="851" w:type="dxa"/>
          </w:tcPr>
          <w:p w14:paraId="0583C996" w14:textId="77777777" w:rsidR="00F12734" w:rsidRDefault="00F12734" w:rsidP="00BF75F3">
            <w:pPr>
              <w:rPr>
                <w:ins w:id="670" w:author="GIRAUD Christian" w:date="2014-06-06T16:49:00Z"/>
              </w:rPr>
            </w:pPr>
            <w:ins w:id="671" w:author="GIRAUD Christian" w:date="2014-06-06T16:49:00Z">
              <w:r>
                <w:t>RBC</w:t>
              </w:r>
            </w:ins>
          </w:p>
        </w:tc>
        <w:tc>
          <w:tcPr>
            <w:tcW w:w="3827" w:type="dxa"/>
          </w:tcPr>
          <w:p w14:paraId="2BD929D4" w14:textId="77777777" w:rsidR="00F12734" w:rsidRPr="009D79AB" w:rsidRDefault="009D79AB" w:rsidP="00C44586">
            <w:pPr>
              <w:rPr>
                <w:ins w:id="672" w:author="GIRAUD Christian" w:date="2014-06-06T16:49:00Z"/>
                <w:sz w:val="16"/>
                <w:szCs w:val="16"/>
                <w:lang w:val="fr-FR"/>
              </w:rPr>
            </w:pPr>
            <w:ins w:id="673" w:author="GIRAUD Christian" w:date="2014-06-06T16:49:00Z">
              <w:r w:rsidRPr="009D79AB">
                <w:rPr>
                  <w:sz w:val="16"/>
                  <w:szCs w:val="16"/>
                  <w:lang w:val="fr-FR"/>
                </w:rPr>
                <w:t>T_TRAIN,</w:t>
              </w:r>
              <w:r w:rsidR="00C44586">
                <w:rPr>
                  <w:sz w:val="16"/>
                  <w:szCs w:val="16"/>
                  <w:lang w:val="fr-FR"/>
                </w:rPr>
                <w:t xml:space="preserve"> M_ACK, NID_LRBG </w:t>
              </w:r>
            </w:ins>
          </w:p>
        </w:tc>
      </w:tr>
      <w:tr w:rsidR="00F12734" w:rsidRPr="009D79AB" w14:paraId="3CF6A346" w14:textId="77777777" w:rsidTr="009D79AB">
        <w:tblPrEx>
          <w:tblCellMar>
            <w:top w:w="0" w:type="dxa"/>
            <w:bottom w:w="0" w:type="dxa"/>
          </w:tblCellMar>
        </w:tblPrEx>
        <w:trPr>
          <w:ins w:id="674" w:author="GIRAUD Christian" w:date="2014-06-06T16:49:00Z"/>
        </w:trPr>
        <w:tc>
          <w:tcPr>
            <w:tcW w:w="779" w:type="dxa"/>
          </w:tcPr>
          <w:p w14:paraId="6F7832EE" w14:textId="77777777" w:rsidR="00F12734" w:rsidRDefault="00F12734" w:rsidP="00BF75F3">
            <w:pPr>
              <w:rPr>
                <w:ins w:id="675" w:author="GIRAUD Christian" w:date="2014-06-06T16:49:00Z"/>
              </w:rPr>
            </w:pPr>
            <w:ins w:id="676" w:author="GIRAUD Christian" w:date="2014-06-06T16:49:00Z">
              <w:r>
                <w:t>8</w:t>
              </w:r>
            </w:ins>
          </w:p>
        </w:tc>
        <w:tc>
          <w:tcPr>
            <w:tcW w:w="3969" w:type="dxa"/>
          </w:tcPr>
          <w:p w14:paraId="7146C1B4" w14:textId="77777777" w:rsidR="00F12734" w:rsidRDefault="00F12734" w:rsidP="00BF75F3">
            <w:pPr>
              <w:rPr>
                <w:ins w:id="677" w:author="GIRAUD Christian" w:date="2014-06-06T16:49:00Z"/>
              </w:rPr>
            </w:pPr>
            <w:ins w:id="678" w:author="GIRAUD Christian" w:date="2014-06-06T16:49:00Z">
              <w:r>
                <w:t>Acknowledgement of Train Data</w:t>
              </w:r>
            </w:ins>
          </w:p>
        </w:tc>
        <w:tc>
          <w:tcPr>
            <w:tcW w:w="851" w:type="dxa"/>
          </w:tcPr>
          <w:p w14:paraId="4282104D" w14:textId="77777777" w:rsidR="00F12734" w:rsidRDefault="00F12734" w:rsidP="00BF75F3">
            <w:pPr>
              <w:rPr>
                <w:ins w:id="679" w:author="GIRAUD Christian" w:date="2014-06-06T16:49:00Z"/>
              </w:rPr>
            </w:pPr>
            <w:ins w:id="680" w:author="GIRAUD Christian" w:date="2014-06-06T16:49:00Z">
              <w:r>
                <w:t>RBC</w:t>
              </w:r>
            </w:ins>
          </w:p>
        </w:tc>
        <w:tc>
          <w:tcPr>
            <w:tcW w:w="3827" w:type="dxa"/>
          </w:tcPr>
          <w:p w14:paraId="12B821D5" w14:textId="77777777" w:rsidR="00F12734" w:rsidRPr="009D79AB" w:rsidRDefault="009D79AB" w:rsidP="00BF75F3">
            <w:pPr>
              <w:rPr>
                <w:ins w:id="681" w:author="GIRAUD Christian" w:date="2014-06-06T16:49:00Z"/>
                <w:sz w:val="16"/>
                <w:szCs w:val="16"/>
                <w:lang w:val="fr-FR"/>
              </w:rPr>
            </w:pPr>
            <w:ins w:id="682" w:author="GIRAUD Christian" w:date="2014-06-06T16:49:00Z">
              <w:r w:rsidRPr="009D79AB">
                <w:rPr>
                  <w:sz w:val="16"/>
                  <w:szCs w:val="16"/>
                  <w:lang w:val="fr-FR"/>
                </w:rPr>
                <w:t>T_TRAIN,</w:t>
              </w:r>
              <w:r w:rsidR="00C44586">
                <w:rPr>
                  <w:sz w:val="16"/>
                  <w:szCs w:val="16"/>
                  <w:lang w:val="fr-FR"/>
                </w:rPr>
                <w:t xml:space="preserve"> M_ACK, NID_LRBG + T_TRAIN of train</w:t>
              </w:r>
            </w:ins>
          </w:p>
        </w:tc>
      </w:tr>
      <w:tr w:rsidR="00F12734" w:rsidRPr="009D79AB" w14:paraId="7187D25B" w14:textId="77777777" w:rsidTr="009D79AB">
        <w:tblPrEx>
          <w:tblCellMar>
            <w:top w:w="0" w:type="dxa"/>
            <w:bottom w:w="0" w:type="dxa"/>
          </w:tblCellMar>
        </w:tblPrEx>
        <w:trPr>
          <w:ins w:id="683" w:author="GIRAUD Christian" w:date="2014-06-06T16:49:00Z"/>
        </w:trPr>
        <w:tc>
          <w:tcPr>
            <w:tcW w:w="779" w:type="dxa"/>
          </w:tcPr>
          <w:p w14:paraId="5CE2856D" w14:textId="77777777" w:rsidR="00F12734" w:rsidRDefault="00F12734" w:rsidP="00BF75F3">
            <w:pPr>
              <w:rPr>
                <w:ins w:id="684" w:author="GIRAUD Christian" w:date="2014-06-06T16:49:00Z"/>
              </w:rPr>
            </w:pPr>
            <w:ins w:id="685" w:author="GIRAUD Christian" w:date="2014-06-06T16:49:00Z">
              <w:r>
                <w:t>9</w:t>
              </w:r>
            </w:ins>
          </w:p>
        </w:tc>
        <w:tc>
          <w:tcPr>
            <w:tcW w:w="3969" w:type="dxa"/>
          </w:tcPr>
          <w:p w14:paraId="79258DFF" w14:textId="77777777" w:rsidR="00F12734" w:rsidRDefault="00F12734" w:rsidP="00BF75F3">
            <w:pPr>
              <w:rPr>
                <w:ins w:id="686" w:author="GIRAUD Christian" w:date="2014-06-06T16:49:00Z"/>
              </w:rPr>
            </w:pPr>
            <w:ins w:id="687" w:author="GIRAUD Christian" w:date="2014-06-06T16:49:00Z">
              <w:r>
                <w:t>Request to Shorten MA</w:t>
              </w:r>
            </w:ins>
          </w:p>
        </w:tc>
        <w:tc>
          <w:tcPr>
            <w:tcW w:w="851" w:type="dxa"/>
          </w:tcPr>
          <w:p w14:paraId="30C562F4" w14:textId="77777777" w:rsidR="00F12734" w:rsidRDefault="00F12734" w:rsidP="00BF75F3">
            <w:pPr>
              <w:rPr>
                <w:ins w:id="688" w:author="GIRAUD Christian" w:date="2014-06-06T16:49:00Z"/>
              </w:rPr>
            </w:pPr>
            <w:ins w:id="689" w:author="GIRAUD Christian" w:date="2014-06-06T16:49:00Z">
              <w:r>
                <w:t>RBC</w:t>
              </w:r>
            </w:ins>
          </w:p>
        </w:tc>
        <w:tc>
          <w:tcPr>
            <w:tcW w:w="3827" w:type="dxa"/>
          </w:tcPr>
          <w:p w14:paraId="1F71F319" w14:textId="77777777" w:rsidR="00F12734" w:rsidRPr="009D79AB" w:rsidRDefault="009D79AB" w:rsidP="002C5819">
            <w:pPr>
              <w:rPr>
                <w:ins w:id="690" w:author="GIRAUD Christian" w:date="2014-06-06T16:49:00Z"/>
                <w:sz w:val="16"/>
                <w:szCs w:val="16"/>
                <w:lang w:val="fr-FR"/>
              </w:rPr>
            </w:pPr>
            <w:ins w:id="691" w:author="GIRAUD Christian" w:date="2014-06-06T16:49:00Z">
              <w:r w:rsidRPr="009D79AB">
                <w:rPr>
                  <w:sz w:val="16"/>
                  <w:szCs w:val="16"/>
                  <w:lang w:val="fr-FR"/>
                </w:rPr>
                <w:t>T_TRAIN, M_ACK, NID_LRBG + OP</w:t>
              </w:r>
              <w:r w:rsidR="00C44586">
                <w:rPr>
                  <w:sz w:val="16"/>
                  <w:szCs w:val="16"/>
                  <w:lang w:val="fr-FR"/>
                </w:rPr>
                <w:t xml:space="preserve"> + 15 + 80</w:t>
              </w:r>
            </w:ins>
          </w:p>
        </w:tc>
      </w:tr>
      <w:tr w:rsidR="00F12734" w:rsidRPr="009D79AB" w14:paraId="3573ECDF" w14:textId="77777777" w:rsidTr="009D79AB">
        <w:tblPrEx>
          <w:tblCellMar>
            <w:top w:w="0" w:type="dxa"/>
            <w:bottom w:w="0" w:type="dxa"/>
          </w:tblCellMar>
        </w:tblPrEx>
        <w:trPr>
          <w:ins w:id="692" w:author="GIRAUD Christian" w:date="2014-06-06T16:49:00Z"/>
        </w:trPr>
        <w:tc>
          <w:tcPr>
            <w:tcW w:w="779" w:type="dxa"/>
          </w:tcPr>
          <w:p w14:paraId="029DE9D1" w14:textId="77777777" w:rsidR="00F12734" w:rsidRDefault="00F12734" w:rsidP="00BF75F3">
            <w:pPr>
              <w:rPr>
                <w:ins w:id="693" w:author="GIRAUD Christian" w:date="2014-06-06T16:49:00Z"/>
              </w:rPr>
            </w:pPr>
            <w:ins w:id="694" w:author="GIRAUD Christian" w:date="2014-06-06T16:49:00Z">
              <w:r>
                <w:t>15</w:t>
              </w:r>
            </w:ins>
          </w:p>
        </w:tc>
        <w:tc>
          <w:tcPr>
            <w:tcW w:w="3969" w:type="dxa"/>
          </w:tcPr>
          <w:p w14:paraId="7F1FBB08" w14:textId="77777777" w:rsidR="00F12734" w:rsidRDefault="00F12734" w:rsidP="00BF75F3">
            <w:pPr>
              <w:rPr>
                <w:ins w:id="695" w:author="GIRAUD Christian" w:date="2014-06-06T16:49:00Z"/>
              </w:rPr>
            </w:pPr>
            <w:ins w:id="696" w:author="GIRAUD Christian" w:date="2014-06-06T16:49:00Z">
              <w:r>
                <w:t>Conditional Emergency Stop</w:t>
              </w:r>
            </w:ins>
          </w:p>
        </w:tc>
        <w:tc>
          <w:tcPr>
            <w:tcW w:w="851" w:type="dxa"/>
          </w:tcPr>
          <w:p w14:paraId="7F572661" w14:textId="77777777" w:rsidR="00F12734" w:rsidRDefault="00F12734" w:rsidP="00BF75F3">
            <w:pPr>
              <w:rPr>
                <w:ins w:id="697" w:author="GIRAUD Christian" w:date="2014-06-06T16:49:00Z"/>
              </w:rPr>
            </w:pPr>
            <w:ins w:id="698" w:author="GIRAUD Christian" w:date="2014-06-06T16:49:00Z">
              <w:r>
                <w:t>RBC</w:t>
              </w:r>
            </w:ins>
          </w:p>
        </w:tc>
        <w:tc>
          <w:tcPr>
            <w:tcW w:w="3827" w:type="dxa"/>
          </w:tcPr>
          <w:p w14:paraId="4D684D8D" w14:textId="77777777" w:rsidR="00F12734" w:rsidRPr="009D79AB" w:rsidRDefault="009D79AB" w:rsidP="002C5819">
            <w:pPr>
              <w:rPr>
                <w:ins w:id="699" w:author="GIRAUD Christian" w:date="2014-06-06T16:49:00Z"/>
                <w:sz w:val="16"/>
                <w:szCs w:val="16"/>
                <w:lang w:val="fr-FR"/>
              </w:rPr>
            </w:pPr>
            <w:ins w:id="700" w:author="GIRAUD Christian" w:date="2014-06-06T16:49:00Z">
              <w:r w:rsidRPr="009D79AB">
                <w:rPr>
                  <w:sz w:val="16"/>
                  <w:szCs w:val="16"/>
                  <w:lang w:val="fr-FR"/>
                </w:rPr>
                <w:t>T_TRAIN,</w:t>
              </w:r>
              <w:r w:rsidR="00C44586">
                <w:rPr>
                  <w:sz w:val="16"/>
                  <w:szCs w:val="16"/>
                  <w:lang w:val="fr-FR"/>
                </w:rPr>
                <w:t xml:space="preserve"> M_ACK, NID_LRBG + D_EMERGENCY</w:t>
              </w:r>
            </w:ins>
          </w:p>
        </w:tc>
      </w:tr>
      <w:tr w:rsidR="00F12734" w:rsidRPr="009D79AB" w14:paraId="4D7790CC" w14:textId="77777777" w:rsidTr="009D79AB">
        <w:tblPrEx>
          <w:tblCellMar>
            <w:top w:w="0" w:type="dxa"/>
            <w:bottom w:w="0" w:type="dxa"/>
          </w:tblCellMar>
        </w:tblPrEx>
        <w:trPr>
          <w:ins w:id="701" w:author="GIRAUD Christian" w:date="2014-06-06T16:49:00Z"/>
        </w:trPr>
        <w:tc>
          <w:tcPr>
            <w:tcW w:w="779" w:type="dxa"/>
          </w:tcPr>
          <w:p w14:paraId="3B52E7E6" w14:textId="77777777" w:rsidR="00F12734" w:rsidRDefault="00F12734" w:rsidP="00BF75F3">
            <w:pPr>
              <w:rPr>
                <w:ins w:id="702" w:author="GIRAUD Christian" w:date="2014-06-06T16:49:00Z"/>
              </w:rPr>
            </w:pPr>
            <w:ins w:id="703" w:author="GIRAUD Christian" w:date="2014-06-06T16:49:00Z">
              <w:r>
                <w:t>16</w:t>
              </w:r>
            </w:ins>
          </w:p>
        </w:tc>
        <w:tc>
          <w:tcPr>
            <w:tcW w:w="3969" w:type="dxa"/>
          </w:tcPr>
          <w:p w14:paraId="769747EE" w14:textId="77777777" w:rsidR="00F12734" w:rsidRDefault="00F12734" w:rsidP="00BF75F3">
            <w:pPr>
              <w:rPr>
                <w:ins w:id="704" w:author="GIRAUD Christian" w:date="2014-06-06T16:49:00Z"/>
              </w:rPr>
            </w:pPr>
            <w:ins w:id="705" w:author="GIRAUD Christian" w:date="2014-06-06T16:49:00Z">
              <w:r>
                <w:t>Unconditional Emergency Stop</w:t>
              </w:r>
            </w:ins>
          </w:p>
        </w:tc>
        <w:tc>
          <w:tcPr>
            <w:tcW w:w="851" w:type="dxa"/>
          </w:tcPr>
          <w:p w14:paraId="24AF6C73" w14:textId="77777777" w:rsidR="00F12734" w:rsidRDefault="00F12734" w:rsidP="00BF75F3">
            <w:pPr>
              <w:rPr>
                <w:ins w:id="706" w:author="GIRAUD Christian" w:date="2014-06-06T16:49:00Z"/>
              </w:rPr>
            </w:pPr>
            <w:ins w:id="707" w:author="GIRAUD Christian" w:date="2014-06-06T16:49:00Z">
              <w:r>
                <w:t>RBC</w:t>
              </w:r>
            </w:ins>
          </w:p>
        </w:tc>
        <w:tc>
          <w:tcPr>
            <w:tcW w:w="3827" w:type="dxa"/>
          </w:tcPr>
          <w:p w14:paraId="78E03C55" w14:textId="77777777" w:rsidR="00F12734" w:rsidRPr="009D79AB" w:rsidRDefault="009D79AB" w:rsidP="002C5819">
            <w:pPr>
              <w:rPr>
                <w:ins w:id="708" w:author="GIRAUD Christian" w:date="2014-06-06T16:49:00Z"/>
                <w:sz w:val="16"/>
                <w:szCs w:val="16"/>
                <w:lang w:val="fr-FR"/>
              </w:rPr>
            </w:pPr>
            <w:ins w:id="709" w:author="GIRAUD Christian" w:date="2014-06-06T16:49:00Z">
              <w:r w:rsidRPr="009D79AB">
                <w:rPr>
                  <w:sz w:val="16"/>
                  <w:szCs w:val="16"/>
                  <w:lang w:val="fr-FR"/>
                </w:rPr>
                <w:t xml:space="preserve">T_TRAIN, M_ACK, NID_LRBG + </w:t>
              </w:r>
              <w:r w:rsidR="00C44586">
                <w:rPr>
                  <w:sz w:val="16"/>
                  <w:szCs w:val="16"/>
                  <w:lang w:val="fr-FR"/>
                </w:rPr>
                <w:t>NID_EM</w:t>
              </w:r>
            </w:ins>
          </w:p>
        </w:tc>
      </w:tr>
      <w:tr w:rsidR="00F12734" w:rsidRPr="009D79AB" w14:paraId="69ED9732" w14:textId="77777777" w:rsidTr="009D79AB">
        <w:tblPrEx>
          <w:tblCellMar>
            <w:top w:w="0" w:type="dxa"/>
            <w:bottom w:w="0" w:type="dxa"/>
          </w:tblCellMar>
        </w:tblPrEx>
        <w:trPr>
          <w:ins w:id="710" w:author="GIRAUD Christian" w:date="2014-06-06T16:49:00Z"/>
        </w:trPr>
        <w:tc>
          <w:tcPr>
            <w:tcW w:w="779" w:type="dxa"/>
          </w:tcPr>
          <w:p w14:paraId="7EFACF20" w14:textId="77777777" w:rsidR="00F12734" w:rsidRDefault="00F12734" w:rsidP="00BF75F3">
            <w:pPr>
              <w:rPr>
                <w:ins w:id="711" w:author="GIRAUD Christian" w:date="2014-06-06T16:49:00Z"/>
              </w:rPr>
            </w:pPr>
            <w:ins w:id="712" w:author="GIRAUD Christian" w:date="2014-06-06T16:49:00Z">
              <w:r>
                <w:t>18</w:t>
              </w:r>
            </w:ins>
          </w:p>
        </w:tc>
        <w:tc>
          <w:tcPr>
            <w:tcW w:w="3969" w:type="dxa"/>
          </w:tcPr>
          <w:p w14:paraId="76E909D7" w14:textId="77777777" w:rsidR="00F12734" w:rsidRDefault="00F12734" w:rsidP="00BF75F3">
            <w:pPr>
              <w:rPr>
                <w:ins w:id="713" w:author="GIRAUD Christian" w:date="2014-06-06T16:49:00Z"/>
              </w:rPr>
            </w:pPr>
            <w:ins w:id="714" w:author="GIRAUD Christian" w:date="2014-06-06T16:49:00Z">
              <w:r>
                <w:t>Revocation of Emergency Stop</w:t>
              </w:r>
            </w:ins>
          </w:p>
        </w:tc>
        <w:tc>
          <w:tcPr>
            <w:tcW w:w="851" w:type="dxa"/>
          </w:tcPr>
          <w:p w14:paraId="652B69D3" w14:textId="77777777" w:rsidR="00F12734" w:rsidRDefault="00F12734" w:rsidP="00BF75F3">
            <w:pPr>
              <w:rPr>
                <w:ins w:id="715" w:author="GIRAUD Christian" w:date="2014-06-06T16:49:00Z"/>
              </w:rPr>
            </w:pPr>
            <w:ins w:id="716" w:author="GIRAUD Christian" w:date="2014-06-06T16:49:00Z">
              <w:r>
                <w:t>RBC</w:t>
              </w:r>
            </w:ins>
          </w:p>
        </w:tc>
        <w:tc>
          <w:tcPr>
            <w:tcW w:w="3827" w:type="dxa"/>
          </w:tcPr>
          <w:p w14:paraId="4D87B312" w14:textId="77777777" w:rsidR="00F12734" w:rsidRPr="009D79AB" w:rsidRDefault="009D79AB" w:rsidP="002C5819">
            <w:pPr>
              <w:rPr>
                <w:ins w:id="717" w:author="GIRAUD Christian" w:date="2014-06-06T16:49:00Z"/>
                <w:sz w:val="16"/>
                <w:szCs w:val="16"/>
                <w:lang w:val="fr-FR"/>
              </w:rPr>
            </w:pPr>
            <w:ins w:id="718" w:author="GIRAUD Christian" w:date="2014-06-06T16:49:00Z">
              <w:r w:rsidRPr="009D79AB">
                <w:rPr>
                  <w:sz w:val="16"/>
                  <w:szCs w:val="16"/>
                  <w:lang w:val="fr-FR"/>
                </w:rPr>
                <w:t xml:space="preserve">T_TRAIN, M_ACK, NID_LRBG + </w:t>
              </w:r>
              <w:r w:rsidR="00C44586">
                <w:rPr>
                  <w:sz w:val="16"/>
                  <w:szCs w:val="16"/>
                  <w:lang w:val="fr-FR"/>
                </w:rPr>
                <w:t>NID_EM</w:t>
              </w:r>
            </w:ins>
          </w:p>
        </w:tc>
      </w:tr>
      <w:tr w:rsidR="00F12734" w:rsidRPr="009D79AB" w14:paraId="1FD5F609" w14:textId="77777777" w:rsidTr="009D79AB">
        <w:tblPrEx>
          <w:tblCellMar>
            <w:top w:w="0" w:type="dxa"/>
            <w:bottom w:w="0" w:type="dxa"/>
          </w:tblCellMar>
        </w:tblPrEx>
        <w:trPr>
          <w:ins w:id="719" w:author="GIRAUD Christian" w:date="2014-06-06T16:49:00Z"/>
        </w:trPr>
        <w:tc>
          <w:tcPr>
            <w:tcW w:w="779" w:type="dxa"/>
          </w:tcPr>
          <w:p w14:paraId="5ACE5B50" w14:textId="77777777" w:rsidR="00F12734" w:rsidRDefault="00F12734" w:rsidP="00BF75F3">
            <w:pPr>
              <w:rPr>
                <w:ins w:id="720" w:author="GIRAUD Christian" w:date="2014-06-06T16:49:00Z"/>
              </w:rPr>
            </w:pPr>
            <w:ins w:id="721" w:author="GIRAUD Christian" w:date="2014-06-06T16:49:00Z">
              <w:r>
                <w:t>24</w:t>
              </w:r>
            </w:ins>
          </w:p>
        </w:tc>
        <w:tc>
          <w:tcPr>
            <w:tcW w:w="3969" w:type="dxa"/>
          </w:tcPr>
          <w:p w14:paraId="3991F975" w14:textId="77777777" w:rsidR="00F12734" w:rsidRDefault="00F12734" w:rsidP="00BF75F3">
            <w:pPr>
              <w:rPr>
                <w:ins w:id="722" w:author="GIRAUD Christian" w:date="2014-06-06T16:49:00Z"/>
              </w:rPr>
            </w:pPr>
            <w:ins w:id="723" w:author="GIRAUD Christian" w:date="2014-06-06T16:49:00Z">
              <w:r>
                <w:t>General message</w:t>
              </w:r>
            </w:ins>
          </w:p>
        </w:tc>
        <w:tc>
          <w:tcPr>
            <w:tcW w:w="851" w:type="dxa"/>
          </w:tcPr>
          <w:p w14:paraId="301BDED6" w14:textId="77777777" w:rsidR="00F12734" w:rsidRDefault="00F12734" w:rsidP="00BF75F3">
            <w:pPr>
              <w:rPr>
                <w:ins w:id="724" w:author="GIRAUD Christian" w:date="2014-06-06T16:49:00Z"/>
              </w:rPr>
            </w:pPr>
            <w:ins w:id="725" w:author="GIRAUD Christian" w:date="2014-06-06T16:49:00Z">
              <w:r>
                <w:t>RBC, RIU</w:t>
              </w:r>
            </w:ins>
          </w:p>
        </w:tc>
        <w:tc>
          <w:tcPr>
            <w:tcW w:w="3827" w:type="dxa"/>
          </w:tcPr>
          <w:p w14:paraId="38408FB5" w14:textId="77777777" w:rsidR="00F12734" w:rsidRPr="009D79AB" w:rsidRDefault="009D79AB" w:rsidP="002C5819">
            <w:pPr>
              <w:rPr>
                <w:ins w:id="726" w:author="GIRAUD Christian" w:date="2014-06-06T16:49:00Z"/>
                <w:sz w:val="16"/>
                <w:szCs w:val="16"/>
                <w:lang w:val="fr-FR"/>
              </w:rPr>
            </w:pPr>
            <w:ins w:id="727" w:author="GIRAUD Christian" w:date="2014-06-06T16:49:00Z">
              <w:r w:rsidRPr="009D79AB">
                <w:rPr>
                  <w:sz w:val="16"/>
                  <w:szCs w:val="16"/>
                  <w:lang w:val="fr-FR"/>
                </w:rPr>
                <w:t>T_TRAIN, M_ACK, NID_LRBG + OP</w:t>
              </w:r>
            </w:ins>
          </w:p>
        </w:tc>
      </w:tr>
      <w:tr w:rsidR="00F12734" w:rsidRPr="009D79AB" w14:paraId="6812F5D3" w14:textId="77777777" w:rsidTr="009D79AB">
        <w:tblPrEx>
          <w:tblCellMar>
            <w:top w:w="0" w:type="dxa"/>
            <w:bottom w:w="0" w:type="dxa"/>
          </w:tblCellMar>
        </w:tblPrEx>
        <w:trPr>
          <w:ins w:id="728" w:author="GIRAUD Christian" w:date="2014-06-06T16:49:00Z"/>
        </w:trPr>
        <w:tc>
          <w:tcPr>
            <w:tcW w:w="779" w:type="dxa"/>
          </w:tcPr>
          <w:p w14:paraId="6E4C8498" w14:textId="77777777" w:rsidR="00F12734" w:rsidRDefault="00F12734" w:rsidP="00BF75F3">
            <w:pPr>
              <w:rPr>
                <w:ins w:id="729" w:author="GIRAUD Christian" w:date="2014-06-06T16:49:00Z"/>
              </w:rPr>
            </w:pPr>
            <w:ins w:id="730" w:author="GIRAUD Christian" w:date="2014-06-06T16:49:00Z">
              <w:r>
                <w:t>27</w:t>
              </w:r>
            </w:ins>
          </w:p>
        </w:tc>
        <w:tc>
          <w:tcPr>
            <w:tcW w:w="3969" w:type="dxa"/>
          </w:tcPr>
          <w:p w14:paraId="0887A672" w14:textId="77777777" w:rsidR="00F12734" w:rsidRDefault="00F12734" w:rsidP="00BF75F3">
            <w:pPr>
              <w:rPr>
                <w:ins w:id="731" w:author="GIRAUD Christian" w:date="2014-06-06T16:49:00Z"/>
              </w:rPr>
            </w:pPr>
            <w:ins w:id="732" w:author="GIRAUD Christian" w:date="2014-06-06T16:49:00Z">
              <w:r>
                <w:t>SH Refused</w:t>
              </w:r>
            </w:ins>
          </w:p>
        </w:tc>
        <w:tc>
          <w:tcPr>
            <w:tcW w:w="851" w:type="dxa"/>
          </w:tcPr>
          <w:p w14:paraId="57091431" w14:textId="77777777" w:rsidR="00F12734" w:rsidRDefault="00F12734" w:rsidP="00BF75F3">
            <w:pPr>
              <w:rPr>
                <w:ins w:id="733" w:author="GIRAUD Christian" w:date="2014-06-06T16:49:00Z"/>
              </w:rPr>
            </w:pPr>
            <w:ins w:id="734" w:author="GIRAUD Christian" w:date="2014-06-06T16:49:00Z">
              <w:r>
                <w:t>RBC</w:t>
              </w:r>
            </w:ins>
          </w:p>
        </w:tc>
        <w:tc>
          <w:tcPr>
            <w:tcW w:w="3827" w:type="dxa"/>
          </w:tcPr>
          <w:p w14:paraId="12587F29" w14:textId="77777777" w:rsidR="00F12734" w:rsidRPr="009D79AB" w:rsidRDefault="009D79AB" w:rsidP="002C5819">
            <w:pPr>
              <w:rPr>
                <w:ins w:id="735" w:author="GIRAUD Christian" w:date="2014-06-06T16:49:00Z"/>
                <w:sz w:val="16"/>
                <w:szCs w:val="16"/>
                <w:lang w:val="fr-FR"/>
              </w:rPr>
            </w:pPr>
            <w:ins w:id="736" w:author="GIRAUD Christian" w:date="2014-06-06T16:49:00Z">
              <w:r w:rsidRPr="009D79AB">
                <w:rPr>
                  <w:sz w:val="16"/>
                  <w:szCs w:val="16"/>
                  <w:lang w:val="fr-FR"/>
                </w:rPr>
                <w:t xml:space="preserve">T_TRAIN, M_ACK, NID_LRBG + </w:t>
              </w:r>
              <w:r w:rsidR="00C44586">
                <w:rPr>
                  <w:sz w:val="16"/>
                  <w:szCs w:val="16"/>
                  <w:lang w:val="fr-FR"/>
                </w:rPr>
                <w:t>T_TRAIN of train</w:t>
              </w:r>
            </w:ins>
          </w:p>
        </w:tc>
      </w:tr>
      <w:tr w:rsidR="00F12734" w:rsidRPr="009D79AB" w14:paraId="338B18E1" w14:textId="77777777" w:rsidTr="009D79AB">
        <w:tblPrEx>
          <w:tblCellMar>
            <w:top w:w="0" w:type="dxa"/>
            <w:bottom w:w="0" w:type="dxa"/>
          </w:tblCellMar>
        </w:tblPrEx>
        <w:trPr>
          <w:ins w:id="737" w:author="GIRAUD Christian" w:date="2014-06-06T16:49:00Z"/>
        </w:trPr>
        <w:tc>
          <w:tcPr>
            <w:tcW w:w="779" w:type="dxa"/>
          </w:tcPr>
          <w:p w14:paraId="3A6D86C1" w14:textId="77777777" w:rsidR="00F12734" w:rsidRDefault="00F12734" w:rsidP="00BF75F3">
            <w:pPr>
              <w:rPr>
                <w:ins w:id="738" w:author="GIRAUD Christian" w:date="2014-06-06T16:49:00Z"/>
              </w:rPr>
            </w:pPr>
            <w:ins w:id="739" w:author="GIRAUD Christian" w:date="2014-06-06T16:49:00Z">
              <w:r>
                <w:t>28</w:t>
              </w:r>
            </w:ins>
          </w:p>
        </w:tc>
        <w:tc>
          <w:tcPr>
            <w:tcW w:w="3969" w:type="dxa"/>
          </w:tcPr>
          <w:p w14:paraId="16D7718F" w14:textId="77777777" w:rsidR="00F12734" w:rsidRDefault="00F12734" w:rsidP="00BF75F3">
            <w:pPr>
              <w:rPr>
                <w:ins w:id="740" w:author="GIRAUD Christian" w:date="2014-06-06T16:49:00Z"/>
              </w:rPr>
            </w:pPr>
            <w:ins w:id="741" w:author="GIRAUD Christian" w:date="2014-06-06T16:49:00Z">
              <w:r>
                <w:t>SH Authorisation + optional list</w:t>
              </w:r>
            </w:ins>
          </w:p>
        </w:tc>
        <w:tc>
          <w:tcPr>
            <w:tcW w:w="851" w:type="dxa"/>
          </w:tcPr>
          <w:p w14:paraId="622C2D73" w14:textId="77777777" w:rsidR="00F12734" w:rsidRDefault="00F12734" w:rsidP="00BF75F3">
            <w:pPr>
              <w:rPr>
                <w:ins w:id="742" w:author="GIRAUD Christian" w:date="2014-06-06T16:49:00Z"/>
              </w:rPr>
            </w:pPr>
            <w:ins w:id="743" w:author="GIRAUD Christian" w:date="2014-06-06T16:49:00Z">
              <w:r>
                <w:t>RBC</w:t>
              </w:r>
            </w:ins>
          </w:p>
        </w:tc>
        <w:tc>
          <w:tcPr>
            <w:tcW w:w="3827" w:type="dxa"/>
          </w:tcPr>
          <w:p w14:paraId="53D87EF3" w14:textId="77777777" w:rsidR="00F12734" w:rsidRPr="009D79AB" w:rsidRDefault="009D79AB" w:rsidP="002C5819">
            <w:pPr>
              <w:rPr>
                <w:ins w:id="744" w:author="GIRAUD Christian" w:date="2014-06-06T16:49:00Z"/>
                <w:sz w:val="16"/>
                <w:szCs w:val="16"/>
                <w:lang w:val="fr-FR"/>
              </w:rPr>
            </w:pPr>
            <w:ins w:id="745" w:author="GIRAUD Christian" w:date="2014-06-06T16:49:00Z">
              <w:r w:rsidRPr="009D79AB">
                <w:rPr>
                  <w:sz w:val="16"/>
                  <w:szCs w:val="16"/>
                  <w:lang w:val="fr-FR"/>
                </w:rPr>
                <w:t>T_TRAIN, M_ACK, NID_LRBG + OP</w:t>
              </w:r>
            </w:ins>
          </w:p>
        </w:tc>
      </w:tr>
      <w:tr w:rsidR="00700B0C" w:rsidRPr="009D79AB" w14:paraId="42278B00" w14:textId="77777777" w:rsidTr="009D79AB">
        <w:tblPrEx>
          <w:tblCellMar>
            <w:top w:w="0" w:type="dxa"/>
            <w:bottom w:w="0" w:type="dxa"/>
          </w:tblCellMar>
        </w:tblPrEx>
        <w:trPr>
          <w:ins w:id="746" w:author="GIRAUD Christian" w:date="2014-06-06T16:49:00Z"/>
        </w:trPr>
        <w:tc>
          <w:tcPr>
            <w:tcW w:w="779" w:type="dxa"/>
          </w:tcPr>
          <w:p w14:paraId="7A463917" w14:textId="77777777" w:rsidR="00700B0C" w:rsidRDefault="00700B0C" w:rsidP="0029382D">
            <w:pPr>
              <w:rPr>
                <w:ins w:id="747" w:author="GIRAUD Christian" w:date="2014-06-06T16:49:00Z"/>
              </w:rPr>
            </w:pPr>
            <w:ins w:id="748" w:author="GIRAUD Christian" w:date="2014-06-06T16:49:00Z">
              <w:r>
                <w:t>32</w:t>
              </w:r>
            </w:ins>
          </w:p>
        </w:tc>
        <w:tc>
          <w:tcPr>
            <w:tcW w:w="3969" w:type="dxa"/>
          </w:tcPr>
          <w:p w14:paraId="730920E3" w14:textId="77777777" w:rsidR="00700B0C" w:rsidRDefault="00700B0C" w:rsidP="0029382D">
            <w:pPr>
              <w:rPr>
                <w:ins w:id="749" w:author="GIRAUD Christian" w:date="2014-06-06T16:49:00Z"/>
              </w:rPr>
            </w:pPr>
            <w:ins w:id="750" w:author="GIRAUD Christian" w:date="2014-06-06T16:49:00Z">
              <w:r>
                <w:t>RBC/RIU System Version</w:t>
              </w:r>
            </w:ins>
          </w:p>
        </w:tc>
        <w:tc>
          <w:tcPr>
            <w:tcW w:w="851" w:type="dxa"/>
          </w:tcPr>
          <w:p w14:paraId="403F9648" w14:textId="77777777" w:rsidR="00700B0C" w:rsidRDefault="00700B0C" w:rsidP="0029382D">
            <w:pPr>
              <w:rPr>
                <w:ins w:id="751" w:author="GIRAUD Christian" w:date="2014-06-06T16:49:00Z"/>
              </w:rPr>
            </w:pPr>
            <w:ins w:id="752" w:author="GIRAUD Christian" w:date="2014-06-06T16:49:00Z">
              <w:r>
                <w:t>RBC, RIU</w:t>
              </w:r>
            </w:ins>
          </w:p>
        </w:tc>
        <w:tc>
          <w:tcPr>
            <w:tcW w:w="3827" w:type="dxa"/>
          </w:tcPr>
          <w:p w14:paraId="62751EB2" w14:textId="77777777" w:rsidR="00700B0C" w:rsidRPr="002C5819" w:rsidRDefault="00700B0C" w:rsidP="002C5819">
            <w:pPr>
              <w:pStyle w:val="Textedebulles"/>
              <w:spacing w:line="300" w:lineRule="atLeast"/>
              <w:rPr>
                <w:ins w:id="753" w:author="GIRAUD Christian" w:date="2014-06-06T16:49:00Z"/>
                <w:rFonts w:ascii="Arial" w:hAnsi="Arial"/>
                <w:lang w:val="fr-FR"/>
              </w:rPr>
            </w:pPr>
            <w:ins w:id="754" w:author="GIRAUD Christian" w:date="2014-06-06T16:49:00Z">
              <w:r w:rsidRPr="002C5819">
                <w:rPr>
                  <w:rFonts w:ascii="Arial" w:hAnsi="Arial"/>
                  <w:lang w:val="fr-FR"/>
                </w:rPr>
                <w:t xml:space="preserve">T_TRAIN, M_ACK, NID_LRBG + </w:t>
              </w:r>
              <w:r w:rsidR="002C5819" w:rsidRPr="002C5819">
                <w:rPr>
                  <w:rFonts w:ascii="Arial" w:hAnsi="Arial"/>
                  <w:lang w:val="fr-FR"/>
                </w:rPr>
                <w:t>M_VERSION</w:t>
              </w:r>
            </w:ins>
          </w:p>
        </w:tc>
      </w:tr>
      <w:tr w:rsidR="00700B0C" w:rsidRPr="009D79AB" w14:paraId="2E3EFBA6" w14:textId="77777777" w:rsidTr="009D79AB">
        <w:tblPrEx>
          <w:tblCellMar>
            <w:top w:w="0" w:type="dxa"/>
            <w:bottom w:w="0" w:type="dxa"/>
          </w:tblCellMar>
        </w:tblPrEx>
        <w:trPr>
          <w:ins w:id="755" w:author="GIRAUD Christian" w:date="2014-06-06T16:49:00Z"/>
        </w:trPr>
        <w:tc>
          <w:tcPr>
            <w:tcW w:w="779" w:type="dxa"/>
          </w:tcPr>
          <w:p w14:paraId="020C4DE7" w14:textId="77777777" w:rsidR="00700B0C" w:rsidRDefault="00700B0C" w:rsidP="00BF75F3">
            <w:pPr>
              <w:rPr>
                <w:ins w:id="756" w:author="GIRAUD Christian" w:date="2014-06-06T16:49:00Z"/>
              </w:rPr>
            </w:pPr>
            <w:ins w:id="757" w:author="GIRAUD Christian" w:date="2014-06-06T16:49:00Z">
              <w:r>
                <w:t>33</w:t>
              </w:r>
            </w:ins>
          </w:p>
        </w:tc>
        <w:tc>
          <w:tcPr>
            <w:tcW w:w="3969" w:type="dxa"/>
          </w:tcPr>
          <w:p w14:paraId="2D1554A9" w14:textId="77777777" w:rsidR="00700B0C" w:rsidRDefault="00700B0C" w:rsidP="00BF75F3">
            <w:pPr>
              <w:rPr>
                <w:ins w:id="758" w:author="GIRAUD Christian" w:date="2014-06-06T16:49:00Z"/>
              </w:rPr>
            </w:pPr>
            <w:ins w:id="759" w:author="GIRAUD Christian" w:date="2014-06-06T16:49:00Z">
              <w:r>
                <w:t>MA with Shifted Location Reference</w:t>
              </w:r>
            </w:ins>
          </w:p>
        </w:tc>
        <w:tc>
          <w:tcPr>
            <w:tcW w:w="851" w:type="dxa"/>
          </w:tcPr>
          <w:p w14:paraId="265DA4A6" w14:textId="77777777" w:rsidR="00700B0C" w:rsidRDefault="00700B0C" w:rsidP="00BF75F3">
            <w:pPr>
              <w:rPr>
                <w:ins w:id="760" w:author="GIRAUD Christian" w:date="2014-06-06T16:49:00Z"/>
              </w:rPr>
            </w:pPr>
            <w:ins w:id="761" w:author="GIRAUD Christian" w:date="2014-06-06T16:49:00Z">
              <w:r>
                <w:t>RBC</w:t>
              </w:r>
            </w:ins>
          </w:p>
        </w:tc>
        <w:tc>
          <w:tcPr>
            <w:tcW w:w="3827" w:type="dxa"/>
          </w:tcPr>
          <w:p w14:paraId="71824932" w14:textId="77777777" w:rsidR="00700B0C" w:rsidRPr="009D79AB" w:rsidRDefault="002C5819" w:rsidP="00BF75F3">
            <w:pPr>
              <w:rPr>
                <w:ins w:id="762" w:author="GIRAUD Christian" w:date="2014-06-06T16:49:00Z"/>
                <w:sz w:val="16"/>
                <w:szCs w:val="16"/>
                <w:lang w:val="fr-FR"/>
              </w:rPr>
            </w:pPr>
            <w:ins w:id="763" w:author="GIRAUD Christian" w:date="2014-06-06T16:49:00Z">
              <w:r>
                <w:rPr>
                  <w:sz w:val="16"/>
                  <w:szCs w:val="16"/>
                  <w:lang w:val="fr-FR"/>
                </w:rPr>
                <w:t>T_TRAIN, M_ACK, NID_LRBG</w:t>
              </w:r>
              <w:r w:rsidR="00700B0C" w:rsidRPr="009D79AB">
                <w:rPr>
                  <w:sz w:val="16"/>
                  <w:szCs w:val="16"/>
                  <w:lang w:val="fr-FR"/>
                </w:rPr>
                <w:t xml:space="preserve"> + OP</w:t>
              </w:r>
              <w:r>
                <w:rPr>
                  <w:sz w:val="16"/>
                  <w:szCs w:val="16"/>
                  <w:lang w:val="fr-FR"/>
                </w:rPr>
                <w:t xml:space="preserve"> + D_REF + 15</w:t>
              </w:r>
            </w:ins>
          </w:p>
        </w:tc>
      </w:tr>
      <w:tr w:rsidR="00700B0C" w:rsidRPr="002C5819" w14:paraId="05336C98" w14:textId="77777777" w:rsidTr="009D79AB">
        <w:tblPrEx>
          <w:tblCellMar>
            <w:top w:w="0" w:type="dxa"/>
            <w:bottom w:w="0" w:type="dxa"/>
          </w:tblCellMar>
        </w:tblPrEx>
        <w:trPr>
          <w:ins w:id="764" w:author="GIRAUD Christian" w:date="2014-06-06T16:49:00Z"/>
        </w:trPr>
        <w:tc>
          <w:tcPr>
            <w:tcW w:w="779" w:type="dxa"/>
          </w:tcPr>
          <w:p w14:paraId="4148EC24" w14:textId="77777777" w:rsidR="00700B0C" w:rsidRDefault="00700B0C" w:rsidP="00BF75F3">
            <w:pPr>
              <w:rPr>
                <w:ins w:id="765" w:author="GIRAUD Christian" w:date="2014-06-06T16:49:00Z"/>
              </w:rPr>
            </w:pPr>
            <w:ins w:id="766" w:author="GIRAUD Christian" w:date="2014-06-06T16:49:00Z">
              <w:r>
                <w:t>34</w:t>
              </w:r>
            </w:ins>
          </w:p>
        </w:tc>
        <w:tc>
          <w:tcPr>
            <w:tcW w:w="3969" w:type="dxa"/>
          </w:tcPr>
          <w:p w14:paraId="2597FCF1" w14:textId="77777777" w:rsidR="00700B0C" w:rsidRDefault="00700B0C" w:rsidP="00BF75F3">
            <w:pPr>
              <w:rPr>
                <w:ins w:id="767" w:author="GIRAUD Christian" w:date="2014-06-06T16:49:00Z"/>
              </w:rPr>
            </w:pPr>
            <w:ins w:id="768" w:author="GIRAUD Christian" w:date="2014-06-06T16:49:00Z">
              <w:r>
                <w:t>Track Ahead Free Request</w:t>
              </w:r>
            </w:ins>
          </w:p>
        </w:tc>
        <w:tc>
          <w:tcPr>
            <w:tcW w:w="851" w:type="dxa"/>
          </w:tcPr>
          <w:p w14:paraId="52CF778D" w14:textId="77777777" w:rsidR="00700B0C" w:rsidRDefault="00700B0C" w:rsidP="00BF75F3">
            <w:pPr>
              <w:rPr>
                <w:ins w:id="769" w:author="GIRAUD Christian" w:date="2014-06-06T16:49:00Z"/>
              </w:rPr>
            </w:pPr>
            <w:ins w:id="770" w:author="GIRAUD Christian" w:date="2014-06-06T16:49:00Z">
              <w:r>
                <w:t>RBC</w:t>
              </w:r>
            </w:ins>
          </w:p>
        </w:tc>
        <w:tc>
          <w:tcPr>
            <w:tcW w:w="3827" w:type="dxa"/>
          </w:tcPr>
          <w:p w14:paraId="7C2A396E" w14:textId="77777777" w:rsidR="002C5819" w:rsidRDefault="00700B0C" w:rsidP="002C5819">
            <w:pPr>
              <w:rPr>
                <w:ins w:id="771" w:author="GIRAUD Christian" w:date="2014-06-06T16:49:00Z"/>
                <w:sz w:val="16"/>
                <w:szCs w:val="16"/>
                <w:lang w:val="fr-FR"/>
              </w:rPr>
            </w:pPr>
            <w:ins w:id="772" w:author="GIRAUD Christian" w:date="2014-06-06T16:49:00Z">
              <w:r w:rsidRPr="009D79AB">
                <w:rPr>
                  <w:sz w:val="16"/>
                  <w:szCs w:val="16"/>
                  <w:lang w:val="fr-FR"/>
                </w:rPr>
                <w:t>T_TRAIN, M_ACK, NID_LRBG + OP</w:t>
              </w:r>
            </w:ins>
          </w:p>
          <w:p w14:paraId="7AEA2FA9" w14:textId="77777777" w:rsidR="00700B0C" w:rsidRPr="002C5819" w:rsidRDefault="002C5819" w:rsidP="002C5819">
            <w:pPr>
              <w:rPr>
                <w:ins w:id="773" w:author="GIRAUD Christian" w:date="2014-06-06T16:49:00Z"/>
                <w:sz w:val="16"/>
                <w:szCs w:val="16"/>
              </w:rPr>
            </w:pPr>
            <w:ins w:id="774" w:author="GIRAUD Christian" w:date="2014-06-06T16:49:00Z">
              <w:r w:rsidRPr="002C5819">
                <w:rPr>
                  <w:sz w:val="16"/>
                  <w:szCs w:val="16"/>
                </w:rPr>
                <w:t>+ D_REF + D-TAF + L_TAF</w:t>
              </w:r>
            </w:ins>
          </w:p>
        </w:tc>
      </w:tr>
      <w:tr w:rsidR="00700B0C" w:rsidRPr="009D79AB" w14:paraId="28DE0C89" w14:textId="77777777" w:rsidTr="009D79AB">
        <w:tblPrEx>
          <w:tblCellMar>
            <w:top w:w="0" w:type="dxa"/>
            <w:bottom w:w="0" w:type="dxa"/>
          </w:tblCellMar>
        </w:tblPrEx>
        <w:trPr>
          <w:ins w:id="775" w:author="GIRAUD Christian" w:date="2014-06-06T16:49:00Z"/>
        </w:trPr>
        <w:tc>
          <w:tcPr>
            <w:tcW w:w="779" w:type="dxa"/>
          </w:tcPr>
          <w:p w14:paraId="20D9C2FC" w14:textId="77777777" w:rsidR="00700B0C" w:rsidRDefault="00700B0C" w:rsidP="00BF75F3">
            <w:pPr>
              <w:rPr>
                <w:ins w:id="776" w:author="GIRAUD Christian" w:date="2014-06-06T16:49:00Z"/>
              </w:rPr>
            </w:pPr>
            <w:ins w:id="777" w:author="GIRAUD Christian" w:date="2014-06-06T16:49:00Z">
              <w:r>
                <w:t>37</w:t>
              </w:r>
            </w:ins>
          </w:p>
        </w:tc>
        <w:tc>
          <w:tcPr>
            <w:tcW w:w="3969" w:type="dxa"/>
          </w:tcPr>
          <w:p w14:paraId="5D1A0720" w14:textId="77777777" w:rsidR="00700B0C" w:rsidRDefault="00700B0C" w:rsidP="00BF75F3">
            <w:pPr>
              <w:rPr>
                <w:ins w:id="778" w:author="GIRAUD Christian" w:date="2014-06-06T16:49:00Z"/>
              </w:rPr>
            </w:pPr>
            <w:ins w:id="779" w:author="GIRAUD Christian" w:date="2014-06-06T16:49:00Z">
              <w:r>
                <w:t>Infill MA</w:t>
              </w:r>
            </w:ins>
          </w:p>
        </w:tc>
        <w:tc>
          <w:tcPr>
            <w:tcW w:w="851" w:type="dxa"/>
          </w:tcPr>
          <w:p w14:paraId="4A903EB3" w14:textId="77777777" w:rsidR="00700B0C" w:rsidRDefault="00700B0C" w:rsidP="00BF75F3">
            <w:pPr>
              <w:rPr>
                <w:ins w:id="780" w:author="GIRAUD Christian" w:date="2014-06-06T16:49:00Z"/>
              </w:rPr>
            </w:pPr>
            <w:ins w:id="781" w:author="GIRAUD Christian" w:date="2014-06-06T16:49:00Z">
              <w:r>
                <w:t>RIU</w:t>
              </w:r>
            </w:ins>
          </w:p>
        </w:tc>
        <w:tc>
          <w:tcPr>
            <w:tcW w:w="3827" w:type="dxa"/>
          </w:tcPr>
          <w:p w14:paraId="1AC23E55" w14:textId="77777777" w:rsidR="00700B0C" w:rsidRPr="009D79AB" w:rsidRDefault="00700B0C" w:rsidP="002C5819">
            <w:pPr>
              <w:rPr>
                <w:ins w:id="782" w:author="GIRAUD Christian" w:date="2014-06-06T16:49:00Z"/>
                <w:sz w:val="16"/>
                <w:szCs w:val="16"/>
                <w:lang w:val="fr-FR"/>
              </w:rPr>
            </w:pPr>
            <w:ins w:id="783" w:author="GIRAUD Christian" w:date="2014-06-06T16:49:00Z">
              <w:r w:rsidRPr="009D79AB">
                <w:rPr>
                  <w:sz w:val="16"/>
                  <w:szCs w:val="16"/>
                  <w:lang w:val="fr-FR"/>
                </w:rPr>
                <w:t>T_TRAIN, M_ACK, NID_LRBG + OP</w:t>
              </w:r>
              <w:r w:rsidR="002C5819">
                <w:rPr>
                  <w:sz w:val="16"/>
                  <w:szCs w:val="16"/>
                  <w:lang w:val="fr-FR"/>
                </w:rPr>
                <w:t xml:space="preserve"> + 12 + 136</w:t>
              </w:r>
            </w:ins>
          </w:p>
        </w:tc>
      </w:tr>
      <w:tr w:rsidR="00700B0C" w:rsidRPr="00700B0C" w14:paraId="76DB378E" w14:textId="77777777" w:rsidTr="009D79AB">
        <w:tblPrEx>
          <w:tblCellMar>
            <w:top w:w="0" w:type="dxa"/>
            <w:bottom w:w="0" w:type="dxa"/>
          </w:tblCellMar>
        </w:tblPrEx>
        <w:trPr>
          <w:ins w:id="784" w:author="GIRAUD Christian" w:date="2014-06-06T16:49:00Z"/>
        </w:trPr>
        <w:tc>
          <w:tcPr>
            <w:tcW w:w="779" w:type="dxa"/>
          </w:tcPr>
          <w:p w14:paraId="6993AC73" w14:textId="77777777" w:rsidR="00700B0C" w:rsidRDefault="00700B0C" w:rsidP="00BF75F3">
            <w:pPr>
              <w:rPr>
                <w:ins w:id="785" w:author="GIRAUD Christian" w:date="2014-06-06T16:49:00Z"/>
              </w:rPr>
            </w:pPr>
            <w:ins w:id="786" w:author="GIRAUD Christian" w:date="2014-06-06T16:49:00Z">
              <w:r>
                <w:t>38</w:t>
              </w:r>
            </w:ins>
          </w:p>
        </w:tc>
        <w:tc>
          <w:tcPr>
            <w:tcW w:w="3969" w:type="dxa"/>
          </w:tcPr>
          <w:p w14:paraId="614B98F5" w14:textId="77777777" w:rsidR="00700B0C" w:rsidRDefault="00700B0C" w:rsidP="00BF75F3">
            <w:pPr>
              <w:rPr>
                <w:ins w:id="787" w:author="GIRAUD Christian" w:date="2014-06-06T16:49:00Z"/>
              </w:rPr>
            </w:pPr>
            <w:ins w:id="788" w:author="GIRAUD Christian" w:date="2014-06-06T16:49:00Z">
              <w:r>
                <w:t>Initiation of a communication session</w:t>
              </w:r>
            </w:ins>
          </w:p>
        </w:tc>
        <w:tc>
          <w:tcPr>
            <w:tcW w:w="851" w:type="dxa"/>
          </w:tcPr>
          <w:p w14:paraId="2C37DF66" w14:textId="77777777" w:rsidR="00700B0C" w:rsidRDefault="00700B0C" w:rsidP="00BF75F3">
            <w:pPr>
              <w:rPr>
                <w:ins w:id="789" w:author="GIRAUD Christian" w:date="2014-06-06T16:49:00Z"/>
              </w:rPr>
            </w:pPr>
            <w:ins w:id="790" w:author="GIRAUD Christian" w:date="2014-06-06T16:49:00Z">
              <w:r>
                <w:t>RBC</w:t>
              </w:r>
            </w:ins>
          </w:p>
        </w:tc>
        <w:tc>
          <w:tcPr>
            <w:tcW w:w="3827" w:type="dxa"/>
          </w:tcPr>
          <w:p w14:paraId="76821136" w14:textId="77777777" w:rsidR="00700B0C" w:rsidRPr="00700B0C" w:rsidRDefault="00700B0C" w:rsidP="002C5819">
            <w:pPr>
              <w:rPr>
                <w:ins w:id="791" w:author="GIRAUD Christian" w:date="2014-06-06T16:49:00Z"/>
                <w:lang w:val="fr-FR"/>
              </w:rPr>
            </w:pPr>
            <w:ins w:id="792" w:author="GIRAUD Christian" w:date="2014-06-06T16:49:00Z">
              <w:r w:rsidRPr="009D79AB">
                <w:rPr>
                  <w:sz w:val="16"/>
                  <w:szCs w:val="16"/>
                  <w:lang w:val="fr-FR"/>
                </w:rPr>
                <w:t>T_TRAIN, M_ACK, NID_LRBG + OP</w:t>
              </w:r>
            </w:ins>
          </w:p>
        </w:tc>
      </w:tr>
      <w:tr w:rsidR="00700B0C" w:rsidRPr="00700B0C" w14:paraId="0655E29A" w14:textId="77777777" w:rsidTr="009D79AB">
        <w:tblPrEx>
          <w:tblCellMar>
            <w:top w:w="0" w:type="dxa"/>
            <w:bottom w:w="0" w:type="dxa"/>
          </w:tblCellMar>
        </w:tblPrEx>
        <w:trPr>
          <w:ins w:id="793" w:author="GIRAUD Christian" w:date="2014-06-06T16:49:00Z"/>
        </w:trPr>
        <w:tc>
          <w:tcPr>
            <w:tcW w:w="779" w:type="dxa"/>
          </w:tcPr>
          <w:p w14:paraId="52EF3500" w14:textId="77777777" w:rsidR="00700B0C" w:rsidRDefault="00700B0C" w:rsidP="00BF75F3">
            <w:pPr>
              <w:rPr>
                <w:ins w:id="794" w:author="GIRAUD Christian" w:date="2014-06-06T16:49:00Z"/>
              </w:rPr>
            </w:pPr>
            <w:ins w:id="795" w:author="GIRAUD Christian" w:date="2014-06-06T16:49:00Z">
              <w:r>
                <w:t>39</w:t>
              </w:r>
            </w:ins>
          </w:p>
        </w:tc>
        <w:tc>
          <w:tcPr>
            <w:tcW w:w="3969" w:type="dxa"/>
          </w:tcPr>
          <w:p w14:paraId="3DD128ED" w14:textId="77777777" w:rsidR="00700B0C" w:rsidRDefault="00700B0C" w:rsidP="00EF234C">
            <w:pPr>
              <w:rPr>
                <w:ins w:id="796" w:author="GIRAUD Christian" w:date="2014-06-06T16:49:00Z"/>
              </w:rPr>
            </w:pPr>
            <w:ins w:id="797" w:author="GIRAUD Christian" w:date="2014-06-06T16:49:00Z">
              <w:r>
                <w:t>End of communication session</w:t>
              </w:r>
            </w:ins>
          </w:p>
          <w:p w14:paraId="1C1BE377" w14:textId="77777777" w:rsidR="00700B0C" w:rsidRDefault="00700B0C" w:rsidP="00EF234C">
            <w:pPr>
              <w:rPr>
                <w:ins w:id="798" w:author="GIRAUD Christian" w:date="2014-06-06T16:49:00Z"/>
              </w:rPr>
            </w:pPr>
            <w:ins w:id="799" w:author="GIRAUD Christian" w:date="2014-06-06T16:49:00Z">
              <w:r>
                <w:t>Acknowledgement</w:t>
              </w:r>
            </w:ins>
          </w:p>
        </w:tc>
        <w:tc>
          <w:tcPr>
            <w:tcW w:w="851" w:type="dxa"/>
          </w:tcPr>
          <w:p w14:paraId="74F21E20" w14:textId="77777777" w:rsidR="00700B0C" w:rsidRDefault="00700B0C" w:rsidP="00BF75F3">
            <w:pPr>
              <w:rPr>
                <w:ins w:id="800" w:author="GIRAUD Christian" w:date="2014-06-06T16:49:00Z"/>
              </w:rPr>
            </w:pPr>
            <w:ins w:id="801" w:author="GIRAUD Christian" w:date="2014-06-06T16:49:00Z">
              <w:r>
                <w:t>RBC, RIU</w:t>
              </w:r>
            </w:ins>
          </w:p>
        </w:tc>
        <w:tc>
          <w:tcPr>
            <w:tcW w:w="3827" w:type="dxa"/>
          </w:tcPr>
          <w:p w14:paraId="077A9FEC" w14:textId="77777777" w:rsidR="00700B0C" w:rsidRPr="00700B0C" w:rsidRDefault="00700B0C" w:rsidP="002C5819">
            <w:pPr>
              <w:rPr>
                <w:ins w:id="802" w:author="GIRAUD Christian" w:date="2014-06-06T16:49:00Z"/>
                <w:lang w:val="fr-FR"/>
              </w:rPr>
            </w:pPr>
            <w:ins w:id="803" w:author="GIRAUD Christian" w:date="2014-06-06T16:49:00Z">
              <w:r w:rsidRPr="009D79AB">
                <w:rPr>
                  <w:sz w:val="16"/>
                  <w:szCs w:val="16"/>
                  <w:lang w:val="fr-FR"/>
                </w:rPr>
                <w:t>T_TRAIN, M_ACK, NID_LRBG + OP</w:t>
              </w:r>
            </w:ins>
          </w:p>
        </w:tc>
      </w:tr>
      <w:tr w:rsidR="00700B0C" w:rsidRPr="00700B0C" w14:paraId="020F411D" w14:textId="77777777" w:rsidTr="009D79AB">
        <w:tblPrEx>
          <w:tblCellMar>
            <w:top w:w="0" w:type="dxa"/>
            <w:bottom w:w="0" w:type="dxa"/>
          </w:tblCellMar>
        </w:tblPrEx>
        <w:trPr>
          <w:ins w:id="804" w:author="GIRAUD Christian" w:date="2014-06-06T16:49:00Z"/>
        </w:trPr>
        <w:tc>
          <w:tcPr>
            <w:tcW w:w="779" w:type="dxa"/>
          </w:tcPr>
          <w:p w14:paraId="27E2D476" w14:textId="77777777" w:rsidR="00700B0C" w:rsidRDefault="00700B0C" w:rsidP="0029382D">
            <w:pPr>
              <w:rPr>
                <w:ins w:id="805" w:author="GIRAUD Christian" w:date="2014-06-06T16:49:00Z"/>
              </w:rPr>
            </w:pPr>
            <w:ins w:id="806" w:author="GIRAUD Christian" w:date="2014-06-06T16:49:00Z">
              <w:r>
                <w:t>40</w:t>
              </w:r>
            </w:ins>
          </w:p>
        </w:tc>
        <w:tc>
          <w:tcPr>
            <w:tcW w:w="3969" w:type="dxa"/>
          </w:tcPr>
          <w:p w14:paraId="43FD7448" w14:textId="77777777" w:rsidR="00700B0C" w:rsidRDefault="00700B0C" w:rsidP="0029382D">
            <w:pPr>
              <w:rPr>
                <w:ins w:id="807" w:author="GIRAUD Christian" w:date="2014-06-06T16:49:00Z"/>
              </w:rPr>
            </w:pPr>
            <w:ins w:id="808" w:author="GIRAUD Christian" w:date="2014-06-06T16:49:00Z">
              <w:r>
                <w:t>Train Rejected</w:t>
              </w:r>
            </w:ins>
          </w:p>
        </w:tc>
        <w:tc>
          <w:tcPr>
            <w:tcW w:w="851" w:type="dxa"/>
          </w:tcPr>
          <w:p w14:paraId="6D62B795" w14:textId="77777777" w:rsidR="00700B0C" w:rsidRDefault="00700B0C" w:rsidP="0029382D">
            <w:pPr>
              <w:rPr>
                <w:ins w:id="809" w:author="GIRAUD Christian" w:date="2014-06-06T16:49:00Z"/>
              </w:rPr>
            </w:pPr>
            <w:ins w:id="810" w:author="GIRAUD Christian" w:date="2014-06-06T16:49:00Z">
              <w:r>
                <w:t>RBC</w:t>
              </w:r>
            </w:ins>
          </w:p>
        </w:tc>
        <w:tc>
          <w:tcPr>
            <w:tcW w:w="3827" w:type="dxa"/>
          </w:tcPr>
          <w:p w14:paraId="7F29CFA1" w14:textId="77777777" w:rsidR="00700B0C" w:rsidRPr="00700B0C" w:rsidRDefault="00700B0C" w:rsidP="002C5819">
            <w:pPr>
              <w:rPr>
                <w:ins w:id="811" w:author="GIRAUD Christian" w:date="2014-06-06T16:49:00Z"/>
                <w:lang w:val="fr-FR"/>
              </w:rPr>
            </w:pPr>
            <w:ins w:id="812" w:author="GIRAUD Christian" w:date="2014-06-06T16:49:00Z">
              <w:r w:rsidRPr="009D79AB">
                <w:rPr>
                  <w:sz w:val="16"/>
                  <w:szCs w:val="16"/>
                  <w:lang w:val="fr-FR"/>
                </w:rPr>
                <w:t>T_TRAIN, M_ACK, NID_LRBG + OP</w:t>
              </w:r>
            </w:ins>
          </w:p>
        </w:tc>
      </w:tr>
      <w:tr w:rsidR="00700B0C" w:rsidRPr="00700B0C" w14:paraId="7C516EDF" w14:textId="77777777" w:rsidTr="009D79AB">
        <w:tblPrEx>
          <w:tblCellMar>
            <w:top w:w="0" w:type="dxa"/>
            <w:bottom w:w="0" w:type="dxa"/>
          </w:tblCellMar>
        </w:tblPrEx>
        <w:trPr>
          <w:ins w:id="813" w:author="GIRAUD Christian" w:date="2014-06-06T16:49:00Z"/>
        </w:trPr>
        <w:tc>
          <w:tcPr>
            <w:tcW w:w="779" w:type="dxa"/>
          </w:tcPr>
          <w:p w14:paraId="1E419F1F" w14:textId="77777777" w:rsidR="00700B0C" w:rsidRDefault="00700B0C" w:rsidP="00BF75F3">
            <w:pPr>
              <w:rPr>
                <w:ins w:id="814" w:author="GIRAUD Christian" w:date="2014-06-06T16:49:00Z"/>
              </w:rPr>
            </w:pPr>
            <w:ins w:id="815" w:author="GIRAUD Christian" w:date="2014-06-06T16:49:00Z">
              <w:r>
                <w:t>41</w:t>
              </w:r>
            </w:ins>
          </w:p>
        </w:tc>
        <w:tc>
          <w:tcPr>
            <w:tcW w:w="3969" w:type="dxa"/>
          </w:tcPr>
          <w:p w14:paraId="56823AD6" w14:textId="77777777" w:rsidR="00700B0C" w:rsidRDefault="00700B0C" w:rsidP="00BF75F3">
            <w:pPr>
              <w:rPr>
                <w:ins w:id="816" w:author="GIRAUD Christian" w:date="2014-06-06T16:49:00Z"/>
              </w:rPr>
            </w:pPr>
            <w:ins w:id="817" w:author="GIRAUD Christian" w:date="2014-06-06T16:49:00Z">
              <w:r>
                <w:t>Train Accepted</w:t>
              </w:r>
            </w:ins>
          </w:p>
        </w:tc>
        <w:tc>
          <w:tcPr>
            <w:tcW w:w="851" w:type="dxa"/>
          </w:tcPr>
          <w:p w14:paraId="5D17F4AA" w14:textId="77777777" w:rsidR="00700B0C" w:rsidRDefault="00700B0C" w:rsidP="00BF75F3">
            <w:pPr>
              <w:rPr>
                <w:ins w:id="818" w:author="GIRAUD Christian" w:date="2014-06-06T16:49:00Z"/>
              </w:rPr>
            </w:pPr>
            <w:ins w:id="819" w:author="GIRAUD Christian" w:date="2014-06-06T16:49:00Z">
              <w:r>
                <w:t>RBC</w:t>
              </w:r>
            </w:ins>
          </w:p>
        </w:tc>
        <w:tc>
          <w:tcPr>
            <w:tcW w:w="3827" w:type="dxa"/>
          </w:tcPr>
          <w:p w14:paraId="7B11FE30" w14:textId="77777777" w:rsidR="00700B0C" w:rsidRPr="00700B0C" w:rsidRDefault="00700B0C" w:rsidP="002C5819">
            <w:pPr>
              <w:rPr>
                <w:ins w:id="820" w:author="GIRAUD Christian" w:date="2014-06-06T16:49:00Z"/>
                <w:lang w:val="fr-FR"/>
              </w:rPr>
            </w:pPr>
            <w:ins w:id="821" w:author="GIRAUD Christian" w:date="2014-06-06T16:49:00Z">
              <w:r w:rsidRPr="009D79AB">
                <w:rPr>
                  <w:sz w:val="16"/>
                  <w:szCs w:val="16"/>
                  <w:lang w:val="fr-FR"/>
                </w:rPr>
                <w:t>T_TRAIN, M_ACK, NID_LRBG + OP</w:t>
              </w:r>
            </w:ins>
          </w:p>
        </w:tc>
      </w:tr>
      <w:tr w:rsidR="00700B0C" w:rsidRPr="00700B0C" w14:paraId="37ED92B9" w14:textId="77777777" w:rsidTr="009D79AB">
        <w:tblPrEx>
          <w:tblCellMar>
            <w:top w:w="0" w:type="dxa"/>
            <w:bottom w:w="0" w:type="dxa"/>
          </w:tblCellMar>
        </w:tblPrEx>
        <w:trPr>
          <w:ins w:id="822" w:author="GIRAUD Christian" w:date="2014-06-06T16:49:00Z"/>
        </w:trPr>
        <w:tc>
          <w:tcPr>
            <w:tcW w:w="779" w:type="dxa"/>
          </w:tcPr>
          <w:p w14:paraId="5B174F88" w14:textId="77777777" w:rsidR="00700B0C" w:rsidRDefault="00700B0C" w:rsidP="00BF75F3">
            <w:pPr>
              <w:rPr>
                <w:ins w:id="823" w:author="GIRAUD Christian" w:date="2014-06-06T16:49:00Z"/>
              </w:rPr>
            </w:pPr>
            <w:ins w:id="824" w:author="GIRAUD Christian" w:date="2014-06-06T16:49:00Z">
              <w:r>
                <w:t>43</w:t>
              </w:r>
            </w:ins>
          </w:p>
        </w:tc>
        <w:tc>
          <w:tcPr>
            <w:tcW w:w="3969" w:type="dxa"/>
          </w:tcPr>
          <w:p w14:paraId="2852EB40" w14:textId="77777777" w:rsidR="00700B0C" w:rsidRDefault="00700B0C" w:rsidP="00BF75F3">
            <w:pPr>
              <w:rPr>
                <w:ins w:id="825" w:author="GIRAUD Christian" w:date="2014-06-06T16:49:00Z"/>
              </w:rPr>
            </w:pPr>
            <w:ins w:id="826" w:author="GIRAUD Christian" w:date="2014-06-06T16:49:00Z">
              <w:r>
                <w:t>SoM position report confirmed by RBC</w:t>
              </w:r>
            </w:ins>
          </w:p>
        </w:tc>
        <w:tc>
          <w:tcPr>
            <w:tcW w:w="851" w:type="dxa"/>
          </w:tcPr>
          <w:p w14:paraId="1017BDBC" w14:textId="77777777" w:rsidR="00700B0C" w:rsidRDefault="00700B0C" w:rsidP="00BF75F3">
            <w:pPr>
              <w:rPr>
                <w:ins w:id="827" w:author="GIRAUD Christian" w:date="2014-06-06T16:49:00Z"/>
              </w:rPr>
            </w:pPr>
            <w:ins w:id="828" w:author="GIRAUD Christian" w:date="2014-06-06T16:49:00Z">
              <w:r>
                <w:t>RBC</w:t>
              </w:r>
            </w:ins>
          </w:p>
        </w:tc>
        <w:tc>
          <w:tcPr>
            <w:tcW w:w="3827" w:type="dxa"/>
          </w:tcPr>
          <w:p w14:paraId="79D693B5" w14:textId="77777777" w:rsidR="00700B0C" w:rsidRPr="00700B0C" w:rsidRDefault="00700B0C" w:rsidP="002C5819">
            <w:pPr>
              <w:rPr>
                <w:ins w:id="829" w:author="GIRAUD Christian" w:date="2014-06-06T16:49:00Z"/>
                <w:lang w:val="fr-FR"/>
              </w:rPr>
            </w:pPr>
            <w:ins w:id="830" w:author="GIRAUD Christian" w:date="2014-06-06T16:49:00Z">
              <w:r w:rsidRPr="009D79AB">
                <w:rPr>
                  <w:sz w:val="16"/>
                  <w:szCs w:val="16"/>
                  <w:lang w:val="fr-FR"/>
                </w:rPr>
                <w:t>T_TRAIN, M_ACK, NID_LRBG + OP</w:t>
              </w:r>
            </w:ins>
          </w:p>
        </w:tc>
      </w:tr>
      <w:tr w:rsidR="00700B0C" w:rsidRPr="00700B0C" w14:paraId="74AF1E6B" w14:textId="77777777" w:rsidTr="009D79AB">
        <w:tblPrEx>
          <w:tblCellMar>
            <w:top w:w="0" w:type="dxa"/>
            <w:bottom w:w="0" w:type="dxa"/>
          </w:tblCellMar>
        </w:tblPrEx>
        <w:trPr>
          <w:ins w:id="831" w:author="GIRAUD Christian" w:date="2014-06-06T16:49:00Z"/>
        </w:trPr>
        <w:tc>
          <w:tcPr>
            <w:tcW w:w="779" w:type="dxa"/>
          </w:tcPr>
          <w:p w14:paraId="3022825F" w14:textId="77777777" w:rsidR="00700B0C" w:rsidRDefault="00700B0C" w:rsidP="00BF75F3">
            <w:pPr>
              <w:rPr>
                <w:ins w:id="832" w:author="GIRAUD Christian" w:date="2014-06-06T16:49:00Z"/>
              </w:rPr>
            </w:pPr>
            <w:ins w:id="833" w:author="GIRAUD Christian" w:date="2014-06-06T16:49:00Z">
              <w:r>
                <w:lastRenderedPageBreak/>
                <w:t>45</w:t>
              </w:r>
            </w:ins>
          </w:p>
        </w:tc>
        <w:tc>
          <w:tcPr>
            <w:tcW w:w="3969" w:type="dxa"/>
          </w:tcPr>
          <w:p w14:paraId="36F05512" w14:textId="77777777" w:rsidR="00700B0C" w:rsidRDefault="00700B0C" w:rsidP="00BF75F3">
            <w:pPr>
              <w:rPr>
                <w:ins w:id="834" w:author="GIRAUD Christian" w:date="2014-06-06T16:49:00Z"/>
              </w:rPr>
            </w:pPr>
            <w:ins w:id="835" w:author="GIRAUD Christian" w:date="2014-06-06T16:49:00Z">
              <w:r>
                <w:t>Assignment of coordinate system</w:t>
              </w:r>
            </w:ins>
          </w:p>
        </w:tc>
        <w:tc>
          <w:tcPr>
            <w:tcW w:w="851" w:type="dxa"/>
          </w:tcPr>
          <w:p w14:paraId="3CFC7638" w14:textId="77777777" w:rsidR="00700B0C" w:rsidRDefault="00700B0C" w:rsidP="00BF75F3">
            <w:pPr>
              <w:rPr>
                <w:ins w:id="836" w:author="GIRAUD Christian" w:date="2014-06-06T16:49:00Z"/>
              </w:rPr>
            </w:pPr>
            <w:ins w:id="837" w:author="GIRAUD Christian" w:date="2014-06-06T16:49:00Z">
              <w:r>
                <w:t>RBC</w:t>
              </w:r>
            </w:ins>
          </w:p>
        </w:tc>
        <w:tc>
          <w:tcPr>
            <w:tcW w:w="3827" w:type="dxa"/>
          </w:tcPr>
          <w:p w14:paraId="3C5024A6" w14:textId="77777777" w:rsidR="002C5819" w:rsidRDefault="00700B0C" w:rsidP="002C5819">
            <w:pPr>
              <w:jc w:val="left"/>
              <w:rPr>
                <w:ins w:id="838" w:author="GIRAUD Christian" w:date="2014-06-06T16:49:00Z"/>
                <w:sz w:val="16"/>
                <w:szCs w:val="16"/>
                <w:lang w:val="fr-FR"/>
              </w:rPr>
            </w:pPr>
            <w:ins w:id="839" w:author="GIRAUD Christian" w:date="2014-06-06T16:49:00Z">
              <w:r w:rsidRPr="009D79AB">
                <w:rPr>
                  <w:sz w:val="16"/>
                  <w:szCs w:val="16"/>
                  <w:lang w:val="fr-FR"/>
                </w:rPr>
                <w:t>T_TRAIN, M_ACK, NID_LRBG + OP</w:t>
              </w:r>
              <w:r w:rsidR="002C5819">
                <w:rPr>
                  <w:sz w:val="16"/>
                  <w:szCs w:val="16"/>
                  <w:lang w:val="fr-FR"/>
                </w:rPr>
                <w:t xml:space="preserve"> </w:t>
              </w:r>
            </w:ins>
          </w:p>
          <w:p w14:paraId="699ADA21" w14:textId="77777777" w:rsidR="00700B0C" w:rsidRPr="00700B0C" w:rsidRDefault="002C5819" w:rsidP="002C5819">
            <w:pPr>
              <w:jc w:val="left"/>
              <w:rPr>
                <w:ins w:id="840" w:author="GIRAUD Christian" w:date="2014-06-06T16:49:00Z"/>
                <w:lang w:val="fr-FR"/>
              </w:rPr>
            </w:pPr>
            <w:ins w:id="841" w:author="GIRAUD Christian" w:date="2014-06-06T16:49:00Z">
              <w:r>
                <w:rPr>
                  <w:sz w:val="16"/>
                  <w:szCs w:val="16"/>
                  <w:lang w:val="fr-FR"/>
                </w:rPr>
                <w:t>+ Q_ORIENTATION</w:t>
              </w:r>
            </w:ins>
          </w:p>
        </w:tc>
      </w:tr>
    </w:tbl>
    <w:p w14:paraId="7D2EE76D" w14:textId="77777777" w:rsidR="00E26D79" w:rsidRPr="00700B0C" w:rsidRDefault="00E26D79" w:rsidP="00431D56">
      <w:pPr>
        <w:pStyle w:val="Corpsdetexte"/>
        <w:ind w:left="0"/>
        <w:rPr>
          <w:ins w:id="842" w:author="GIRAUD Christian" w:date="2014-06-06T16:49:00Z"/>
          <w:lang w:val="fr-FR"/>
        </w:rPr>
      </w:pPr>
    </w:p>
    <w:p w14:paraId="0B714AD8" w14:textId="77777777" w:rsidR="00FD5D6C" w:rsidRDefault="00AF6500" w:rsidP="00AF6500">
      <w:pPr>
        <w:pStyle w:val="Titre3"/>
        <w:rPr>
          <w:ins w:id="843" w:author="GIRAUD Christian" w:date="2014-06-06T16:49:00Z"/>
        </w:rPr>
      </w:pPr>
      <w:bookmarkStart w:id="844" w:name="_Toc389836200"/>
      <w:ins w:id="845" w:author="GIRAUD Christian" w:date="2014-06-06T16:49:00Z">
        <w:r>
          <w:t>Train To Track Radio Message</w:t>
        </w:r>
        <w:bookmarkEnd w:id="844"/>
      </w:ins>
    </w:p>
    <w:p w14:paraId="1450F8E5" w14:textId="77777777" w:rsidR="00F12734" w:rsidRDefault="00F12734" w:rsidP="00F12734">
      <w:pPr>
        <w:rPr>
          <w:ins w:id="846" w:author="GIRAUD Christian" w:date="2014-06-06T16:49:00Z"/>
        </w:rPr>
      </w:pPr>
    </w:p>
    <w:tbl>
      <w:tblPr>
        <w:tblW w:w="9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79"/>
        <w:gridCol w:w="3969"/>
        <w:gridCol w:w="1134"/>
        <w:gridCol w:w="3544"/>
      </w:tblGrid>
      <w:tr w:rsidR="00E26D79" w14:paraId="26184E59" w14:textId="77777777" w:rsidTr="00E26D79">
        <w:tblPrEx>
          <w:tblCellMar>
            <w:top w:w="0" w:type="dxa"/>
            <w:bottom w:w="0" w:type="dxa"/>
          </w:tblCellMar>
        </w:tblPrEx>
        <w:trPr>
          <w:tblHeader/>
          <w:ins w:id="847" w:author="GIRAUD Christian" w:date="2014-06-06T16:49:00Z"/>
        </w:trPr>
        <w:tc>
          <w:tcPr>
            <w:tcW w:w="779" w:type="dxa"/>
          </w:tcPr>
          <w:p w14:paraId="0169140E" w14:textId="77777777" w:rsidR="00E26D79" w:rsidRDefault="00E26D79" w:rsidP="00BF75F3">
            <w:pPr>
              <w:rPr>
                <w:ins w:id="848" w:author="GIRAUD Christian" w:date="2014-06-06T16:49:00Z"/>
                <w:b/>
              </w:rPr>
            </w:pPr>
            <w:ins w:id="849" w:author="GIRAUD Christian" w:date="2014-06-06T16:49:00Z">
              <w:r>
                <w:rPr>
                  <w:b/>
                </w:rPr>
                <w:t>Mess. Id.</w:t>
              </w:r>
            </w:ins>
          </w:p>
        </w:tc>
        <w:tc>
          <w:tcPr>
            <w:tcW w:w="3969" w:type="dxa"/>
          </w:tcPr>
          <w:p w14:paraId="37330CAB" w14:textId="77777777" w:rsidR="00E26D79" w:rsidRDefault="00E26D79" w:rsidP="00BF75F3">
            <w:pPr>
              <w:rPr>
                <w:ins w:id="850" w:author="GIRAUD Christian" w:date="2014-06-06T16:49:00Z"/>
                <w:b/>
              </w:rPr>
            </w:pPr>
            <w:ins w:id="851" w:author="GIRAUD Christian" w:date="2014-06-06T16:49:00Z">
              <w:r>
                <w:rPr>
                  <w:b/>
                </w:rPr>
                <w:t>Message Name</w:t>
              </w:r>
            </w:ins>
          </w:p>
        </w:tc>
        <w:tc>
          <w:tcPr>
            <w:tcW w:w="1134" w:type="dxa"/>
          </w:tcPr>
          <w:p w14:paraId="3C79BCB6" w14:textId="77777777" w:rsidR="00E26D79" w:rsidRDefault="00E26D79" w:rsidP="00BF75F3">
            <w:pPr>
              <w:rPr>
                <w:ins w:id="852" w:author="GIRAUD Christian" w:date="2014-06-06T16:49:00Z"/>
                <w:b/>
              </w:rPr>
            </w:pPr>
            <w:ins w:id="853" w:author="GIRAUD Christian" w:date="2014-06-06T16:49:00Z">
              <w:r>
                <w:rPr>
                  <w:b/>
                </w:rPr>
                <w:t>Toward</w:t>
              </w:r>
            </w:ins>
          </w:p>
        </w:tc>
        <w:tc>
          <w:tcPr>
            <w:tcW w:w="3544" w:type="dxa"/>
          </w:tcPr>
          <w:p w14:paraId="25496716" w14:textId="77777777" w:rsidR="00BE0922" w:rsidRDefault="00BE0922" w:rsidP="00BE0922">
            <w:pPr>
              <w:rPr>
                <w:ins w:id="854" w:author="GIRAUD Christian" w:date="2014-06-06T16:49:00Z"/>
                <w:b/>
              </w:rPr>
            </w:pPr>
            <w:ins w:id="855" w:author="GIRAUD Christian" w:date="2014-06-06T16:49:00Z">
              <w:r>
                <w:rPr>
                  <w:b/>
                </w:rPr>
                <w:t>Packets / Variables</w:t>
              </w:r>
            </w:ins>
          </w:p>
          <w:p w14:paraId="0C049016" w14:textId="77777777" w:rsidR="00E26D79" w:rsidRDefault="00BE0922" w:rsidP="00BE0922">
            <w:pPr>
              <w:rPr>
                <w:ins w:id="856" w:author="GIRAUD Christian" w:date="2014-06-06T16:49:00Z"/>
                <w:b/>
              </w:rPr>
            </w:pPr>
            <w:ins w:id="857" w:author="GIRAUD Christian" w:date="2014-06-06T16:49:00Z">
              <w:r w:rsidRPr="009D79AB">
                <w:t>( OP = optional packets)</w:t>
              </w:r>
            </w:ins>
          </w:p>
        </w:tc>
      </w:tr>
      <w:tr w:rsidR="00E26D79" w:rsidRPr="003B1E61" w14:paraId="39CBBB81" w14:textId="77777777" w:rsidTr="00E26D79">
        <w:tblPrEx>
          <w:tblCellMar>
            <w:top w:w="0" w:type="dxa"/>
            <w:bottom w:w="0" w:type="dxa"/>
          </w:tblCellMar>
        </w:tblPrEx>
        <w:trPr>
          <w:ins w:id="858" w:author="GIRAUD Christian" w:date="2014-06-06T16:49:00Z"/>
        </w:trPr>
        <w:tc>
          <w:tcPr>
            <w:tcW w:w="779" w:type="dxa"/>
          </w:tcPr>
          <w:p w14:paraId="0D826235" w14:textId="77777777" w:rsidR="00E26D79" w:rsidRDefault="00E26D79" w:rsidP="00BF75F3">
            <w:pPr>
              <w:rPr>
                <w:ins w:id="859" w:author="GIRAUD Christian" w:date="2014-06-06T16:49:00Z"/>
              </w:rPr>
            </w:pPr>
            <w:ins w:id="860" w:author="GIRAUD Christian" w:date="2014-06-06T16:49:00Z">
              <w:r>
                <w:t>129</w:t>
              </w:r>
            </w:ins>
          </w:p>
        </w:tc>
        <w:tc>
          <w:tcPr>
            <w:tcW w:w="3969" w:type="dxa"/>
          </w:tcPr>
          <w:p w14:paraId="5DFE55BB" w14:textId="77777777" w:rsidR="00E26D79" w:rsidRDefault="00E26D79" w:rsidP="00BF75F3">
            <w:pPr>
              <w:rPr>
                <w:ins w:id="861" w:author="GIRAUD Christian" w:date="2014-06-06T16:49:00Z"/>
              </w:rPr>
            </w:pPr>
            <w:ins w:id="862" w:author="GIRAUD Christian" w:date="2014-06-06T16:49:00Z">
              <w:r>
                <w:t>Validated Train Data</w:t>
              </w:r>
            </w:ins>
          </w:p>
        </w:tc>
        <w:tc>
          <w:tcPr>
            <w:tcW w:w="1134" w:type="dxa"/>
          </w:tcPr>
          <w:p w14:paraId="012BD5E8" w14:textId="77777777" w:rsidR="00E26D79" w:rsidRDefault="00E26D79" w:rsidP="00BF75F3">
            <w:pPr>
              <w:rPr>
                <w:ins w:id="863" w:author="GIRAUD Christian" w:date="2014-06-06T16:49:00Z"/>
              </w:rPr>
            </w:pPr>
            <w:ins w:id="864" w:author="GIRAUD Christian" w:date="2014-06-06T16:49:00Z">
              <w:r>
                <w:t>RBC</w:t>
              </w:r>
            </w:ins>
          </w:p>
        </w:tc>
        <w:tc>
          <w:tcPr>
            <w:tcW w:w="3544" w:type="dxa"/>
          </w:tcPr>
          <w:p w14:paraId="09B9D923" w14:textId="77777777" w:rsidR="00E26D79" w:rsidRPr="003B1E61" w:rsidRDefault="003B1E61" w:rsidP="00BF75F3">
            <w:pPr>
              <w:rPr>
                <w:ins w:id="865" w:author="GIRAUD Christian" w:date="2014-06-06T16:49:00Z"/>
                <w:lang w:val="fr-FR"/>
              </w:rPr>
            </w:pPr>
            <w:ins w:id="866" w:author="GIRAUD Christian" w:date="2014-06-06T16:49:00Z">
              <w:r>
                <w:rPr>
                  <w:sz w:val="16"/>
                  <w:szCs w:val="16"/>
                  <w:lang w:val="fr-FR"/>
                </w:rPr>
                <w:t>T_TRAIN, NID_ENGINE</w:t>
              </w:r>
              <w:r w:rsidR="00BE0922">
                <w:rPr>
                  <w:sz w:val="16"/>
                  <w:szCs w:val="16"/>
                  <w:lang w:val="fr-FR"/>
                </w:rPr>
                <w:t xml:space="preserve"> + 0 /</w:t>
              </w:r>
              <w:r>
                <w:rPr>
                  <w:sz w:val="16"/>
                  <w:szCs w:val="16"/>
                  <w:lang w:val="fr-FR"/>
                </w:rPr>
                <w:t xml:space="preserve"> 1 + 11</w:t>
              </w:r>
            </w:ins>
          </w:p>
        </w:tc>
      </w:tr>
      <w:tr w:rsidR="00E26D79" w14:paraId="73138F00" w14:textId="77777777" w:rsidTr="00E26D79">
        <w:tblPrEx>
          <w:tblCellMar>
            <w:top w:w="0" w:type="dxa"/>
            <w:bottom w:w="0" w:type="dxa"/>
          </w:tblCellMar>
        </w:tblPrEx>
        <w:trPr>
          <w:ins w:id="867" w:author="GIRAUD Christian" w:date="2014-06-06T16:49:00Z"/>
        </w:trPr>
        <w:tc>
          <w:tcPr>
            <w:tcW w:w="779" w:type="dxa"/>
          </w:tcPr>
          <w:p w14:paraId="57E51426" w14:textId="77777777" w:rsidR="00E26D79" w:rsidRDefault="00E26D79" w:rsidP="00BF75F3">
            <w:pPr>
              <w:rPr>
                <w:ins w:id="868" w:author="GIRAUD Christian" w:date="2014-06-06T16:49:00Z"/>
              </w:rPr>
            </w:pPr>
            <w:ins w:id="869" w:author="GIRAUD Christian" w:date="2014-06-06T16:49:00Z">
              <w:r>
                <w:t>130</w:t>
              </w:r>
            </w:ins>
          </w:p>
        </w:tc>
        <w:tc>
          <w:tcPr>
            <w:tcW w:w="3969" w:type="dxa"/>
          </w:tcPr>
          <w:p w14:paraId="0A42D485" w14:textId="77777777" w:rsidR="00E26D79" w:rsidRDefault="00E26D79" w:rsidP="00BF75F3">
            <w:pPr>
              <w:rPr>
                <w:ins w:id="870" w:author="GIRAUD Christian" w:date="2014-06-06T16:49:00Z"/>
              </w:rPr>
            </w:pPr>
            <w:ins w:id="871" w:author="GIRAUD Christian" w:date="2014-06-06T16:49:00Z">
              <w:r>
                <w:t>Request for Shunting</w:t>
              </w:r>
            </w:ins>
          </w:p>
        </w:tc>
        <w:tc>
          <w:tcPr>
            <w:tcW w:w="1134" w:type="dxa"/>
          </w:tcPr>
          <w:p w14:paraId="40DF9635" w14:textId="77777777" w:rsidR="00E26D79" w:rsidRDefault="00BE0922" w:rsidP="00BF75F3">
            <w:pPr>
              <w:rPr>
                <w:ins w:id="872" w:author="GIRAUD Christian" w:date="2014-06-06T16:49:00Z"/>
              </w:rPr>
            </w:pPr>
            <w:ins w:id="873" w:author="GIRAUD Christian" w:date="2014-06-06T16:49:00Z">
              <w:r>
                <w:t>RBC</w:t>
              </w:r>
            </w:ins>
          </w:p>
        </w:tc>
        <w:tc>
          <w:tcPr>
            <w:tcW w:w="3544" w:type="dxa"/>
          </w:tcPr>
          <w:p w14:paraId="5C924951" w14:textId="77777777" w:rsidR="00E26D79" w:rsidRDefault="00BE0922" w:rsidP="00BF75F3">
            <w:pPr>
              <w:rPr>
                <w:ins w:id="874" w:author="GIRAUD Christian" w:date="2014-06-06T16:49:00Z"/>
              </w:rPr>
            </w:pPr>
            <w:ins w:id="875" w:author="GIRAUD Christian" w:date="2014-06-06T16:49:00Z">
              <w:r>
                <w:rPr>
                  <w:sz w:val="16"/>
                  <w:szCs w:val="16"/>
                  <w:lang w:val="fr-FR"/>
                </w:rPr>
                <w:t>T_TRAIN, NID_ENGINE + 0 / 1</w:t>
              </w:r>
            </w:ins>
          </w:p>
        </w:tc>
      </w:tr>
      <w:tr w:rsidR="00E26D79" w14:paraId="5BAD9B24" w14:textId="77777777" w:rsidTr="00E26D79">
        <w:tblPrEx>
          <w:tblCellMar>
            <w:top w:w="0" w:type="dxa"/>
            <w:bottom w:w="0" w:type="dxa"/>
          </w:tblCellMar>
        </w:tblPrEx>
        <w:trPr>
          <w:ins w:id="876" w:author="GIRAUD Christian" w:date="2014-06-06T16:49:00Z"/>
        </w:trPr>
        <w:tc>
          <w:tcPr>
            <w:tcW w:w="779" w:type="dxa"/>
          </w:tcPr>
          <w:p w14:paraId="5061E664" w14:textId="77777777" w:rsidR="00E26D79" w:rsidRDefault="00E26D79" w:rsidP="00BF75F3">
            <w:pPr>
              <w:rPr>
                <w:ins w:id="877" w:author="GIRAUD Christian" w:date="2014-06-06T16:49:00Z"/>
              </w:rPr>
            </w:pPr>
            <w:ins w:id="878" w:author="GIRAUD Christian" w:date="2014-06-06T16:49:00Z">
              <w:r>
                <w:t>132</w:t>
              </w:r>
            </w:ins>
          </w:p>
        </w:tc>
        <w:tc>
          <w:tcPr>
            <w:tcW w:w="3969" w:type="dxa"/>
          </w:tcPr>
          <w:p w14:paraId="56D059AD" w14:textId="77777777" w:rsidR="00E26D79" w:rsidRDefault="00E26D79" w:rsidP="00BF75F3">
            <w:pPr>
              <w:rPr>
                <w:ins w:id="879" w:author="GIRAUD Christian" w:date="2014-06-06T16:49:00Z"/>
              </w:rPr>
            </w:pPr>
            <w:ins w:id="880" w:author="GIRAUD Christian" w:date="2014-06-06T16:49:00Z">
              <w:r>
                <w:t>MA Request</w:t>
              </w:r>
            </w:ins>
          </w:p>
        </w:tc>
        <w:tc>
          <w:tcPr>
            <w:tcW w:w="1134" w:type="dxa"/>
          </w:tcPr>
          <w:p w14:paraId="120D2967" w14:textId="77777777" w:rsidR="00E26D79" w:rsidRDefault="00E26D79" w:rsidP="00BF75F3">
            <w:pPr>
              <w:rPr>
                <w:ins w:id="881" w:author="GIRAUD Christian" w:date="2014-06-06T16:49:00Z"/>
              </w:rPr>
            </w:pPr>
            <w:ins w:id="882" w:author="GIRAUD Christian" w:date="2014-06-06T16:49:00Z">
              <w:r>
                <w:t>RBC</w:t>
              </w:r>
            </w:ins>
          </w:p>
        </w:tc>
        <w:tc>
          <w:tcPr>
            <w:tcW w:w="3544" w:type="dxa"/>
          </w:tcPr>
          <w:p w14:paraId="1DFA08F2" w14:textId="77777777" w:rsidR="00E26D79" w:rsidRDefault="00BE0922" w:rsidP="00BF75F3">
            <w:pPr>
              <w:rPr>
                <w:ins w:id="883" w:author="GIRAUD Christian" w:date="2014-06-06T16:49:00Z"/>
                <w:sz w:val="16"/>
                <w:szCs w:val="16"/>
                <w:lang w:val="fr-FR"/>
              </w:rPr>
            </w:pPr>
            <w:ins w:id="884" w:author="GIRAUD Christian" w:date="2014-06-06T16:49:00Z">
              <w:r>
                <w:rPr>
                  <w:sz w:val="16"/>
                  <w:szCs w:val="16"/>
                  <w:lang w:val="fr-FR"/>
                </w:rPr>
                <w:t>T_TRAIN, NID_ENGINE + 0 / 1</w:t>
              </w:r>
            </w:ins>
          </w:p>
          <w:p w14:paraId="1C35EC0E" w14:textId="77777777" w:rsidR="00BE0922" w:rsidRDefault="00BE0922" w:rsidP="00BF75F3">
            <w:pPr>
              <w:rPr>
                <w:ins w:id="885" w:author="GIRAUD Christian" w:date="2014-06-06T16:49:00Z"/>
              </w:rPr>
            </w:pPr>
            <w:ins w:id="886" w:author="GIRAUD Christian" w:date="2014-06-06T16:49:00Z">
              <w:r>
                <w:rPr>
                  <w:sz w:val="16"/>
                  <w:szCs w:val="16"/>
                  <w:lang w:val="fr-FR"/>
                </w:rPr>
                <w:t>+ OP + Q_MARQSTRESON</w:t>
              </w:r>
            </w:ins>
          </w:p>
        </w:tc>
      </w:tr>
      <w:tr w:rsidR="00E26D79" w:rsidRPr="00BE0922" w14:paraId="323DF31E" w14:textId="77777777" w:rsidTr="00E26D79">
        <w:tblPrEx>
          <w:tblCellMar>
            <w:top w:w="0" w:type="dxa"/>
            <w:bottom w:w="0" w:type="dxa"/>
          </w:tblCellMar>
        </w:tblPrEx>
        <w:trPr>
          <w:ins w:id="887" w:author="GIRAUD Christian" w:date="2014-06-06T16:49:00Z"/>
        </w:trPr>
        <w:tc>
          <w:tcPr>
            <w:tcW w:w="779" w:type="dxa"/>
          </w:tcPr>
          <w:p w14:paraId="2E25ADEA" w14:textId="77777777" w:rsidR="00E26D79" w:rsidRDefault="00E26D79" w:rsidP="00BF75F3">
            <w:pPr>
              <w:rPr>
                <w:ins w:id="888" w:author="GIRAUD Christian" w:date="2014-06-06T16:49:00Z"/>
                <w:lang w:val="fr-CH"/>
              </w:rPr>
            </w:pPr>
            <w:ins w:id="889" w:author="GIRAUD Christian" w:date="2014-06-06T16:49:00Z">
              <w:r>
                <w:rPr>
                  <w:lang w:val="fr-CH"/>
                </w:rPr>
                <w:t>136</w:t>
              </w:r>
            </w:ins>
          </w:p>
        </w:tc>
        <w:tc>
          <w:tcPr>
            <w:tcW w:w="3969" w:type="dxa"/>
          </w:tcPr>
          <w:p w14:paraId="768DAAD1" w14:textId="77777777" w:rsidR="00E26D79" w:rsidRDefault="00E26D79" w:rsidP="00BF75F3">
            <w:pPr>
              <w:rPr>
                <w:ins w:id="890" w:author="GIRAUD Christian" w:date="2014-06-06T16:49:00Z"/>
                <w:lang w:val="fr-CH"/>
              </w:rPr>
            </w:pPr>
            <w:ins w:id="891" w:author="GIRAUD Christian" w:date="2014-06-06T16:49:00Z">
              <w:r>
                <w:rPr>
                  <w:lang w:val="fr-CH"/>
                </w:rPr>
                <w:t>Train Position Report</w:t>
              </w:r>
            </w:ins>
          </w:p>
        </w:tc>
        <w:tc>
          <w:tcPr>
            <w:tcW w:w="1134" w:type="dxa"/>
          </w:tcPr>
          <w:p w14:paraId="33DF18B3" w14:textId="77777777" w:rsidR="00E26D79" w:rsidRDefault="00E26D79" w:rsidP="00BF75F3">
            <w:pPr>
              <w:rPr>
                <w:ins w:id="892" w:author="GIRAUD Christian" w:date="2014-06-06T16:49:00Z"/>
              </w:rPr>
            </w:pPr>
            <w:ins w:id="893" w:author="GIRAUD Christian" w:date="2014-06-06T16:49:00Z">
              <w:r>
                <w:t>RBC, RIU</w:t>
              </w:r>
            </w:ins>
          </w:p>
        </w:tc>
        <w:tc>
          <w:tcPr>
            <w:tcW w:w="3544" w:type="dxa"/>
          </w:tcPr>
          <w:p w14:paraId="10C35FC6" w14:textId="77777777" w:rsidR="00E26D79" w:rsidRPr="00BE0922" w:rsidRDefault="00BE0922" w:rsidP="00BE0922">
            <w:pPr>
              <w:jc w:val="left"/>
              <w:rPr>
                <w:ins w:id="894" w:author="GIRAUD Christian" w:date="2014-06-06T16:49:00Z"/>
                <w:sz w:val="16"/>
                <w:szCs w:val="16"/>
                <w:lang w:val="fr-FR"/>
              </w:rPr>
            </w:pPr>
            <w:ins w:id="895" w:author="GIRAUD Christian" w:date="2014-06-06T16:49:00Z">
              <w:r>
                <w:rPr>
                  <w:sz w:val="16"/>
                  <w:szCs w:val="16"/>
                  <w:lang w:val="fr-FR"/>
                </w:rPr>
                <w:t>T_TRAIN, NID_ENGINE + 0 / 1 + OP</w:t>
              </w:r>
            </w:ins>
          </w:p>
        </w:tc>
      </w:tr>
      <w:tr w:rsidR="00E26D79" w:rsidRPr="00EB51EA" w14:paraId="013470BE" w14:textId="77777777" w:rsidTr="00E26D79">
        <w:tblPrEx>
          <w:tblCellMar>
            <w:top w:w="0" w:type="dxa"/>
            <w:bottom w:w="0" w:type="dxa"/>
          </w:tblCellMar>
        </w:tblPrEx>
        <w:trPr>
          <w:ins w:id="896" w:author="GIRAUD Christian" w:date="2014-06-06T16:49:00Z"/>
        </w:trPr>
        <w:tc>
          <w:tcPr>
            <w:tcW w:w="779" w:type="dxa"/>
          </w:tcPr>
          <w:p w14:paraId="0DA4849E" w14:textId="77777777" w:rsidR="00E26D79" w:rsidRDefault="00E26D79" w:rsidP="00BF75F3">
            <w:pPr>
              <w:rPr>
                <w:ins w:id="897" w:author="GIRAUD Christian" w:date="2014-06-06T16:49:00Z"/>
              </w:rPr>
            </w:pPr>
            <w:ins w:id="898" w:author="GIRAUD Christian" w:date="2014-06-06T16:49:00Z">
              <w:r>
                <w:t>137</w:t>
              </w:r>
            </w:ins>
          </w:p>
        </w:tc>
        <w:tc>
          <w:tcPr>
            <w:tcW w:w="3969" w:type="dxa"/>
          </w:tcPr>
          <w:p w14:paraId="7B805625" w14:textId="77777777" w:rsidR="00E26D79" w:rsidRDefault="00E26D79" w:rsidP="00BF75F3">
            <w:pPr>
              <w:rPr>
                <w:ins w:id="899" w:author="GIRAUD Christian" w:date="2014-06-06T16:49:00Z"/>
              </w:rPr>
            </w:pPr>
            <w:ins w:id="900" w:author="GIRAUD Christian" w:date="2014-06-06T16:49:00Z">
              <w:r>
                <w:t>Request to shorten MA is granted</w:t>
              </w:r>
            </w:ins>
          </w:p>
        </w:tc>
        <w:tc>
          <w:tcPr>
            <w:tcW w:w="1134" w:type="dxa"/>
          </w:tcPr>
          <w:p w14:paraId="0575C4DA" w14:textId="77777777" w:rsidR="00E26D79" w:rsidRDefault="00E26D79" w:rsidP="00BF75F3">
            <w:pPr>
              <w:rPr>
                <w:ins w:id="901" w:author="GIRAUD Christian" w:date="2014-06-06T16:49:00Z"/>
              </w:rPr>
            </w:pPr>
            <w:ins w:id="902" w:author="GIRAUD Christian" w:date="2014-06-06T16:49:00Z">
              <w:r>
                <w:t>RBC</w:t>
              </w:r>
            </w:ins>
          </w:p>
        </w:tc>
        <w:tc>
          <w:tcPr>
            <w:tcW w:w="3544" w:type="dxa"/>
          </w:tcPr>
          <w:p w14:paraId="120D98F8" w14:textId="77777777" w:rsidR="00EB51EA" w:rsidRDefault="00BE0922" w:rsidP="00BF75F3">
            <w:pPr>
              <w:rPr>
                <w:ins w:id="903" w:author="GIRAUD Christian" w:date="2014-06-06T16:49:00Z"/>
                <w:sz w:val="16"/>
                <w:szCs w:val="16"/>
                <w:lang w:val="fr-FR"/>
              </w:rPr>
            </w:pPr>
            <w:ins w:id="904" w:author="GIRAUD Christian" w:date="2014-06-06T16:49:00Z">
              <w:r>
                <w:rPr>
                  <w:sz w:val="16"/>
                  <w:szCs w:val="16"/>
                  <w:lang w:val="fr-FR"/>
                </w:rPr>
                <w:t>T_TRAIN, NID_ENGINE + 0 / 1</w:t>
              </w:r>
              <w:r w:rsidR="00EB51EA">
                <w:rPr>
                  <w:sz w:val="16"/>
                  <w:szCs w:val="16"/>
                  <w:lang w:val="fr-FR"/>
                </w:rPr>
                <w:t xml:space="preserve"> </w:t>
              </w:r>
            </w:ins>
          </w:p>
          <w:p w14:paraId="2EB2174B" w14:textId="77777777" w:rsidR="00E26D79" w:rsidRPr="00EB51EA" w:rsidRDefault="00EB51EA" w:rsidP="00BF75F3">
            <w:pPr>
              <w:rPr>
                <w:ins w:id="905" w:author="GIRAUD Christian" w:date="2014-06-06T16:49:00Z"/>
                <w:lang w:val="fr-FR"/>
              </w:rPr>
            </w:pPr>
            <w:ins w:id="906" w:author="GIRAUD Christian" w:date="2014-06-06T16:49:00Z">
              <w:r>
                <w:rPr>
                  <w:sz w:val="16"/>
                  <w:szCs w:val="16"/>
                  <w:lang w:val="fr-FR"/>
                </w:rPr>
                <w:t>+ T_TRAIN of request</w:t>
              </w:r>
            </w:ins>
          </w:p>
        </w:tc>
      </w:tr>
      <w:tr w:rsidR="00E26D79" w:rsidRPr="0029382D" w14:paraId="053878A4" w14:textId="77777777" w:rsidTr="00E26D79">
        <w:tblPrEx>
          <w:tblCellMar>
            <w:top w:w="0" w:type="dxa"/>
            <w:bottom w:w="0" w:type="dxa"/>
          </w:tblCellMar>
        </w:tblPrEx>
        <w:trPr>
          <w:ins w:id="907" w:author="GIRAUD Christian" w:date="2014-06-06T16:49:00Z"/>
        </w:trPr>
        <w:tc>
          <w:tcPr>
            <w:tcW w:w="779" w:type="dxa"/>
          </w:tcPr>
          <w:p w14:paraId="53D5C9FE" w14:textId="77777777" w:rsidR="00E26D79" w:rsidRDefault="00E26D79" w:rsidP="00BF75F3">
            <w:pPr>
              <w:rPr>
                <w:ins w:id="908" w:author="GIRAUD Christian" w:date="2014-06-06T16:49:00Z"/>
              </w:rPr>
            </w:pPr>
            <w:ins w:id="909" w:author="GIRAUD Christian" w:date="2014-06-06T16:49:00Z">
              <w:r>
                <w:t>138</w:t>
              </w:r>
            </w:ins>
          </w:p>
        </w:tc>
        <w:tc>
          <w:tcPr>
            <w:tcW w:w="3969" w:type="dxa"/>
          </w:tcPr>
          <w:p w14:paraId="4BB2EC1E" w14:textId="77777777" w:rsidR="00E26D79" w:rsidRDefault="00E26D79" w:rsidP="00BF75F3">
            <w:pPr>
              <w:rPr>
                <w:ins w:id="910" w:author="GIRAUD Christian" w:date="2014-06-06T16:49:00Z"/>
              </w:rPr>
            </w:pPr>
            <w:ins w:id="911" w:author="GIRAUD Christian" w:date="2014-06-06T16:49:00Z">
              <w:r>
                <w:t>Request to shorten MA is rejected</w:t>
              </w:r>
            </w:ins>
          </w:p>
        </w:tc>
        <w:tc>
          <w:tcPr>
            <w:tcW w:w="1134" w:type="dxa"/>
          </w:tcPr>
          <w:p w14:paraId="2A190DD9" w14:textId="77777777" w:rsidR="00E26D79" w:rsidRDefault="00E26D79" w:rsidP="00BF75F3">
            <w:pPr>
              <w:rPr>
                <w:ins w:id="912" w:author="GIRAUD Christian" w:date="2014-06-06T16:49:00Z"/>
              </w:rPr>
            </w:pPr>
            <w:ins w:id="913" w:author="GIRAUD Christian" w:date="2014-06-06T16:49:00Z">
              <w:r>
                <w:t>RBC</w:t>
              </w:r>
            </w:ins>
          </w:p>
        </w:tc>
        <w:tc>
          <w:tcPr>
            <w:tcW w:w="3544" w:type="dxa"/>
          </w:tcPr>
          <w:p w14:paraId="1E34F43B" w14:textId="77777777" w:rsidR="00E26D79" w:rsidRDefault="00BE0922" w:rsidP="00BF75F3">
            <w:pPr>
              <w:rPr>
                <w:ins w:id="914" w:author="GIRAUD Christian" w:date="2014-06-06T16:49:00Z"/>
                <w:sz w:val="16"/>
                <w:szCs w:val="16"/>
                <w:lang w:val="fr-FR"/>
              </w:rPr>
            </w:pPr>
            <w:ins w:id="915" w:author="GIRAUD Christian" w:date="2014-06-06T16:49:00Z">
              <w:r>
                <w:rPr>
                  <w:sz w:val="16"/>
                  <w:szCs w:val="16"/>
                  <w:lang w:val="fr-FR"/>
                </w:rPr>
                <w:t>T_TRAIN, NID_ENGINE + 0 / 1</w:t>
              </w:r>
            </w:ins>
          </w:p>
          <w:p w14:paraId="708A5053" w14:textId="77777777" w:rsidR="00EB51EA" w:rsidRPr="0029382D" w:rsidRDefault="00EB51EA" w:rsidP="00BF75F3">
            <w:pPr>
              <w:rPr>
                <w:ins w:id="916" w:author="GIRAUD Christian" w:date="2014-06-06T16:49:00Z"/>
                <w:lang w:val="fr-FR"/>
              </w:rPr>
            </w:pPr>
            <w:ins w:id="917" w:author="GIRAUD Christian" w:date="2014-06-06T16:49:00Z">
              <w:r>
                <w:rPr>
                  <w:sz w:val="16"/>
                  <w:szCs w:val="16"/>
                  <w:lang w:val="fr-FR"/>
                </w:rPr>
                <w:t>+ T_TRAIN of request</w:t>
              </w:r>
            </w:ins>
          </w:p>
        </w:tc>
      </w:tr>
      <w:tr w:rsidR="00E26D79" w14:paraId="448F3139" w14:textId="77777777" w:rsidTr="00E26D79">
        <w:tblPrEx>
          <w:tblCellMar>
            <w:top w:w="0" w:type="dxa"/>
            <w:bottom w:w="0" w:type="dxa"/>
          </w:tblCellMar>
        </w:tblPrEx>
        <w:trPr>
          <w:ins w:id="918" w:author="GIRAUD Christian" w:date="2014-06-06T16:49:00Z"/>
        </w:trPr>
        <w:tc>
          <w:tcPr>
            <w:tcW w:w="779" w:type="dxa"/>
          </w:tcPr>
          <w:p w14:paraId="6278E20D" w14:textId="77777777" w:rsidR="00E26D79" w:rsidRDefault="00E26D79" w:rsidP="00BF75F3">
            <w:pPr>
              <w:rPr>
                <w:ins w:id="919" w:author="GIRAUD Christian" w:date="2014-06-06T16:49:00Z"/>
              </w:rPr>
            </w:pPr>
            <w:ins w:id="920" w:author="GIRAUD Christian" w:date="2014-06-06T16:49:00Z">
              <w:r>
                <w:t>146</w:t>
              </w:r>
            </w:ins>
          </w:p>
        </w:tc>
        <w:tc>
          <w:tcPr>
            <w:tcW w:w="3969" w:type="dxa"/>
          </w:tcPr>
          <w:p w14:paraId="5284E895" w14:textId="77777777" w:rsidR="00E26D79" w:rsidRDefault="00E26D79" w:rsidP="00BF75F3">
            <w:pPr>
              <w:rPr>
                <w:ins w:id="921" w:author="GIRAUD Christian" w:date="2014-06-06T16:49:00Z"/>
              </w:rPr>
            </w:pPr>
            <w:ins w:id="922" w:author="GIRAUD Christian" w:date="2014-06-06T16:49:00Z">
              <w:r>
                <w:t>Acknowledgement</w:t>
              </w:r>
            </w:ins>
          </w:p>
        </w:tc>
        <w:tc>
          <w:tcPr>
            <w:tcW w:w="1134" w:type="dxa"/>
          </w:tcPr>
          <w:p w14:paraId="4FDB907E" w14:textId="77777777" w:rsidR="00E26D79" w:rsidRDefault="00E26D79" w:rsidP="00BF75F3">
            <w:pPr>
              <w:rPr>
                <w:ins w:id="923" w:author="GIRAUD Christian" w:date="2014-06-06T16:49:00Z"/>
              </w:rPr>
            </w:pPr>
            <w:ins w:id="924" w:author="GIRAUD Christian" w:date="2014-06-06T16:49:00Z">
              <w:r>
                <w:t>RBC, RIU</w:t>
              </w:r>
            </w:ins>
          </w:p>
        </w:tc>
        <w:tc>
          <w:tcPr>
            <w:tcW w:w="3544" w:type="dxa"/>
          </w:tcPr>
          <w:p w14:paraId="35430EFC" w14:textId="77777777" w:rsidR="00E26D79" w:rsidRPr="0029382D" w:rsidRDefault="00BE0922" w:rsidP="00BF75F3">
            <w:pPr>
              <w:rPr>
                <w:ins w:id="925" w:author="GIRAUD Christian" w:date="2014-06-06T16:49:00Z"/>
                <w:sz w:val="16"/>
                <w:szCs w:val="16"/>
              </w:rPr>
            </w:pPr>
            <w:ins w:id="926" w:author="GIRAUD Christian" w:date="2014-06-06T16:49:00Z">
              <w:r w:rsidRPr="0029382D">
                <w:rPr>
                  <w:sz w:val="16"/>
                  <w:szCs w:val="16"/>
                </w:rPr>
                <w:t>T_TRAIN, NID_ENGINE + 0 / 1</w:t>
              </w:r>
            </w:ins>
          </w:p>
          <w:p w14:paraId="68A2B1E3" w14:textId="77777777" w:rsidR="00EB51EA" w:rsidRDefault="00EB51EA" w:rsidP="00BF75F3">
            <w:pPr>
              <w:rPr>
                <w:ins w:id="927" w:author="GIRAUD Christian" w:date="2014-06-06T16:49:00Z"/>
              </w:rPr>
            </w:pPr>
            <w:ins w:id="928" w:author="GIRAUD Christian" w:date="2014-06-06T16:49:00Z">
              <w:r w:rsidRPr="00EB51EA">
                <w:rPr>
                  <w:sz w:val="16"/>
                  <w:szCs w:val="16"/>
                </w:rPr>
                <w:t>+ T_TRAIN of acknowledged message</w:t>
              </w:r>
            </w:ins>
          </w:p>
        </w:tc>
      </w:tr>
      <w:tr w:rsidR="00E26D79" w14:paraId="53EAEF10" w14:textId="77777777" w:rsidTr="00E26D79">
        <w:tblPrEx>
          <w:tblCellMar>
            <w:top w:w="0" w:type="dxa"/>
            <w:bottom w:w="0" w:type="dxa"/>
          </w:tblCellMar>
        </w:tblPrEx>
        <w:trPr>
          <w:ins w:id="929" w:author="GIRAUD Christian" w:date="2014-06-06T16:49:00Z"/>
        </w:trPr>
        <w:tc>
          <w:tcPr>
            <w:tcW w:w="779" w:type="dxa"/>
          </w:tcPr>
          <w:p w14:paraId="446036CB" w14:textId="77777777" w:rsidR="00E26D79" w:rsidRDefault="00E26D79" w:rsidP="00BF75F3">
            <w:pPr>
              <w:rPr>
                <w:ins w:id="930" w:author="GIRAUD Christian" w:date="2014-06-06T16:49:00Z"/>
              </w:rPr>
            </w:pPr>
            <w:ins w:id="931" w:author="GIRAUD Christian" w:date="2014-06-06T16:49:00Z">
              <w:r>
                <w:t>147</w:t>
              </w:r>
            </w:ins>
          </w:p>
        </w:tc>
        <w:tc>
          <w:tcPr>
            <w:tcW w:w="3969" w:type="dxa"/>
          </w:tcPr>
          <w:p w14:paraId="3A22D07B" w14:textId="77777777" w:rsidR="00E26D79" w:rsidRDefault="00E26D79" w:rsidP="00BF75F3">
            <w:pPr>
              <w:rPr>
                <w:ins w:id="932" w:author="GIRAUD Christian" w:date="2014-06-06T16:49:00Z"/>
              </w:rPr>
            </w:pPr>
            <w:ins w:id="933" w:author="GIRAUD Christian" w:date="2014-06-06T16:49:00Z">
              <w:r>
                <w:t>Acknowledgement of Emergency Stop</w:t>
              </w:r>
            </w:ins>
          </w:p>
        </w:tc>
        <w:tc>
          <w:tcPr>
            <w:tcW w:w="1134" w:type="dxa"/>
          </w:tcPr>
          <w:p w14:paraId="64A4C424" w14:textId="77777777" w:rsidR="00E26D79" w:rsidRDefault="00E26D79" w:rsidP="00BF75F3">
            <w:pPr>
              <w:rPr>
                <w:ins w:id="934" w:author="GIRAUD Christian" w:date="2014-06-06T16:49:00Z"/>
              </w:rPr>
            </w:pPr>
            <w:ins w:id="935" w:author="GIRAUD Christian" w:date="2014-06-06T16:49:00Z">
              <w:r>
                <w:t>RBC</w:t>
              </w:r>
            </w:ins>
          </w:p>
        </w:tc>
        <w:tc>
          <w:tcPr>
            <w:tcW w:w="3544" w:type="dxa"/>
          </w:tcPr>
          <w:p w14:paraId="20058188" w14:textId="77777777" w:rsidR="00EB51EA" w:rsidRDefault="00BE0922" w:rsidP="00BF75F3">
            <w:pPr>
              <w:rPr>
                <w:ins w:id="936" w:author="GIRAUD Christian" w:date="2014-06-06T16:49:00Z"/>
                <w:sz w:val="16"/>
                <w:szCs w:val="16"/>
                <w:lang w:val="fr-FR"/>
              </w:rPr>
            </w:pPr>
            <w:ins w:id="937" w:author="GIRAUD Christian" w:date="2014-06-06T16:49:00Z">
              <w:r>
                <w:rPr>
                  <w:sz w:val="16"/>
                  <w:szCs w:val="16"/>
                  <w:lang w:val="fr-FR"/>
                </w:rPr>
                <w:t>T_TRAIN, NID_ENGINE + 0 / 1</w:t>
              </w:r>
              <w:r w:rsidR="00EB51EA">
                <w:rPr>
                  <w:sz w:val="16"/>
                  <w:szCs w:val="16"/>
                  <w:lang w:val="fr-FR"/>
                </w:rPr>
                <w:t xml:space="preserve"> </w:t>
              </w:r>
            </w:ins>
          </w:p>
          <w:p w14:paraId="0E46F9D4" w14:textId="77777777" w:rsidR="00EB51EA" w:rsidRPr="00EB51EA" w:rsidRDefault="00EB51EA" w:rsidP="00BF75F3">
            <w:pPr>
              <w:rPr>
                <w:ins w:id="938" w:author="GIRAUD Christian" w:date="2014-06-06T16:49:00Z"/>
                <w:sz w:val="16"/>
                <w:szCs w:val="16"/>
                <w:lang w:val="fr-FR"/>
              </w:rPr>
            </w:pPr>
            <w:ins w:id="939" w:author="GIRAUD Christian" w:date="2014-06-06T16:49:00Z">
              <w:r>
                <w:rPr>
                  <w:sz w:val="16"/>
                  <w:szCs w:val="16"/>
                  <w:lang w:val="fr-FR"/>
                </w:rPr>
                <w:t>+ NID_EM + Q_EMERGENCYSTOP</w:t>
              </w:r>
            </w:ins>
          </w:p>
        </w:tc>
      </w:tr>
      <w:tr w:rsidR="00E26D79" w14:paraId="4AD6AB9F" w14:textId="77777777" w:rsidTr="00E26D79">
        <w:tblPrEx>
          <w:tblCellMar>
            <w:top w:w="0" w:type="dxa"/>
            <w:bottom w:w="0" w:type="dxa"/>
          </w:tblCellMar>
        </w:tblPrEx>
        <w:trPr>
          <w:ins w:id="940" w:author="GIRAUD Christian" w:date="2014-06-06T16:49:00Z"/>
        </w:trPr>
        <w:tc>
          <w:tcPr>
            <w:tcW w:w="779" w:type="dxa"/>
          </w:tcPr>
          <w:p w14:paraId="76E229BA" w14:textId="77777777" w:rsidR="00E26D79" w:rsidRDefault="00E26D79" w:rsidP="00BF75F3">
            <w:pPr>
              <w:rPr>
                <w:ins w:id="941" w:author="GIRAUD Christian" w:date="2014-06-06T16:49:00Z"/>
              </w:rPr>
            </w:pPr>
            <w:ins w:id="942" w:author="GIRAUD Christian" w:date="2014-06-06T16:49:00Z">
              <w:r>
                <w:t>149</w:t>
              </w:r>
            </w:ins>
          </w:p>
        </w:tc>
        <w:tc>
          <w:tcPr>
            <w:tcW w:w="3969" w:type="dxa"/>
          </w:tcPr>
          <w:p w14:paraId="5D67BA82" w14:textId="77777777" w:rsidR="00E26D79" w:rsidRDefault="00E26D79" w:rsidP="00BF75F3">
            <w:pPr>
              <w:rPr>
                <w:ins w:id="943" w:author="GIRAUD Christian" w:date="2014-06-06T16:49:00Z"/>
              </w:rPr>
            </w:pPr>
            <w:ins w:id="944" w:author="GIRAUD Christian" w:date="2014-06-06T16:49:00Z">
              <w:r>
                <w:t>Track Ahead Free Granted</w:t>
              </w:r>
            </w:ins>
          </w:p>
        </w:tc>
        <w:tc>
          <w:tcPr>
            <w:tcW w:w="1134" w:type="dxa"/>
          </w:tcPr>
          <w:p w14:paraId="6F6AE377" w14:textId="77777777" w:rsidR="00E26D79" w:rsidRDefault="00E26D79" w:rsidP="00BF75F3">
            <w:pPr>
              <w:rPr>
                <w:ins w:id="945" w:author="GIRAUD Christian" w:date="2014-06-06T16:49:00Z"/>
              </w:rPr>
            </w:pPr>
            <w:ins w:id="946" w:author="GIRAUD Christian" w:date="2014-06-06T16:49:00Z">
              <w:r>
                <w:t>RBC</w:t>
              </w:r>
            </w:ins>
          </w:p>
        </w:tc>
        <w:tc>
          <w:tcPr>
            <w:tcW w:w="3544" w:type="dxa"/>
          </w:tcPr>
          <w:p w14:paraId="72A54F0D" w14:textId="77777777" w:rsidR="00E26D79" w:rsidRDefault="00BE0922" w:rsidP="00BF75F3">
            <w:pPr>
              <w:rPr>
                <w:ins w:id="947" w:author="GIRAUD Christian" w:date="2014-06-06T16:49:00Z"/>
              </w:rPr>
            </w:pPr>
            <w:ins w:id="948" w:author="GIRAUD Christian" w:date="2014-06-06T16:49:00Z">
              <w:r>
                <w:rPr>
                  <w:sz w:val="16"/>
                  <w:szCs w:val="16"/>
                  <w:lang w:val="fr-FR"/>
                </w:rPr>
                <w:t>T_TRAIN, NID_ENGINE + 0 / 1</w:t>
              </w:r>
            </w:ins>
          </w:p>
        </w:tc>
      </w:tr>
      <w:tr w:rsidR="00E26D79" w14:paraId="410051AC" w14:textId="77777777" w:rsidTr="00E26D79">
        <w:tblPrEx>
          <w:tblCellMar>
            <w:top w:w="0" w:type="dxa"/>
            <w:bottom w:w="0" w:type="dxa"/>
          </w:tblCellMar>
        </w:tblPrEx>
        <w:trPr>
          <w:ins w:id="949" w:author="GIRAUD Christian" w:date="2014-06-06T16:49:00Z"/>
        </w:trPr>
        <w:tc>
          <w:tcPr>
            <w:tcW w:w="779" w:type="dxa"/>
          </w:tcPr>
          <w:p w14:paraId="2882BD04" w14:textId="77777777" w:rsidR="00E26D79" w:rsidRDefault="00E26D79" w:rsidP="00BF75F3">
            <w:pPr>
              <w:rPr>
                <w:ins w:id="950" w:author="GIRAUD Christian" w:date="2014-06-06T16:49:00Z"/>
              </w:rPr>
            </w:pPr>
            <w:ins w:id="951" w:author="GIRAUD Christian" w:date="2014-06-06T16:49:00Z">
              <w:r>
                <w:t>150</w:t>
              </w:r>
            </w:ins>
          </w:p>
        </w:tc>
        <w:tc>
          <w:tcPr>
            <w:tcW w:w="3969" w:type="dxa"/>
          </w:tcPr>
          <w:p w14:paraId="3A9A1C85" w14:textId="77777777" w:rsidR="00E26D79" w:rsidRDefault="00E26D79" w:rsidP="00BF75F3">
            <w:pPr>
              <w:rPr>
                <w:ins w:id="952" w:author="GIRAUD Christian" w:date="2014-06-06T16:49:00Z"/>
              </w:rPr>
            </w:pPr>
            <w:ins w:id="953" w:author="GIRAUD Christian" w:date="2014-06-06T16:49:00Z">
              <w:r>
                <w:t>End of Mission</w:t>
              </w:r>
            </w:ins>
          </w:p>
        </w:tc>
        <w:tc>
          <w:tcPr>
            <w:tcW w:w="1134" w:type="dxa"/>
          </w:tcPr>
          <w:p w14:paraId="4544DA88" w14:textId="77777777" w:rsidR="00E26D79" w:rsidRDefault="00E26D79" w:rsidP="00BF75F3">
            <w:pPr>
              <w:rPr>
                <w:ins w:id="954" w:author="GIRAUD Christian" w:date="2014-06-06T16:49:00Z"/>
              </w:rPr>
            </w:pPr>
            <w:ins w:id="955" w:author="GIRAUD Christian" w:date="2014-06-06T16:49:00Z">
              <w:r>
                <w:t>RBC</w:t>
              </w:r>
            </w:ins>
          </w:p>
        </w:tc>
        <w:tc>
          <w:tcPr>
            <w:tcW w:w="3544" w:type="dxa"/>
          </w:tcPr>
          <w:p w14:paraId="7D80606E" w14:textId="77777777" w:rsidR="00E26D79" w:rsidRDefault="00BE0922" w:rsidP="00BF75F3">
            <w:pPr>
              <w:rPr>
                <w:ins w:id="956" w:author="GIRAUD Christian" w:date="2014-06-06T16:49:00Z"/>
              </w:rPr>
            </w:pPr>
            <w:ins w:id="957" w:author="GIRAUD Christian" w:date="2014-06-06T16:49:00Z">
              <w:r>
                <w:rPr>
                  <w:sz w:val="16"/>
                  <w:szCs w:val="16"/>
                  <w:lang w:val="fr-FR"/>
                </w:rPr>
                <w:t>T_TRAIN, NID_ENGINE + 0 / 1</w:t>
              </w:r>
            </w:ins>
          </w:p>
        </w:tc>
      </w:tr>
      <w:tr w:rsidR="00E26D79" w:rsidRPr="0029382D" w14:paraId="229D55A2" w14:textId="77777777" w:rsidTr="00E26D79">
        <w:tblPrEx>
          <w:tblCellMar>
            <w:top w:w="0" w:type="dxa"/>
            <w:bottom w:w="0" w:type="dxa"/>
          </w:tblCellMar>
        </w:tblPrEx>
        <w:trPr>
          <w:ins w:id="958" w:author="GIRAUD Christian" w:date="2014-06-06T16:49:00Z"/>
        </w:trPr>
        <w:tc>
          <w:tcPr>
            <w:tcW w:w="779" w:type="dxa"/>
          </w:tcPr>
          <w:p w14:paraId="444A1B1C" w14:textId="77777777" w:rsidR="00E26D79" w:rsidRDefault="00E26D79" w:rsidP="00BF75F3">
            <w:pPr>
              <w:rPr>
                <w:ins w:id="959" w:author="GIRAUD Christian" w:date="2014-06-06T16:49:00Z"/>
              </w:rPr>
            </w:pPr>
            <w:ins w:id="960" w:author="GIRAUD Christian" w:date="2014-06-06T16:49:00Z">
              <w:r>
                <w:t>153</w:t>
              </w:r>
            </w:ins>
          </w:p>
        </w:tc>
        <w:tc>
          <w:tcPr>
            <w:tcW w:w="3969" w:type="dxa"/>
          </w:tcPr>
          <w:p w14:paraId="69FEE307" w14:textId="77777777" w:rsidR="00E26D79" w:rsidRDefault="00E26D79" w:rsidP="00BF75F3">
            <w:pPr>
              <w:rPr>
                <w:ins w:id="961" w:author="GIRAUD Christian" w:date="2014-06-06T16:49:00Z"/>
              </w:rPr>
            </w:pPr>
            <w:ins w:id="962" w:author="GIRAUD Christian" w:date="2014-06-06T16:49:00Z">
              <w:r>
                <w:t>Radio infill request</w:t>
              </w:r>
            </w:ins>
          </w:p>
        </w:tc>
        <w:tc>
          <w:tcPr>
            <w:tcW w:w="1134" w:type="dxa"/>
          </w:tcPr>
          <w:p w14:paraId="725865EC" w14:textId="77777777" w:rsidR="00E26D79" w:rsidRDefault="00E26D79" w:rsidP="00BF75F3">
            <w:pPr>
              <w:rPr>
                <w:ins w:id="963" w:author="GIRAUD Christian" w:date="2014-06-06T16:49:00Z"/>
              </w:rPr>
            </w:pPr>
            <w:ins w:id="964" w:author="GIRAUD Christian" w:date="2014-06-06T16:49:00Z">
              <w:r>
                <w:t>RIU</w:t>
              </w:r>
            </w:ins>
          </w:p>
        </w:tc>
        <w:tc>
          <w:tcPr>
            <w:tcW w:w="3544" w:type="dxa"/>
          </w:tcPr>
          <w:p w14:paraId="444AFB88" w14:textId="77777777" w:rsidR="00E26D79" w:rsidRDefault="00BE0922" w:rsidP="00BF75F3">
            <w:pPr>
              <w:rPr>
                <w:ins w:id="965" w:author="GIRAUD Christian" w:date="2014-06-06T16:49:00Z"/>
                <w:sz w:val="16"/>
                <w:szCs w:val="16"/>
                <w:lang w:val="fr-FR"/>
              </w:rPr>
            </w:pPr>
            <w:ins w:id="966" w:author="GIRAUD Christian" w:date="2014-06-06T16:49:00Z">
              <w:r>
                <w:rPr>
                  <w:sz w:val="16"/>
                  <w:szCs w:val="16"/>
                  <w:lang w:val="fr-FR"/>
                </w:rPr>
                <w:t>T_TRAIN, NID_ENGINE + 0 / 1</w:t>
              </w:r>
            </w:ins>
          </w:p>
          <w:p w14:paraId="0BA0605C" w14:textId="77777777" w:rsidR="00EB51EA" w:rsidRPr="0029382D" w:rsidRDefault="00EB51EA" w:rsidP="00BF75F3">
            <w:pPr>
              <w:rPr>
                <w:ins w:id="967" w:author="GIRAUD Christian" w:date="2014-06-06T16:49:00Z"/>
                <w:lang w:val="fr-FR"/>
              </w:rPr>
            </w:pPr>
            <w:ins w:id="968" w:author="GIRAUD Christian" w:date="2014-06-06T16:49:00Z">
              <w:r w:rsidRPr="0029382D">
                <w:rPr>
                  <w:sz w:val="16"/>
                  <w:szCs w:val="16"/>
                  <w:lang w:val="fr-FR"/>
                </w:rPr>
                <w:t>+ NID_C + NID_BG</w:t>
              </w:r>
              <w:r w:rsidR="00431D56" w:rsidRPr="0029382D">
                <w:rPr>
                  <w:sz w:val="16"/>
                  <w:szCs w:val="16"/>
                  <w:lang w:val="fr-FR"/>
                </w:rPr>
                <w:t xml:space="preserve"> + Q_INFILL</w:t>
              </w:r>
            </w:ins>
          </w:p>
        </w:tc>
      </w:tr>
      <w:tr w:rsidR="00E26D79" w14:paraId="14D88403" w14:textId="77777777" w:rsidTr="00E26D79">
        <w:tblPrEx>
          <w:tblCellMar>
            <w:top w:w="0" w:type="dxa"/>
            <w:bottom w:w="0" w:type="dxa"/>
          </w:tblCellMar>
        </w:tblPrEx>
        <w:trPr>
          <w:ins w:id="969" w:author="GIRAUD Christian" w:date="2014-06-06T16:49:00Z"/>
        </w:trPr>
        <w:tc>
          <w:tcPr>
            <w:tcW w:w="779" w:type="dxa"/>
          </w:tcPr>
          <w:p w14:paraId="08EAE1C6" w14:textId="77777777" w:rsidR="00E26D79" w:rsidRDefault="00E26D79" w:rsidP="00BF75F3">
            <w:pPr>
              <w:rPr>
                <w:ins w:id="970" w:author="GIRAUD Christian" w:date="2014-06-06T16:49:00Z"/>
              </w:rPr>
            </w:pPr>
            <w:ins w:id="971" w:author="GIRAUD Christian" w:date="2014-06-06T16:49:00Z">
              <w:r>
                <w:t>154</w:t>
              </w:r>
            </w:ins>
          </w:p>
        </w:tc>
        <w:tc>
          <w:tcPr>
            <w:tcW w:w="3969" w:type="dxa"/>
          </w:tcPr>
          <w:p w14:paraId="35E42C11" w14:textId="77777777" w:rsidR="00E26D79" w:rsidRDefault="00E26D79" w:rsidP="00BF75F3">
            <w:pPr>
              <w:rPr>
                <w:ins w:id="972" w:author="GIRAUD Christian" w:date="2014-06-06T16:49:00Z"/>
              </w:rPr>
            </w:pPr>
            <w:ins w:id="973" w:author="GIRAUD Christian" w:date="2014-06-06T16:49:00Z">
              <w:r>
                <w:t>No compatible version supported</w:t>
              </w:r>
            </w:ins>
          </w:p>
        </w:tc>
        <w:tc>
          <w:tcPr>
            <w:tcW w:w="1134" w:type="dxa"/>
          </w:tcPr>
          <w:p w14:paraId="0D7B586D" w14:textId="77777777" w:rsidR="00E26D79" w:rsidRDefault="00E26D79" w:rsidP="00BF75F3">
            <w:pPr>
              <w:rPr>
                <w:ins w:id="974" w:author="GIRAUD Christian" w:date="2014-06-06T16:49:00Z"/>
              </w:rPr>
            </w:pPr>
            <w:ins w:id="975" w:author="GIRAUD Christian" w:date="2014-06-06T16:49:00Z">
              <w:r>
                <w:t>RBC, RIU</w:t>
              </w:r>
            </w:ins>
          </w:p>
        </w:tc>
        <w:tc>
          <w:tcPr>
            <w:tcW w:w="3544" w:type="dxa"/>
          </w:tcPr>
          <w:p w14:paraId="4FFC15AE" w14:textId="77777777" w:rsidR="00E26D79" w:rsidRDefault="00431D56" w:rsidP="00BF75F3">
            <w:pPr>
              <w:rPr>
                <w:ins w:id="976" w:author="GIRAUD Christian" w:date="2014-06-06T16:49:00Z"/>
              </w:rPr>
            </w:pPr>
            <w:ins w:id="977" w:author="GIRAUD Christian" w:date="2014-06-06T16:49:00Z">
              <w:r>
                <w:rPr>
                  <w:sz w:val="16"/>
                  <w:szCs w:val="16"/>
                  <w:lang w:val="fr-FR"/>
                </w:rPr>
                <w:t>T_TRAIN, NID_ENGINE</w:t>
              </w:r>
            </w:ins>
          </w:p>
        </w:tc>
      </w:tr>
      <w:tr w:rsidR="00E26D79" w14:paraId="2677FD94" w14:textId="77777777" w:rsidTr="00E26D79">
        <w:tblPrEx>
          <w:tblCellMar>
            <w:top w:w="0" w:type="dxa"/>
            <w:bottom w:w="0" w:type="dxa"/>
          </w:tblCellMar>
        </w:tblPrEx>
        <w:trPr>
          <w:ins w:id="978" w:author="GIRAUD Christian" w:date="2014-06-06T16:49:00Z"/>
        </w:trPr>
        <w:tc>
          <w:tcPr>
            <w:tcW w:w="779" w:type="dxa"/>
          </w:tcPr>
          <w:p w14:paraId="514D2BB9" w14:textId="77777777" w:rsidR="00E26D79" w:rsidRDefault="00E26D79" w:rsidP="00BF75F3">
            <w:pPr>
              <w:rPr>
                <w:ins w:id="979" w:author="GIRAUD Christian" w:date="2014-06-06T16:49:00Z"/>
              </w:rPr>
            </w:pPr>
            <w:ins w:id="980" w:author="GIRAUD Christian" w:date="2014-06-06T16:49:00Z">
              <w:r>
                <w:t>155</w:t>
              </w:r>
            </w:ins>
          </w:p>
        </w:tc>
        <w:tc>
          <w:tcPr>
            <w:tcW w:w="3969" w:type="dxa"/>
          </w:tcPr>
          <w:p w14:paraId="189340BC" w14:textId="77777777" w:rsidR="00E26D79" w:rsidRDefault="00E26D79" w:rsidP="00BF75F3">
            <w:pPr>
              <w:rPr>
                <w:ins w:id="981" w:author="GIRAUD Christian" w:date="2014-06-06T16:49:00Z"/>
              </w:rPr>
            </w:pPr>
            <w:ins w:id="982" w:author="GIRAUD Christian" w:date="2014-06-06T16:49:00Z">
              <w:r>
                <w:t>Initiation of a communication session</w:t>
              </w:r>
            </w:ins>
          </w:p>
        </w:tc>
        <w:tc>
          <w:tcPr>
            <w:tcW w:w="1134" w:type="dxa"/>
          </w:tcPr>
          <w:p w14:paraId="64272EAE" w14:textId="77777777" w:rsidR="00E26D79" w:rsidRDefault="00E26D79" w:rsidP="00BF75F3">
            <w:pPr>
              <w:rPr>
                <w:ins w:id="983" w:author="GIRAUD Christian" w:date="2014-06-06T16:49:00Z"/>
              </w:rPr>
            </w:pPr>
            <w:ins w:id="984" w:author="GIRAUD Christian" w:date="2014-06-06T16:49:00Z">
              <w:r>
                <w:t>RBC, RIU</w:t>
              </w:r>
            </w:ins>
          </w:p>
        </w:tc>
        <w:tc>
          <w:tcPr>
            <w:tcW w:w="3544" w:type="dxa"/>
          </w:tcPr>
          <w:p w14:paraId="4E36C6DD" w14:textId="77777777" w:rsidR="00E26D79" w:rsidRDefault="00431D56" w:rsidP="00BF75F3">
            <w:pPr>
              <w:rPr>
                <w:ins w:id="985" w:author="GIRAUD Christian" w:date="2014-06-06T16:49:00Z"/>
              </w:rPr>
            </w:pPr>
            <w:ins w:id="986" w:author="GIRAUD Christian" w:date="2014-06-06T16:49:00Z">
              <w:r>
                <w:rPr>
                  <w:sz w:val="16"/>
                  <w:szCs w:val="16"/>
                  <w:lang w:val="fr-FR"/>
                </w:rPr>
                <w:t>T_TRAIN, NID_ENGINE</w:t>
              </w:r>
            </w:ins>
          </w:p>
        </w:tc>
      </w:tr>
      <w:tr w:rsidR="00E26D79" w14:paraId="16234E59" w14:textId="77777777" w:rsidTr="00E26D79">
        <w:tblPrEx>
          <w:tblCellMar>
            <w:top w:w="0" w:type="dxa"/>
            <w:bottom w:w="0" w:type="dxa"/>
          </w:tblCellMar>
        </w:tblPrEx>
        <w:trPr>
          <w:ins w:id="987" w:author="GIRAUD Christian" w:date="2014-06-06T16:49:00Z"/>
        </w:trPr>
        <w:tc>
          <w:tcPr>
            <w:tcW w:w="779" w:type="dxa"/>
          </w:tcPr>
          <w:p w14:paraId="6447E2D1" w14:textId="77777777" w:rsidR="00E26D79" w:rsidRDefault="00E26D79" w:rsidP="00BF75F3">
            <w:pPr>
              <w:rPr>
                <w:ins w:id="988" w:author="GIRAUD Christian" w:date="2014-06-06T16:49:00Z"/>
              </w:rPr>
            </w:pPr>
            <w:ins w:id="989" w:author="GIRAUD Christian" w:date="2014-06-06T16:49:00Z">
              <w:r>
                <w:t>156</w:t>
              </w:r>
            </w:ins>
          </w:p>
        </w:tc>
        <w:tc>
          <w:tcPr>
            <w:tcW w:w="3969" w:type="dxa"/>
          </w:tcPr>
          <w:p w14:paraId="34D553C7" w14:textId="77777777" w:rsidR="00E26D79" w:rsidRDefault="00E26D79" w:rsidP="00BF75F3">
            <w:pPr>
              <w:rPr>
                <w:ins w:id="990" w:author="GIRAUD Christian" w:date="2014-06-06T16:49:00Z"/>
              </w:rPr>
            </w:pPr>
            <w:ins w:id="991" w:author="GIRAUD Christian" w:date="2014-06-06T16:49:00Z">
              <w:r>
                <w:t>Termination o</w:t>
              </w:r>
              <w:r w:rsidR="00431D56">
                <w:t xml:space="preserve">f </w:t>
              </w:r>
              <w:r>
                <w:t>communication session</w:t>
              </w:r>
            </w:ins>
          </w:p>
        </w:tc>
        <w:tc>
          <w:tcPr>
            <w:tcW w:w="1134" w:type="dxa"/>
          </w:tcPr>
          <w:p w14:paraId="76FBC9B0" w14:textId="77777777" w:rsidR="00E26D79" w:rsidRDefault="00E26D79" w:rsidP="00BF75F3">
            <w:pPr>
              <w:rPr>
                <w:ins w:id="992" w:author="GIRAUD Christian" w:date="2014-06-06T16:49:00Z"/>
              </w:rPr>
            </w:pPr>
            <w:ins w:id="993" w:author="GIRAUD Christian" w:date="2014-06-06T16:49:00Z">
              <w:r>
                <w:t>RBC, RIU</w:t>
              </w:r>
            </w:ins>
          </w:p>
        </w:tc>
        <w:tc>
          <w:tcPr>
            <w:tcW w:w="3544" w:type="dxa"/>
          </w:tcPr>
          <w:p w14:paraId="34756152" w14:textId="77777777" w:rsidR="00E26D79" w:rsidRDefault="00431D56" w:rsidP="00BF75F3">
            <w:pPr>
              <w:rPr>
                <w:ins w:id="994" w:author="GIRAUD Christian" w:date="2014-06-06T16:49:00Z"/>
              </w:rPr>
            </w:pPr>
            <w:ins w:id="995" w:author="GIRAUD Christian" w:date="2014-06-06T16:49:00Z">
              <w:r>
                <w:rPr>
                  <w:sz w:val="16"/>
                  <w:szCs w:val="16"/>
                  <w:lang w:val="fr-FR"/>
                </w:rPr>
                <w:t>T_TRAIN, NID_ENGINE</w:t>
              </w:r>
            </w:ins>
          </w:p>
        </w:tc>
      </w:tr>
      <w:tr w:rsidR="00E26D79" w:rsidRPr="00431D56" w14:paraId="6408E0F5" w14:textId="77777777" w:rsidTr="00E26D79">
        <w:tblPrEx>
          <w:tblCellMar>
            <w:top w:w="0" w:type="dxa"/>
            <w:bottom w:w="0" w:type="dxa"/>
          </w:tblCellMar>
        </w:tblPrEx>
        <w:trPr>
          <w:ins w:id="996" w:author="GIRAUD Christian" w:date="2014-06-06T16:49:00Z"/>
        </w:trPr>
        <w:tc>
          <w:tcPr>
            <w:tcW w:w="779" w:type="dxa"/>
          </w:tcPr>
          <w:p w14:paraId="638171B7" w14:textId="77777777" w:rsidR="00E26D79" w:rsidRDefault="00E26D79" w:rsidP="00BF75F3">
            <w:pPr>
              <w:rPr>
                <w:ins w:id="997" w:author="GIRAUD Christian" w:date="2014-06-06T16:49:00Z"/>
              </w:rPr>
            </w:pPr>
            <w:ins w:id="998" w:author="GIRAUD Christian" w:date="2014-06-06T16:49:00Z">
              <w:r>
                <w:t>157</w:t>
              </w:r>
            </w:ins>
          </w:p>
        </w:tc>
        <w:tc>
          <w:tcPr>
            <w:tcW w:w="3969" w:type="dxa"/>
          </w:tcPr>
          <w:p w14:paraId="77F45AF6" w14:textId="77777777" w:rsidR="00E26D79" w:rsidRDefault="00E26D79" w:rsidP="00BF75F3">
            <w:pPr>
              <w:rPr>
                <w:ins w:id="999" w:author="GIRAUD Christian" w:date="2014-06-06T16:49:00Z"/>
              </w:rPr>
            </w:pPr>
            <w:ins w:id="1000" w:author="GIRAUD Christian" w:date="2014-06-06T16:49:00Z">
              <w:r>
                <w:t>SoM Position Report</w:t>
              </w:r>
            </w:ins>
          </w:p>
        </w:tc>
        <w:tc>
          <w:tcPr>
            <w:tcW w:w="1134" w:type="dxa"/>
          </w:tcPr>
          <w:p w14:paraId="74527544" w14:textId="77777777" w:rsidR="00E26D79" w:rsidRDefault="00E26D79" w:rsidP="00BF75F3">
            <w:pPr>
              <w:rPr>
                <w:ins w:id="1001" w:author="GIRAUD Christian" w:date="2014-06-06T16:49:00Z"/>
              </w:rPr>
            </w:pPr>
            <w:ins w:id="1002" w:author="GIRAUD Christian" w:date="2014-06-06T16:49:00Z">
              <w:r>
                <w:t>RBC</w:t>
              </w:r>
            </w:ins>
          </w:p>
        </w:tc>
        <w:tc>
          <w:tcPr>
            <w:tcW w:w="3544" w:type="dxa"/>
          </w:tcPr>
          <w:p w14:paraId="1A69B31B" w14:textId="77777777" w:rsidR="00E26D79" w:rsidRPr="00431D56" w:rsidRDefault="00BE0922" w:rsidP="00BF75F3">
            <w:pPr>
              <w:rPr>
                <w:ins w:id="1003" w:author="GIRAUD Christian" w:date="2014-06-06T16:49:00Z"/>
                <w:lang w:val="fr-FR"/>
              </w:rPr>
            </w:pPr>
            <w:ins w:id="1004" w:author="GIRAUD Christian" w:date="2014-06-06T16:49:00Z">
              <w:r>
                <w:rPr>
                  <w:sz w:val="16"/>
                  <w:szCs w:val="16"/>
                  <w:lang w:val="fr-FR"/>
                </w:rPr>
                <w:t>T_TRAIN, NID_ENGINE + 0 / 1</w:t>
              </w:r>
              <w:r w:rsidR="00431D56">
                <w:rPr>
                  <w:sz w:val="16"/>
                  <w:szCs w:val="16"/>
                  <w:lang w:val="fr-FR"/>
                </w:rPr>
                <w:t xml:space="preserve"> + Q_STATUS</w:t>
              </w:r>
            </w:ins>
          </w:p>
        </w:tc>
      </w:tr>
      <w:tr w:rsidR="00E26D79" w:rsidRPr="00431D56" w14:paraId="6A91EC5C" w14:textId="77777777" w:rsidTr="00E26D79">
        <w:tblPrEx>
          <w:tblCellMar>
            <w:top w:w="0" w:type="dxa"/>
            <w:bottom w:w="0" w:type="dxa"/>
          </w:tblCellMar>
        </w:tblPrEx>
        <w:trPr>
          <w:ins w:id="1005" w:author="GIRAUD Christian" w:date="2014-06-06T16:49:00Z"/>
        </w:trPr>
        <w:tc>
          <w:tcPr>
            <w:tcW w:w="779" w:type="dxa"/>
          </w:tcPr>
          <w:p w14:paraId="43AB0227" w14:textId="77777777" w:rsidR="00E26D79" w:rsidRDefault="00E26D79" w:rsidP="00BF75F3">
            <w:pPr>
              <w:rPr>
                <w:ins w:id="1006" w:author="GIRAUD Christian" w:date="2014-06-06T16:49:00Z"/>
              </w:rPr>
            </w:pPr>
            <w:ins w:id="1007" w:author="GIRAUD Christian" w:date="2014-06-06T16:49:00Z">
              <w:r>
                <w:t>158</w:t>
              </w:r>
            </w:ins>
          </w:p>
        </w:tc>
        <w:tc>
          <w:tcPr>
            <w:tcW w:w="3969" w:type="dxa"/>
          </w:tcPr>
          <w:p w14:paraId="127E6245" w14:textId="77777777" w:rsidR="00E26D79" w:rsidRDefault="00E26D79" w:rsidP="00BF75F3">
            <w:pPr>
              <w:rPr>
                <w:ins w:id="1008" w:author="GIRAUD Christian" w:date="2014-06-06T16:49:00Z"/>
              </w:rPr>
            </w:pPr>
            <w:ins w:id="1009" w:author="GIRAUD Christian" w:date="2014-06-06T16:49:00Z">
              <w:r w:rsidRPr="008A1ABC">
                <w:t xml:space="preserve">Text message </w:t>
              </w:r>
              <w:r>
                <w:t>acknowledged</w:t>
              </w:r>
              <w:r w:rsidRPr="008A1ABC">
                <w:t xml:space="preserve"> by driver</w:t>
              </w:r>
            </w:ins>
          </w:p>
        </w:tc>
        <w:tc>
          <w:tcPr>
            <w:tcW w:w="1134" w:type="dxa"/>
          </w:tcPr>
          <w:p w14:paraId="158CAB37" w14:textId="77777777" w:rsidR="00E26D79" w:rsidRDefault="00E26D79" w:rsidP="00BF75F3">
            <w:pPr>
              <w:rPr>
                <w:ins w:id="1010" w:author="GIRAUD Christian" w:date="2014-06-06T16:49:00Z"/>
              </w:rPr>
            </w:pPr>
            <w:ins w:id="1011" w:author="GIRAUD Christian" w:date="2014-06-06T16:49:00Z">
              <w:r>
                <w:t>RBC</w:t>
              </w:r>
            </w:ins>
          </w:p>
        </w:tc>
        <w:tc>
          <w:tcPr>
            <w:tcW w:w="3544" w:type="dxa"/>
          </w:tcPr>
          <w:p w14:paraId="50910EA8" w14:textId="77777777" w:rsidR="00431D56" w:rsidRDefault="00BE0922" w:rsidP="00431D56">
            <w:pPr>
              <w:jc w:val="left"/>
              <w:rPr>
                <w:ins w:id="1012" w:author="GIRAUD Christian" w:date="2014-06-06T16:49:00Z"/>
                <w:sz w:val="16"/>
                <w:szCs w:val="16"/>
                <w:lang w:val="fr-FR"/>
              </w:rPr>
            </w:pPr>
            <w:ins w:id="1013" w:author="GIRAUD Christian" w:date="2014-06-06T16:49:00Z">
              <w:r>
                <w:rPr>
                  <w:sz w:val="16"/>
                  <w:szCs w:val="16"/>
                  <w:lang w:val="fr-FR"/>
                </w:rPr>
                <w:t>T_TRAIN, NID_ENGINE + 0 / 1</w:t>
              </w:r>
              <w:r w:rsidR="00431D56">
                <w:rPr>
                  <w:sz w:val="16"/>
                  <w:szCs w:val="16"/>
                  <w:lang w:val="fr-FR"/>
                </w:rPr>
                <w:t xml:space="preserve"> </w:t>
              </w:r>
            </w:ins>
          </w:p>
          <w:p w14:paraId="67EC2D47" w14:textId="77777777" w:rsidR="00E26D79" w:rsidRPr="00431D56" w:rsidRDefault="00431D56" w:rsidP="00431D56">
            <w:pPr>
              <w:jc w:val="left"/>
              <w:rPr>
                <w:ins w:id="1014" w:author="GIRAUD Christian" w:date="2014-06-06T16:49:00Z"/>
                <w:lang w:val="fr-FR"/>
              </w:rPr>
            </w:pPr>
            <w:ins w:id="1015" w:author="GIRAUD Christian" w:date="2014-06-06T16:49:00Z">
              <w:r>
                <w:rPr>
                  <w:sz w:val="16"/>
                  <w:szCs w:val="16"/>
                  <w:lang w:val="fr-FR"/>
                </w:rPr>
                <w:t>+ NID_TEXTMESSAGE</w:t>
              </w:r>
            </w:ins>
          </w:p>
        </w:tc>
      </w:tr>
      <w:tr w:rsidR="00E26D79" w:rsidRPr="00431D56" w14:paraId="1638D5BE" w14:textId="77777777" w:rsidTr="00E26D79">
        <w:tblPrEx>
          <w:tblCellMar>
            <w:top w:w="0" w:type="dxa"/>
            <w:bottom w:w="0" w:type="dxa"/>
          </w:tblCellMar>
        </w:tblPrEx>
        <w:trPr>
          <w:ins w:id="1016" w:author="GIRAUD Christian" w:date="2014-06-06T16:49:00Z"/>
        </w:trPr>
        <w:tc>
          <w:tcPr>
            <w:tcW w:w="779" w:type="dxa"/>
          </w:tcPr>
          <w:p w14:paraId="7B257104" w14:textId="77777777" w:rsidR="00E26D79" w:rsidRDefault="00E26D79" w:rsidP="00BF75F3">
            <w:pPr>
              <w:rPr>
                <w:ins w:id="1017" w:author="GIRAUD Christian" w:date="2014-06-06T16:49:00Z"/>
              </w:rPr>
            </w:pPr>
            <w:ins w:id="1018" w:author="GIRAUD Christian" w:date="2014-06-06T16:49:00Z">
              <w:r>
                <w:t>159</w:t>
              </w:r>
            </w:ins>
          </w:p>
        </w:tc>
        <w:tc>
          <w:tcPr>
            <w:tcW w:w="3969" w:type="dxa"/>
          </w:tcPr>
          <w:p w14:paraId="666DA05C" w14:textId="77777777" w:rsidR="00E26D79" w:rsidRDefault="00E26D79" w:rsidP="00BF75F3">
            <w:pPr>
              <w:rPr>
                <w:ins w:id="1019" w:author="GIRAUD Christian" w:date="2014-06-06T16:49:00Z"/>
              </w:rPr>
            </w:pPr>
            <w:ins w:id="1020" w:author="GIRAUD Christian" w:date="2014-06-06T16:49:00Z">
              <w:r>
                <w:t>Session Established</w:t>
              </w:r>
            </w:ins>
          </w:p>
        </w:tc>
        <w:tc>
          <w:tcPr>
            <w:tcW w:w="1134" w:type="dxa"/>
          </w:tcPr>
          <w:p w14:paraId="16ADD7A5" w14:textId="77777777" w:rsidR="00E26D79" w:rsidRDefault="00E26D79" w:rsidP="00BF75F3">
            <w:pPr>
              <w:rPr>
                <w:ins w:id="1021" w:author="GIRAUD Christian" w:date="2014-06-06T16:49:00Z"/>
              </w:rPr>
            </w:pPr>
            <w:ins w:id="1022" w:author="GIRAUD Christian" w:date="2014-06-06T16:49:00Z">
              <w:r>
                <w:t>RBC, RIU</w:t>
              </w:r>
            </w:ins>
          </w:p>
        </w:tc>
        <w:tc>
          <w:tcPr>
            <w:tcW w:w="3544" w:type="dxa"/>
          </w:tcPr>
          <w:p w14:paraId="26368FD6" w14:textId="77777777" w:rsidR="00E26D79" w:rsidRPr="00431D56" w:rsidRDefault="00431D56" w:rsidP="00BF75F3">
            <w:pPr>
              <w:rPr>
                <w:ins w:id="1023" w:author="GIRAUD Christian" w:date="2014-06-06T16:49:00Z"/>
                <w:lang w:val="fr-FR"/>
              </w:rPr>
            </w:pPr>
            <w:ins w:id="1024" w:author="GIRAUD Christian" w:date="2014-06-06T16:49:00Z">
              <w:r>
                <w:rPr>
                  <w:sz w:val="16"/>
                  <w:szCs w:val="16"/>
                  <w:lang w:val="fr-FR"/>
                </w:rPr>
                <w:t>T_TRAIN, NID_ENGINE + OP</w:t>
              </w:r>
            </w:ins>
          </w:p>
        </w:tc>
      </w:tr>
    </w:tbl>
    <w:p w14:paraId="1D6C9B10" w14:textId="77777777" w:rsidR="00DF382F" w:rsidRPr="00431D56" w:rsidRDefault="00DF382F" w:rsidP="00DF382F">
      <w:pPr>
        <w:pStyle w:val="Corpsdetexte"/>
        <w:ind w:left="0"/>
        <w:rPr>
          <w:lang w:val="fr-FR"/>
          <w:rPrChange w:id="1025" w:author="GIRAUD Christian" w:date="2014-06-06T16:49:00Z">
            <w:rPr/>
          </w:rPrChange>
        </w:rPr>
      </w:pPr>
    </w:p>
    <w:p w14:paraId="6A8581C3" w14:textId="77777777" w:rsidR="00DF382F" w:rsidRDefault="00B15932" w:rsidP="00DF382F">
      <w:pPr>
        <w:pStyle w:val="Titre2"/>
        <w:ind w:left="851" w:hanging="851"/>
      </w:pPr>
      <w:bookmarkStart w:id="1026" w:name="_Toc389836201"/>
      <w:bookmarkStart w:id="1027" w:name="_Toc388370117"/>
      <w:r>
        <w:t>System Data</w:t>
      </w:r>
      <w:bookmarkEnd w:id="1026"/>
      <w:bookmarkEnd w:id="1027"/>
    </w:p>
    <w:p w14:paraId="1ED00496" w14:textId="77777777" w:rsidR="00B70F33" w:rsidRDefault="00B70F33" w:rsidP="00F54EFE">
      <w:pPr>
        <w:pStyle w:val="Corpsdetexte"/>
        <w:ind w:left="851" w:hanging="851"/>
      </w:pPr>
      <w:r>
        <w:t>See subset-026 chap3.18.</w:t>
      </w:r>
    </w:p>
    <w:p w14:paraId="2D4CB3CD" w14:textId="77777777" w:rsidR="00B70F33" w:rsidRDefault="00B70F33" w:rsidP="00F54EFE">
      <w:pPr>
        <w:pStyle w:val="Corpsdetexte"/>
        <w:ind w:left="851" w:hanging="851"/>
      </w:pPr>
    </w:p>
    <w:p w14:paraId="729A99FC" w14:textId="77777777" w:rsidR="00B70F33" w:rsidRDefault="00B70F33" w:rsidP="00F54EFE">
      <w:pPr>
        <w:pStyle w:val="Titre3"/>
        <w:ind w:left="851" w:hanging="851"/>
      </w:pPr>
      <w:bookmarkStart w:id="1028" w:name="_Toc389836202"/>
      <w:bookmarkStart w:id="1029" w:name="_Toc388370118"/>
      <w:r>
        <w:t>Fixed Values</w:t>
      </w:r>
      <w:bookmarkEnd w:id="1028"/>
      <w:bookmarkEnd w:id="1029"/>
    </w:p>
    <w:p w14:paraId="30124292" w14:textId="77777777" w:rsidR="00B70F33" w:rsidRDefault="00DF382F" w:rsidP="00F54EFE">
      <w:pPr>
        <w:pStyle w:val="Corpsdetexte"/>
        <w:ind w:left="851" w:hanging="851"/>
      </w:pPr>
      <w:r>
        <w:t>Data are defined in basic software before a compilation.</w:t>
      </w:r>
    </w:p>
    <w:p w14:paraId="4790B5C7" w14:textId="77777777" w:rsidR="00DF382F" w:rsidRDefault="00DF382F" w:rsidP="00F54EFE">
      <w:pPr>
        <w:pStyle w:val="Corpsdetexte"/>
        <w:ind w:left="851" w:hanging="851"/>
      </w:pPr>
    </w:p>
    <w:p w14:paraId="159A6BDC" w14:textId="77777777" w:rsidR="00B70F33" w:rsidRDefault="00B70F33" w:rsidP="00F54EFE">
      <w:pPr>
        <w:pStyle w:val="Titre3"/>
        <w:ind w:left="851" w:hanging="851"/>
      </w:pPr>
      <w:bookmarkStart w:id="1030" w:name="_Toc389836203"/>
      <w:bookmarkStart w:id="1031" w:name="_Toc388370119"/>
      <w:r>
        <w:lastRenderedPageBreak/>
        <w:t>National Values</w:t>
      </w:r>
      <w:bookmarkEnd w:id="1030"/>
      <w:bookmarkEnd w:id="1031"/>
    </w:p>
    <w:p w14:paraId="6028A538" w14:textId="45BF2C3D" w:rsidR="00AF6500" w:rsidRDefault="006D3257" w:rsidP="00F54EFE">
      <w:pPr>
        <w:pStyle w:val="Corpsdetexte"/>
        <w:ind w:left="851" w:hanging="851"/>
      </w:pPr>
      <w:r>
        <w:t>Data are transmitted with “Country Number</w:t>
      </w:r>
      <w:del w:id="1032" w:author="GIRAUD Christian" w:date="2014-06-06T16:49:00Z">
        <w:r>
          <w:delText>”.</w:delText>
        </w:r>
      </w:del>
      <w:ins w:id="1033" w:author="GIRAUD Christian" w:date="2014-06-06T16:49:00Z">
        <w:r>
          <w:t>”</w:t>
        </w:r>
        <w:r w:rsidR="00AF6500">
          <w:t xml:space="preserve"> through packet  3 :</w:t>
        </w:r>
      </w:ins>
    </w:p>
    <w:p w14:paraId="12574E6E" w14:textId="77777777" w:rsidR="00AF6500" w:rsidRDefault="00AF6500" w:rsidP="00AF6500">
      <w:pPr>
        <w:pStyle w:val="Corpsdetexte"/>
        <w:numPr>
          <w:ilvl w:val="0"/>
          <w:numId w:val="24"/>
        </w:numPr>
        <w:rPr>
          <w:ins w:id="1034" w:author="GIRAUD Christian" w:date="2014-06-06T16:49:00Z"/>
        </w:rPr>
      </w:pPr>
      <w:ins w:id="1035" w:author="GIRAUD Christian" w:date="2014-06-06T16:49:00Z">
        <w:r>
          <w:t>by balise for all levels,</w:t>
        </w:r>
      </w:ins>
    </w:p>
    <w:p w14:paraId="3A6899D1" w14:textId="77777777" w:rsidR="006D3257" w:rsidRDefault="00AF6500" w:rsidP="00AF6500">
      <w:pPr>
        <w:pStyle w:val="Corpsdetexte"/>
        <w:numPr>
          <w:ilvl w:val="0"/>
          <w:numId w:val="24"/>
        </w:numPr>
        <w:rPr>
          <w:ins w:id="1036" w:author="GIRAUD Christian" w:date="2014-06-06T16:49:00Z"/>
        </w:rPr>
      </w:pPr>
      <w:ins w:id="1037" w:author="GIRAUD Christian" w:date="2014-06-06T16:49:00Z">
        <w:r>
          <w:t>by radio for level  2/3</w:t>
        </w:r>
        <w:r w:rsidR="006D3257">
          <w:t>.</w:t>
        </w:r>
      </w:ins>
    </w:p>
    <w:p w14:paraId="59E1C82E" w14:textId="77777777" w:rsidR="00B70F33" w:rsidRDefault="006D3257" w:rsidP="00F54EFE">
      <w:pPr>
        <w:pStyle w:val="Corpsdetexte"/>
        <w:ind w:left="851" w:hanging="851"/>
      </w:pPr>
      <w:r>
        <w:t xml:space="preserve"> </w:t>
      </w:r>
    </w:p>
    <w:p w14:paraId="45C98412" w14:textId="77777777" w:rsidR="00B70F33" w:rsidRDefault="00B70F33" w:rsidP="00F54EFE">
      <w:pPr>
        <w:pStyle w:val="Titre3"/>
        <w:ind w:left="851" w:hanging="851"/>
      </w:pPr>
      <w:bookmarkStart w:id="1038" w:name="_Toc389836204"/>
      <w:bookmarkStart w:id="1039" w:name="_Toc388370120"/>
      <w:r>
        <w:t>Train Data</w:t>
      </w:r>
      <w:bookmarkEnd w:id="1038"/>
      <w:bookmarkEnd w:id="1039"/>
    </w:p>
    <w:p w14:paraId="5EDC8DF0" w14:textId="77777777" w:rsidR="00B70F33" w:rsidRDefault="006D3257" w:rsidP="00F54EFE">
      <w:pPr>
        <w:pStyle w:val="Corpsdetexte"/>
        <w:ind w:left="851" w:hanging="851"/>
      </w:pPr>
      <w:r>
        <w:t>Data must be defined at standstill, before a mission :</w:t>
      </w:r>
    </w:p>
    <w:p w14:paraId="4E3E2380" w14:textId="77777777" w:rsidR="006D3257" w:rsidRPr="003433A7" w:rsidRDefault="006D3257" w:rsidP="006D3257">
      <w:pPr>
        <w:pStyle w:val="Indent1"/>
        <w:numPr>
          <w:ilvl w:val="0"/>
          <w:numId w:val="26"/>
        </w:numPr>
      </w:pPr>
      <w:r w:rsidRPr="003433A7">
        <w:t>Train category(ies)</w:t>
      </w:r>
    </w:p>
    <w:p w14:paraId="40E4D43F" w14:textId="77777777" w:rsidR="006D3257" w:rsidRPr="003433A7" w:rsidRDefault="006D3257" w:rsidP="006D3257">
      <w:pPr>
        <w:pStyle w:val="Indent1"/>
        <w:numPr>
          <w:ilvl w:val="0"/>
          <w:numId w:val="26"/>
        </w:numPr>
      </w:pPr>
      <w:r w:rsidRPr="003433A7">
        <w:t>Train length</w:t>
      </w:r>
    </w:p>
    <w:p w14:paraId="25AF3A33" w14:textId="77777777" w:rsidR="006D3257" w:rsidRPr="003433A7" w:rsidRDefault="006D3257" w:rsidP="006D3257">
      <w:pPr>
        <w:pStyle w:val="Indent1"/>
        <w:numPr>
          <w:ilvl w:val="0"/>
          <w:numId w:val="26"/>
        </w:numPr>
      </w:pPr>
      <w:r w:rsidRPr="003433A7">
        <w:t>Traction / brake parameters</w:t>
      </w:r>
    </w:p>
    <w:p w14:paraId="4E586AAD" w14:textId="77777777" w:rsidR="006D3257" w:rsidRPr="003433A7" w:rsidRDefault="006D3257" w:rsidP="006D3257">
      <w:pPr>
        <w:pStyle w:val="Indent1"/>
        <w:numPr>
          <w:ilvl w:val="0"/>
          <w:numId w:val="26"/>
        </w:numPr>
      </w:pPr>
      <w:r w:rsidRPr="003433A7">
        <w:t>Maximum train speed</w:t>
      </w:r>
    </w:p>
    <w:p w14:paraId="310158DF" w14:textId="77777777" w:rsidR="006D3257" w:rsidRPr="003433A7" w:rsidRDefault="006D3257" w:rsidP="006D3257">
      <w:pPr>
        <w:pStyle w:val="Indent1"/>
        <w:numPr>
          <w:ilvl w:val="0"/>
          <w:numId w:val="26"/>
        </w:numPr>
      </w:pPr>
      <w:r w:rsidRPr="003433A7">
        <w:t xml:space="preserve">Loading gauge </w:t>
      </w:r>
    </w:p>
    <w:p w14:paraId="1BBB3DAD" w14:textId="77777777" w:rsidR="006D3257" w:rsidRPr="003433A7" w:rsidRDefault="006D3257" w:rsidP="006D3257">
      <w:pPr>
        <w:pStyle w:val="Indent1"/>
        <w:numPr>
          <w:ilvl w:val="0"/>
          <w:numId w:val="26"/>
        </w:numPr>
      </w:pPr>
      <w:r w:rsidRPr="003433A7">
        <w:t>Axle load</w:t>
      </w:r>
      <w:r>
        <w:t xml:space="preserve"> category</w:t>
      </w:r>
    </w:p>
    <w:p w14:paraId="7939E771" w14:textId="77777777" w:rsidR="006D3257" w:rsidRPr="003433A7" w:rsidRDefault="006D3257" w:rsidP="006D3257">
      <w:pPr>
        <w:pStyle w:val="Indent1"/>
        <w:numPr>
          <w:ilvl w:val="0"/>
          <w:numId w:val="26"/>
        </w:numPr>
      </w:pPr>
      <w:r>
        <w:t>Traction system(s)</w:t>
      </w:r>
      <w:r w:rsidRPr="003433A7">
        <w:t xml:space="preserve"> accepted by the </w:t>
      </w:r>
      <w:r>
        <w:t>engine</w:t>
      </w:r>
    </w:p>
    <w:p w14:paraId="3D70D2D6" w14:textId="77777777" w:rsidR="006D3257" w:rsidRPr="003433A7" w:rsidRDefault="006D3257" w:rsidP="006D3257">
      <w:pPr>
        <w:pStyle w:val="Indent1"/>
        <w:numPr>
          <w:ilvl w:val="0"/>
          <w:numId w:val="26"/>
        </w:numPr>
      </w:pPr>
      <w:r w:rsidRPr="003433A7">
        <w:t xml:space="preserve">Train fitted with airtight system </w:t>
      </w:r>
    </w:p>
    <w:p w14:paraId="2C552E17" w14:textId="77777777" w:rsidR="006D3257" w:rsidRPr="003433A7" w:rsidRDefault="006D3257" w:rsidP="006D3257">
      <w:pPr>
        <w:pStyle w:val="Indent1"/>
        <w:numPr>
          <w:ilvl w:val="0"/>
          <w:numId w:val="26"/>
        </w:numPr>
      </w:pPr>
      <w:r w:rsidRPr="003433A7">
        <w:t xml:space="preserve">List of </w:t>
      </w:r>
      <w:r>
        <w:t>National Systems</w:t>
      </w:r>
      <w:r w:rsidRPr="003433A7">
        <w:t xml:space="preserve"> available on-board</w:t>
      </w:r>
    </w:p>
    <w:p w14:paraId="5AD5F3BB" w14:textId="77777777" w:rsidR="006D3257" w:rsidRPr="003433A7" w:rsidRDefault="006D3257" w:rsidP="006D3257">
      <w:pPr>
        <w:pStyle w:val="Indent1"/>
        <w:numPr>
          <w:ilvl w:val="0"/>
          <w:numId w:val="26"/>
        </w:numPr>
      </w:pPr>
      <w:r>
        <w:t>Intentionally deleted</w:t>
      </w:r>
    </w:p>
    <w:p w14:paraId="5CF442CB" w14:textId="77777777" w:rsidR="006D3257" w:rsidRPr="003433A7" w:rsidRDefault="006D3257" w:rsidP="006D3257">
      <w:pPr>
        <w:pStyle w:val="Indent1"/>
        <w:numPr>
          <w:ilvl w:val="0"/>
          <w:numId w:val="26"/>
        </w:numPr>
      </w:pPr>
      <w:r w:rsidRPr="003433A7">
        <w:t xml:space="preserve">Axle number </w:t>
      </w:r>
    </w:p>
    <w:p w14:paraId="21B35B3C" w14:textId="77777777" w:rsidR="006D3257" w:rsidRDefault="006D3257" w:rsidP="00F54EFE">
      <w:pPr>
        <w:pStyle w:val="Corpsdetexte"/>
        <w:ind w:left="851" w:hanging="851"/>
      </w:pPr>
    </w:p>
    <w:p w14:paraId="78BFDF71" w14:textId="77777777" w:rsidR="00B70F33" w:rsidRDefault="00B70F33" w:rsidP="00F54EFE">
      <w:pPr>
        <w:pStyle w:val="Titre3"/>
        <w:ind w:left="851" w:hanging="851"/>
      </w:pPr>
      <w:bookmarkStart w:id="1040" w:name="_Toc389836205"/>
      <w:bookmarkStart w:id="1041" w:name="_Toc388370121"/>
      <w:r>
        <w:t>Additional Data</w:t>
      </w:r>
      <w:bookmarkEnd w:id="1040"/>
      <w:bookmarkEnd w:id="1041"/>
    </w:p>
    <w:p w14:paraId="73EBD94D" w14:textId="77777777" w:rsidR="00B70F33" w:rsidRDefault="004C1692" w:rsidP="00F54EFE">
      <w:pPr>
        <w:pStyle w:val="Corpsdetexte"/>
        <w:ind w:left="851" w:hanging="851"/>
      </w:pPr>
      <w:r>
        <w:t>Data are provided through DMI :</w:t>
      </w:r>
    </w:p>
    <w:p w14:paraId="39FC4480" w14:textId="77777777" w:rsidR="004C1692" w:rsidRPr="003433A7" w:rsidRDefault="004C1692" w:rsidP="004C1692">
      <w:pPr>
        <w:pStyle w:val="Indent1"/>
        <w:numPr>
          <w:ilvl w:val="0"/>
          <w:numId w:val="27"/>
        </w:numPr>
      </w:pPr>
      <w:r>
        <w:t>Driver_ Id</w:t>
      </w:r>
    </w:p>
    <w:p w14:paraId="1DDCC123" w14:textId="77777777" w:rsidR="004C1692" w:rsidRDefault="004C1692" w:rsidP="004C1692">
      <w:pPr>
        <w:pStyle w:val="Indent1"/>
        <w:numPr>
          <w:ilvl w:val="0"/>
          <w:numId w:val="27"/>
        </w:numPr>
      </w:pPr>
      <w:r>
        <w:t>ETCS level</w:t>
      </w:r>
    </w:p>
    <w:p w14:paraId="38EA1F00" w14:textId="77777777" w:rsidR="004C1692" w:rsidRDefault="004C1692" w:rsidP="004C1692">
      <w:pPr>
        <w:pStyle w:val="Indent1"/>
        <w:numPr>
          <w:ilvl w:val="0"/>
          <w:numId w:val="27"/>
        </w:numPr>
      </w:pPr>
      <w:r w:rsidRPr="003433A7">
        <w:t>Radio Network identific</w:t>
      </w:r>
      <w:r>
        <w:t>ation</w:t>
      </w:r>
    </w:p>
    <w:p w14:paraId="08B42130" w14:textId="77777777" w:rsidR="004C1692" w:rsidRDefault="004C1692" w:rsidP="004C1692">
      <w:pPr>
        <w:pStyle w:val="Indent1"/>
        <w:numPr>
          <w:ilvl w:val="0"/>
          <w:numId w:val="27"/>
        </w:numPr>
      </w:pPr>
      <w:r>
        <w:t>RBC Identification</w:t>
      </w:r>
    </w:p>
    <w:p w14:paraId="0169EE48" w14:textId="77777777" w:rsidR="004C1692" w:rsidRPr="003433A7" w:rsidRDefault="004C1692" w:rsidP="004C1692">
      <w:pPr>
        <w:pStyle w:val="Indent1"/>
        <w:numPr>
          <w:ilvl w:val="0"/>
          <w:numId w:val="27"/>
        </w:numPr>
      </w:pPr>
      <w:r w:rsidRPr="003433A7">
        <w:t>Telephone Number</w:t>
      </w:r>
    </w:p>
    <w:p w14:paraId="57E6EA57" w14:textId="77777777" w:rsidR="004C1692" w:rsidRDefault="004C1692" w:rsidP="004C1692">
      <w:pPr>
        <w:pStyle w:val="Indent1"/>
        <w:numPr>
          <w:ilvl w:val="0"/>
          <w:numId w:val="27"/>
        </w:numPr>
      </w:pPr>
      <w:r>
        <w:t>ETCS Identity</w:t>
      </w:r>
    </w:p>
    <w:p w14:paraId="50B8EF8F" w14:textId="77777777" w:rsidR="00C516F9" w:rsidRDefault="00C516F9" w:rsidP="004C1692">
      <w:pPr>
        <w:pStyle w:val="Indent1"/>
        <w:numPr>
          <w:ilvl w:val="0"/>
          <w:numId w:val="27"/>
        </w:numPr>
      </w:pPr>
      <w:r>
        <w:t>Train Running Number</w:t>
      </w:r>
    </w:p>
    <w:p w14:paraId="61CB3217" w14:textId="77777777" w:rsidR="004C1692" w:rsidRDefault="004C1692" w:rsidP="00C516F9">
      <w:pPr>
        <w:pStyle w:val="Indent1"/>
        <w:numPr>
          <w:ilvl w:val="0"/>
          <w:numId w:val="27"/>
        </w:numPr>
      </w:pPr>
      <w:r>
        <w:t>Adhesion factor</w:t>
      </w:r>
    </w:p>
    <w:p w14:paraId="4B4D80D5" w14:textId="77777777" w:rsidR="00B70F33" w:rsidRDefault="00B70F33" w:rsidP="00C516F9">
      <w:pPr>
        <w:pStyle w:val="Titre3"/>
        <w:ind w:left="851" w:hanging="851"/>
      </w:pPr>
      <w:bookmarkStart w:id="1042" w:name="_Toc389836206"/>
      <w:bookmarkStart w:id="1043" w:name="_Toc388370122"/>
      <w:r>
        <w:t>Date and Time</w:t>
      </w:r>
      <w:bookmarkEnd w:id="1042"/>
      <w:bookmarkEnd w:id="1043"/>
    </w:p>
    <w:p w14:paraId="77545B78" w14:textId="77777777" w:rsidR="00B15932" w:rsidRDefault="00B70F33" w:rsidP="00F54EFE">
      <w:pPr>
        <w:pStyle w:val="Titre4"/>
        <w:ind w:left="851" w:hanging="851"/>
      </w:pPr>
      <w:bookmarkStart w:id="1044" w:name="_Toc389836207"/>
      <w:bookmarkStart w:id="1045" w:name="_Toc388370123"/>
      <w:r>
        <w:t>UTC</w:t>
      </w:r>
      <w:bookmarkEnd w:id="1044"/>
      <w:bookmarkEnd w:id="1045"/>
    </w:p>
    <w:p w14:paraId="7A46009A" w14:textId="77777777" w:rsidR="00B70F33" w:rsidRDefault="00B70F33" w:rsidP="00F54EFE">
      <w:pPr>
        <w:pStyle w:val="Corpsdetexte"/>
        <w:ind w:left="851" w:hanging="851"/>
      </w:pPr>
    </w:p>
    <w:p w14:paraId="6A921771" w14:textId="77777777" w:rsidR="00B70F33" w:rsidRDefault="00B70F33" w:rsidP="00F54EFE">
      <w:pPr>
        <w:pStyle w:val="Titre3"/>
        <w:ind w:left="851" w:hanging="851"/>
      </w:pPr>
      <w:bookmarkStart w:id="1046" w:name="_Toc389836208"/>
      <w:bookmarkStart w:id="1047" w:name="_Toc388370124"/>
      <w:r>
        <w:lastRenderedPageBreak/>
        <w:t>Data view</w:t>
      </w:r>
      <w:bookmarkEnd w:id="1046"/>
      <w:bookmarkEnd w:id="1047"/>
    </w:p>
    <w:p w14:paraId="019A41DE" w14:textId="77777777" w:rsidR="00B15932" w:rsidRDefault="00C516F9" w:rsidP="00F54EFE">
      <w:pPr>
        <w:pStyle w:val="Corpsdetexte"/>
        <w:ind w:left="851" w:hanging="851"/>
      </w:pPr>
      <w:r>
        <w:t>TBD.</w:t>
      </w:r>
    </w:p>
    <w:p w14:paraId="15DD7FC6" w14:textId="77777777" w:rsidR="00B15932" w:rsidRDefault="00B15932" w:rsidP="00F54EFE">
      <w:pPr>
        <w:pStyle w:val="Corpsdetexte"/>
        <w:ind w:left="851" w:hanging="851"/>
      </w:pPr>
    </w:p>
    <w:p w14:paraId="6D7B8327" w14:textId="77777777" w:rsidR="00B15932" w:rsidRDefault="00B15932" w:rsidP="00F54EFE">
      <w:pPr>
        <w:pStyle w:val="Titre1"/>
        <w:ind w:left="851" w:hanging="851"/>
      </w:pPr>
      <w:r>
        <w:br w:type="page"/>
      </w:r>
      <w:bookmarkStart w:id="1048" w:name="_Toc389836209"/>
      <w:bookmarkStart w:id="1049" w:name="_Toc388370125"/>
      <w:r w:rsidR="00C516F9">
        <w:lastRenderedPageBreak/>
        <w:t>Processes Over</w:t>
      </w:r>
      <w:r>
        <w:t xml:space="preserve"> Data</w:t>
      </w:r>
      <w:bookmarkEnd w:id="1048"/>
      <w:bookmarkEnd w:id="1049"/>
    </w:p>
    <w:p w14:paraId="36636BAA" w14:textId="77777777" w:rsidR="00CC2A02" w:rsidRDefault="00B10776" w:rsidP="00F54EFE">
      <w:pPr>
        <w:pStyle w:val="Titre2"/>
        <w:ind w:left="851" w:hanging="851"/>
      </w:pPr>
      <w:bookmarkStart w:id="1050" w:name="_Toc389836210"/>
      <w:bookmarkStart w:id="1051" w:name="_Toc388370126"/>
      <w:r>
        <w:t>Data Preliminary Operation</w:t>
      </w:r>
      <w:bookmarkEnd w:id="1050"/>
      <w:bookmarkEnd w:id="1051"/>
    </w:p>
    <w:p w14:paraId="1F2617A0" w14:textId="77777777" w:rsidR="00A460F5" w:rsidRDefault="00CF2644" w:rsidP="00F54EFE">
      <w:pPr>
        <w:pStyle w:val="Corpsdetexte"/>
        <w:ind w:left="851" w:hanging="851"/>
      </w:pPr>
      <w:r>
        <w:t>In level 1, data are received by telegrams that are transmitted by balises which are grouped by BG of 1 up to 8 balises.</w:t>
      </w:r>
    </w:p>
    <w:p w14:paraId="136517D0" w14:textId="77777777" w:rsidR="00A460F5" w:rsidRDefault="00A460F5" w:rsidP="00F54EFE">
      <w:pPr>
        <w:pStyle w:val="Corpsdetexte"/>
        <w:ind w:left="851" w:hanging="851"/>
      </w:pPr>
    </w:p>
    <w:p w14:paraId="284F535E" w14:textId="77777777" w:rsidR="00CC4823" w:rsidRDefault="00A460F5" w:rsidP="00F54EFE">
      <w:pPr>
        <w:pStyle w:val="Corpsdetexte"/>
        <w:ind w:left="851" w:hanging="851"/>
      </w:pPr>
      <w:r>
        <w:t>Each balise tel</w:t>
      </w:r>
      <w:r w:rsidR="008A366A">
        <w:t xml:space="preserve">egram is composed of  1023 bits, </w:t>
      </w:r>
      <w:r>
        <w:t>only 830 bits are used for data, the 193 other bits are</w:t>
      </w:r>
      <w:r w:rsidR="008A366A">
        <w:t xml:space="preserve"> used for safety and for finding the beginning of the telegram.</w:t>
      </w:r>
    </w:p>
    <w:p w14:paraId="063DF799" w14:textId="77777777" w:rsidR="008A366A" w:rsidRDefault="008A366A" w:rsidP="00F54EFE">
      <w:pPr>
        <w:pStyle w:val="Corpsdetexte"/>
        <w:ind w:left="851" w:hanging="851"/>
      </w:pPr>
    </w:p>
    <w:p w14:paraId="12504FC6" w14:textId="77777777" w:rsidR="008A366A" w:rsidRDefault="008A366A" w:rsidP="00F54EFE">
      <w:pPr>
        <w:pStyle w:val="Corpsdetexte"/>
        <w:ind w:left="851" w:hanging="851"/>
      </w:pPr>
      <w:r>
        <w:t xml:space="preserve">In case of simple application, telegrams of 341 bits could be involved. </w:t>
      </w:r>
    </w:p>
    <w:p w14:paraId="2E111255" w14:textId="77777777" w:rsidR="00CC4823" w:rsidRDefault="00CC4823" w:rsidP="00F54EFE">
      <w:pPr>
        <w:pStyle w:val="Corpsdetexte"/>
        <w:ind w:left="851" w:hanging="851"/>
      </w:pPr>
    </w:p>
    <w:p w14:paraId="5FF91195" w14:textId="77777777" w:rsidR="00CC4823" w:rsidRDefault="00CC4823" w:rsidP="00F54EFE">
      <w:pPr>
        <w:pStyle w:val="Corpsdetexte"/>
        <w:ind w:left="851" w:hanging="851"/>
      </w:pPr>
      <w:r>
        <w:t>The 830 bits of each balise are composed of :</w:t>
      </w:r>
    </w:p>
    <w:p w14:paraId="71245EA3" w14:textId="77777777" w:rsidR="0068345D" w:rsidRDefault="0068345D" w:rsidP="00F54EFE">
      <w:pPr>
        <w:pStyle w:val="Corpsdetexte"/>
        <w:ind w:left="851" w:hanging="851"/>
      </w:pPr>
    </w:p>
    <w:p w14:paraId="1B4F876E" w14:textId="77777777" w:rsidR="00CC4823" w:rsidRDefault="00CC4823" w:rsidP="00F54EFE">
      <w:pPr>
        <w:pStyle w:val="Corpsdetexte"/>
        <w:numPr>
          <w:ilvl w:val="0"/>
          <w:numId w:val="24"/>
        </w:numPr>
        <w:ind w:left="851" w:hanging="851"/>
      </w:pPr>
      <w:r>
        <w:t>one header of 50 bits that are used to manage the data of BG</w:t>
      </w:r>
      <w:r w:rsidR="00B01EE5">
        <w:t xml:space="preserve"> </w:t>
      </w:r>
      <w:r>
        <w:t xml:space="preserve">and is composed </w:t>
      </w:r>
      <w:r w:rsidR="00B01EE5">
        <w:t xml:space="preserve">at least </w:t>
      </w:r>
      <w:r>
        <w:t>of :</w:t>
      </w:r>
    </w:p>
    <w:p w14:paraId="550B564F" w14:textId="77777777" w:rsidR="00CC4823" w:rsidRDefault="00CC4823" w:rsidP="00F54EFE">
      <w:pPr>
        <w:pStyle w:val="Corpsdetexte"/>
        <w:numPr>
          <w:ilvl w:val="1"/>
          <w:numId w:val="24"/>
        </w:numPr>
        <w:ind w:left="851" w:hanging="851"/>
      </w:pPr>
      <w:r>
        <w:t>one balise group identity,</w:t>
      </w:r>
    </w:p>
    <w:p w14:paraId="2EFAFC40" w14:textId="77777777" w:rsidR="00B01EE5" w:rsidRDefault="00B01EE5" w:rsidP="00F54EFE">
      <w:pPr>
        <w:pStyle w:val="Corpsdetexte"/>
        <w:numPr>
          <w:ilvl w:val="1"/>
          <w:numId w:val="24"/>
        </w:numPr>
        <w:ind w:left="851" w:hanging="851"/>
      </w:pPr>
      <w:r>
        <w:t>the number of balises included in the group,</w:t>
      </w:r>
    </w:p>
    <w:p w14:paraId="6DABFE23" w14:textId="77777777" w:rsidR="00CC4823" w:rsidRDefault="00B01EE5" w:rsidP="00F54EFE">
      <w:pPr>
        <w:pStyle w:val="Corpsdetexte"/>
        <w:numPr>
          <w:ilvl w:val="1"/>
          <w:numId w:val="24"/>
        </w:numPr>
        <w:ind w:left="851" w:hanging="851"/>
      </w:pPr>
      <w:r>
        <w:t xml:space="preserve">the ranking of </w:t>
      </w:r>
      <w:r w:rsidR="00CC4823">
        <w:t xml:space="preserve"> </w:t>
      </w:r>
      <w:r>
        <w:t>each balise,</w:t>
      </w:r>
    </w:p>
    <w:p w14:paraId="7A416B37" w14:textId="77777777" w:rsidR="00B01EE5" w:rsidRDefault="00B01EE5" w:rsidP="00F54EFE">
      <w:pPr>
        <w:pStyle w:val="Corpsdetexte"/>
        <w:numPr>
          <w:ilvl w:val="1"/>
          <w:numId w:val="24"/>
        </w:numPr>
        <w:ind w:left="851" w:hanging="851"/>
      </w:pPr>
      <w:r>
        <w:t>one redundancy indicator.</w:t>
      </w:r>
    </w:p>
    <w:p w14:paraId="3ABB0967" w14:textId="77777777" w:rsidR="0068345D" w:rsidRDefault="0068345D" w:rsidP="00F54EFE">
      <w:pPr>
        <w:pStyle w:val="Corpsdetexte"/>
        <w:ind w:left="851" w:hanging="851"/>
      </w:pPr>
    </w:p>
    <w:p w14:paraId="346487F7" w14:textId="77777777" w:rsidR="00B10776" w:rsidRDefault="00CC4823" w:rsidP="00F54EFE">
      <w:pPr>
        <w:pStyle w:val="Corpsdetexte"/>
        <w:numPr>
          <w:ilvl w:val="0"/>
          <w:numId w:val="24"/>
        </w:numPr>
        <w:ind w:left="851" w:hanging="851"/>
      </w:pPr>
      <w:r>
        <w:t>“n” packets of variable size</w:t>
      </w:r>
      <w:r w:rsidR="00A460F5">
        <w:t xml:space="preserve"> </w:t>
      </w:r>
      <w:r>
        <w:t>to provide mandatory and optional data</w:t>
      </w:r>
      <w:r w:rsidR="00B01EE5">
        <w:t>, each of them including :</w:t>
      </w:r>
    </w:p>
    <w:p w14:paraId="0FC0D684" w14:textId="77777777" w:rsidR="00B01EE5" w:rsidRDefault="00B01EE5" w:rsidP="00F54EFE">
      <w:pPr>
        <w:pStyle w:val="Corpsdetexte"/>
        <w:numPr>
          <w:ilvl w:val="1"/>
          <w:numId w:val="24"/>
        </w:numPr>
        <w:ind w:left="851" w:hanging="851"/>
      </w:pPr>
      <w:r>
        <w:t>one packet identity,</w:t>
      </w:r>
    </w:p>
    <w:p w14:paraId="73F239E0" w14:textId="77777777" w:rsidR="00B01EE5" w:rsidRDefault="00B01EE5" w:rsidP="00F54EFE">
      <w:pPr>
        <w:pStyle w:val="Corpsdetexte"/>
        <w:numPr>
          <w:ilvl w:val="1"/>
          <w:numId w:val="24"/>
        </w:numPr>
        <w:ind w:left="851" w:hanging="851"/>
      </w:pPr>
      <w:r>
        <w:t>the length of each packet,</w:t>
      </w:r>
    </w:p>
    <w:p w14:paraId="2EA341DC" w14:textId="77777777" w:rsidR="0068345D" w:rsidRDefault="00640535" w:rsidP="00F54EFE">
      <w:pPr>
        <w:pStyle w:val="Corpsdetexte"/>
        <w:numPr>
          <w:ilvl w:val="1"/>
          <w:numId w:val="24"/>
        </w:numPr>
        <w:ind w:left="851" w:hanging="851"/>
      </w:pPr>
      <w:r>
        <w:t>the orienta</w:t>
      </w:r>
      <w:r w:rsidR="00B01EE5">
        <w:t>tion of validity (normal or reverse).</w:t>
      </w:r>
    </w:p>
    <w:p w14:paraId="48225596" w14:textId="77777777" w:rsidR="0068345D" w:rsidRDefault="0068345D" w:rsidP="00F54EFE">
      <w:pPr>
        <w:pStyle w:val="Corpsdetexte"/>
        <w:ind w:left="851" w:hanging="851"/>
      </w:pPr>
    </w:p>
    <w:p w14:paraId="683A2BF7" w14:textId="77777777" w:rsidR="00B01EE5" w:rsidRDefault="00B01EE5" w:rsidP="00F54EFE">
      <w:pPr>
        <w:pStyle w:val="Corpsdetexte"/>
        <w:numPr>
          <w:ilvl w:val="0"/>
          <w:numId w:val="24"/>
        </w:numPr>
        <w:ind w:left="851" w:hanging="851"/>
      </w:pPr>
      <w:r>
        <w:t>one “end” packet.</w:t>
      </w:r>
    </w:p>
    <w:p w14:paraId="1AB57FB8" w14:textId="77777777" w:rsidR="00B10776" w:rsidRDefault="00B10776" w:rsidP="00F54EFE">
      <w:pPr>
        <w:pStyle w:val="Corpsdetexte"/>
        <w:ind w:left="851" w:hanging="851"/>
      </w:pPr>
    </w:p>
    <w:p w14:paraId="3FF17948" w14:textId="77777777" w:rsidR="00B01EE5" w:rsidRDefault="00640535" w:rsidP="00F54EFE">
      <w:pPr>
        <w:pStyle w:val="Corpsdetexte"/>
        <w:ind w:left="851" w:hanging="851"/>
      </w:pPr>
      <w:r>
        <w:t>The direction of orientation</w:t>
      </w:r>
      <w:r w:rsidR="00296D0E">
        <w:t xml:space="preserve"> </w:t>
      </w:r>
      <w:r w:rsidR="00B01EE5">
        <w:t xml:space="preserve">is </w:t>
      </w:r>
      <w:r w:rsidR="00296D0E">
        <w:t>given by the order of the balise included in BG :</w:t>
      </w:r>
    </w:p>
    <w:p w14:paraId="2DC684EA" w14:textId="77777777" w:rsidR="00296D0E" w:rsidRDefault="00296D0E" w:rsidP="00F54EFE">
      <w:pPr>
        <w:pStyle w:val="Corpsdetexte"/>
        <w:numPr>
          <w:ilvl w:val="0"/>
          <w:numId w:val="24"/>
        </w:numPr>
        <w:ind w:left="851" w:hanging="851"/>
      </w:pPr>
      <w:r>
        <w:t>Incr</w:t>
      </w:r>
      <w:r w:rsidR="0068345D">
        <w:t>easing order is “Norminal</w:t>
      </w:r>
      <w:r w:rsidR="00640535">
        <w:t>”</w:t>
      </w:r>
      <w:r>
        <w:t xml:space="preserve"> </w:t>
      </w:r>
      <w:r w:rsidR="00640535">
        <w:t>orientation</w:t>
      </w:r>
      <w:r>
        <w:t>,</w:t>
      </w:r>
    </w:p>
    <w:p w14:paraId="33E5E2F8" w14:textId="77777777" w:rsidR="00296D0E" w:rsidRDefault="00296D0E" w:rsidP="00F54EFE">
      <w:pPr>
        <w:pStyle w:val="Corpsdetexte"/>
        <w:numPr>
          <w:ilvl w:val="0"/>
          <w:numId w:val="24"/>
        </w:numPr>
        <w:ind w:left="851" w:hanging="851"/>
      </w:pPr>
      <w:r>
        <w:t xml:space="preserve">Decreasing </w:t>
      </w:r>
      <w:r w:rsidR="00640535">
        <w:t>order is “Reverse” orientation</w:t>
      </w:r>
      <w:r>
        <w:t>.</w:t>
      </w:r>
    </w:p>
    <w:p w14:paraId="15411565" w14:textId="77777777" w:rsidR="00B01EE5" w:rsidRDefault="00B01EE5" w:rsidP="00F54EFE">
      <w:pPr>
        <w:pStyle w:val="Corpsdetexte"/>
        <w:ind w:left="851" w:hanging="851"/>
      </w:pPr>
    </w:p>
    <w:p w14:paraId="7CDE7A3C" w14:textId="77777777" w:rsidR="00640535" w:rsidRDefault="00640535" w:rsidP="00F54EFE">
      <w:pPr>
        <w:pStyle w:val="Corpsdetexte"/>
        <w:ind w:left="851" w:hanging="851"/>
      </w:pPr>
      <w:r>
        <w:t>Basically, a double track orientation is designed as follows :</w:t>
      </w:r>
    </w:p>
    <w:p w14:paraId="7E0458FD" w14:textId="77777777" w:rsidR="00640535" w:rsidRDefault="00640535" w:rsidP="00F54EFE">
      <w:pPr>
        <w:pStyle w:val="Corpsdetexte"/>
        <w:ind w:left="851" w:hanging="851"/>
      </w:pPr>
    </w:p>
    <w:p w14:paraId="07D6D23B" w14:textId="77777777" w:rsidR="00963C4B" w:rsidRDefault="00963C4B" w:rsidP="00F54EFE">
      <w:pPr>
        <w:pStyle w:val="Corpsdetexte"/>
        <w:ind w:left="851" w:hanging="851"/>
      </w:pPr>
    </w:p>
    <w:p w14:paraId="2F085389" w14:textId="77777777" w:rsidR="00640535" w:rsidRDefault="00640535" w:rsidP="00F54EFE">
      <w:pPr>
        <w:pStyle w:val="Corpsdetexte"/>
        <w:ind w:left="851" w:hanging="851"/>
        <w:rPr>
          <w:del w:id="1052" w:author="GIRAUD Christian" w:date="2014-06-06T16:49:00Z"/>
        </w:rPr>
      </w:pPr>
      <w:del w:id="1053" w:author="GIRAUD Christian" w:date="2014-06-06T16:49:00Z">
        <w:r>
          <w:rPr>
            <w:noProof/>
            <w:lang w:val="fr-FR"/>
          </w:rPr>
        </w:r>
        <w:r w:rsidR="006967DF">
          <w:pict w14:anchorId="71D1F278">
            <v:group id="_x0000_s2435" editas="canvas" style="width:495pt;height:277.5pt;mso-position-horizontal-relative:char;mso-position-vertical-relative:line" coordorigin="2361,11791" coordsize="7200,4036">
              <o:lock v:ext="edit" aspectratio="t"/>
              <v:shape id="_x0000_s2436" type="#_x0000_t75" style="position:absolute;left:2361;top:11791;width:7200;height:4036" o:preferrelative="f" stroked="t" strokecolor="#0070c0">
                <v:fill o:detectmouseclick="t"/>
                <v:path o:extrusionok="t" o:connecttype="none"/>
                <o:lock v:ext="edit" text="t"/>
              </v:shape>
              <v:shape id="_x0000_s2437" type="#_x0000_t32" style="position:absolute;left:2947;top:12489;width:5890;height:26;flip:y" o:connectortype="straight" strokeweight="1.5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2438" type="#_x0000_t5" style="position:absolute;left:3953;top:12348;width:392;height:326;rotation:90"/>
              <v:shape id="_x0000_s2439" type="#_x0000_t202" style="position:absolute;left:5493;top:12279;width:787;height:319" stroked="f">
                <v:textbox>
                  <w:txbxContent>
                    <w:p w14:paraId="1E4FDA56" w14:textId="77777777" w:rsidR="00467F89" w:rsidRPr="00963C4B" w:rsidRDefault="00467F89" w:rsidP="008F78C2">
                      <w:pPr>
                        <w:rPr>
                          <w:del w:id="1054" w:author="GIRAUD Christian" w:date="2014-06-06T16:49:00Z"/>
                          <w:lang w:val="fr-FR"/>
                        </w:rPr>
                      </w:pPr>
                      <w:del w:id="1055" w:author="GIRAUD Christian" w:date="2014-06-06T16:49:00Z">
                        <w:r>
                          <w:rPr>
                            <w:lang w:val="fr-FR"/>
                          </w:rPr>
                          <w:delText>Track 1</w:delText>
                        </w:r>
                      </w:del>
                    </w:p>
                  </w:txbxContent>
                </v:textbox>
              </v:shape>
              <v:shape id="_x0000_s2440" type="#_x0000_t32" style="position:absolute;left:3986;top:12171;width:629;height:1" o:connectortype="straight">
                <v:stroke endarrow="block"/>
              </v:shape>
              <v:shape id="_x0000_s2441" type="#_x0000_t202" style="position:absolute;left:4665;top:11971;width:712;height:437" stroked="f">
                <v:textbox>
                  <w:txbxContent>
                    <w:p w14:paraId="265C0C84" w14:textId="77777777" w:rsidR="00467F89" w:rsidRPr="00963C4B" w:rsidRDefault="00467F89" w:rsidP="008F78C2">
                      <w:pPr>
                        <w:rPr>
                          <w:del w:id="1056" w:author="GIRAUD Christian" w:date="2014-06-06T16:49:00Z"/>
                          <w:sz w:val="16"/>
                          <w:szCs w:val="16"/>
                          <w:lang w:val="fr-FR"/>
                        </w:rPr>
                      </w:pPr>
                      <w:del w:id="1057" w:author="GIRAUD Christian" w:date="2014-06-06T16:49:00Z">
                        <w:r w:rsidRPr="00963C4B">
                          <w:rPr>
                            <w:sz w:val="16"/>
                            <w:szCs w:val="16"/>
                            <w:lang w:val="fr-FR"/>
                          </w:rPr>
                          <w:delText>Nominal</w:delText>
                        </w:r>
                      </w:del>
                    </w:p>
                  </w:txbxContent>
                </v:textbox>
              </v:shape>
              <v:shape id="_x0000_s2442" type="#_x0000_t32" style="position:absolute;left:3357;top:12861;width:629;height:1;flip:x" o:connectortype="straight">
                <v:stroke endarrow="block"/>
              </v:shape>
              <v:shape id="_x0000_s2443" type="#_x0000_t202" style="position:absolute;left:2645;top:12658;width:712;height:435" stroked="f">
                <v:textbox>
                  <w:txbxContent>
                    <w:p w14:paraId="5501A6EF" w14:textId="77777777" w:rsidR="00467F89" w:rsidRPr="00963C4B" w:rsidRDefault="00467F89" w:rsidP="008F78C2">
                      <w:pPr>
                        <w:pStyle w:val="Textedebulles"/>
                        <w:spacing w:line="300" w:lineRule="atLeast"/>
                        <w:rPr>
                          <w:del w:id="1058" w:author="GIRAUD Christian" w:date="2014-06-06T16:49:00Z"/>
                          <w:rFonts w:ascii="Arial" w:hAnsi="Arial"/>
                          <w:lang w:val="fr-FR"/>
                        </w:rPr>
                      </w:pPr>
                      <w:del w:id="1059" w:author="GIRAUD Christian" w:date="2014-06-06T16:49:00Z">
                        <w:r w:rsidRPr="00963C4B">
                          <w:rPr>
                            <w:rFonts w:ascii="Arial" w:hAnsi="Arial"/>
                            <w:lang w:val="fr-FR"/>
                          </w:rPr>
                          <w:delText>Reverse</w:delText>
                        </w:r>
                      </w:del>
                    </w:p>
                  </w:txbxContent>
                </v:textbox>
              </v:shape>
              <v:shape id="_x0000_s2444" type="#_x0000_t202" style="position:absolute;left:3029;top:13177;width:1915;height:544" strokecolor="#00b0f0">
                <v:textbox>
                  <w:txbxContent>
                    <w:p w14:paraId="075087C2" w14:textId="77777777" w:rsidR="00467F89" w:rsidRPr="00086D15" w:rsidRDefault="00467F89" w:rsidP="008F78C2">
                      <w:pPr>
                        <w:jc w:val="center"/>
                        <w:rPr>
                          <w:del w:id="1060" w:author="GIRAUD Christian" w:date="2014-06-06T16:49:00Z"/>
                          <w:sz w:val="18"/>
                          <w:szCs w:val="18"/>
                        </w:rPr>
                      </w:pPr>
                      <w:del w:id="1061" w:author="GIRAUD Christian" w:date="2014-06-06T16:49:00Z">
                        <w:r w:rsidRPr="00086D15">
                          <w:rPr>
                            <w:sz w:val="18"/>
                            <w:szCs w:val="18"/>
                          </w:rPr>
                          <w:delText xml:space="preserve">LRBG for </w:delText>
                        </w:r>
                        <w:r>
                          <w:rPr>
                            <w:sz w:val="18"/>
                            <w:szCs w:val="18"/>
                          </w:rPr>
                          <w:delText xml:space="preserve">packets in </w:delText>
                        </w:r>
                        <w:r w:rsidRPr="00086D15">
                          <w:rPr>
                            <w:sz w:val="18"/>
                            <w:szCs w:val="18"/>
                          </w:rPr>
                          <w:delText>nominal</w:delText>
                        </w:r>
                        <w:r>
                          <w:rPr>
                            <w:sz w:val="18"/>
                            <w:szCs w:val="18"/>
                          </w:rPr>
                          <w:delText xml:space="preserve"> </w:delText>
                        </w:r>
                        <w:r w:rsidRPr="00086D15">
                          <w:rPr>
                            <w:sz w:val="18"/>
                            <w:szCs w:val="18"/>
                          </w:rPr>
                          <w:delText>orientation, Track 1</w:delText>
                        </w:r>
                      </w:del>
                    </w:p>
                  </w:txbxContent>
                </v:textbox>
              </v:shape>
              <v:shape id="_x0000_s2445" type="#_x0000_t32" style="position:absolute;left:3029;top:14488;width:5891;height:25;flip:y" o:connectortype="straight" strokeweight="1.5pt"/>
              <v:shape id="_x0000_s2446" type="#_x0000_t5" style="position:absolute;left:4999;top:14346;width:392;height:326;rotation:90;flip:x"/>
              <v:shape id="_x0000_s2447" type="#_x0000_t202" style="position:absolute;left:6625;top:14193;width:787;height:320" stroked="f">
                <v:textbox>
                  <w:txbxContent>
                    <w:p w14:paraId="1780F251" w14:textId="77777777" w:rsidR="00467F89" w:rsidRPr="00963C4B" w:rsidRDefault="00467F89" w:rsidP="008F78C2">
                      <w:pPr>
                        <w:rPr>
                          <w:del w:id="1062" w:author="GIRAUD Christian" w:date="2014-06-06T16:49:00Z"/>
                          <w:lang w:val="fr-FR"/>
                        </w:rPr>
                      </w:pPr>
                      <w:del w:id="1063" w:author="GIRAUD Christian" w:date="2014-06-06T16:49:00Z">
                        <w:r>
                          <w:rPr>
                            <w:lang w:val="fr-FR"/>
                          </w:rPr>
                          <w:delText>Track 2</w:delText>
                        </w:r>
                      </w:del>
                    </w:p>
                  </w:txbxContent>
                </v:textbox>
              </v:shape>
              <v:shape id="_x0000_s2448" type="#_x0000_t32" style="position:absolute;left:5358;top:14856;width:629;height:2" o:connectortype="straight">
                <v:stroke endarrow="block"/>
              </v:shape>
              <v:shape id="_x0000_s2449" type="#_x0000_t32" style="position:absolute;left:4730;top:14169;width:628;height:2;flip:x" o:connectortype="straight">
                <v:stroke endarrow="block"/>
              </v:shape>
              <v:shape id="_x0000_s2450" type="#_x0000_t202" style="position:absolute;left:5987;top:14655;width:712;height:436" stroked="f">
                <v:textbox>
                  <w:txbxContent>
                    <w:p w14:paraId="57CFF05D" w14:textId="77777777" w:rsidR="00467F89" w:rsidRPr="00963C4B" w:rsidRDefault="00467F89" w:rsidP="008F78C2">
                      <w:pPr>
                        <w:pStyle w:val="Textedebulles"/>
                        <w:spacing w:line="300" w:lineRule="atLeast"/>
                        <w:rPr>
                          <w:del w:id="1064" w:author="GIRAUD Christian" w:date="2014-06-06T16:49:00Z"/>
                          <w:rFonts w:ascii="Arial" w:hAnsi="Arial"/>
                          <w:lang w:val="fr-FR"/>
                        </w:rPr>
                      </w:pPr>
                      <w:del w:id="1065" w:author="GIRAUD Christian" w:date="2014-06-06T16:49:00Z">
                        <w:r w:rsidRPr="00963C4B">
                          <w:rPr>
                            <w:rFonts w:ascii="Arial" w:hAnsi="Arial"/>
                            <w:lang w:val="fr-FR"/>
                          </w:rPr>
                          <w:delText>Reverse</w:delText>
                        </w:r>
                      </w:del>
                    </w:p>
                  </w:txbxContent>
                </v:textbox>
              </v:shape>
              <v:shape id="_x0000_s2451" type="#_x0000_t202" style="position:absolute;left:3986;top:13960;width:712;height:437" stroked="f">
                <v:textbox>
                  <w:txbxContent>
                    <w:p w14:paraId="77CC96E4" w14:textId="77777777" w:rsidR="00467F89" w:rsidRPr="00963C4B" w:rsidRDefault="00467F89" w:rsidP="008F78C2">
                      <w:pPr>
                        <w:rPr>
                          <w:del w:id="1066" w:author="GIRAUD Christian" w:date="2014-06-06T16:49:00Z"/>
                          <w:sz w:val="16"/>
                          <w:szCs w:val="16"/>
                          <w:lang w:val="fr-FR"/>
                        </w:rPr>
                      </w:pPr>
                      <w:del w:id="1067" w:author="GIRAUD Christian" w:date="2014-06-06T16:49:00Z">
                        <w:r w:rsidRPr="00963C4B">
                          <w:rPr>
                            <w:sz w:val="16"/>
                            <w:szCs w:val="16"/>
                            <w:lang w:val="fr-FR"/>
                          </w:rPr>
                          <w:delText>Nominal</w:delText>
                        </w:r>
                      </w:del>
                    </w:p>
                  </w:txbxContent>
                </v:textbox>
              </v:shape>
              <v:shape id="_x0000_s2452" type="#_x0000_t202" style="position:absolute;left:4358;top:15200;width:1994;height:546" strokecolor="#00b0f0">
                <v:textbox>
                  <w:txbxContent>
                    <w:p w14:paraId="01009D80" w14:textId="77777777" w:rsidR="00467F89" w:rsidRPr="00086D15" w:rsidRDefault="00467F89" w:rsidP="008F78C2">
                      <w:pPr>
                        <w:jc w:val="center"/>
                        <w:rPr>
                          <w:del w:id="1068" w:author="GIRAUD Christian" w:date="2014-06-06T16:49:00Z"/>
                          <w:sz w:val="18"/>
                          <w:szCs w:val="18"/>
                        </w:rPr>
                      </w:pPr>
                      <w:del w:id="1069" w:author="GIRAUD Christian" w:date="2014-06-06T16:49:00Z">
                        <w:r w:rsidRPr="00086D15">
                          <w:rPr>
                            <w:sz w:val="18"/>
                            <w:szCs w:val="18"/>
                          </w:rPr>
                          <w:delText>LRBG for packets in nominal</w:delText>
                        </w:r>
                      </w:del>
                    </w:p>
                    <w:p w14:paraId="0FA6EDD4" w14:textId="77777777" w:rsidR="00467F89" w:rsidRPr="00086D15" w:rsidRDefault="00467F89" w:rsidP="008F78C2">
                      <w:pPr>
                        <w:jc w:val="center"/>
                        <w:rPr>
                          <w:del w:id="1070" w:author="GIRAUD Christian" w:date="2014-06-06T16:49:00Z"/>
                          <w:sz w:val="18"/>
                          <w:szCs w:val="18"/>
                        </w:rPr>
                      </w:pPr>
                      <w:del w:id="1071" w:author="GIRAUD Christian" w:date="2014-06-06T16:49:00Z">
                        <w:r w:rsidRPr="00086D15">
                          <w:rPr>
                            <w:sz w:val="18"/>
                            <w:szCs w:val="18"/>
                          </w:rPr>
                          <w:delText>orientation, Track 2</w:delText>
                        </w:r>
                      </w:del>
                    </w:p>
                  </w:txbxContent>
                </v:textbox>
              </v:shape>
              <v:shape id="_x0000_s2453" type="#_x0000_t5" style="position:absolute;left:7761;top:12348;width:392;height:326;rotation:90;flip:x"/>
              <v:shape id="_x0000_s2454" type="#_x0000_t32" style="position:absolute;left:8120;top:12858;width:629;height:3" o:connectortype="straight">
                <v:stroke endarrow="block"/>
              </v:shape>
              <v:shape id="_x0000_s2455" type="#_x0000_t32" style="position:absolute;left:7491;top:12171;width:629;height:2;flip:x" o:connectortype="straight">
                <v:stroke endarrow="block"/>
              </v:shape>
              <v:shape id="_x0000_s2456" type="#_x0000_t202" style="position:absolute;left:6779;top:11940;width:712;height:435" stroked="f">
                <v:textbox>
                  <w:txbxContent>
                    <w:p w14:paraId="6C576082" w14:textId="77777777" w:rsidR="00467F89" w:rsidRPr="00963C4B" w:rsidRDefault="00467F89" w:rsidP="008F78C2">
                      <w:pPr>
                        <w:pStyle w:val="Textedebulles"/>
                        <w:spacing w:line="300" w:lineRule="atLeast"/>
                        <w:rPr>
                          <w:del w:id="1072" w:author="GIRAUD Christian" w:date="2014-06-06T16:49:00Z"/>
                          <w:rFonts w:ascii="Arial" w:hAnsi="Arial"/>
                          <w:lang w:val="fr-FR"/>
                        </w:rPr>
                      </w:pPr>
                      <w:del w:id="1073" w:author="GIRAUD Christian" w:date="2014-06-06T16:49:00Z">
                        <w:r w:rsidRPr="00963C4B">
                          <w:rPr>
                            <w:rFonts w:ascii="Arial" w:hAnsi="Arial"/>
                            <w:lang w:val="fr-FR"/>
                          </w:rPr>
                          <w:delText>Reverse</w:delText>
                        </w:r>
                      </w:del>
                    </w:p>
                  </w:txbxContent>
                </v:textbox>
              </v:shape>
              <v:shape id="_x0000_s2457" type="#_x0000_t202" style="position:absolute;left:8749;top:12658;width:712;height:435" stroked="f">
                <v:textbox>
                  <w:txbxContent>
                    <w:p w14:paraId="777D3113" w14:textId="77777777" w:rsidR="00467F89" w:rsidRPr="00963C4B" w:rsidRDefault="00467F89" w:rsidP="008F78C2">
                      <w:pPr>
                        <w:rPr>
                          <w:del w:id="1074" w:author="GIRAUD Christian" w:date="2014-06-06T16:49:00Z"/>
                          <w:sz w:val="16"/>
                          <w:szCs w:val="16"/>
                          <w:lang w:val="fr-FR"/>
                        </w:rPr>
                      </w:pPr>
                      <w:del w:id="1075" w:author="GIRAUD Christian" w:date="2014-06-06T16:49:00Z">
                        <w:r w:rsidRPr="00963C4B">
                          <w:rPr>
                            <w:sz w:val="16"/>
                            <w:szCs w:val="16"/>
                            <w:lang w:val="fr-FR"/>
                          </w:rPr>
                          <w:delText>Nominal</w:delText>
                        </w:r>
                      </w:del>
                    </w:p>
                  </w:txbxContent>
                </v:textbox>
              </v:shape>
              <v:shape id="_x0000_s2458" type="#_x0000_t202" style="position:absolute;left:7131;top:13202;width:2020;height:544" strokecolor="red">
                <v:textbox>
                  <w:txbxContent>
                    <w:p w14:paraId="1398D890" w14:textId="77777777" w:rsidR="00467F89" w:rsidRPr="00086D15" w:rsidRDefault="00467F89" w:rsidP="008F78C2">
                      <w:pPr>
                        <w:jc w:val="center"/>
                        <w:rPr>
                          <w:del w:id="1076" w:author="GIRAUD Christian" w:date="2014-06-06T16:49:00Z"/>
                          <w:sz w:val="18"/>
                          <w:szCs w:val="18"/>
                        </w:rPr>
                      </w:pPr>
                      <w:del w:id="1077" w:author="GIRAUD Christian" w:date="2014-06-06T16:49:00Z">
                        <w:r w:rsidRPr="00086D15">
                          <w:rPr>
                            <w:sz w:val="18"/>
                            <w:szCs w:val="18"/>
                          </w:rPr>
                          <w:delText xml:space="preserve">LRBG for </w:delText>
                        </w:r>
                        <w:r>
                          <w:rPr>
                            <w:sz w:val="18"/>
                            <w:szCs w:val="18"/>
                          </w:rPr>
                          <w:delText xml:space="preserve">packets in </w:delText>
                        </w:r>
                        <w:r w:rsidRPr="00086D15">
                          <w:rPr>
                            <w:sz w:val="18"/>
                            <w:szCs w:val="18"/>
                          </w:rPr>
                          <w:delText>reverse</w:delText>
                        </w:r>
                      </w:del>
                    </w:p>
                    <w:p w14:paraId="69B8D4FE" w14:textId="77777777" w:rsidR="00467F89" w:rsidRPr="00086D15" w:rsidRDefault="00467F89" w:rsidP="008F78C2">
                      <w:pPr>
                        <w:jc w:val="center"/>
                        <w:rPr>
                          <w:del w:id="1078" w:author="GIRAUD Christian" w:date="2014-06-06T16:49:00Z"/>
                          <w:sz w:val="18"/>
                          <w:szCs w:val="18"/>
                        </w:rPr>
                      </w:pPr>
                      <w:del w:id="1079" w:author="GIRAUD Christian" w:date="2014-06-06T16:49:00Z">
                        <w:r w:rsidRPr="00086D15">
                          <w:rPr>
                            <w:sz w:val="18"/>
                            <w:szCs w:val="18"/>
                          </w:rPr>
                          <w:delText>orientation, Track 1</w:delText>
                        </w:r>
                      </w:del>
                    </w:p>
                  </w:txbxContent>
                </v:textbox>
              </v:shape>
              <v:shape id="_x0000_s2459" type="#_x0000_t32" style="position:absolute;left:3987;top:12171;width:1;height:1006" o:connectortype="straight">
                <v:stroke dashstyle="dash"/>
              </v:shape>
              <v:shape id="_x0000_s2460" type="#_x0000_t32" style="position:absolute;left:8120;top:12196;width:1;height:1006" o:connectortype="straight" strokecolor="red">
                <v:stroke dashstyle="dash"/>
              </v:shape>
              <v:shape id="_x0000_s2461" type="#_x0000_t32" style="position:absolute;left:5358;top:14193;width:1;height:1006" o:connectortype="straight">
                <v:stroke dashstyle="dash"/>
              </v:shape>
              <w10:wrap type="none"/>
              <w10:anchorlock/>
            </v:group>
          </w:pict>
        </w:r>
      </w:del>
    </w:p>
    <w:p w14:paraId="574BDFB3" w14:textId="77777777" w:rsidR="00640535" w:rsidRDefault="00640535" w:rsidP="00F54EFE">
      <w:pPr>
        <w:pStyle w:val="Corpsdetexte"/>
        <w:ind w:left="851" w:hanging="851"/>
        <w:rPr>
          <w:ins w:id="1080" w:author="GIRAUD Christian" w:date="2014-06-06T16:49:00Z"/>
        </w:rPr>
      </w:pPr>
      <w:ins w:id="1081" w:author="GIRAUD Christian" w:date="2014-06-06T16:49:00Z">
        <w:r>
          <w:rPr>
            <w:noProof/>
            <w:lang w:val="fr-FR"/>
          </w:rPr>
        </w:r>
        <w:r w:rsidR="006967DF">
          <w:pict w14:anchorId="501127CD">
            <v:group id="_x0000_s1577" editas="canvas" style="width:495pt;height:277.5pt;mso-position-horizontal-relative:char;mso-position-vertical-relative:line" coordorigin="2361,11791" coordsize="7200,4036">
              <o:lock v:ext="edit" aspectratio="t"/>
              <v:shape id="_x0000_s1576" type="#_x0000_t75" style="position:absolute;left:2361;top:11791;width:7200;height:4036" o:preferrelative="f" stroked="t" strokecolor="#0070c0">
                <v:fill o:detectmouseclick="t"/>
                <v:path o:extrusionok="t" o:connecttype="none"/>
                <o:lock v:ext="edit" text="t"/>
              </v:shape>
              <v:shape id="_x0000_s1578" type="#_x0000_t32" style="position:absolute;left:2947;top:12489;width:5890;height:26;flip:y" o:connectortype="straight" strokeweight="1.5pt"/>
              <v:shape id="_x0000_s1579" type="#_x0000_t5" style="position:absolute;left:3953;top:12348;width:392;height:326;rotation:90"/>
              <v:shape id="_x0000_s1580" type="#_x0000_t202" style="position:absolute;left:5493;top:12279;width:787;height:319" stroked="f">
                <v:textbox style="mso-next-textbox:#_x0000_s1580">
                  <w:txbxContent>
                    <w:p w14:paraId="1A01404F" w14:textId="77777777" w:rsidR="009776C3" w:rsidRPr="00963C4B" w:rsidRDefault="009776C3" w:rsidP="008F78C2">
                      <w:pPr>
                        <w:rPr>
                          <w:ins w:id="1082" w:author="GIRAUD Christian" w:date="2014-06-06T16:49:00Z"/>
                          <w:lang w:val="fr-FR"/>
                        </w:rPr>
                      </w:pPr>
                      <w:ins w:id="1083" w:author="GIRAUD Christian" w:date="2014-06-06T16:49:00Z">
                        <w:r>
                          <w:rPr>
                            <w:lang w:val="fr-FR"/>
                          </w:rPr>
                          <w:t>Track 1</w:t>
                        </w:r>
                      </w:ins>
                    </w:p>
                  </w:txbxContent>
                </v:textbox>
              </v:shape>
              <v:shape id="_x0000_s1581" type="#_x0000_t32" style="position:absolute;left:3986;top:12171;width:629;height:1" o:connectortype="straight">
                <v:stroke endarrow="block"/>
              </v:shape>
              <v:shape id="_x0000_s1582" type="#_x0000_t202" style="position:absolute;left:4665;top:11971;width:712;height:437" stroked="f">
                <v:textbox style="mso-next-textbox:#_x0000_s1582">
                  <w:txbxContent>
                    <w:p w14:paraId="3189516E" w14:textId="77777777" w:rsidR="009776C3" w:rsidRPr="00963C4B" w:rsidRDefault="009776C3" w:rsidP="008F78C2">
                      <w:pPr>
                        <w:rPr>
                          <w:ins w:id="1084" w:author="GIRAUD Christian" w:date="2014-06-06T16:49:00Z"/>
                          <w:sz w:val="16"/>
                          <w:szCs w:val="16"/>
                          <w:lang w:val="fr-FR"/>
                        </w:rPr>
                      </w:pPr>
                      <w:ins w:id="1085" w:author="GIRAUD Christian" w:date="2014-06-06T16:49:00Z">
                        <w:r w:rsidRPr="00963C4B">
                          <w:rPr>
                            <w:sz w:val="16"/>
                            <w:szCs w:val="16"/>
                            <w:lang w:val="fr-FR"/>
                          </w:rPr>
                          <w:t>Nominal</w:t>
                        </w:r>
                      </w:ins>
                    </w:p>
                  </w:txbxContent>
                </v:textbox>
              </v:shape>
              <v:shape id="_x0000_s1583" type="#_x0000_t32" style="position:absolute;left:3357;top:12861;width:629;height:1;flip:x" o:connectortype="straight">
                <v:stroke endarrow="block"/>
              </v:shape>
              <v:shape id="_x0000_s1584" type="#_x0000_t202" style="position:absolute;left:2645;top:12658;width:712;height:435" stroked="f">
                <v:textbox style="mso-next-textbox:#_x0000_s1584">
                  <w:txbxContent>
                    <w:p w14:paraId="03964995" w14:textId="77777777" w:rsidR="009776C3" w:rsidRPr="00963C4B" w:rsidRDefault="009776C3" w:rsidP="008F78C2">
                      <w:pPr>
                        <w:pStyle w:val="Textedebulles"/>
                        <w:spacing w:line="300" w:lineRule="atLeast"/>
                        <w:rPr>
                          <w:ins w:id="1086" w:author="GIRAUD Christian" w:date="2014-06-06T16:49:00Z"/>
                          <w:rFonts w:ascii="Arial" w:hAnsi="Arial"/>
                          <w:lang w:val="fr-FR"/>
                        </w:rPr>
                      </w:pPr>
                      <w:ins w:id="1087" w:author="GIRAUD Christian" w:date="2014-06-06T16:49:00Z">
                        <w:r w:rsidRPr="00963C4B">
                          <w:rPr>
                            <w:rFonts w:ascii="Arial" w:hAnsi="Arial"/>
                            <w:lang w:val="fr-FR"/>
                          </w:rPr>
                          <w:t>Reverse</w:t>
                        </w:r>
                      </w:ins>
                    </w:p>
                  </w:txbxContent>
                </v:textbox>
              </v:shape>
              <v:shape id="_x0000_s1585" type="#_x0000_t202" style="position:absolute;left:3029;top:13177;width:1915;height:544" strokecolor="#00b0f0">
                <v:textbox style="mso-next-textbox:#_x0000_s1585">
                  <w:txbxContent>
                    <w:p w14:paraId="62EC0916" w14:textId="77777777" w:rsidR="009776C3" w:rsidRPr="00086D15" w:rsidRDefault="009776C3" w:rsidP="008F78C2">
                      <w:pPr>
                        <w:jc w:val="center"/>
                        <w:rPr>
                          <w:ins w:id="1088" w:author="GIRAUD Christian" w:date="2014-06-06T16:49:00Z"/>
                          <w:sz w:val="18"/>
                          <w:szCs w:val="18"/>
                        </w:rPr>
                      </w:pPr>
                      <w:ins w:id="1089" w:author="GIRAUD Christian" w:date="2014-06-06T16:49:00Z">
                        <w:r w:rsidRPr="00086D15">
                          <w:rPr>
                            <w:sz w:val="18"/>
                            <w:szCs w:val="18"/>
                          </w:rPr>
                          <w:t xml:space="preserve">LRBG for </w:t>
                        </w:r>
                        <w:r>
                          <w:rPr>
                            <w:sz w:val="18"/>
                            <w:szCs w:val="18"/>
                          </w:rPr>
                          <w:t xml:space="preserve">packets in </w:t>
                        </w:r>
                        <w:r w:rsidRPr="00086D15">
                          <w:rPr>
                            <w:sz w:val="18"/>
                            <w:szCs w:val="18"/>
                          </w:rPr>
                          <w:t>nominal</w:t>
                        </w:r>
                        <w:r>
                          <w:rPr>
                            <w:sz w:val="18"/>
                            <w:szCs w:val="18"/>
                          </w:rPr>
                          <w:t xml:space="preserve"> </w:t>
                        </w:r>
                        <w:r w:rsidRPr="00086D15">
                          <w:rPr>
                            <w:sz w:val="18"/>
                            <w:szCs w:val="18"/>
                          </w:rPr>
                          <w:t>orientation, Track 1</w:t>
                        </w:r>
                      </w:ins>
                    </w:p>
                  </w:txbxContent>
                </v:textbox>
              </v:shape>
              <v:shape id="_x0000_s1586" type="#_x0000_t32" style="position:absolute;left:3029;top:14488;width:5891;height:25;flip:y" o:connectortype="straight" strokeweight="1.5pt"/>
              <v:shape id="_x0000_s1587" type="#_x0000_t5" style="position:absolute;left:4999;top:14346;width:392;height:326;rotation:90;flip:x"/>
              <v:shape id="_x0000_s1588" type="#_x0000_t202" style="position:absolute;left:6625;top:14193;width:787;height:320" stroked="f">
                <v:textbox style="mso-next-textbox:#_x0000_s1588">
                  <w:txbxContent>
                    <w:p w14:paraId="7D4EDEB7" w14:textId="77777777" w:rsidR="009776C3" w:rsidRPr="00963C4B" w:rsidRDefault="009776C3" w:rsidP="008F78C2">
                      <w:pPr>
                        <w:rPr>
                          <w:ins w:id="1090" w:author="GIRAUD Christian" w:date="2014-06-06T16:49:00Z"/>
                          <w:lang w:val="fr-FR"/>
                        </w:rPr>
                      </w:pPr>
                      <w:ins w:id="1091" w:author="GIRAUD Christian" w:date="2014-06-06T16:49:00Z">
                        <w:r>
                          <w:rPr>
                            <w:lang w:val="fr-FR"/>
                          </w:rPr>
                          <w:t>Track 2</w:t>
                        </w:r>
                      </w:ins>
                    </w:p>
                  </w:txbxContent>
                </v:textbox>
              </v:shape>
              <v:shape id="_x0000_s1589" type="#_x0000_t32" style="position:absolute;left:5358;top:14856;width:629;height:2" o:connectortype="straight">
                <v:stroke endarrow="block"/>
              </v:shape>
              <v:shape id="_x0000_s1590" type="#_x0000_t32" style="position:absolute;left:4730;top:14169;width:628;height:2;flip:x" o:connectortype="straight">
                <v:stroke endarrow="block"/>
              </v:shape>
              <v:shape id="_x0000_s1591" type="#_x0000_t202" style="position:absolute;left:5987;top:14655;width:712;height:436" stroked="f">
                <v:textbox style="mso-next-textbox:#_x0000_s1591">
                  <w:txbxContent>
                    <w:p w14:paraId="38740C87" w14:textId="77777777" w:rsidR="009776C3" w:rsidRPr="00963C4B" w:rsidRDefault="009776C3" w:rsidP="008F78C2">
                      <w:pPr>
                        <w:pStyle w:val="Textedebulles"/>
                        <w:spacing w:line="300" w:lineRule="atLeast"/>
                        <w:rPr>
                          <w:ins w:id="1092" w:author="GIRAUD Christian" w:date="2014-06-06T16:49:00Z"/>
                          <w:rFonts w:ascii="Arial" w:hAnsi="Arial"/>
                          <w:lang w:val="fr-FR"/>
                        </w:rPr>
                      </w:pPr>
                      <w:ins w:id="1093" w:author="GIRAUD Christian" w:date="2014-06-06T16:49:00Z">
                        <w:r w:rsidRPr="00963C4B">
                          <w:rPr>
                            <w:rFonts w:ascii="Arial" w:hAnsi="Arial"/>
                            <w:lang w:val="fr-FR"/>
                          </w:rPr>
                          <w:t>Reverse</w:t>
                        </w:r>
                      </w:ins>
                    </w:p>
                  </w:txbxContent>
                </v:textbox>
              </v:shape>
              <v:shape id="_x0000_s1594" type="#_x0000_t202" style="position:absolute;left:3986;top:13960;width:712;height:437" stroked="f">
                <v:textbox style="mso-next-textbox:#_x0000_s1594">
                  <w:txbxContent>
                    <w:p w14:paraId="525E08B2" w14:textId="77777777" w:rsidR="009776C3" w:rsidRPr="00963C4B" w:rsidRDefault="009776C3" w:rsidP="008F78C2">
                      <w:pPr>
                        <w:rPr>
                          <w:ins w:id="1094" w:author="GIRAUD Christian" w:date="2014-06-06T16:49:00Z"/>
                          <w:sz w:val="16"/>
                          <w:szCs w:val="16"/>
                          <w:lang w:val="fr-FR"/>
                        </w:rPr>
                      </w:pPr>
                      <w:ins w:id="1095" w:author="GIRAUD Christian" w:date="2014-06-06T16:49:00Z">
                        <w:r w:rsidRPr="00963C4B">
                          <w:rPr>
                            <w:sz w:val="16"/>
                            <w:szCs w:val="16"/>
                            <w:lang w:val="fr-FR"/>
                          </w:rPr>
                          <w:t>Nominal</w:t>
                        </w:r>
                      </w:ins>
                    </w:p>
                  </w:txbxContent>
                </v:textbox>
              </v:shape>
              <v:shape id="_x0000_s1596" type="#_x0000_t202" style="position:absolute;left:4358;top:15200;width:1994;height:546" strokecolor="#00b0f0">
                <v:textbox style="mso-next-textbox:#_x0000_s1596">
                  <w:txbxContent>
                    <w:p w14:paraId="68696205" w14:textId="77777777" w:rsidR="009776C3" w:rsidRPr="00086D15" w:rsidRDefault="009776C3" w:rsidP="008F78C2">
                      <w:pPr>
                        <w:jc w:val="center"/>
                        <w:rPr>
                          <w:ins w:id="1096" w:author="GIRAUD Christian" w:date="2014-06-06T16:49:00Z"/>
                          <w:sz w:val="18"/>
                          <w:szCs w:val="18"/>
                        </w:rPr>
                      </w:pPr>
                      <w:ins w:id="1097" w:author="GIRAUD Christian" w:date="2014-06-06T16:49:00Z">
                        <w:r w:rsidRPr="00086D15">
                          <w:rPr>
                            <w:sz w:val="18"/>
                            <w:szCs w:val="18"/>
                          </w:rPr>
                          <w:t>LRBG for packets in nominal</w:t>
                        </w:r>
                      </w:ins>
                    </w:p>
                    <w:p w14:paraId="2DE258D2" w14:textId="77777777" w:rsidR="009776C3" w:rsidRPr="00086D15" w:rsidRDefault="009776C3" w:rsidP="008F78C2">
                      <w:pPr>
                        <w:jc w:val="center"/>
                        <w:rPr>
                          <w:ins w:id="1098" w:author="GIRAUD Christian" w:date="2014-06-06T16:49:00Z"/>
                          <w:sz w:val="18"/>
                          <w:szCs w:val="18"/>
                        </w:rPr>
                      </w:pPr>
                      <w:ins w:id="1099" w:author="GIRAUD Christian" w:date="2014-06-06T16:49:00Z">
                        <w:r w:rsidRPr="00086D15">
                          <w:rPr>
                            <w:sz w:val="18"/>
                            <w:szCs w:val="18"/>
                          </w:rPr>
                          <w:t>orientation, Track 2</w:t>
                        </w:r>
                      </w:ins>
                    </w:p>
                  </w:txbxContent>
                </v:textbox>
              </v:shape>
              <v:shape id="_x0000_s1597" type="#_x0000_t5" style="position:absolute;left:7761;top:12348;width:392;height:326;rotation:90;flip:x"/>
              <v:shape id="_x0000_s1598" type="#_x0000_t32" style="position:absolute;left:8120;top:12858;width:629;height:3" o:connectortype="straight">
                <v:stroke endarrow="block"/>
              </v:shape>
              <v:shape id="_x0000_s1599" type="#_x0000_t32" style="position:absolute;left:7491;top:12171;width:629;height:2;flip:x" o:connectortype="straight">
                <v:stroke endarrow="block"/>
              </v:shape>
              <v:shape id="_x0000_s1600" type="#_x0000_t202" style="position:absolute;left:6779;top:11940;width:712;height:435" stroked="f">
                <v:textbox style="mso-next-textbox:#_x0000_s1600">
                  <w:txbxContent>
                    <w:p w14:paraId="57574D8C" w14:textId="77777777" w:rsidR="009776C3" w:rsidRPr="00963C4B" w:rsidRDefault="009776C3" w:rsidP="008F78C2">
                      <w:pPr>
                        <w:pStyle w:val="Textedebulles"/>
                        <w:spacing w:line="300" w:lineRule="atLeast"/>
                        <w:rPr>
                          <w:ins w:id="1100" w:author="GIRAUD Christian" w:date="2014-06-06T16:49:00Z"/>
                          <w:rFonts w:ascii="Arial" w:hAnsi="Arial"/>
                          <w:lang w:val="fr-FR"/>
                        </w:rPr>
                      </w:pPr>
                      <w:ins w:id="1101" w:author="GIRAUD Christian" w:date="2014-06-06T16:49:00Z">
                        <w:r w:rsidRPr="00963C4B">
                          <w:rPr>
                            <w:rFonts w:ascii="Arial" w:hAnsi="Arial"/>
                            <w:lang w:val="fr-FR"/>
                          </w:rPr>
                          <w:t>Reverse</w:t>
                        </w:r>
                      </w:ins>
                    </w:p>
                  </w:txbxContent>
                </v:textbox>
              </v:shape>
              <v:shape id="_x0000_s1601" type="#_x0000_t202" style="position:absolute;left:8749;top:12658;width:712;height:435" stroked="f">
                <v:textbox style="mso-next-textbox:#_x0000_s1601">
                  <w:txbxContent>
                    <w:p w14:paraId="796A59DF" w14:textId="77777777" w:rsidR="009776C3" w:rsidRPr="00963C4B" w:rsidRDefault="009776C3" w:rsidP="008F78C2">
                      <w:pPr>
                        <w:rPr>
                          <w:ins w:id="1102" w:author="GIRAUD Christian" w:date="2014-06-06T16:49:00Z"/>
                          <w:sz w:val="16"/>
                          <w:szCs w:val="16"/>
                          <w:lang w:val="fr-FR"/>
                        </w:rPr>
                      </w:pPr>
                      <w:ins w:id="1103" w:author="GIRAUD Christian" w:date="2014-06-06T16:49:00Z">
                        <w:r w:rsidRPr="00963C4B">
                          <w:rPr>
                            <w:sz w:val="16"/>
                            <w:szCs w:val="16"/>
                            <w:lang w:val="fr-FR"/>
                          </w:rPr>
                          <w:t>Nominal</w:t>
                        </w:r>
                      </w:ins>
                    </w:p>
                  </w:txbxContent>
                </v:textbox>
              </v:shape>
              <v:shape id="_x0000_s1602" type="#_x0000_t202" style="position:absolute;left:7131;top:13202;width:2020;height:544" strokecolor="red">
                <v:textbox style="mso-next-textbox:#_x0000_s1602">
                  <w:txbxContent>
                    <w:p w14:paraId="1F5EE06A" w14:textId="77777777" w:rsidR="009776C3" w:rsidRPr="00086D15" w:rsidRDefault="009776C3" w:rsidP="008F78C2">
                      <w:pPr>
                        <w:jc w:val="center"/>
                        <w:rPr>
                          <w:ins w:id="1104" w:author="GIRAUD Christian" w:date="2014-06-06T16:49:00Z"/>
                          <w:sz w:val="18"/>
                          <w:szCs w:val="18"/>
                        </w:rPr>
                      </w:pPr>
                      <w:ins w:id="1105" w:author="GIRAUD Christian" w:date="2014-06-06T16:49:00Z">
                        <w:r w:rsidRPr="00086D15">
                          <w:rPr>
                            <w:sz w:val="18"/>
                            <w:szCs w:val="18"/>
                          </w:rPr>
                          <w:t xml:space="preserve">LRBG for </w:t>
                        </w:r>
                        <w:r>
                          <w:rPr>
                            <w:sz w:val="18"/>
                            <w:szCs w:val="18"/>
                          </w:rPr>
                          <w:t xml:space="preserve">packets in </w:t>
                        </w:r>
                        <w:r w:rsidRPr="00086D15">
                          <w:rPr>
                            <w:sz w:val="18"/>
                            <w:szCs w:val="18"/>
                          </w:rPr>
                          <w:t>reverse</w:t>
                        </w:r>
                      </w:ins>
                    </w:p>
                    <w:p w14:paraId="15D40BCB" w14:textId="77777777" w:rsidR="009776C3" w:rsidRPr="00086D15" w:rsidRDefault="009776C3" w:rsidP="008F78C2">
                      <w:pPr>
                        <w:jc w:val="center"/>
                        <w:rPr>
                          <w:ins w:id="1106" w:author="GIRAUD Christian" w:date="2014-06-06T16:49:00Z"/>
                          <w:sz w:val="18"/>
                          <w:szCs w:val="18"/>
                        </w:rPr>
                      </w:pPr>
                      <w:ins w:id="1107" w:author="GIRAUD Christian" w:date="2014-06-06T16:49:00Z">
                        <w:r w:rsidRPr="00086D15">
                          <w:rPr>
                            <w:sz w:val="18"/>
                            <w:szCs w:val="18"/>
                          </w:rPr>
                          <w:t>orientation, Track 1</w:t>
                        </w:r>
                      </w:ins>
                    </w:p>
                  </w:txbxContent>
                </v:textbox>
              </v:shape>
              <v:shape id="_x0000_s1603" type="#_x0000_t32" style="position:absolute;left:3987;top:12171;width:1;height:1006" o:connectortype="straight">
                <v:stroke dashstyle="dash"/>
              </v:shape>
              <v:shape id="_x0000_s1604" type="#_x0000_t32" style="position:absolute;left:8120;top:12196;width:1;height:1006" o:connectortype="straight" strokecolor="red">
                <v:stroke dashstyle="dash"/>
              </v:shape>
              <v:shape id="_x0000_s1605" type="#_x0000_t32" style="position:absolute;left:5358;top:14193;width:1;height:1006" o:connectortype="straight">
                <v:stroke dashstyle="dash"/>
              </v:shape>
              <w10:wrap type="none"/>
              <w10:anchorlock/>
            </v:group>
          </w:pict>
        </w:r>
      </w:ins>
    </w:p>
    <w:p w14:paraId="14D1ADB2" w14:textId="77777777" w:rsidR="00D32E9C" w:rsidRDefault="00D32E9C" w:rsidP="00F54EFE">
      <w:pPr>
        <w:pStyle w:val="Corpsdetexte"/>
        <w:ind w:left="851" w:hanging="851"/>
      </w:pPr>
    </w:p>
    <w:p w14:paraId="4B014D12" w14:textId="77777777" w:rsidR="0068345D" w:rsidRPr="009D34BC" w:rsidRDefault="0068345D" w:rsidP="00F54EFE">
      <w:pPr>
        <w:ind w:left="851" w:hanging="851"/>
        <w:jc w:val="center"/>
        <w:rPr>
          <w:rStyle w:val="lev"/>
        </w:rPr>
      </w:pPr>
      <w:r>
        <w:rPr>
          <w:rStyle w:val="lev"/>
        </w:rPr>
        <w:t>LRBG Orientation</w:t>
      </w:r>
    </w:p>
    <w:p w14:paraId="0BF6895A" w14:textId="77777777" w:rsidR="00963C4B" w:rsidRDefault="00963C4B" w:rsidP="00F54EFE">
      <w:pPr>
        <w:pStyle w:val="Corpsdetexte"/>
        <w:ind w:left="851" w:hanging="851"/>
      </w:pPr>
    </w:p>
    <w:p w14:paraId="0C00050F" w14:textId="77777777" w:rsidR="00CC4823" w:rsidRDefault="00CC2A02" w:rsidP="00F54EFE">
      <w:pPr>
        <w:pStyle w:val="Titre2"/>
        <w:ind w:left="851" w:hanging="851"/>
      </w:pPr>
      <w:bookmarkStart w:id="1108" w:name="_Toc389836211"/>
      <w:bookmarkStart w:id="1109" w:name="_Toc388370127"/>
      <w:r>
        <w:t>Storage of Data</w:t>
      </w:r>
      <w:bookmarkEnd w:id="1108"/>
      <w:bookmarkEnd w:id="1109"/>
    </w:p>
    <w:p w14:paraId="77CECF3C" w14:textId="77777777" w:rsidR="00CC2A02" w:rsidRDefault="007C26EE" w:rsidP="00F54EFE">
      <w:pPr>
        <w:pStyle w:val="Corpsdetexte"/>
        <w:ind w:left="851" w:hanging="851"/>
      </w:pPr>
      <w:r>
        <w:t xml:space="preserve">A </w:t>
      </w:r>
      <w:r w:rsidR="00B10776">
        <w:t>Database Architecture</w:t>
      </w:r>
      <w:r>
        <w:t xml:space="preserve"> needs to be defined in order to classify and to compute data</w:t>
      </w:r>
      <w:r w:rsidR="005C032F">
        <w:t>.</w:t>
      </w:r>
    </w:p>
    <w:p w14:paraId="53F1393E" w14:textId="77777777" w:rsidR="00B10776" w:rsidRDefault="00B10776" w:rsidP="00F54EFE">
      <w:pPr>
        <w:pStyle w:val="Corpsdetexte"/>
        <w:ind w:left="851" w:hanging="851"/>
      </w:pPr>
    </w:p>
    <w:p w14:paraId="682DD085" w14:textId="77777777" w:rsidR="005C032F" w:rsidRDefault="005C032F" w:rsidP="00F54EFE">
      <w:pPr>
        <w:pStyle w:val="Corpsdetexte"/>
        <w:ind w:left="851" w:hanging="851"/>
      </w:pPr>
      <w:r>
        <w:lastRenderedPageBreak/>
        <w:t>All packets must be stored in the dat</w:t>
      </w:r>
      <w:r w:rsidR="00A141C5">
        <w:t>abase with the following consideration :</w:t>
      </w:r>
    </w:p>
    <w:p w14:paraId="40A565B8" w14:textId="77777777" w:rsidR="00A141C5" w:rsidRDefault="00A141C5" w:rsidP="00F54EFE">
      <w:pPr>
        <w:pStyle w:val="Corpsdetexte"/>
        <w:ind w:left="851" w:hanging="851"/>
      </w:pPr>
    </w:p>
    <w:p w14:paraId="243C10CC" w14:textId="77777777" w:rsidR="005B5BB6" w:rsidRDefault="00A141C5" w:rsidP="00F54EFE">
      <w:pPr>
        <w:pStyle w:val="Corpsdetexte"/>
        <w:numPr>
          <w:ilvl w:val="0"/>
          <w:numId w:val="24"/>
        </w:numPr>
        <w:ind w:left="851" w:hanging="851"/>
      </w:pPr>
      <w:r>
        <w:t xml:space="preserve">All packets available in nominal orientation </w:t>
      </w:r>
      <w:r w:rsidR="007E5F79">
        <w:t xml:space="preserve">(Q_DIR = nominal) </w:t>
      </w:r>
      <w:r>
        <w:t>need to be ordered</w:t>
      </w:r>
      <w:r w:rsidR="007E5F79">
        <w:t xml:space="preserve"> if </w:t>
      </w:r>
      <w:r w:rsidR="005B5BB6">
        <w:t>:</w:t>
      </w:r>
    </w:p>
    <w:p w14:paraId="2F5D2A7E" w14:textId="77777777" w:rsidR="005B5BB6" w:rsidRDefault="005B5BB6" w:rsidP="00F54EFE">
      <w:pPr>
        <w:pStyle w:val="Corpsdetexte"/>
        <w:numPr>
          <w:ilvl w:val="1"/>
          <w:numId w:val="24"/>
        </w:numPr>
        <w:ind w:left="851" w:hanging="851"/>
      </w:pPr>
      <w:r>
        <w:t>T</w:t>
      </w:r>
      <w:r w:rsidR="007E5F79">
        <w:t>rain orientation is nominal (</w:t>
      </w:r>
      <w:r w:rsidR="00784BF8">
        <w:t>Q_DIRLRBG = nominal) when passing over LRBG or</w:t>
      </w:r>
      <w:r>
        <w:t>,</w:t>
      </w:r>
    </w:p>
    <w:p w14:paraId="2433E916" w14:textId="77777777" w:rsidR="00A141C5" w:rsidRDefault="005B5BB6" w:rsidP="00F54EFE">
      <w:pPr>
        <w:pStyle w:val="Corpsdetexte"/>
        <w:numPr>
          <w:ilvl w:val="1"/>
          <w:numId w:val="24"/>
        </w:numPr>
        <w:ind w:left="851" w:hanging="851"/>
      </w:pPr>
      <w:r>
        <w:t>I</w:t>
      </w:r>
      <w:r w:rsidR="00784BF8">
        <w:t>f radio track-to-train message</w:t>
      </w:r>
      <w:r w:rsidR="003C677F">
        <w:t xml:space="preserve"> refers to a LRBG whose directionality </w:t>
      </w:r>
      <w:r>
        <w:t>is nominal, and</w:t>
      </w:r>
    </w:p>
    <w:p w14:paraId="7681A524" w14:textId="77777777" w:rsidR="005B5BB6" w:rsidRDefault="005B5BB6" w:rsidP="00F54EFE">
      <w:pPr>
        <w:pStyle w:val="Corpsdetexte"/>
        <w:numPr>
          <w:ilvl w:val="1"/>
          <w:numId w:val="24"/>
        </w:numPr>
        <w:ind w:left="851" w:hanging="851"/>
      </w:pPr>
      <w:r>
        <w:t>If train is moving ahead (</w:t>
      </w:r>
      <w:r w:rsidR="007330F3">
        <w:t xml:space="preserve">Q_DIRTRAIN = </w:t>
      </w:r>
      <w:r>
        <w:t>nominal).</w:t>
      </w:r>
    </w:p>
    <w:p w14:paraId="66A9401A" w14:textId="77777777" w:rsidR="00A141C5" w:rsidRDefault="00A141C5" w:rsidP="00F54EFE">
      <w:pPr>
        <w:pStyle w:val="Corpsdetexte"/>
        <w:numPr>
          <w:ilvl w:val="0"/>
          <w:numId w:val="24"/>
        </w:numPr>
        <w:ind w:left="851" w:hanging="851"/>
      </w:pPr>
      <w:r>
        <w:t xml:space="preserve">All packets available in reverse orientation </w:t>
      </w:r>
      <w:r w:rsidR="005B5BB6">
        <w:t xml:space="preserve">(Q_DIR = reverse) </w:t>
      </w:r>
      <w:r>
        <w:t>need to be</w:t>
      </w:r>
      <w:r w:rsidR="009B7FDE">
        <w:t xml:space="preserve"> ordered</w:t>
      </w:r>
      <w:r w:rsidR="005B5BB6">
        <w:t xml:space="preserve"> if :</w:t>
      </w:r>
    </w:p>
    <w:p w14:paraId="060D0030" w14:textId="77777777" w:rsidR="005B5BB6" w:rsidRDefault="005B5BB6" w:rsidP="00F54EFE">
      <w:pPr>
        <w:pStyle w:val="Corpsdetexte"/>
        <w:numPr>
          <w:ilvl w:val="1"/>
          <w:numId w:val="24"/>
        </w:numPr>
        <w:ind w:left="851" w:hanging="851"/>
      </w:pPr>
      <w:r>
        <w:t>Train orientation</w:t>
      </w:r>
      <w:r w:rsidR="00EB6CA8">
        <w:t xml:space="preserve"> is reverse</w:t>
      </w:r>
      <w:r>
        <w:t xml:space="preserve"> (Q_DIRLRBG = </w:t>
      </w:r>
      <w:r w:rsidR="00EB6CA8">
        <w:t>reverse</w:t>
      </w:r>
      <w:r>
        <w:t>) when passing over LRBG or,</w:t>
      </w:r>
    </w:p>
    <w:p w14:paraId="3BCCE3A4" w14:textId="77777777" w:rsidR="005B5BB6" w:rsidRDefault="005B5BB6" w:rsidP="00F54EFE">
      <w:pPr>
        <w:pStyle w:val="Corpsdetexte"/>
        <w:numPr>
          <w:ilvl w:val="1"/>
          <w:numId w:val="24"/>
        </w:numPr>
        <w:ind w:left="851" w:hanging="851"/>
      </w:pPr>
      <w:r>
        <w:t xml:space="preserve">If radio track-to-train message refers to a LRBG whose directionality </w:t>
      </w:r>
      <w:r w:rsidR="00EB6CA8">
        <w:t>is reverse</w:t>
      </w:r>
      <w:r>
        <w:t>, and</w:t>
      </w:r>
    </w:p>
    <w:p w14:paraId="3E45D8E1" w14:textId="77777777" w:rsidR="005B5BB6" w:rsidRDefault="005B5BB6" w:rsidP="00F54EFE">
      <w:pPr>
        <w:pStyle w:val="Corpsdetexte"/>
        <w:numPr>
          <w:ilvl w:val="1"/>
          <w:numId w:val="24"/>
        </w:numPr>
        <w:ind w:left="851" w:hanging="851"/>
      </w:pPr>
      <w:r>
        <w:t>If train is moving ahead (</w:t>
      </w:r>
      <w:r w:rsidR="007330F3">
        <w:t xml:space="preserve">Q_DIRTRAIN = </w:t>
      </w:r>
      <w:r>
        <w:t>nominal).</w:t>
      </w:r>
    </w:p>
    <w:p w14:paraId="189E0276" w14:textId="77777777" w:rsidR="005B5BB6" w:rsidRDefault="00EB6CA8" w:rsidP="00F54EFE">
      <w:pPr>
        <w:pStyle w:val="Corpsdetexte"/>
        <w:numPr>
          <w:ilvl w:val="0"/>
          <w:numId w:val="24"/>
        </w:numPr>
        <w:ind w:left="851" w:hanging="851"/>
      </w:pPr>
      <w:r>
        <w:t>If train is moving in reverse</w:t>
      </w:r>
      <w:r w:rsidR="007330F3">
        <w:t xml:space="preserve"> (Q_DIRTRAIN = reverse)</w:t>
      </w:r>
      <w:r>
        <w:t>, no data is stored.</w:t>
      </w:r>
    </w:p>
    <w:p w14:paraId="00D130BA" w14:textId="77777777" w:rsidR="007E5F79" w:rsidRDefault="007E5F79" w:rsidP="00F54EFE">
      <w:pPr>
        <w:pStyle w:val="Corpsdetexte"/>
        <w:numPr>
          <w:ilvl w:val="0"/>
          <w:numId w:val="24"/>
        </w:numPr>
        <w:ind w:left="851" w:hanging="851"/>
      </w:pPr>
      <w:r>
        <w:t>A maximum of 8 balises must be stored in memory.</w:t>
      </w:r>
    </w:p>
    <w:p w14:paraId="74470A76" w14:textId="77777777" w:rsidR="009B7FDE" w:rsidRDefault="00A141C5" w:rsidP="00F54EFE">
      <w:pPr>
        <w:pStyle w:val="Corpsdetexte"/>
        <w:numPr>
          <w:ilvl w:val="0"/>
          <w:numId w:val="24"/>
        </w:numPr>
        <w:ind w:left="851" w:hanging="851"/>
      </w:pPr>
      <w:r>
        <w:t>Linking is involved to insure continuity between LRBG</w:t>
      </w:r>
      <w:r w:rsidR="00EF1C38">
        <w:t xml:space="preserve"> and to permit switching between nominal and reverse orientation</w:t>
      </w:r>
      <w:r w:rsidR="009B7FDE">
        <w:t>, in case of double direction of traffic.</w:t>
      </w:r>
    </w:p>
    <w:p w14:paraId="6469483A" w14:textId="77777777" w:rsidR="00EB6CA8" w:rsidRDefault="009B7FDE" w:rsidP="00F54EFE">
      <w:pPr>
        <w:pStyle w:val="Corpsdetexte"/>
        <w:numPr>
          <w:ilvl w:val="0"/>
          <w:numId w:val="24"/>
        </w:numPr>
        <w:ind w:left="851" w:hanging="851"/>
      </w:pPr>
      <w:r>
        <w:t xml:space="preserve"> </w:t>
      </w:r>
      <w:r w:rsidR="005C032F">
        <w:t>In case of repeat,</w:t>
      </w:r>
      <w:r>
        <w:t xml:space="preserve"> packet needs to be repeated as much as necessary.</w:t>
      </w:r>
    </w:p>
    <w:p w14:paraId="3604CC16" w14:textId="77777777" w:rsidR="00EB6CA8" w:rsidRDefault="00EB6CA8" w:rsidP="00F54EFE">
      <w:pPr>
        <w:pStyle w:val="Corpsdetexte"/>
        <w:numPr>
          <w:ilvl w:val="0"/>
          <w:numId w:val="24"/>
        </w:numPr>
        <w:ind w:left="851" w:hanging="851"/>
      </w:pPr>
      <w:r>
        <w:t xml:space="preserve">A </w:t>
      </w:r>
      <w:r w:rsidR="00B10776">
        <w:t>Data Ranking</w:t>
      </w:r>
      <w:r>
        <w:t xml:space="preserve"> is necessary before computation</w:t>
      </w:r>
      <w:r w:rsidR="00522D1F">
        <w:t xml:space="preserve"> </w:t>
      </w:r>
      <w:r>
        <w:t>of other functions</w:t>
      </w:r>
      <w:r w:rsidR="00522D1F">
        <w:t xml:space="preserve"> (</w:t>
      </w:r>
      <w:r w:rsidR="00B16DDB">
        <w:t>MRSP, I</w:t>
      </w:r>
      <w:r w:rsidR="00522D1F">
        <w:t>ntegration of brake energy and gravity</w:t>
      </w:r>
      <w:r w:rsidR="00B16DDB">
        <w:t>, etc…</w:t>
      </w:r>
      <w:r w:rsidR="00522D1F">
        <w:t>)</w:t>
      </w:r>
      <w:r>
        <w:t>.</w:t>
      </w:r>
    </w:p>
    <w:p w14:paraId="71163ADC" w14:textId="77777777" w:rsidR="00B10776" w:rsidRDefault="00EB6CA8" w:rsidP="00F54EFE">
      <w:pPr>
        <w:pStyle w:val="Corpsdetexte"/>
        <w:numPr>
          <w:ilvl w:val="0"/>
          <w:numId w:val="24"/>
        </w:numPr>
        <w:ind w:left="851" w:hanging="851"/>
      </w:pPr>
      <w:r>
        <w:t xml:space="preserve">A </w:t>
      </w:r>
      <w:r w:rsidR="00B10776">
        <w:t>Completeness Checking</w:t>
      </w:r>
      <w:r>
        <w:t xml:space="preserve"> consists in verifying</w:t>
      </w:r>
      <w:r w:rsidR="00522D1F">
        <w:t xml:space="preserve"> </w:t>
      </w:r>
      <w:r>
        <w:t>that</w:t>
      </w:r>
      <w:r w:rsidR="00522D1F">
        <w:t xml:space="preserve"> no </w:t>
      </w:r>
      <w:r>
        <w:t>mandatory</w:t>
      </w:r>
      <w:r w:rsidR="00C60637">
        <w:t xml:space="preserve"> data is missing : gradient and SSP are defined up to EOA. </w:t>
      </w:r>
    </w:p>
    <w:p w14:paraId="7CDD0613" w14:textId="77777777" w:rsidR="00B10776" w:rsidRDefault="00B10776" w:rsidP="00F54EFE">
      <w:pPr>
        <w:pStyle w:val="Corpsdetexte"/>
        <w:ind w:left="851" w:hanging="851"/>
      </w:pPr>
    </w:p>
    <w:p w14:paraId="463F065B" w14:textId="77777777" w:rsidR="00CC2A02" w:rsidRDefault="00CC2A02" w:rsidP="00F54EFE">
      <w:pPr>
        <w:pStyle w:val="Titre2"/>
        <w:ind w:left="851" w:hanging="851"/>
      </w:pPr>
      <w:bookmarkStart w:id="1110" w:name="_Toc389836212"/>
      <w:bookmarkStart w:id="1111" w:name="_Toc388370128"/>
      <w:r>
        <w:t>Update of Data</w:t>
      </w:r>
      <w:bookmarkEnd w:id="1110"/>
      <w:bookmarkEnd w:id="1111"/>
    </w:p>
    <w:p w14:paraId="7AE3A9D8" w14:textId="77777777" w:rsidR="00CC2A02" w:rsidRDefault="00B10776" w:rsidP="00F54EFE">
      <w:pPr>
        <w:pStyle w:val="Corpsdetexte"/>
        <w:ind w:left="851" w:hanging="851"/>
      </w:pPr>
      <w:r>
        <w:t>Purge of Data</w:t>
      </w:r>
      <w:r w:rsidR="00C60637">
        <w:t xml:space="preserve"> :</w:t>
      </w:r>
      <w:r w:rsidR="00522D1F">
        <w:t xml:space="preserve"> is automatic by saving the last 8 LRBG.</w:t>
      </w:r>
    </w:p>
    <w:p w14:paraId="0AF7CD0A" w14:textId="77777777" w:rsidR="00B10776" w:rsidRDefault="00B10776" w:rsidP="00F54EFE">
      <w:pPr>
        <w:pStyle w:val="Corpsdetexte"/>
        <w:ind w:left="851" w:hanging="851"/>
      </w:pPr>
    </w:p>
    <w:p w14:paraId="5F81BEFD" w14:textId="77777777" w:rsidR="00B10776" w:rsidRDefault="00B10776" w:rsidP="00F54EFE">
      <w:pPr>
        <w:pStyle w:val="Corpsdetexte"/>
        <w:ind w:left="851" w:hanging="851"/>
      </w:pPr>
      <w:r>
        <w:t>Save of Data</w:t>
      </w:r>
      <w:r w:rsidR="00522D1F">
        <w:t xml:space="preserve"> : same </w:t>
      </w:r>
      <w:r w:rsidR="007330F3">
        <w:t>as</w:t>
      </w:r>
      <w:r w:rsidR="00C60637">
        <w:t xml:space="preserve"> </w:t>
      </w:r>
      <w:r w:rsidR="007330F3">
        <w:t xml:space="preserve">purge, </w:t>
      </w:r>
      <w:r w:rsidR="00522D1F">
        <w:t>thanks to saving the last 8 LRBG, taking in consideration that a very long train may need 8 LRBG when crossing over a complex station.</w:t>
      </w:r>
    </w:p>
    <w:p w14:paraId="0F88DF42" w14:textId="77777777" w:rsidR="00CC2A02" w:rsidRDefault="00CC2A02" w:rsidP="00F54EFE">
      <w:pPr>
        <w:pStyle w:val="Corpsdetexte"/>
        <w:ind w:left="851" w:hanging="851"/>
      </w:pPr>
    </w:p>
    <w:p w14:paraId="10E9974F" w14:textId="77777777" w:rsidR="00CC2A02" w:rsidRDefault="00CC2A02" w:rsidP="00F54EFE">
      <w:pPr>
        <w:pStyle w:val="Titre2"/>
        <w:ind w:left="851" w:hanging="851"/>
      </w:pPr>
      <w:bookmarkStart w:id="1112" w:name="_Toc389836213"/>
      <w:bookmarkStart w:id="1113" w:name="_Toc388370129"/>
      <w:r>
        <w:t>Train Positioning</w:t>
      </w:r>
      <w:r w:rsidR="00DA0040">
        <w:t xml:space="preserve"> and linking</w:t>
      </w:r>
      <w:bookmarkEnd w:id="1112"/>
      <w:bookmarkEnd w:id="1113"/>
    </w:p>
    <w:p w14:paraId="6C5E6B3E" w14:textId="77777777" w:rsidR="00B15932" w:rsidRDefault="00B16DDB" w:rsidP="00F54EFE">
      <w:pPr>
        <w:pStyle w:val="Corpsdetexte"/>
        <w:ind w:left="851" w:hanging="851"/>
      </w:pPr>
      <w:r>
        <w:t>Definition of related variables:</w:t>
      </w:r>
    </w:p>
    <w:p w14:paraId="7D45168A" w14:textId="77777777" w:rsidR="002E0DF2" w:rsidRDefault="00B16DDB" w:rsidP="00F54EFE">
      <w:pPr>
        <w:pStyle w:val="Corpsdetexte"/>
        <w:numPr>
          <w:ilvl w:val="0"/>
          <w:numId w:val="24"/>
        </w:numPr>
        <w:ind w:left="851" w:hanging="851"/>
      </w:pPr>
      <w:r>
        <w:t>Q_DIR :</w:t>
      </w:r>
      <w:r w:rsidR="002E0DF2">
        <w:t xml:space="preserve"> </w:t>
      </w:r>
    </w:p>
    <w:p w14:paraId="5E7EB76C" w14:textId="77777777" w:rsidR="002E0DF2" w:rsidRDefault="002E0DF2" w:rsidP="00F54EFE">
      <w:pPr>
        <w:pStyle w:val="Corpsdetexte"/>
        <w:numPr>
          <w:ilvl w:val="1"/>
          <w:numId w:val="24"/>
        </w:numPr>
        <w:ind w:left="851" w:hanging="851"/>
      </w:pPr>
      <w:r w:rsidRPr="000011EC">
        <w:rPr>
          <w:b/>
        </w:rPr>
        <w:t xml:space="preserve">qualifier </w:t>
      </w:r>
      <w:r w:rsidR="00E97291" w:rsidRPr="000011EC">
        <w:rPr>
          <w:b/>
        </w:rPr>
        <w:t>of direction</w:t>
      </w:r>
      <w:r w:rsidR="00E97291">
        <w:t xml:space="preserve">, </w:t>
      </w:r>
      <w:r>
        <w:t>attached t</w:t>
      </w:r>
      <w:r w:rsidR="00B06298">
        <w:t xml:space="preserve">o most of track-to-train </w:t>
      </w:r>
      <w:r>
        <w:t>data packet ,</w:t>
      </w:r>
    </w:p>
    <w:p w14:paraId="3E4F9DD9" w14:textId="77777777" w:rsidR="00B16DDB" w:rsidRDefault="002E0DF2" w:rsidP="00F54EFE">
      <w:pPr>
        <w:pStyle w:val="Corpsdetexte"/>
        <w:numPr>
          <w:ilvl w:val="1"/>
          <w:numId w:val="24"/>
        </w:numPr>
        <w:ind w:left="851" w:hanging="851"/>
      </w:pPr>
      <w:r>
        <w:t>must be in compliance with Q_DIRLRBG to take into account  the data</w:t>
      </w:r>
      <w:r w:rsidR="00516003">
        <w:t>,</w:t>
      </w:r>
    </w:p>
    <w:p w14:paraId="0F677217" w14:textId="77777777" w:rsidR="00516003" w:rsidRDefault="00B06298" w:rsidP="00F54EFE">
      <w:pPr>
        <w:pStyle w:val="Corpsdetexte"/>
        <w:numPr>
          <w:ilvl w:val="1"/>
          <w:numId w:val="24"/>
        </w:numPr>
        <w:ind w:left="851" w:hanging="851"/>
      </w:pPr>
      <w:r>
        <w:t>does not exist for train-to-track data</w:t>
      </w:r>
      <w:r w:rsidR="00E97291">
        <w:t xml:space="preserve"> packet,</w:t>
      </w:r>
    </w:p>
    <w:p w14:paraId="0E90912F" w14:textId="77777777" w:rsidR="00046775" w:rsidRDefault="00B16DDB" w:rsidP="00F54EFE">
      <w:pPr>
        <w:pStyle w:val="Corpsdetexte"/>
        <w:numPr>
          <w:ilvl w:val="0"/>
          <w:numId w:val="24"/>
        </w:numPr>
        <w:ind w:left="851" w:hanging="851"/>
      </w:pPr>
      <w:r>
        <w:t>Q_DIRLRBG :</w:t>
      </w:r>
      <w:r w:rsidR="00046775">
        <w:t xml:space="preserve"> </w:t>
      </w:r>
      <w:r w:rsidR="00B06298" w:rsidRPr="00046775">
        <w:rPr>
          <w:b/>
        </w:rPr>
        <w:t xml:space="preserve">qualifier </w:t>
      </w:r>
      <w:r w:rsidR="00E97291" w:rsidRPr="00046775">
        <w:rPr>
          <w:b/>
        </w:rPr>
        <w:t>of orientation</w:t>
      </w:r>
      <w:r w:rsidR="00046775">
        <w:t>,</w:t>
      </w:r>
    </w:p>
    <w:p w14:paraId="5B1E6DB9" w14:textId="77777777" w:rsidR="00FD6458" w:rsidRDefault="00FD6458" w:rsidP="00F54EFE">
      <w:pPr>
        <w:pStyle w:val="Corpsdetexte"/>
        <w:numPr>
          <w:ilvl w:val="1"/>
          <w:numId w:val="24"/>
        </w:numPr>
        <w:ind w:left="851" w:hanging="851"/>
      </w:pPr>
      <w:r>
        <w:t>is defined by the order in which balise group is read :</w:t>
      </w:r>
    </w:p>
    <w:p w14:paraId="39642E25" w14:textId="77777777" w:rsidR="00FD6458" w:rsidRDefault="00FD6458" w:rsidP="00F54EFE">
      <w:pPr>
        <w:pStyle w:val="Corpsdetexte"/>
        <w:numPr>
          <w:ilvl w:val="2"/>
          <w:numId w:val="24"/>
        </w:numPr>
        <w:ind w:left="851" w:hanging="851"/>
      </w:pPr>
      <w:r>
        <w:t>1, 2, 3.. is nominal,</w:t>
      </w:r>
    </w:p>
    <w:p w14:paraId="534B1669" w14:textId="77777777" w:rsidR="00FD6458" w:rsidRDefault="00FD6458" w:rsidP="00F54EFE">
      <w:pPr>
        <w:pStyle w:val="Corpsdetexte"/>
        <w:numPr>
          <w:ilvl w:val="2"/>
          <w:numId w:val="24"/>
        </w:numPr>
        <w:ind w:left="851" w:hanging="851"/>
      </w:pPr>
      <w:r>
        <w:t>3, 2, 1 is reverse.</w:t>
      </w:r>
    </w:p>
    <w:p w14:paraId="02A7933D" w14:textId="77777777" w:rsidR="00B06298" w:rsidRDefault="00B06298" w:rsidP="00F54EFE">
      <w:pPr>
        <w:pStyle w:val="Corpsdetexte"/>
        <w:numPr>
          <w:ilvl w:val="1"/>
          <w:numId w:val="24"/>
        </w:numPr>
        <w:ind w:left="851" w:hanging="851"/>
      </w:pPr>
      <w:r>
        <w:t>decoded when overpassing the BG providing the data packets</w:t>
      </w:r>
      <w:r w:rsidR="00E97291">
        <w:t xml:space="preserve"> (level 1)</w:t>
      </w:r>
      <w:r>
        <w:t>,</w:t>
      </w:r>
    </w:p>
    <w:p w14:paraId="71C83D82" w14:textId="77777777" w:rsidR="00B06298" w:rsidRDefault="00E97291" w:rsidP="00F54EFE">
      <w:pPr>
        <w:pStyle w:val="Corpsdetexte"/>
        <w:numPr>
          <w:ilvl w:val="1"/>
          <w:numId w:val="24"/>
        </w:numPr>
        <w:ind w:left="851" w:hanging="851"/>
      </w:pPr>
      <w:r>
        <w:lastRenderedPageBreak/>
        <w:t xml:space="preserve">or qualifier decoded when taking into account LRBG (level 2/3), </w:t>
      </w:r>
    </w:p>
    <w:p w14:paraId="29ECA6D5" w14:textId="77777777" w:rsidR="00046775" w:rsidRDefault="00B16DDB" w:rsidP="00F54EFE">
      <w:pPr>
        <w:pStyle w:val="Corpsdetexte"/>
        <w:numPr>
          <w:ilvl w:val="0"/>
          <w:numId w:val="24"/>
        </w:numPr>
        <w:ind w:left="851" w:hanging="851"/>
      </w:pPr>
      <w:r>
        <w:t>Q_DIRTRAIN :</w:t>
      </w:r>
      <w:r w:rsidR="00046775">
        <w:t xml:space="preserve"> </w:t>
      </w:r>
      <w:r w:rsidR="00E97291" w:rsidRPr="00046775">
        <w:rPr>
          <w:b/>
        </w:rPr>
        <w:t>qualifier of running</w:t>
      </w:r>
      <w:r w:rsidR="000011EC">
        <w:t xml:space="preserve">, </w:t>
      </w:r>
    </w:p>
    <w:p w14:paraId="76C8F47F" w14:textId="77777777" w:rsidR="00B16DDB" w:rsidRDefault="000011EC" w:rsidP="00F54EFE">
      <w:pPr>
        <w:pStyle w:val="Corpsdetexte"/>
        <w:numPr>
          <w:ilvl w:val="1"/>
          <w:numId w:val="24"/>
        </w:numPr>
        <w:ind w:left="851" w:hanging="851"/>
      </w:pPr>
      <w:r>
        <w:t>determined on-board by cabine number and odometry counter,</w:t>
      </w:r>
    </w:p>
    <w:p w14:paraId="1658920B" w14:textId="77777777" w:rsidR="000011EC" w:rsidRDefault="000011EC" w:rsidP="00F54EFE">
      <w:pPr>
        <w:pStyle w:val="Corpsdetexte"/>
        <w:numPr>
          <w:ilvl w:val="1"/>
          <w:numId w:val="24"/>
        </w:numPr>
        <w:ind w:left="851" w:hanging="851"/>
      </w:pPr>
      <w:r>
        <w:t>for instance, nominal is :</w:t>
      </w:r>
    </w:p>
    <w:p w14:paraId="5EE764AB" w14:textId="77777777" w:rsidR="000011EC" w:rsidRDefault="00046775" w:rsidP="00F54EFE">
      <w:pPr>
        <w:pStyle w:val="Corpsdetexte"/>
        <w:numPr>
          <w:ilvl w:val="2"/>
          <w:numId w:val="24"/>
        </w:numPr>
        <w:ind w:left="851" w:hanging="851"/>
      </w:pPr>
      <w:r>
        <w:t xml:space="preserve">Front End is </w:t>
      </w:r>
      <w:r w:rsidR="000011EC">
        <w:t>cabine1 + counter increasing,</w:t>
      </w:r>
    </w:p>
    <w:p w14:paraId="6E0DE88F" w14:textId="77777777" w:rsidR="000011EC" w:rsidRDefault="000011EC" w:rsidP="00F54EFE">
      <w:pPr>
        <w:pStyle w:val="Corpsdetexte"/>
        <w:numPr>
          <w:ilvl w:val="2"/>
          <w:numId w:val="24"/>
        </w:numPr>
        <w:ind w:left="851" w:hanging="851"/>
      </w:pPr>
      <w:r>
        <w:t xml:space="preserve">or </w:t>
      </w:r>
      <w:r w:rsidR="00046775">
        <w:t xml:space="preserve">Front End is </w:t>
      </w:r>
      <w:r>
        <w:t>cabine 2 + counter decreasing,</w:t>
      </w:r>
    </w:p>
    <w:p w14:paraId="269F9A21" w14:textId="77777777" w:rsidR="000011EC" w:rsidRDefault="000011EC" w:rsidP="00F54EFE">
      <w:pPr>
        <w:pStyle w:val="Corpsdetexte"/>
        <w:numPr>
          <w:ilvl w:val="1"/>
          <w:numId w:val="24"/>
        </w:numPr>
        <w:ind w:left="851" w:hanging="851"/>
      </w:pPr>
      <w:r>
        <w:t>and reverse is :</w:t>
      </w:r>
    </w:p>
    <w:p w14:paraId="53E8B848" w14:textId="77777777" w:rsidR="000011EC" w:rsidRDefault="00046775" w:rsidP="00F54EFE">
      <w:pPr>
        <w:pStyle w:val="Corpsdetexte"/>
        <w:numPr>
          <w:ilvl w:val="2"/>
          <w:numId w:val="24"/>
        </w:numPr>
        <w:ind w:left="851" w:hanging="851"/>
      </w:pPr>
      <w:r>
        <w:t xml:space="preserve">Front End is </w:t>
      </w:r>
      <w:r w:rsidR="000011EC">
        <w:t>cabine1 + counter decreasing,</w:t>
      </w:r>
    </w:p>
    <w:p w14:paraId="21F28942" w14:textId="77777777" w:rsidR="000011EC" w:rsidRDefault="000011EC" w:rsidP="00F54EFE">
      <w:pPr>
        <w:pStyle w:val="Corpsdetexte"/>
        <w:numPr>
          <w:ilvl w:val="2"/>
          <w:numId w:val="24"/>
        </w:numPr>
        <w:ind w:left="851" w:hanging="851"/>
      </w:pPr>
      <w:r>
        <w:t xml:space="preserve">or </w:t>
      </w:r>
      <w:r w:rsidR="00046775">
        <w:t xml:space="preserve">Front End is </w:t>
      </w:r>
      <w:r>
        <w:t>cabine 2 + counter increasing,</w:t>
      </w:r>
    </w:p>
    <w:p w14:paraId="7088806A" w14:textId="77777777" w:rsidR="00B16DDB" w:rsidRDefault="00B16DDB" w:rsidP="00F54EFE">
      <w:pPr>
        <w:pStyle w:val="Corpsdetexte"/>
        <w:numPr>
          <w:ilvl w:val="0"/>
          <w:numId w:val="24"/>
        </w:numPr>
        <w:ind w:left="851" w:hanging="851"/>
      </w:pPr>
      <w:r>
        <w:t>Q_DLRBG :</w:t>
      </w:r>
      <w:r w:rsidR="00046775">
        <w:t xml:space="preserve"> qualifier of position,</w:t>
      </w:r>
    </w:p>
    <w:p w14:paraId="3FB361BD" w14:textId="77777777" w:rsidR="00046775" w:rsidRDefault="00046775" w:rsidP="00F54EFE">
      <w:pPr>
        <w:pStyle w:val="Corpsdetexte"/>
        <w:numPr>
          <w:ilvl w:val="1"/>
          <w:numId w:val="24"/>
        </w:numPr>
        <w:ind w:left="851" w:hanging="851"/>
      </w:pPr>
      <w:r>
        <w:t>indicate on which side of LRBG is the Front End :</w:t>
      </w:r>
    </w:p>
    <w:p w14:paraId="5FB9539E" w14:textId="77777777" w:rsidR="00046775" w:rsidRDefault="00046775" w:rsidP="00F54EFE">
      <w:pPr>
        <w:pStyle w:val="Corpsdetexte"/>
        <w:numPr>
          <w:ilvl w:val="2"/>
          <w:numId w:val="24"/>
        </w:numPr>
        <w:ind w:left="851" w:hanging="851"/>
      </w:pPr>
      <w:r>
        <w:t>should be equal to DIR_LRBG if no reverse running,</w:t>
      </w:r>
    </w:p>
    <w:p w14:paraId="63C9CAEF" w14:textId="77777777" w:rsidR="00046775" w:rsidRDefault="00046775" w:rsidP="00F54EFE">
      <w:pPr>
        <w:pStyle w:val="Corpsdetexte"/>
        <w:numPr>
          <w:ilvl w:val="2"/>
          <w:numId w:val="24"/>
        </w:numPr>
        <w:ind w:left="851" w:hanging="851"/>
      </w:pPr>
      <w:r>
        <w:t>but can be changed after a reverse running.</w:t>
      </w:r>
    </w:p>
    <w:p w14:paraId="4F7B1A4D" w14:textId="77777777" w:rsidR="00FD6458" w:rsidRDefault="00FD6458" w:rsidP="00F54EFE">
      <w:pPr>
        <w:pStyle w:val="Corpsdetexte"/>
        <w:numPr>
          <w:ilvl w:val="0"/>
          <w:numId w:val="24"/>
        </w:numPr>
        <w:ind w:left="851" w:hanging="851"/>
      </w:pPr>
      <w:r>
        <w:t xml:space="preserve">Q_LINKORIENTATION : </w:t>
      </w:r>
      <w:r>
        <w:rPr>
          <w:b/>
        </w:rPr>
        <w:t>advance q</w:t>
      </w:r>
      <w:r w:rsidRPr="00046775">
        <w:rPr>
          <w:b/>
        </w:rPr>
        <w:t>ualifier of orientation</w:t>
      </w:r>
      <w:r>
        <w:rPr>
          <w:b/>
        </w:rPr>
        <w:t>,</w:t>
      </w:r>
    </w:p>
    <w:p w14:paraId="40ACCFE5" w14:textId="77777777" w:rsidR="00D64F98" w:rsidRDefault="00762340" w:rsidP="00F54EFE">
      <w:pPr>
        <w:pStyle w:val="Corpsdetexte"/>
        <w:numPr>
          <w:ilvl w:val="1"/>
          <w:numId w:val="24"/>
        </w:numPr>
        <w:ind w:left="851" w:hanging="851"/>
      </w:pPr>
      <w:r>
        <w:t>is given by linking packet.</w:t>
      </w:r>
    </w:p>
    <w:p w14:paraId="40B04874" w14:textId="77777777" w:rsidR="000011EC" w:rsidRDefault="001F52C2" w:rsidP="00F54EFE">
      <w:pPr>
        <w:pStyle w:val="Corpsdetexte"/>
        <w:ind w:left="851" w:hanging="851"/>
      </w:pPr>
      <w:r>
        <w:t>See IBD of Process “To Position Train”.</w:t>
      </w:r>
    </w:p>
    <w:p w14:paraId="45D84FD3" w14:textId="77777777" w:rsidR="00B15932" w:rsidRDefault="00B10776" w:rsidP="00F54EFE">
      <w:pPr>
        <w:pStyle w:val="Titre2"/>
        <w:ind w:left="851" w:hanging="851"/>
      </w:pPr>
      <w:bookmarkStart w:id="1114" w:name="_Toc389836214"/>
      <w:bookmarkStart w:id="1115" w:name="_Toc388370130"/>
      <w:r>
        <w:t>Emergency Stop</w:t>
      </w:r>
      <w:bookmarkEnd w:id="1114"/>
      <w:bookmarkEnd w:id="1115"/>
    </w:p>
    <w:p w14:paraId="167B28A6" w14:textId="77777777" w:rsidR="00762340" w:rsidRDefault="00B16DDB" w:rsidP="00F54EFE">
      <w:pPr>
        <w:pStyle w:val="Corpsdetexte"/>
        <w:ind w:left="851" w:hanging="851"/>
      </w:pPr>
      <w:r>
        <w:t>See subset-026 chap3.10.</w:t>
      </w:r>
      <w:r w:rsidR="00856C97">
        <w:t xml:space="preserve">  </w:t>
      </w:r>
      <w:r w:rsidR="00762340">
        <w:t xml:space="preserve">Only </w:t>
      </w:r>
      <w:r w:rsidR="00E55538">
        <w:t xml:space="preserve">in </w:t>
      </w:r>
      <w:r w:rsidR="00762340">
        <w:t>level 2.</w:t>
      </w:r>
    </w:p>
    <w:p w14:paraId="0DD3175D" w14:textId="77777777" w:rsidR="00B10776" w:rsidRDefault="00B10776" w:rsidP="00F54EFE">
      <w:pPr>
        <w:pStyle w:val="Titre2"/>
        <w:ind w:left="851" w:hanging="851"/>
      </w:pPr>
      <w:bookmarkStart w:id="1116" w:name="_Toc389836215"/>
      <w:bookmarkStart w:id="1117" w:name="_Toc388370131"/>
      <w:r>
        <w:t>Speed and Distance Monitoring</w:t>
      </w:r>
      <w:bookmarkEnd w:id="1116"/>
      <w:bookmarkEnd w:id="1117"/>
    </w:p>
    <w:p w14:paraId="763400F5" w14:textId="77777777" w:rsidR="00B10776" w:rsidRDefault="00F43F2C" w:rsidP="00F54EFE">
      <w:pPr>
        <w:pStyle w:val="Titre3"/>
        <w:ind w:left="851" w:hanging="851"/>
      </w:pPr>
      <w:bookmarkStart w:id="1118" w:name="_Toc389836216"/>
      <w:bookmarkStart w:id="1119" w:name="_Toc388370132"/>
      <w:r>
        <w:t>Computation of Deceleration and Brake Build up Time</w:t>
      </w:r>
      <w:bookmarkEnd w:id="1118"/>
      <w:bookmarkEnd w:id="1119"/>
    </w:p>
    <w:p w14:paraId="44159D5B" w14:textId="77777777" w:rsidR="00B10776" w:rsidRDefault="00B16DDB" w:rsidP="00F54EFE">
      <w:pPr>
        <w:pStyle w:val="Corpsdetexte"/>
        <w:ind w:left="851" w:hanging="851"/>
      </w:pPr>
      <w:r>
        <w:t>See subset-026 chap3.13.6.</w:t>
      </w:r>
    </w:p>
    <w:p w14:paraId="0C428AB2" w14:textId="77777777" w:rsidR="00B10776" w:rsidRDefault="00B10776" w:rsidP="00F54EFE">
      <w:pPr>
        <w:pStyle w:val="Titre3"/>
        <w:ind w:left="851" w:hanging="851"/>
      </w:pPr>
      <w:bookmarkStart w:id="1120" w:name="_Toc389836217"/>
      <w:bookmarkStart w:id="1121" w:name="_Toc388370133"/>
      <w:r>
        <w:t>MRSP computation</w:t>
      </w:r>
      <w:bookmarkEnd w:id="1120"/>
      <w:bookmarkEnd w:id="1121"/>
    </w:p>
    <w:p w14:paraId="6FCF91F2" w14:textId="77777777" w:rsidR="00B10776" w:rsidRDefault="00522D1F" w:rsidP="00F54EFE">
      <w:pPr>
        <w:pStyle w:val="Corpsdetexte"/>
        <w:ind w:left="851" w:hanging="851"/>
      </w:pPr>
      <w:r>
        <w:t>See subset-026 chap</w:t>
      </w:r>
      <w:r w:rsidR="00B16DDB">
        <w:t>3.13.7.</w:t>
      </w:r>
    </w:p>
    <w:p w14:paraId="091EF577" w14:textId="77777777" w:rsidR="00B10776" w:rsidRDefault="00F43F2C" w:rsidP="00F54EFE">
      <w:pPr>
        <w:pStyle w:val="Titre3"/>
        <w:ind w:left="851" w:hanging="851"/>
      </w:pPr>
      <w:bookmarkStart w:id="1122" w:name="_Toc389836218"/>
      <w:bookmarkStart w:id="1123" w:name="_Toc388370134"/>
      <w:r>
        <w:t>Computation of Target and Curves</w:t>
      </w:r>
      <w:bookmarkEnd w:id="1122"/>
      <w:bookmarkEnd w:id="1123"/>
    </w:p>
    <w:p w14:paraId="03BB9626" w14:textId="77777777" w:rsidR="00F43F2C" w:rsidRDefault="00522D1F" w:rsidP="00F54EFE">
      <w:pPr>
        <w:pStyle w:val="Corpsdetexte"/>
        <w:ind w:left="851" w:hanging="851"/>
      </w:pPr>
      <w:r>
        <w:t>See Excel Model on EB curves.</w:t>
      </w:r>
    </w:p>
    <w:p w14:paraId="4E7BE0F5" w14:textId="77777777" w:rsidR="00785F8B" w:rsidRDefault="00F43F2C" w:rsidP="00F54EFE">
      <w:pPr>
        <w:pStyle w:val="Titre3"/>
        <w:ind w:left="851" w:hanging="851"/>
      </w:pPr>
      <w:bookmarkStart w:id="1124" w:name="_Toc389836219"/>
      <w:bookmarkStart w:id="1125" w:name="_Toc388370135"/>
      <w:r>
        <w:t>Supervision Limits Computation</w:t>
      </w:r>
      <w:bookmarkEnd w:id="1124"/>
      <w:bookmarkEnd w:id="1125"/>
    </w:p>
    <w:p w14:paraId="0171F6D7" w14:textId="77777777" w:rsidR="00785F8B" w:rsidRDefault="00F43F2C" w:rsidP="00F54EFE">
      <w:pPr>
        <w:pStyle w:val="Titre4"/>
        <w:ind w:left="851" w:hanging="851"/>
      </w:pPr>
      <w:bookmarkStart w:id="1126" w:name="_Toc389836220"/>
      <w:bookmarkStart w:id="1127" w:name="_Toc388370136"/>
      <w:r>
        <w:t>Ceiling Speed Monitoring</w:t>
      </w:r>
      <w:bookmarkEnd w:id="1126"/>
      <w:bookmarkEnd w:id="1127"/>
    </w:p>
    <w:p w14:paraId="0C1755CC" w14:textId="77777777" w:rsidR="00785F8B" w:rsidRDefault="00F43F2C" w:rsidP="00F54EFE">
      <w:pPr>
        <w:pStyle w:val="Titre4"/>
        <w:ind w:left="851" w:hanging="851"/>
      </w:pPr>
      <w:bookmarkStart w:id="1128" w:name="_Toc389836221"/>
      <w:bookmarkStart w:id="1129" w:name="_Toc388370137"/>
      <w:r>
        <w:t>Target Speed Monitoring</w:t>
      </w:r>
      <w:bookmarkEnd w:id="1128"/>
      <w:bookmarkEnd w:id="1129"/>
    </w:p>
    <w:p w14:paraId="764335B8" w14:textId="77777777" w:rsidR="00F43F2C" w:rsidRDefault="00F43F2C" w:rsidP="00F54EFE">
      <w:pPr>
        <w:pStyle w:val="Titre4"/>
        <w:ind w:left="851" w:hanging="851"/>
      </w:pPr>
      <w:bookmarkStart w:id="1130" w:name="_Toc389836222"/>
      <w:bookmarkStart w:id="1131" w:name="_Toc388370138"/>
      <w:r>
        <w:t>Release Speed Monitoring</w:t>
      </w:r>
      <w:bookmarkEnd w:id="1130"/>
      <w:bookmarkEnd w:id="1131"/>
    </w:p>
    <w:p w14:paraId="0B70CB8C" w14:textId="77777777" w:rsidR="00B15932" w:rsidRDefault="00B15932" w:rsidP="00F54EFE">
      <w:pPr>
        <w:pStyle w:val="Corpsdetexte"/>
        <w:ind w:left="851" w:hanging="851"/>
      </w:pPr>
    </w:p>
    <w:p w14:paraId="013D60C0" w14:textId="77777777" w:rsidR="00F43F2C" w:rsidRDefault="00F43F2C" w:rsidP="00F54EFE">
      <w:pPr>
        <w:pStyle w:val="Titre2"/>
        <w:ind w:left="851" w:hanging="851"/>
      </w:pPr>
      <w:bookmarkStart w:id="1132" w:name="_Toc389836223"/>
      <w:bookmarkStart w:id="1133" w:name="_Toc388370139"/>
      <w:r>
        <w:t>Protection against undesirable movement</w:t>
      </w:r>
      <w:bookmarkEnd w:id="1132"/>
      <w:bookmarkEnd w:id="1133"/>
    </w:p>
    <w:p w14:paraId="2AB563A4" w14:textId="77777777" w:rsidR="00785F8B" w:rsidRDefault="00785F8B" w:rsidP="00F54EFE">
      <w:pPr>
        <w:pStyle w:val="Titre3"/>
        <w:ind w:left="851" w:hanging="851"/>
      </w:pPr>
      <w:bookmarkStart w:id="1134" w:name="_Toc389836224"/>
      <w:bookmarkStart w:id="1135" w:name="_Toc388370140"/>
      <w:r>
        <w:t>Roll Away</w:t>
      </w:r>
      <w:bookmarkEnd w:id="1134"/>
      <w:bookmarkEnd w:id="1135"/>
    </w:p>
    <w:p w14:paraId="0BBC65C5" w14:textId="77777777" w:rsidR="00785F8B" w:rsidRDefault="00785F8B" w:rsidP="00F54EFE">
      <w:pPr>
        <w:pStyle w:val="Titre3"/>
        <w:ind w:left="851" w:hanging="851"/>
      </w:pPr>
      <w:bookmarkStart w:id="1136" w:name="_Toc389836225"/>
      <w:bookmarkStart w:id="1137" w:name="_Toc388370141"/>
      <w:r>
        <w:lastRenderedPageBreak/>
        <w:t>Reverse</w:t>
      </w:r>
      <w:bookmarkEnd w:id="1136"/>
      <w:bookmarkEnd w:id="1137"/>
    </w:p>
    <w:p w14:paraId="5598F7B7" w14:textId="77777777" w:rsidR="00785F8B" w:rsidRDefault="00785F8B" w:rsidP="00F54EFE">
      <w:pPr>
        <w:pStyle w:val="Titre3"/>
        <w:ind w:left="851" w:hanging="851"/>
      </w:pPr>
      <w:bookmarkStart w:id="1138" w:name="_Toc389836226"/>
      <w:bookmarkStart w:id="1139" w:name="_Toc388370142"/>
      <w:r>
        <w:t>Standstill</w:t>
      </w:r>
      <w:bookmarkEnd w:id="1138"/>
      <w:bookmarkEnd w:id="1139"/>
    </w:p>
    <w:p w14:paraId="68641210" w14:textId="77777777" w:rsidR="00785F8B" w:rsidRDefault="00785F8B" w:rsidP="00F54EFE">
      <w:pPr>
        <w:pStyle w:val="Corpsdetexte"/>
        <w:ind w:left="851" w:hanging="851"/>
      </w:pPr>
    </w:p>
    <w:p w14:paraId="6215EB98" w14:textId="77777777" w:rsidR="00785F8B" w:rsidRDefault="00785F8B" w:rsidP="00F54EFE">
      <w:pPr>
        <w:pStyle w:val="Titre2"/>
        <w:ind w:left="851" w:hanging="851"/>
      </w:pPr>
      <w:bookmarkStart w:id="1140" w:name="_Toc389836227"/>
      <w:bookmarkStart w:id="1141" w:name="_Toc388370143"/>
      <w:r>
        <w:t>Mode Management</w:t>
      </w:r>
      <w:bookmarkEnd w:id="1140"/>
      <w:bookmarkEnd w:id="1141"/>
    </w:p>
    <w:p w14:paraId="7DFC02C0" w14:textId="77777777" w:rsidR="00785F8B" w:rsidRDefault="008D341C" w:rsidP="00F54EFE">
      <w:pPr>
        <w:pStyle w:val="Corpsdetexte"/>
        <w:ind w:left="851" w:hanging="851"/>
      </w:pPr>
      <w:r>
        <w:t>See State Machine Diagram of Intercity project.</w:t>
      </w:r>
    </w:p>
    <w:p w14:paraId="48028C77" w14:textId="77777777" w:rsidR="008D341C" w:rsidRDefault="008D341C" w:rsidP="00F54EFE">
      <w:pPr>
        <w:pStyle w:val="Corpsdetexte"/>
        <w:ind w:left="851" w:hanging="851"/>
      </w:pPr>
    </w:p>
    <w:p w14:paraId="24D38FDE" w14:textId="77777777" w:rsidR="00785F8B" w:rsidRDefault="00785F8B" w:rsidP="00F54EFE">
      <w:pPr>
        <w:pStyle w:val="Titre2"/>
        <w:ind w:left="851" w:hanging="851"/>
      </w:pPr>
      <w:bookmarkStart w:id="1142" w:name="_Toc389836228"/>
      <w:bookmarkStart w:id="1143" w:name="_Toc388370144"/>
      <w:r>
        <w:t>Brake command handling</w:t>
      </w:r>
      <w:bookmarkEnd w:id="1142"/>
      <w:bookmarkEnd w:id="1143"/>
    </w:p>
    <w:p w14:paraId="6342FAEF" w14:textId="77777777" w:rsidR="00785F8B" w:rsidRDefault="00785F8B" w:rsidP="00F54EFE">
      <w:pPr>
        <w:pStyle w:val="Corpsdetexte"/>
        <w:ind w:left="851" w:hanging="851"/>
      </w:pPr>
    </w:p>
    <w:p w14:paraId="1BA18103" w14:textId="77777777" w:rsidR="00785F8B" w:rsidRDefault="00785F8B" w:rsidP="00F54EFE">
      <w:pPr>
        <w:pStyle w:val="Titre2"/>
        <w:ind w:left="851" w:hanging="851"/>
      </w:pPr>
      <w:bookmarkStart w:id="1144" w:name="_Toc389836229"/>
      <w:bookmarkStart w:id="1145" w:name="_Toc388370145"/>
      <w:r>
        <w:t>Special Function</w:t>
      </w:r>
      <w:bookmarkEnd w:id="1144"/>
      <w:bookmarkEnd w:id="1145"/>
    </w:p>
    <w:p w14:paraId="1DDF0FEE" w14:textId="77777777" w:rsidR="00785F8B" w:rsidRDefault="00785F8B" w:rsidP="00F54EFE">
      <w:pPr>
        <w:pStyle w:val="Corpsdetexte"/>
        <w:ind w:left="851" w:hanging="851"/>
      </w:pPr>
    </w:p>
    <w:p w14:paraId="1172EE03" w14:textId="77777777" w:rsidR="00785F8B" w:rsidRDefault="00785F8B" w:rsidP="00F54EFE">
      <w:pPr>
        <w:pStyle w:val="Titre2"/>
        <w:ind w:left="851" w:hanging="851"/>
      </w:pPr>
      <w:bookmarkStart w:id="1146" w:name="_Toc389836230"/>
      <w:bookmarkStart w:id="1147" w:name="_Toc388370146"/>
      <w:r>
        <w:t>Version Management</w:t>
      </w:r>
      <w:bookmarkEnd w:id="1146"/>
      <w:bookmarkEnd w:id="1147"/>
    </w:p>
    <w:p w14:paraId="0121A6AF" w14:textId="77777777" w:rsidR="00740F57" w:rsidRDefault="00740F57" w:rsidP="00F54EFE">
      <w:pPr>
        <w:pStyle w:val="Corpsdetexte"/>
        <w:ind w:left="851" w:hanging="851"/>
      </w:pPr>
    </w:p>
    <w:p w14:paraId="030446E5" w14:textId="77777777" w:rsidR="00740F57" w:rsidRDefault="00740F57" w:rsidP="00F54EFE">
      <w:pPr>
        <w:pStyle w:val="Titre1"/>
        <w:ind w:left="851" w:hanging="851"/>
      </w:pPr>
      <w:bookmarkStart w:id="1148" w:name="_Toc389836231"/>
      <w:bookmarkStart w:id="1149" w:name="_Toc388370147"/>
      <w:r>
        <w:t>SysML First Draft</w:t>
      </w:r>
      <w:bookmarkEnd w:id="1148"/>
      <w:bookmarkEnd w:id="1149"/>
    </w:p>
    <w:p w14:paraId="56205EF6" w14:textId="77777777" w:rsidR="00892489" w:rsidRDefault="00892489" w:rsidP="00F54EFE">
      <w:pPr>
        <w:pStyle w:val="Titre2"/>
        <w:ind w:left="851" w:hanging="851"/>
      </w:pPr>
      <w:bookmarkStart w:id="1150" w:name="_Toc389836232"/>
      <w:bookmarkStart w:id="1151" w:name="_Toc388370148"/>
      <w:r>
        <w:t>First Level IBD</w:t>
      </w:r>
      <w:bookmarkEnd w:id="1150"/>
      <w:bookmarkEnd w:id="1151"/>
    </w:p>
    <w:p w14:paraId="32E7E94E" w14:textId="77777777" w:rsidR="00F25952" w:rsidRDefault="00BD7123" w:rsidP="00F54EFE">
      <w:pPr>
        <w:pStyle w:val="Corpsdetexte"/>
        <w:ind w:left="851" w:hanging="851"/>
      </w:pPr>
      <w:r>
        <w:t xml:space="preserve">Hereafter is a </w:t>
      </w:r>
      <w:r w:rsidR="00F25952">
        <w:t xml:space="preserve">SysML  </w:t>
      </w:r>
      <w:r w:rsidR="00F25952" w:rsidRPr="00F25952">
        <w:t>“IBD”</w:t>
      </w:r>
      <w:r w:rsidR="00F25952">
        <w:rPr>
          <w:i/>
        </w:rPr>
        <w:t xml:space="preserve"> </w:t>
      </w:r>
      <w:r>
        <w:t>first draft of</w:t>
      </w:r>
      <w:r w:rsidR="00762340">
        <w:t xml:space="preserve"> EVC :</w:t>
      </w:r>
    </w:p>
    <w:p w14:paraId="05EE3014" w14:textId="77777777" w:rsidR="00892489" w:rsidRDefault="00892489" w:rsidP="00F54EFE">
      <w:pPr>
        <w:pStyle w:val="Corpsdetexte"/>
        <w:ind w:left="851" w:hanging="851"/>
      </w:pPr>
    </w:p>
    <w:p w14:paraId="12DF5C40" w14:textId="77777777" w:rsidR="00F25952" w:rsidRDefault="00F25952" w:rsidP="00F54EFE">
      <w:pPr>
        <w:pStyle w:val="Corpsdetexte"/>
        <w:ind w:left="851" w:hanging="851"/>
        <w:rPr>
          <w:del w:id="1152" w:author="GIRAUD Christian" w:date="2014-06-06T16:49:00Z"/>
        </w:rPr>
      </w:pPr>
      <w:del w:id="1153" w:author="GIRAUD Christian" w:date="2014-06-06T16:49:00Z">
        <w:r>
          <w:rPr>
            <w:noProof/>
            <w:lang w:val="fr-FR"/>
          </w:rPr>
        </w:r>
        <w:r w:rsidR="00FF2021">
          <w:pict w14:anchorId="67613E09">
            <v:group id="_x0000_s2462" editas="canvas" style="width:495pt;height:458.85pt;mso-position-horizontal-relative:char;mso-position-vertical-relative:line" coordorigin="2361,1181" coordsize="7200,6673">
              <o:lock v:ext="edit" aspectratio="t"/>
              <v:shape id="_x0000_s2463" type="#_x0000_t75" style="position:absolute;left:2361;top:1181;width:7200;height:6673" o:preferrelative="f" stroked="t" strokecolor="#0070c0">
                <v:fill o:detectmouseclick="t"/>
                <v:path o:extrusionok="t" o:connecttype="none"/>
                <o:lock v:ext="edit" text="t"/>
              </v:shape>
              <v:shape id="_x0000_s2464" type="#_x0000_t32" style="position:absolute;left:3562;top:5064;width:1;height:1979;flip:y" o:connectortype="straight"/>
              <v:shape id="_x0000_s2465" type="#_x0000_t202" style="position:absolute;left:5280;top:5845;width:690;height:224" stroked="f">
                <v:textbox style="mso-next-textbox:#_x0000_s2465">
                  <w:txbxContent>
                    <w:p w14:paraId="1895D1B0" w14:textId="77777777" w:rsidR="00467F89" w:rsidRPr="0086649D" w:rsidRDefault="00467F89" w:rsidP="005C2EC6">
                      <w:pPr>
                        <w:spacing w:line="240" w:lineRule="auto"/>
                        <w:jc w:val="right"/>
                        <w:rPr>
                          <w:del w:id="1154" w:author="GIRAUD Christian" w:date="2014-06-06T16:49:00Z"/>
                          <w:rFonts w:ascii="Alstom" w:hAnsi="Alstom"/>
                          <w:sz w:val="16"/>
                          <w:szCs w:val="16"/>
                          <w:lang w:val="fr-FR"/>
                        </w:rPr>
                      </w:pPr>
                      <w:del w:id="1155" w:author="GIRAUD Christian" w:date="2014-06-06T16:49:00Z">
                        <w:r>
                          <w:rPr>
                            <w:rFonts w:ascii="Alstom" w:hAnsi="Alstom"/>
                            <w:sz w:val="16"/>
                            <w:szCs w:val="16"/>
                            <w:lang w:val="fr-FR"/>
                          </w:rPr>
                          <w:delText>Messages</w:delText>
                        </w:r>
                      </w:del>
                    </w:p>
                  </w:txbxContent>
                </v:textbox>
              </v:shape>
              <v:shape id="_x0000_s2466" type="#_x0000_t202" style="position:absolute;left:6849;top:6787;width:762;height:383" stroked="f">
                <v:textbox style="mso-next-textbox:#_x0000_s2466">
                  <w:txbxContent>
                    <w:p w14:paraId="1F283BFF" w14:textId="77777777" w:rsidR="00467F89" w:rsidRPr="0086649D" w:rsidRDefault="00467F89" w:rsidP="005C2EC6">
                      <w:pPr>
                        <w:spacing w:line="240" w:lineRule="auto"/>
                        <w:jc w:val="center"/>
                        <w:rPr>
                          <w:del w:id="1156" w:author="GIRAUD Christian" w:date="2014-06-06T16:49:00Z"/>
                          <w:rFonts w:ascii="Alstom" w:hAnsi="Alstom"/>
                          <w:sz w:val="16"/>
                          <w:szCs w:val="16"/>
                          <w:lang w:val="fr-FR"/>
                        </w:rPr>
                      </w:pPr>
                      <w:del w:id="1157" w:author="GIRAUD Christian" w:date="2014-06-06T16:49:00Z">
                        <w:r>
                          <w:rPr>
                            <w:rFonts w:ascii="Alstom" w:hAnsi="Alstom"/>
                            <w:sz w:val="16"/>
                            <w:szCs w:val="16"/>
                            <w:lang w:val="fr-FR"/>
                          </w:rPr>
                          <w:delText>Command / Control</w:delText>
                        </w:r>
                      </w:del>
                    </w:p>
                  </w:txbxContent>
                </v:textbox>
              </v:shape>
              <v:shape id="_x0000_s2467" type="#_x0000_t32" style="position:absolute;left:4258;top:4739;width:180;height:2207" o:connectortype="straight">
                <v:stroke startarrow="block" endarrow="block"/>
              </v:shape>
              <v:shape id="_x0000_s2468" type="#_x0000_t202" style="position:absolute;left:3776;top:6946;width:1323;height:576">
                <v:textbox>
                  <w:txbxContent>
                    <w:p w14:paraId="3F9EA397" w14:textId="77777777" w:rsidR="00467F89" w:rsidRPr="00A8674E" w:rsidRDefault="00467F89" w:rsidP="005C2EC6">
                      <w:pPr>
                        <w:pStyle w:val="Corpsdetexte2"/>
                        <w:rPr>
                          <w:del w:id="1158" w:author="GIRAUD Christian" w:date="2014-06-06T16:49:00Z"/>
                          <w:lang w:val="fr-FR" w:eastAsia="fr-FR"/>
                        </w:rPr>
                      </w:pPr>
                      <w:del w:id="1159" w:author="GIRAUD Christian" w:date="2014-06-06T16:49:00Z">
                        <w:r w:rsidRPr="00A8674E">
                          <w:rPr>
                            <w:lang w:val="fr-FR" w:eastAsia="fr-FR"/>
                          </w:rPr>
                          <w:delText>To Position Train</w:delText>
                        </w:r>
                      </w:del>
                    </w:p>
                  </w:txbxContent>
                </v:textbox>
              </v:shape>
              <v:shape id="_x0000_s2469" type="#_x0000_t202" style="position:absolute;left:2579;top:4057;width:880;height:226" stroked="f">
                <v:textbox style="mso-next-textbox:#_x0000_s2469">
                  <w:txbxContent>
                    <w:p w14:paraId="66FB0EA4" w14:textId="77777777" w:rsidR="00467F89" w:rsidRPr="0086649D" w:rsidRDefault="00467F89" w:rsidP="005C2EC6">
                      <w:pPr>
                        <w:spacing w:line="240" w:lineRule="auto"/>
                        <w:jc w:val="right"/>
                        <w:rPr>
                          <w:del w:id="1160" w:author="GIRAUD Christian" w:date="2014-06-06T16:49:00Z"/>
                          <w:rFonts w:ascii="Alstom" w:hAnsi="Alstom"/>
                          <w:sz w:val="16"/>
                          <w:szCs w:val="16"/>
                          <w:lang w:val="fr-FR"/>
                        </w:rPr>
                      </w:pPr>
                      <w:del w:id="1161" w:author="GIRAUD Christian" w:date="2014-06-06T16:49:00Z">
                        <w:r>
                          <w:rPr>
                            <w:rFonts w:ascii="Alstom" w:hAnsi="Alstom"/>
                            <w:sz w:val="16"/>
                            <w:szCs w:val="16"/>
                            <w:lang w:val="fr-FR"/>
                          </w:rPr>
                          <w:delText>Balise Content</w:delText>
                        </w:r>
                      </w:del>
                    </w:p>
                  </w:txbxContent>
                </v:textbox>
              </v:shape>
              <v:shape id="_x0000_s2470" type="#_x0000_t202" style="position:absolute;left:2588;top:7154;width:883;height:228" stroked="f">
                <v:textbox style="mso-next-textbox:#_x0000_s2470">
                  <w:txbxContent>
                    <w:p w14:paraId="2E263CB9" w14:textId="77777777" w:rsidR="00467F89" w:rsidRPr="0086649D" w:rsidRDefault="00467F89" w:rsidP="005C2EC6">
                      <w:pPr>
                        <w:spacing w:line="240" w:lineRule="auto"/>
                        <w:jc w:val="right"/>
                        <w:rPr>
                          <w:del w:id="1162" w:author="GIRAUD Christian" w:date="2014-06-06T16:49:00Z"/>
                          <w:rFonts w:ascii="Alstom" w:hAnsi="Alstom"/>
                          <w:sz w:val="16"/>
                          <w:szCs w:val="16"/>
                          <w:lang w:val="fr-FR"/>
                        </w:rPr>
                      </w:pPr>
                      <w:del w:id="1163" w:author="GIRAUD Christian" w:date="2014-06-06T16:49:00Z">
                        <w:r>
                          <w:rPr>
                            <w:rFonts w:ascii="Alstom" w:hAnsi="Alstom"/>
                            <w:sz w:val="16"/>
                            <w:szCs w:val="16"/>
                            <w:lang w:val="fr-FR"/>
                          </w:rPr>
                          <w:delText>Odometry</w:delText>
                        </w:r>
                      </w:del>
                    </w:p>
                  </w:txbxContent>
                </v:textbox>
              </v:shape>
              <v:shape id="_x0000_s2471" type="#_x0000_t202" style="position:absolute;left:2485;top:2542;width:880;height:226" stroked="f">
                <v:textbox style="mso-next-textbox:#_x0000_s2471">
                  <w:txbxContent>
                    <w:p w14:paraId="372BD556" w14:textId="77777777" w:rsidR="00467F89" w:rsidRPr="0086649D" w:rsidRDefault="00467F89" w:rsidP="005C2EC6">
                      <w:pPr>
                        <w:spacing w:line="240" w:lineRule="auto"/>
                        <w:jc w:val="right"/>
                        <w:rPr>
                          <w:del w:id="1164" w:author="GIRAUD Christian" w:date="2014-06-06T16:49:00Z"/>
                          <w:rFonts w:ascii="Alstom" w:hAnsi="Alstom"/>
                          <w:sz w:val="16"/>
                          <w:szCs w:val="16"/>
                          <w:lang w:val="fr-FR"/>
                        </w:rPr>
                      </w:pPr>
                      <w:del w:id="1165" w:author="GIRAUD Christian" w:date="2014-06-06T16:49:00Z">
                        <w:r>
                          <w:rPr>
                            <w:rFonts w:ascii="Alstom" w:hAnsi="Alstom"/>
                            <w:sz w:val="16"/>
                            <w:szCs w:val="16"/>
                            <w:lang w:val="fr-FR"/>
                          </w:rPr>
                          <w:delText>Train Data</w:delText>
                        </w:r>
                      </w:del>
                    </w:p>
                  </w:txbxContent>
                </v:textbox>
              </v:shape>
              <v:shape id="_x0000_s2472" type="#_x0000_t32" style="position:absolute;left:2361;top:1639;width:7200;height:17" o:connectortype="straight"/>
              <v:shape id="_x0000_s2473" type="#_x0000_t202" style="position:absolute;left:4350;top:1262;width:3359;height:327" stroked="f">
                <v:textbox>
                  <w:txbxContent>
                    <w:p w14:paraId="5D4B4700" w14:textId="77777777" w:rsidR="00467F89" w:rsidRPr="003D7F5A" w:rsidRDefault="00467F89" w:rsidP="005C2EC6">
                      <w:pPr>
                        <w:pStyle w:val="Author"/>
                        <w:spacing w:before="0" w:after="0" w:line="300" w:lineRule="atLeast"/>
                        <w:rPr>
                          <w:del w:id="1166" w:author="GIRAUD Christian" w:date="2014-06-06T16:49:00Z"/>
                          <w:b/>
                          <w:noProof w:val="0"/>
                          <w:szCs w:val="20"/>
                          <w:lang w:val="fr-FR"/>
                        </w:rPr>
                      </w:pPr>
                      <w:del w:id="1167" w:author="GIRAUD Christian" w:date="2014-06-06T16:49:00Z">
                        <w:r w:rsidRPr="003D7F5A">
                          <w:rPr>
                            <w:b/>
                            <w:noProof w:val="0"/>
                            <w:szCs w:val="20"/>
                            <w:lang w:val="fr-FR"/>
                          </w:rPr>
                          <w:delText>EVC</w:delText>
                        </w:r>
                      </w:del>
                    </w:p>
                  </w:txbxContent>
                </v:textbox>
              </v:shape>
              <v:shape id="_x0000_s2474" type="#_x0000_t202" style="position:absolute;left:2577;top:2141;width:882;height:225" stroked="f">
                <v:textbox style="mso-next-textbox:#_x0000_s2474">
                  <w:txbxContent>
                    <w:p w14:paraId="23D5BACE" w14:textId="77777777" w:rsidR="00467F89" w:rsidRPr="0086649D" w:rsidRDefault="00467F89" w:rsidP="005C2EC6">
                      <w:pPr>
                        <w:spacing w:line="240" w:lineRule="auto"/>
                        <w:jc w:val="right"/>
                        <w:rPr>
                          <w:del w:id="1168" w:author="GIRAUD Christian" w:date="2014-06-06T16:49:00Z"/>
                          <w:rFonts w:ascii="Alstom" w:hAnsi="Alstom"/>
                          <w:sz w:val="16"/>
                          <w:szCs w:val="16"/>
                          <w:lang w:val="fr-FR"/>
                        </w:rPr>
                      </w:pPr>
                      <w:del w:id="1169" w:author="GIRAUD Christian" w:date="2014-06-06T16:49:00Z">
                        <w:r w:rsidRPr="0086649D">
                          <w:rPr>
                            <w:rFonts w:ascii="Alstom" w:hAnsi="Alstom"/>
                            <w:sz w:val="16"/>
                            <w:szCs w:val="16"/>
                            <w:lang w:val="fr-FR"/>
                          </w:rPr>
                          <w:delText>Fixed Values</w:delText>
                        </w:r>
                      </w:del>
                    </w:p>
                  </w:txbxContent>
                </v:textbox>
              </v:shape>
              <v:group id="_x0000_s2475" style="position:absolute;left:9323;top:2497;width:217;height:183" coordorigin="8992,2769" coordsize="217,183">
                <v:rect id="_x0000_s2476" style="position:absolute;left:8992;top:2769;width:217;height:183"/>
                <v:shape id="_x0000_s2477" type="#_x0000_t32" style="position:absolute;left:8992;top:2861;width:217;height:1" o:connectortype="straight">
                  <v:stroke startarrow="block" endarrow="block"/>
                </v:shape>
              </v:group>
              <v:group id="_x0000_s2478" style="position:absolute;left:2361;top:2678;width:217;height:183" coordorigin="3098,765" coordsize="218,184">
                <v:rect id="_x0000_s2479" style="position:absolute;left:3098;top:765;width:218;height:184"/>
                <v:shape id="_x0000_s2480" type="#_x0000_t32" style="position:absolute;left:3098;top:857;width:218;height:1" o:connectortype="straight">
                  <v:stroke endarrow="block"/>
                </v:shape>
              </v:group>
              <v:group id="_x0000_s2481" style="position:absolute;left:2361;top:2275;width:217;height:183" coordorigin="3098,765" coordsize="218,184">
                <v:rect id="_x0000_s2482" style="position:absolute;left:3098;top:765;width:218;height:184"/>
                <v:shape id="_x0000_s2483" type="#_x0000_t32" style="position:absolute;left:3098;top:857;width:218;height:1" o:connectortype="straight">
                  <v:stroke endarrow="block"/>
                </v:shape>
              </v:group>
              <v:group id="_x0000_s2484" style="position:absolute;left:2361;top:4235;width:216;height:182" coordorigin="3098,765" coordsize="218,184">
                <v:rect id="_x0000_s2485" style="position:absolute;left:3098;top:765;width:218;height:184"/>
                <v:shape id="_x0000_s2486" type="#_x0000_t32" style="position:absolute;left:3098;top:857;width:218;height:1" o:connectortype="straight">
                  <v:stroke endarrow="block"/>
                </v:shape>
              </v:group>
              <v:group id="_x0000_s2487" style="position:absolute;left:2361;top:7271;width:216;height:184" coordorigin="3098,765" coordsize="218,184">
                <v:rect id="_x0000_s2488" style="position:absolute;left:3098;top:765;width:218;height:184"/>
                <v:shape id="_x0000_s2489" type="#_x0000_t32" style="position:absolute;left:3098;top:857;width:218;height:1" o:connectortype="straight">
                  <v:stroke endarrow="block"/>
                </v:shape>
              </v:group>
              <v:group id="_x0000_s2490" style="position:absolute;left:2361;top:5912;width:217;height:183" coordorigin="8992,2769" coordsize="217,183">
                <v:rect id="_x0000_s2491" style="position:absolute;left:8992;top:2769;width:217;height:183"/>
                <v:shape id="_x0000_s2492" type="#_x0000_t32" style="position:absolute;left:8992;top:2861;width:217;height:1" o:connectortype="straight">
                  <v:stroke startarrow="block" endarrow="block"/>
                </v:shape>
              </v:group>
              <v:group id="_x0000_s2493" style="position:absolute;left:9344;top:6412;width:217;height:182" coordorigin="8992,2769" coordsize="217,183">
                <v:rect id="_x0000_s2494" style="position:absolute;left:8992;top:2769;width:217;height:183"/>
                <v:shape id="_x0000_s2495" type="#_x0000_t32" style="position:absolute;left:8992;top:2861;width:217;height:1" o:connectortype="straight">
                  <v:stroke startarrow="block" endarrow="block"/>
                </v:shape>
              </v:group>
              <v:shape id="_x0000_s2496" type="#_x0000_t32" style="position:absolute;left:2578;top:2367;width:1185;height:5" o:connectortype="straight"/>
              <v:shape id="_x0000_s2497" type="#_x0000_t32" style="position:absolute;left:2578;top:2766;width:1185;height:2" o:connectortype="straight"/>
              <v:shape id="_x0000_s2498" type="#_x0000_t32" style="position:absolute;left:2588;top:7359;width:1187;height:3" o:connectortype="straight"/>
              <v:shape id="_x0000_s2499" type="#_x0000_t32" style="position:absolute;left:2579;top:4327;width:1186;height:2" o:connectortype="straight"/>
              <v:shape id="_x0000_s2500" type="#_x0000_t202" style="position:absolute;left:3763;top:2142;width:1323;height:976">
                <v:textbox>
                  <w:txbxContent>
                    <w:p w14:paraId="27B3A077" w14:textId="77777777" w:rsidR="00467F89" w:rsidRPr="001F5CDB" w:rsidRDefault="00467F89" w:rsidP="005C2EC6">
                      <w:pPr>
                        <w:pStyle w:val="Corpsdetexte2"/>
                        <w:rPr>
                          <w:del w:id="1170" w:author="GIRAUD Christian" w:date="2014-06-06T16:49:00Z"/>
                          <w:lang w:val="fr-FR" w:eastAsia="fr-FR"/>
                        </w:rPr>
                      </w:pPr>
                      <w:del w:id="1171" w:author="GIRAUD Christian" w:date="2014-06-06T16:49:00Z">
                        <w:r w:rsidRPr="001F5CDB">
                          <w:rPr>
                            <w:lang w:val="fr-FR" w:eastAsia="fr-FR"/>
                          </w:rPr>
                          <w:delText>To Store System Data</w:delText>
                        </w:r>
                      </w:del>
                    </w:p>
                  </w:txbxContent>
                </v:textbox>
              </v:shape>
              <v:shape id="_x0000_s2501" type="#_x0000_t202" style="position:absolute;left:3595;top:3910;width:1325;height:829">
                <v:textbox>
                  <w:txbxContent>
                    <w:p w14:paraId="299776E6" w14:textId="77777777" w:rsidR="00467F89" w:rsidRPr="001F5CDB" w:rsidRDefault="00467F89" w:rsidP="005C2EC6">
                      <w:pPr>
                        <w:pStyle w:val="Corpsdetexte2"/>
                        <w:rPr>
                          <w:del w:id="1172" w:author="GIRAUD Christian" w:date="2014-06-06T16:49:00Z"/>
                          <w:lang w:eastAsia="fr-FR"/>
                        </w:rPr>
                      </w:pPr>
                      <w:del w:id="1173" w:author="GIRAUD Christian" w:date="2014-06-06T16:49:00Z">
                        <w:r w:rsidRPr="001F5CDB">
                          <w:rPr>
                            <w:lang w:eastAsia="fr-FR"/>
                          </w:rPr>
                          <w:delText>To c</w:delText>
                        </w:r>
                        <w:r>
                          <w:rPr>
                            <w:lang w:eastAsia="fr-FR"/>
                          </w:rPr>
                          <w:delText>heck and Store Balise Content</w:delText>
                        </w:r>
                      </w:del>
                    </w:p>
                  </w:txbxContent>
                </v:textbox>
              </v:shape>
              <v:group id="_x0000_s2502" style="position:absolute;left:4824;top:4235;width:216;height:184" coordorigin="3098,765" coordsize="218,184">
                <v:rect id="_x0000_s2503" style="position:absolute;left:3098;top:765;width:218;height:184"/>
                <v:shape id="_x0000_s2504" type="#_x0000_t32" style="position:absolute;left:3098;top:857;width:218;height:1" o:connectortype="straight">
                  <v:stroke endarrow="block"/>
                </v:shape>
              </v:group>
              <v:group id="_x0000_s2505" style="position:absolute;left:3680;top:2861;width:216;height:184" coordorigin="3098,765" coordsize="218,184">
                <v:rect id="_x0000_s2506" style="position:absolute;left:3098;top:765;width:218;height:184"/>
                <v:shape id="_x0000_s2507" type="#_x0000_t32" style="position:absolute;left:3098;top:857;width:218;height:1" o:connectortype="straight">
                  <v:stroke endarrow="block"/>
                </v:shape>
              </v:group>
              <v:shape id="_x0000_s2508" type="#_x0000_t32" style="position:absolute;left:3425;top:2952;width:255;height:1;flip:x" o:connectortype="straight"/>
              <v:shape id="_x0000_s2509" type="#_x0000_t32" style="position:absolute;left:3424;top:2954;width:1;height:721" o:connectortype="straight"/>
              <v:shape id="_x0000_s2510" type="#_x0000_t32" style="position:absolute;left:3424;top:3675;width:2007;height:1" o:connectortype="straight"/>
              <v:shape id="_x0000_s2511" type="#_x0000_t32" style="position:absolute;left:5816;top:3958;width:299;height:161" o:connectortype="straight"/>
              <v:shape id="_x0000_s2512" type="#_x0000_t32" style="position:absolute;left:5431;top:3675;width:1;height:651;flip:y" o:connectortype="straight"/>
              <v:shape id="_x0000_s2513" type="#_x0000_t202" style="position:absolute;left:6294;top:3910;width:1771;height:877" strokeweight="1.5pt">
                <v:textbox>
                  <w:txbxContent>
                    <w:p w14:paraId="015F9547" w14:textId="77777777" w:rsidR="00467F89" w:rsidRPr="003F3961" w:rsidRDefault="00467F89" w:rsidP="005C2EC6">
                      <w:pPr>
                        <w:pStyle w:val="Corpsdetexte2"/>
                        <w:rPr>
                          <w:del w:id="1174" w:author="GIRAUD Christian" w:date="2014-06-06T16:49:00Z"/>
                          <w:lang w:eastAsia="fr-FR"/>
                        </w:rPr>
                      </w:pPr>
                      <w:del w:id="1175" w:author="GIRAUD Christian" w:date="2014-06-06T16:49:00Z">
                        <w:r w:rsidRPr="003F3961">
                          <w:rPr>
                            <w:lang w:eastAsia="fr-FR"/>
                          </w:rPr>
                          <w:delText>To Store Track Description in Database</w:delText>
                        </w:r>
                      </w:del>
                    </w:p>
                  </w:txbxContent>
                </v:textbox>
              </v:shape>
              <v:shape id="_x0000_s2514" type="#_x0000_t32" style="position:absolute;left:5431;top:4329;width:726;height:9" o:connectortype="straight"/>
              <v:shape id="_x0000_s2515" type="#_x0000_t202" style="position:absolute;left:4052;top:3388;width:1034;height:226" stroked="f">
                <v:textbox style="mso-next-textbox:#_x0000_s2515">
                  <w:txbxContent>
                    <w:p w14:paraId="3A3DD898" w14:textId="77777777" w:rsidR="00467F89" w:rsidRPr="0086649D" w:rsidRDefault="00467F89" w:rsidP="005C2EC6">
                      <w:pPr>
                        <w:spacing w:line="240" w:lineRule="auto"/>
                        <w:jc w:val="right"/>
                        <w:rPr>
                          <w:del w:id="1176" w:author="GIRAUD Christian" w:date="2014-06-06T16:49:00Z"/>
                          <w:rFonts w:ascii="Alstom" w:hAnsi="Alstom"/>
                          <w:sz w:val="16"/>
                          <w:szCs w:val="16"/>
                          <w:lang w:val="fr-FR"/>
                        </w:rPr>
                      </w:pPr>
                      <w:del w:id="1177" w:author="GIRAUD Christian" w:date="2014-06-06T16:49:00Z">
                        <w:r>
                          <w:rPr>
                            <w:rFonts w:ascii="Alstom" w:hAnsi="Alstom"/>
                            <w:sz w:val="16"/>
                            <w:szCs w:val="16"/>
                            <w:lang w:val="fr-FR"/>
                          </w:rPr>
                          <w:delText>National Values</w:delText>
                        </w:r>
                      </w:del>
                    </w:p>
                  </w:txbxContent>
                </v:textbox>
              </v:shape>
              <v:shape id="_x0000_s2516" type="#_x0000_t32" style="position:absolute;left:5149;top:2900;width:667;height:2" o:connectortype="straight"/>
              <v:group id="_x0000_s2517" style="position:absolute;left:5005;top:7088;width:216;height:183" coordorigin="3098,765" coordsize="218,184">
                <v:rect id="_x0000_s2518" style="position:absolute;left:3098;top:765;width:218;height:184"/>
                <v:shape id="_x0000_s2519" type="#_x0000_t32" style="position:absolute;left:3098;top:857;width:218;height:1" o:connectortype="straight">
                  <v:stroke endarrow="block"/>
                </v:shape>
              </v:group>
              <v:shape id="_x0000_s2520" type="#_x0000_t32" style="position:absolute;left:5221;top:7178;width:222;height:2" o:connectortype="straight"/>
              <v:shape id="_x0000_s2521" type="#_x0000_t202" style="position:absolute;left:6216;top:5704;width:1235;height:864" strokeweight="1.5pt">
                <v:textbox>
                  <w:txbxContent>
                    <w:p w14:paraId="492A05EF" w14:textId="77777777" w:rsidR="00467F89" w:rsidRPr="00B21D2B" w:rsidRDefault="00467F89" w:rsidP="005C2EC6">
                      <w:pPr>
                        <w:jc w:val="center"/>
                        <w:rPr>
                          <w:del w:id="1178" w:author="GIRAUD Christian" w:date="2014-06-06T16:49:00Z"/>
                          <w:lang w:val="fr-FR"/>
                        </w:rPr>
                      </w:pPr>
                      <w:del w:id="1179" w:author="GIRAUD Christian" w:date="2014-06-06T16:49:00Z">
                        <w:r>
                          <w:rPr>
                            <w:lang w:val="fr-FR"/>
                          </w:rPr>
                          <w:delText>To Achieve Processes</w:delText>
                        </w:r>
                      </w:del>
                    </w:p>
                  </w:txbxContent>
                </v:textbox>
              </v:shape>
              <v:shape id="_x0000_s2522" type="#_x0000_t202" style="position:absolute;left:8807;top:2766;width:733;height:224" stroked="f">
                <v:textbox style="mso-next-textbox:#_x0000_s2522">
                  <w:txbxContent>
                    <w:p w14:paraId="6A205F03" w14:textId="77777777" w:rsidR="00467F89" w:rsidRPr="0086649D" w:rsidRDefault="00467F89" w:rsidP="005C2EC6">
                      <w:pPr>
                        <w:spacing w:line="240" w:lineRule="auto"/>
                        <w:jc w:val="right"/>
                        <w:rPr>
                          <w:del w:id="1180" w:author="GIRAUD Christian" w:date="2014-06-06T16:49:00Z"/>
                          <w:rFonts w:ascii="Alstom" w:hAnsi="Alstom"/>
                          <w:sz w:val="16"/>
                          <w:szCs w:val="16"/>
                          <w:lang w:val="fr-FR"/>
                        </w:rPr>
                      </w:pPr>
                      <w:del w:id="1181" w:author="GIRAUD Christian" w:date="2014-06-06T16:49:00Z">
                        <w:r>
                          <w:rPr>
                            <w:rFonts w:ascii="Alstom" w:hAnsi="Alstom"/>
                            <w:sz w:val="16"/>
                            <w:szCs w:val="16"/>
                            <w:lang w:val="fr-FR"/>
                          </w:rPr>
                          <w:delText>DMI Data</w:delText>
                        </w:r>
                      </w:del>
                    </w:p>
                  </w:txbxContent>
                </v:textbox>
              </v:shape>
              <v:shape id="_x0000_s2523" type="#_x0000_t32" style="position:absolute;left:8975;top:2582;width:369;height:1" o:connectortype="straight"/>
              <v:shape id="_x0000_s2524" type="#_x0000_t202" style="position:absolute;left:7978;top:2051;width:1056;height:629">
                <v:textbox>
                  <w:txbxContent>
                    <w:p w14:paraId="041CA0A7" w14:textId="77777777" w:rsidR="00467F89" w:rsidRPr="00D272FB" w:rsidRDefault="00467F89" w:rsidP="005C2EC6">
                      <w:pPr>
                        <w:pStyle w:val="Corpsdetexte2"/>
                        <w:rPr>
                          <w:del w:id="1182" w:author="GIRAUD Christian" w:date="2014-06-06T16:49:00Z"/>
                          <w:lang w:val="fr-FR" w:eastAsia="fr-FR"/>
                        </w:rPr>
                      </w:pPr>
                      <w:del w:id="1183" w:author="GIRAUD Christian" w:date="2014-06-06T16:49:00Z">
                        <w:r w:rsidRPr="00D272FB">
                          <w:rPr>
                            <w:lang w:val="fr-FR" w:eastAsia="fr-FR"/>
                          </w:rPr>
                          <w:delText>To Manage DMI</w:delText>
                        </w:r>
                      </w:del>
                    </w:p>
                  </w:txbxContent>
                </v:textbox>
              </v:shape>
              <v:shape id="_x0000_s2525" type="#_x0000_t202" style="position:absolute;left:2577;top:5704;width:894;height:226" stroked="f">
                <v:textbox style="mso-next-textbox:#_x0000_s2525">
                  <w:txbxContent>
                    <w:p w14:paraId="4DC311B3" w14:textId="77777777" w:rsidR="00467F89" w:rsidRPr="0086649D" w:rsidRDefault="00467F89" w:rsidP="005C2EC6">
                      <w:pPr>
                        <w:spacing w:line="240" w:lineRule="auto"/>
                        <w:jc w:val="right"/>
                        <w:rPr>
                          <w:del w:id="1184" w:author="GIRAUD Christian" w:date="2014-06-06T16:49:00Z"/>
                          <w:rFonts w:ascii="Alstom" w:hAnsi="Alstom"/>
                          <w:sz w:val="16"/>
                          <w:szCs w:val="16"/>
                          <w:lang w:val="fr-FR"/>
                        </w:rPr>
                      </w:pPr>
                      <w:del w:id="1185" w:author="GIRAUD Christian" w:date="2014-06-06T16:49:00Z">
                        <w:r>
                          <w:rPr>
                            <w:rFonts w:ascii="Alstom" w:hAnsi="Alstom"/>
                            <w:sz w:val="16"/>
                            <w:szCs w:val="16"/>
                            <w:lang w:val="fr-FR"/>
                          </w:rPr>
                          <w:delText>Radio Message</w:delText>
                        </w:r>
                      </w:del>
                    </w:p>
                  </w:txbxContent>
                </v:textbox>
              </v:shape>
              <v:group id="_x0000_s2526" style="position:absolute;left:4994;top:2267;width:216;height:182" coordorigin="8274,5231" coordsize="216,182">
                <v:rect id="_x0000_s2527" style="position:absolute;left:8274;top:5231;width:216;height:182"/>
                <v:shape id="_x0000_s2528" type="#_x0000_t32" style="position:absolute;left:8274;top:5322;width:216;height:1;flip:x" o:connectortype="straight">
                  <v:stroke endarrow="block"/>
                </v:shape>
              </v:group>
              <v:shape id="_x0000_s2529" type="#_x0000_t32" style="position:absolute;left:2592;top:5973;width:1187;height:3" o:connectortype="straight"/>
              <v:shape id="_x0000_s2530" type="#_x0000_t202" style="position:absolute;left:3776;top:5557;width:1325;height:829">
                <v:stroke dashstyle="dash"/>
                <v:textbox>
                  <w:txbxContent>
                    <w:p w14:paraId="1D9E2245" w14:textId="77777777" w:rsidR="00467F89" w:rsidRPr="001F5CDB" w:rsidRDefault="00467F89" w:rsidP="005C2EC6">
                      <w:pPr>
                        <w:pStyle w:val="Corpsdetexte2"/>
                        <w:rPr>
                          <w:del w:id="1186" w:author="GIRAUD Christian" w:date="2014-06-06T16:49:00Z"/>
                          <w:lang w:eastAsia="fr-FR"/>
                        </w:rPr>
                      </w:pPr>
                      <w:del w:id="1187" w:author="GIRAUD Christian" w:date="2014-06-06T16:49:00Z">
                        <w:r w:rsidRPr="001F5CDB">
                          <w:rPr>
                            <w:lang w:eastAsia="fr-FR"/>
                          </w:rPr>
                          <w:delText>To c</w:delText>
                        </w:r>
                        <w:r>
                          <w:rPr>
                            <w:lang w:eastAsia="fr-FR"/>
                          </w:rPr>
                          <w:delText>heck and Store Radio Message</w:delText>
                        </w:r>
                      </w:del>
                    </w:p>
                  </w:txbxContent>
                </v:textbox>
              </v:shape>
              <v:group id="_x0000_s2531" style="position:absolute;left:5005;top:5661;width:216;height:184" coordorigin="3098,765" coordsize="218,184">
                <v:rect id="_x0000_s2532" style="position:absolute;left:3098;top:765;width:218;height:184"/>
                <v:shape id="_x0000_s2533" type="#_x0000_t32" style="position:absolute;left:3098;top:857;width:218;height:1" o:connectortype="straight">
                  <v:stroke endarrow="block"/>
                </v:shape>
              </v:group>
              <v:shape id="_x0000_s2534" type="#_x0000_t32" style="position:absolute;left:5219;top:6136;width:986;height:1" o:connectortype="straight"/>
              <v:shape id="_x0000_s2535" type="#_x0000_t32" style="position:absolute;left:5221;top:5753;width:221;height:1" o:connectortype="straight"/>
              <v:shape id="_x0000_s2536" type="#_x0000_t32" style="position:absolute;left:8623;top:3676;width:1;height:2237;flip:y" o:connectortype="straight"/>
              <v:shape id="_x0000_s2537" type="#_x0000_t202" style="position:absolute;left:8902;top:6136;width:645;height:224" stroked="f">
                <v:textbox style="mso-next-textbox:#_x0000_s2537">
                  <w:txbxContent>
                    <w:p w14:paraId="3EF0DB21" w14:textId="77777777" w:rsidR="00467F89" w:rsidRPr="0086649D" w:rsidRDefault="00467F89" w:rsidP="005C2EC6">
                      <w:pPr>
                        <w:spacing w:line="240" w:lineRule="auto"/>
                        <w:jc w:val="right"/>
                        <w:rPr>
                          <w:del w:id="1188" w:author="GIRAUD Christian" w:date="2014-06-06T16:49:00Z"/>
                          <w:rFonts w:ascii="Alstom" w:hAnsi="Alstom"/>
                          <w:sz w:val="16"/>
                          <w:szCs w:val="16"/>
                          <w:lang w:val="fr-FR"/>
                        </w:rPr>
                      </w:pPr>
                      <w:del w:id="1189" w:author="GIRAUD Christian" w:date="2014-06-06T16:49:00Z">
                        <w:r>
                          <w:rPr>
                            <w:rFonts w:ascii="Alstom" w:hAnsi="Alstom"/>
                            <w:sz w:val="16"/>
                            <w:szCs w:val="16"/>
                            <w:lang w:val="fr-FR"/>
                          </w:rPr>
                          <w:delText>TIU Data</w:delText>
                        </w:r>
                      </w:del>
                    </w:p>
                  </w:txbxContent>
                </v:textbox>
              </v:shape>
              <v:shape id="_x0000_s2538" type="#_x0000_t32" style="position:absolute;left:8533;top:6502;width:851;height:1" o:connectortype="straight"/>
              <v:shape id="_x0000_s2539" type="#_x0000_t202" style="position:absolute;left:7989;top:6325;width:1056;height:749">
                <v:textbox>
                  <w:txbxContent>
                    <w:p w14:paraId="37C0FAFB" w14:textId="77777777" w:rsidR="00467F89" w:rsidRPr="00D272FB" w:rsidRDefault="00467F89" w:rsidP="005C2EC6">
                      <w:pPr>
                        <w:pStyle w:val="Corpsdetexte2"/>
                        <w:rPr>
                          <w:del w:id="1190" w:author="GIRAUD Christian" w:date="2014-06-06T16:49:00Z"/>
                          <w:lang w:val="fr-FR" w:eastAsia="fr-FR"/>
                        </w:rPr>
                      </w:pPr>
                      <w:del w:id="1191" w:author="GIRAUD Christian" w:date="2014-06-06T16:49:00Z">
                        <w:r>
                          <w:rPr>
                            <w:lang w:val="fr-FR" w:eastAsia="fr-FR"/>
                          </w:rPr>
                          <w:delText>To Manage TIU</w:delText>
                        </w:r>
                      </w:del>
                    </w:p>
                  </w:txbxContent>
                </v:textbox>
              </v:shape>
              <v:shape id="_x0000_s2540" type="#_x0000_t32" style="position:absolute;left:5210;top:2358;width:2768;height:8" o:connectortype="straigh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2541" type="#_x0000_t67" style="position:absolute;left:7176;top:4787;width:104;height:917"/>
              <v:group id="_x0000_s2542" style="position:absolute;left:5003;top:6045;width:216;height:182" coordorigin="8992,2769" coordsize="217,183">
                <v:rect id="_x0000_s2543" style="position:absolute;left:8992;top:2769;width:217;height:183"/>
                <v:shape id="_x0000_s2544" type="#_x0000_t32" style="position:absolute;left:8992;top:2861;width:217;height:1" o:connectortype="straight">
                  <v:stroke startarrow="block" endarrow="block"/>
                </v:shape>
              </v:group>
              <v:group id="_x0000_s2545" style="position:absolute;left:7849;top:2449;width:216;height:183" coordorigin="8992,2769" coordsize="217,183">
                <v:rect id="_x0000_s2546" style="position:absolute;left:8992;top:2769;width:217;height:183"/>
                <v:shape id="_x0000_s2547" type="#_x0000_t32" style="position:absolute;left:8992;top:2861;width:217;height:1" o:connectortype="straight">
                  <v:stroke startarrow="block" endarrow="block"/>
                </v:shape>
              </v:group>
              <v:group id="_x0000_s2548" style="position:absolute;left:7860;top:6787;width:216;height:182" coordorigin="8992,2769" coordsize="217,183">
                <v:rect id="_x0000_s2549" style="position:absolute;left:8992;top:2769;width:217;height:183"/>
                <v:shape id="_x0000_s2550" type="#_x0000_t32" style="position:absolute;left:8992;top:2861;width:217;height:1" o:connectortype="straight">
                  <v:stroke startarrow="block" endarrow="block"/>
                </v:shape>
              </v:group>
              <v:shape id="_x0000_s2551" type="#_x0000_t32" style="position:absolute;left:7710;top:2541;width:139;height:1;flip:x" o:connectortype="straight"/>
              <v:shape id="_x0000_s2552" type="#_x0000_t32" style="position:absolute;left:7709;top:2543;width:1;height:1133" o:connectortype="straight"/>
              <v:shape id="_x0000_s2553" type="#_x0000_t32" style="position:absolute;left:7675;top:6138;width:1;height:747" o:connectortype="straight"/>
              <v:shape id="_x0000_s2554" type="#_x0000_t32" style="position:absolute;left:7451;top:5913;width:1172;height:17" o:connectortype="straight"/>
              <v:shape id="_x0000_s2555" type="#_x0000_t32" style="position:absolute;left:7462;top:6134;width:224;height:2;flip:x" o:connectortype="straight"/>
              <v:shape id="_x0000_s2556" type="#_x0000_t32" style="position:absolute;left:7676;top:6878;width:184;height:8;flip:x" o:connectortype="straight"/>
              <v:shape id="_x0000_s2557" type="#_x0000_t32" style="position:absolute;left:5442;top:6387;width:1;height:793;flip:y" o:connectortype="straight"/>
              <v:shape id="_x0000_s2558" type="#_x0000_t32" style="position:absolute;left:5442;top:6387;width:703;height:1" o:connectortype="straight"/>
              <v:shape id="_x0000_s2559" type="#_x0000_t202" style="position:absolute;left:5338;top:2051;width:2028;height:224" stroked="f">
                <v:textbox style="mso-next-textbox:#_x0000_s2559">
                  <w:txbxContent>
                    <w:p w14:paraId="3CD8D73C" w14:textId="77777777" w:rsidR="00467F89" w:rsidRPr="00511CCD" w:rsidRDefault="00467F89" w:rsidP="005C2EC6">
                      <w:pPr>
                        <w:spacing w:line="240" w:lineRule="auto"/>
                        <w:jc w:val="right"/>
                        <w:rPr>
                          <w:del w:id="1192" w:author="GIRAUD Christian" w:date="2014-06-06T16:49:00Z"/>
                          <w:rFonts w:ascii="Alstom" w:hAnsi="Alstom"/>
                          <w:sz w:val="16"/>
                          <w:szCs w:val="16"/>
                        </w:rPr>
                      </w:pPr>
                      <w:del w:id="1193" w:author="GIRAUD Christian" w:date="2014-06-06T16:49:00Z">
                        <w:r w:rsidRPr="00511CCD">
                          <w:rPr>
                            <w:rFonts w:ascii="Alstom" w:hAnsi="Alstom"/>
                            <w:sz w:val="16"/>
                            <w:szCs w:val="16"/>
                          </w:rPr>
                          <w:delText>Additional Data (changeable on-board)</w:delText>
                        </w:r>
                      </w:del>
                    </w:p>
                  </w:txbxContent>
                </v:textbox>
              </v:shape>
              <v:shape id="_x0000_s2560" type="#_x0000_t202" style="position:absolute;left:7554;top:3118;width:968;height:224" stroked="f">
                <v:textbox style="mso-next-textbox:#_x0000_s2560">
                  <w:txbxContent>
                    <w:p w14:paraId="756A7AD0" w14:textId="77777777" w:rsidR="00467F89" w:rsidRPr="0086649D" w:rsidRDefault="00467F89" w:rsidP="005C2EC6">
                      <w:pPr>
                        <w:spacing w:line="240" w:lineRule="auto"/>
                        <w:jc w:val="right"/>
                        <w:rPr>
                          <w:del w:id="1194" w:author="GIRAUD Christian" w:date="2014-06-06T16:49:00Z"/>
                          <w:rFonts w:ascii="Alstom" w:hAnsi="Alstom"/>
                          <w:sz w:val="16"/>
                          <w:szCs w:val="16"/>
                          <w:lang w:val="fr-FR"/>
                        </w:rPr>
                      </w:pPr>
                      <w:del w:id="1195" w:author="GIRAUD Christian" w:date="2014-06-06T16:49:00Z">
                        <w:r>
                          <w:rPr>
                            <w:rFonts w:ascii="Alstom" w:hAnsi="Alstom"/>
                            <w:sz w:val="16"/>
                            <w:szCs w:val="16"/>
                            <w:lang w:val="fr-FR"/>
                          </w:rPr>
                          <w:delText>Orders / Display</w:delText>
                        </w:r>
                      </w:del>
                    </w:p>
                  </w:txbxContent>
                </v:textbox>
              </v:shape>
              <v:shape id="_x0000_s2561" type="#_x0000_t202" style="position:absolute;left:5273;top:6818;width:1239;height:225" stroked="f">
                <v:textbox style="mso-next-textbox:#_x0000_s2561">
                  <w:txbxContent>
                    <w:p w14:paraId="5C20EFEA" w14:textId="77777777" w:rsidR="00467F89" w:rsidRPr="0086649D" w:rsidRDefault="00467F89" w:rsidP="005C2EC6">
                      <w:pPr>
                        <w:spacing w:line="240" w:lineRule="auto"/>
                        <w:jc w:val="right"/>
                        <w:rPr>
                          <w:del w:id="1196" w:author="GIRAUD Christian" w:date="2014-06-06T16:49:00Z"/>
                          <w:rFonts w:ascii="Alstom" w:hAnsi="Alstom"/>
                          <w:sz w:val="16"/>
                          <w:szCs w:val="16"/>
                          <w:lang w:val="fr-FR"/>
                        </w:rPr>
                      </w:pPr>
                      <w:del w:id="1197" w:author="GIRAUD Christian" w:date="2014-06-06T16:49:00Z">
                        <w:r>
                          <w:rPr>
                            <w:rFonts w:ascii="Alstom" w:hAnsi="Alstom"/>
                            <w:sz w:val="16"/>
                            <w:szCs w:val="16"/>
                            <w:lang w:val="fr-FR"/>
                          </w:rPr>
                          <w:delText>Train Position &amp; Speed</w:delText>
                        </w:r>
                      </w:del>
                    </w:p>
                  </w:txbxContent>
                </v:textbox>
              </v:shape>
              <v:shape id="_x0000_s2562" type="#_x0000_t202" style="position:absolute;left:3779;top:6503;width:1320;height:224" stroked="f">
                <v:textbox style="mso-next-textbox:#_x0000_s2562">
                  <w:txbxContent>
                    <w:p w14:paraId="13BEF00B" w14:textId="77777777" w:rsidR="00467F89" w:rsidRPr="0086649D" w:rsidRDefault="00467F89" w:rsidP="005C2EC6">
                      <w:pPr>
                        <w:spacing w:line="240" w:lineRule="auto"/>
                        <w:jc w:val="right"/>
                        <w:rPr>
                          <w:del w:id="1198" w:author="GIRAUD Christian" w:date="2014-06-06T16:49:00Z"/>
                          <w:rFonts w:ascii="Alstom" w:hAnsi="Alstom"/>
                          <w:sz w:val="16"/>
                          <w:szCs w:val="16"/>
                          <w:lang w:val="fr-FR"/>
                        </w:rPr>
                      </w:pPr>
                      <w:del w:id="1199" w:author="GIRAUD Christian" w:date="2014-06-06T16:49:00Z">
                        <w:r>
                          <w:rPr>
                            <w:rFonts w:ascii="Alstom" w:hAnsi="Alstom"/>
                            <w:sz w:val="16"/>
                            <w:szCs w:val="16"/>
                            <w:lang w:val="fr-FR"/>
                          </w:rPr>
                          <w:delText>Synchro Odo / Balise</w:delText>
                        </w:r>
                      </w:del>
                    </w:p>
                  </w:txbxContent>
                </v:textbox>
              </v:shape>
              <v:shape id="_x0000_s2563" type="#_x0000_t202" style="position:absolute;left:6803;top:5100;width:659;height:224" stroked="f">
                <v:textbox style="mso-next-textbox:#_x0000_s2563">
                  <w:txbxContent>
                    <w:p w14:paraId="1BE75320" w14:textId="77777777" w:rsidR="00467F89" w:rsidRPr="001C19A4" w:rsidRDefault="00467F89" w:rsidP="005C2EC6">
                      <w:pPr>
                        <w:spacing w:line="240" w:lineRule="auto"/>
                        <w:jc w:val="right"/>
                        <w:rPr>
                          <w:del w:id="1200" w:author="GIRAUD Christian" w:date="2014-06-06T16:49:00Z"/>
                          <w:rFonts w:ascii="Alstom" w:hAnsi="Alstom"/>
                          <w:b/>
                          <w:sz w:val="16"/>
                          <w:szCs w:val="16"/>
                          <w:lang w:val="fr-FR"/>
                        </w:rPr>
                      </w:pPr>
                      <w:del w:id="1201" w:author="GIRAUD Christian" w:date="2014-06-06T16:49:00Z">
                        <w:r w:rsidRPr="001C19A4">
                          <w:rPr>
                            <w:rFonts w:ascii="Alstom" w:hAnsi="Alstom"/>
                            <w:b/>
                            <w:sz w:val="16"/>
                            <w:szCs w:val="16"/>
                            <w:lang w:val="fr-FR"/>
                          </w:rPr>
                          <w:delText>Database</w:delText>
                        </w:r>
                      </w:del>
                    </w:p>
                  </w:txbxContent>
                </v:textbox>
              </v:shape>
              <v:group id="_x0000_s2564" style="position:absolute;left:4824;top:4467;width:216;height:184" coordorigin="3098,765" coordsize="218,184">
                <v:rect id="_x0000_s2565" style="position:absolute;left:3098;top:765;width:218;height:184"/>
                <v:shape id="_x0000_s2566" type="#_x0000_t32" style="position:absolute;left:3098;top:857;width:218;height:1" o:connectortype="straight">
                  <v:stroke endarrow="block"/>
                </v:shape>
              </v:group>
              <v:shape id="_x0000_s2567" type="#_x0000_t32" style="position:absolute;left:5040;top:4559;width:61;height:1" o:connectortype="straight"/>
              <v:shape id="_x0000_s2568" type="#_x0000_t32" style="position:absolute;left:5101;top:4559;width:8;height:503;flip:x" o:connectortype="straight"/>
              <v:shape id="_x0000_s2569" type="#_x0000_t32" style="position:absolute;left:4350;top:5063;width:751;height:1;flip:x" o:connectortype="straight"/>
              <v:shape id="_x0000_s2570" type="#_x0000_t32" style="position:absolute;left:3563;top:7072;width:177;height:1;flip:x" o:connectortype="straight"/>
              <v:shape id="_x0000_s2571" type="#_x0000_t32" style="position:absolute;left:3562;top:5063;width:654;height:2" o:connectortype="straight"/>
              <v:shape id="_x0000_s2572" type="#_x0000_t202" style="position:absolute;left:2740;top:4922;width:940;height:402" stroked="f">
                <v:textbox style="mso-next-textbox:#_x0000_s2572">
                  <w:txbxContent>
                    <w:p w14:paraId="2BFB4DC4" w14:textId="77777777" w:rsidR="00467F89" w:rsidRDefault="00467F89" w:rsidP="005C2EC6">
                      <w:pPr>
                        <w:spacing w:line="240" w:lineRule="auto"/>
                        <w:jc w:val="center"/>
                        <w:rPr>
                          <w:del w:id="1202" w:author="GIRAUD Christian" w:date="2014-06-06T16:49:00Z"/>
                          <w:rFonts w:ascii="Alstom" w:hAnsi="Alstom"/>
                          <w:sz w:val="16"/>
                          <w:szCs w:val="16"/>
                          <w:lang w:val="fr-FR"/>
                        </w:rPr>
                      </w:pPr>
                      <w:del w:id="1203" w:author="GIRAUD Christian" w:date="2014-06-06T16:49:00Z">
                        <w:r>
                          <w:rPr>
                            <w:rFonts w:ascii="Alstom" w:hAnsi="Alstom"/>
                            <w:sz w:val="16"/>
                            <w:szCs w:val="16"/>
                            <w:lang w:val="fr-FR"/>
                          </w:rPr>
                          <w:delText>Linking and</w:delText>
                        </w:r>
                      </w:del>
                    </w:p>
                    <w:p w14:paraId="62E3327D" w14:textId="77777777" w:rsidR="00467F89" w:rsidRPr="0086649D" w:rsidRDefault="00467F89" w:rsidP="005C2EC6">
                      <w:pPr>
                        <w:spacing w:line="240" w:lineRule="auto"/>
                        <w:jc w:val="center"/>
                        <w:rPr>
                          <w:del w:id="1204" w:author="GIRAUD Christian" w:date="2014-06-06T16:49:00Z"/>
                          <w:rFonts w:ascii="Alstom" w:hAnsi="Alstom"/>
                          <w:sz w:val="16"/>
                          <w:szCs w:val="16"/>
                          <w:lang w:val="fr-FR"/>
                        </w:rPr>
                      </w:pPr>
                      <w:del w:id="1205" w:author="GIRAUD Christian" w:date="2014-06-06T16:49:00Z">
                        <w:r>
                          <w:rPr>
                            <w:rFonts w:ascii="Alstom" w:hAnsi="Alstom"/>
                            <w:sz w:val="16"/>
                            <w:szCs w:val="16"/>
                            <w:lang w:val="fr-FR"/>
                          </w:rPr>
                          <w:delText>re-positionning</w:delText>
                        </w:r>
                      </w:del>
                    </w:p>
                  </w:txbxContent>
                </v:textbox>
              </v:shape>
              <v:group id="_x0000_s2573" style="position:absolute;left:6157;top:4246;width:216;height:184" coordorigin="3098,765" coordsize="218,184">
                <v:rect id="_x0000_s2574" style="position:absolute;left:3098;top:765;width:218;height:184"/>
                <v:shape id="_x0000_s2575" type="#_x0000_t32" style="position:absolute;left:3098;top:857;width:218;height:1" o:connectortype="straight">
                  <v:stroke endarrow="block"/>
                </v:shape>
              </v:group>
              <v:group id="_x0000_s2576" style="position:absolute;left:6157;top:4025;width:216;height:184" coordorigin="3098,765" coordsize="218,184">
                <v:rect id="_x0000_s2577" style="position:absolute;left:3098;top:765;width:218;height:184"/>
                <v:shape id="_x0000_s2578" type="#_x0000_t32" style="position:absolute;left:3098;top:857;width:218;height:1" o:connectortype="straight">
                  <v:stroke endarrow="block"/>
                </v:shape>
              </v:group>
              <v:group id="_x0000_s2579" style="position:absolute;left:6115;top:6320;width:216;height:182" coordorigin="3098,765" coordsize="218,184">
                <v:rect id="_x0000_s2580" style="position:absolute;left:3098;top:765;width:218;height:184"/>
                <v:shape id="_x0000_s2581" type="#_x0000_t32" style="position:absolute;left:3098;top:857;width:218;height:1" o:connectortype="straight">
                  <v:stroke endarrow="block"/>
                </v:shape>
              </v:group>
              <v:group id="_x0000_s2582" style="position:absolute;left:6115;top:6045;width:216;height:182" coordorigin="8992,2769" coordsize="217,183">
                <v:rect id="_x0000_s2583" style="position:absolute;left:8992;top:2769;width:217;height:183"/>
                <v:shape id="_x0000_s2584" type="#_x0000_t32" style="position:absolute;left:8992;top:2861;width:217;height:1" o:connectortype="straight">
                  <v:stroke startarrow="block" endarrow="block"/>
                </v:shape>
              </v:group>
              <v:group id="_x0000_s2585" style="position:absolute;left:6115;top:5790;width:216;height:183" coordorigin="3098,765" coordsize="218,184">
                <v:rect id="_x0000_s2586" style="position:absolute;left:3098;top:765;width:218;height:184"/>
                <v:shape id="_x0000_s2587" type="#_x0000_t32" style="position:absolute;left:3098;top:857;width:218;height:1" o:connectortype="straight">
                  <v:stroke endarrow="block"/>
                </v:shape>
              </v:group>
              <v:group id="_x0000_s2588" style="position:absolute;left:4933;top:2808;width:216;height:182" coordorigin="3098,765" coordsize="218,184">
                <v:rect id="_x0000_s2589" style="position:absolute;left:3098;top:765;width:218;height:184"/>
                <v:shape id="_x0000_s2590" type="#_x0000_t32" style="position:absolute;left:3098;top:857;width:218;height:1" o:connectortype="straight">
                  <v:stroke endarrow="block"/>
                </v:shape>
              </v:group>
              <v:shape id="_x0000_s2591" type="#_x0000_t32" style="position:absolute;left:5816;top:2902;width:1;height:1381" o:connectortype="straight"/>
              <v:shape id="_x0000_s2592" type="#_x0000_t32" style="position:absolute;left:5816;top:4367;width:1;height:1337" o:connectortype="straight"/>
              <v:shape id="_x0000_s2593" type="#_x0000_t32" style="position:absolute;left:5816;top:5704;width:299;height:177" o:connectortype="straight"/>
              <v:shape id="_x0000_s2594" type="#_x0000_t202" style="position:absolute;left:5452;top:3164;width:879;height:224" stroked="f">
                <v:textbox style="mso-next-textbox:#_x0000_s2594">
                  <w:txbxContent>
                    <w:p w14:paraId="590471DA" w14:textId="77777777" w:rsidR="00467F89" w:rsidRPr="0086649D" w:rsidRDefault="00467F89" w:rsidP="005C2EC6">
                      <w:pPr>
                        <w:spacing w:line="240" w:lineRule="auto"/>
                        <w:jc w:val="right"/>
                        <w:rPr>
                          <w:del w:id="1206" w:author="GIRAUD Christian" w:date="2014-06-06T16:49:00Z"/>
                          <w:rFonts w:ascii="Alstom" w:hAnsi="Alstom"/>
                          <w:sz w:val="16"/>
                          <w:szCs w:val="16"/>
                          <w:lang w:val="fr-FR"/>
                        </w:rPr>
                      </w:pPr>
                      <w:del w:id="1207" w:author="GIRAUD Christian" w:date="2014-06-06T16:49:00Z">
                        <w:r>
                          <w:rPr>
                            <w:rFonts w:ascii="Alstom" w:hAnsi="Alstom"/>
                            <w:sz w:val="16"/>
                            <w:szCs w:val="16"/>
                            <w:lang w:val="fr-FR"/>
                          </w:rPr>
                          <w:delText>System Data</w:delText>
                        </w:r>
                      </w:del>
                    </w:p>
                  </w:txbxContent>
                </v:textbox>
              </v:shape>
              <v:shape id="_x0000_s2595" type="#_x0000_t32" style="position:absolute;left:5431;top:4339;width:0;height:1415;flip:y" o:connectortype="straight">
                <v:stroke endarrow="block"/>
              </v:shape>
              <v:shape id="_x0000_s2596" type="#_x0000_t32" style="position:absolute;left:5040;top:4327;width:391;height:12" o:connectortype="straight">
                <v:stroke endarrow="block"/>
              </v:shape>
              <v:shape id="_x0000_s2597" type="#_x0000_t202" style="position:absolute;left:5149;top:4467;width:592;height:224" stroked="f">
                <v:textbox style="mso-next-textbox:#_x0000_s2597">
                  <w:txbxContent>
                    <w:p w14:paraId="3B97A2E5" w14:textId="77777777" w:rsidR="00467F89" w:rsidRPr="0086649D" w:rsidRDefault="00467F89" w:rsidP="005C2EC6">
                      <w:pPr>
                        <w:spacing w:line="240" w:lineRule="auto"/>
                        <w:jc w:val="right"/>
                        <w:rPr>
                          <w:del w:id="1208" w:author="GIRAUD Christian" w:date="2014-06-06T16:49:00Z"/>
                          <w:rFonts w:ascii="Alstom" w:hAnsi="Alstom"/>
                          <w:sz w:val="16"/>
                          <w:szCs w:val="16"/>
                          <w:lang w:val="fr-FR"/>
                        </w:rPr>
                      </w:pPr>
                      <w:del w:id="1209" w:author="GIRAUD Christian" w:date="2014-06-06T16:49:00Z">
                        <w:r>
                          <w:rPr>
                            <w:rFonts w:ascii="Alstom" w:hAnsi="Alstom"/>
                            <w:sz w:val="16"/>
                            <w:szCs w:val="16"/>
                            <w:lang w:val="fr-FR"/>
                          </w:rPr>
                          <w:delText>Packets</w:delText>
                        </w:r>
                      </w:del>
                    </w:p>
                  </w:txbxContent>
                </v:textbox>
              </v:shape>
              <v:shape id="_x0000_s2598" type="#_x0000_t32" style="position:absolute;left:7709;top:3675;width:914;height:1;flip:y" o:connectortype="straight"/>
              <w10:wrap type="none"/>
              <w10:anchorlock/>
            </v:group>
          </w:pict>
        </w:r>
      </w:del>
    </w:p>
    <w:p w14:paraId="1DB72178" w14:textId="77777777" w:rsidR="00F25952" w:rsidRDefault="00F25952" w:rsidP="00F54EFE">
      <w:pPr>
        <w:pStyle w:val="Corpsdetexte"/>
        <w:ind w:left="851" w:hanging="851"/>
        <w:rPr>
          <w:ins w:id="1210" w:author="GIRAUD Christian" w:date="2014-06-06T16:49:00Z"/>
        </w:rPr>
      </w:pPr>
      <w:ins w:id="1211" w:author="GIRAUD Christian" w:date="2014-06-06T16:49:00Z">
        <w:r>
          <w:rPr>
            <w:noProof/>
            <w:lang w:val="fr-FR"/>
          </w:rPr>
        </w:r>
        <w:r w:rsidR="00FF2021">
          <w:pict w14:anchorId="12E10BF8">
            <v:group id="_x0000_s1746" editas="canvas" style="width:495pt;height:458.85pt;mso-position-horizontal-relative:char;mso-position-vertical-relative:line" coordorigin="2361,1181" coordsize="7200,6673">
              <o:lock v:ext="edit" aspectratio="t"/>
              <v:shape id="_x0000_s1747" type="#_x0000_t75" style="position:absolute;left:2361;top:1181;width:7200;height:6673" o:preferrelative="f" stroked="t" strokecolor="#0070c0">
                <v:fill o:detectmouseclick="t"/>
                <v:path o:extrusionok="t" o:connecttype="none"/>
                <o:lock v:ext="edit" text="t"/>
              </v:shape>
              <v:shape id="_x0000_s1748" type="#_x0000_t32" style="position:absolute;left:3562;top:5064;width:1;height:1979;flip:y" o:connectortype="straight"/>
              <v:shape id="_x0000_s1749" type="#_x0000_t202" style="position:absolute;left:5280;top:5845;width:690;height:224" stroked="f">
                <v:textbox style="mso-next-textbox:#_x0000_s1749">
                  <w:txbxContent>
                    <w:p w14:paraId="44F54261" w14:textId="77777777" w:rsidR="009776C3" w:rsidRPr="0086649D" w:rsidRDefault="009776C3" w:rsidP="00E97DA8">
                      <w:pPr>
                        <w:spacing w:line="240" w:lineRule="auto"/>
                        <w:jc w:val="right"/>
                        <w:rPr>
                          <w:ins w:id="1212" w:author="GIRAUD Christian" w:date="2014-06-06T16:49:00Z"/>
                          <w:rFonts w:ascii="Alstom" w:hAnsi="Alstom"/>
                          <w:sz w:val="16"/>
                          <w:szCs w:val="16"/>
                          <w:lang w:val="fr-FR"/>
                        </w:rPr>
                      </w:pPr>
                      <w:ins w:id="1213" w:author="GIRAUD Christian" w:date="2014-06-06T16:49:00Z">
                        <w:r>
                          <w:rPr>
                            <w:rFonts w:ascii="Alstom" w:hAnsi="Alstom"/>
                            <w:sz w:val="16"/>
                            <w:szCs w:val="16"/>
                            <w:lang w:val="fr-FR"/>
                          </w:rPr>
                          <w:t>Messages</w:t>
                        </w:r>
                      </w:ins>
                    </w:p>
                  </w:txbxContent>
                </v:textbox>
              </v:shape>
              <v:shape id="_x0000_s1750" type="#_x0000_t202" style="position:absolute;left:6849;top:6787;width:762;height:383" stroked="f">
                <v:textbox style="mso-next-textbox:#_x0000_s1750">
                  <w:txbxContent>
                    <w:p w14:paraId="78EE71B7" w14:textId="77777777" w:rsidR="009776C3" w:rsidRPr="0086649D" w:rsidRDefault="009776C3" w:rsidP="00E97DA8">
                      <w:pPr>
                        <w:spacing w:line="240" w:lineRule="auto"/>
                        <w:jc w:val="center"/>
                        <w:rPr>
                          <w:ins w:id="1214" w:author="GIRAUD Christian" w:date="2014-06-06T16:49:00Z"/>
                          <w:rFonts w:ascii="Alstom" w:hAnsi="Alstom"/>
                          <w:sz w:val="16"/>
                          <w:szCs w:val="16"/>
                          <w:lang w:val="fr-FR"/>
                        </w:rPr>
                      </w:pPr>
                      <w:ins w:id="1215" w:author="GIRAUD Christian" w:date="2014-06-06T16:49:00Z">
                        <w:r>
                          <w:rPr>
                            <w:rFonts w:ascii="Alstom" w:hAnsi="Alstom"/>
                            <w:sz w:val="16"/>
                            <w:szCs w:val="16"/>
                            <w:lang w:val="fr-FR"/>
                          </w:rPr>
                          <w:t>Command / Control</w:t>
                        </w:r>
                      </w:ins>
                    </w:p>
                  </w:txbxContent>
                </v:textbox>
              </v:shape>
              <v:shape id="_x0000_s1753" type="#_x0000_t32" style="position:absolute;left:4258;top:4739;width:180;height:2207" o:connectortype="straight">
                <v:stroke startarrow="block" endarrow="block"/>
              </v:shape>
              <v:shape id="_x0000_s1754" type="#_x0000_t202" style="position:absolute;left:3776;top:6946;width:1323;height:731">
                <v:textbox style="mso-next-textbox:#_x0000_s1754">
                  <w:txbxContent>
                    <w:p w14:paraId="4109C85C" w14:textId="77777777" w:rsidR="009776C3" w:rsidRPr="00A8674E" w:rsidRDefault="009776C3" w:rsidP="00E97DA8">
                      <w:pPr>
                        <w:pStyle w:val="Corpsdetexte2"/>
                        <w:rPr>
                          <w:ins w:id="1216" w:author="GIRAUD Christian" w:date="2014-06-06T16:49:00Z"/>
                          <w:lang w:val="fr-FR" w:eastAsia="fr-FR"/>
                        </w:rPr>
                      </w:pPr>
                      <w:ins w:id="1217" w:author="GIRAUD Christian" w:date="2014-06-06T16:49:00Z">
                        <w:r w:rsidRPr="00A8674E">
                          <w:rPr>
                            <w:lang w:val="fr-FR" w:eastAsia="fr-FR"/>
                          </w:rPr>
                          <w:t>To Position Train</w:t>
                        </w:r>
                      </w:ins>
                    </w:p>
                  </w:txbxContent>
                </v:textbox>
              </v:shape>
              <v:shape id="_x0000_s1755" type="#_x0000_t202" style="position:absolute;left:2579;top:4057;width:880;height:226" stroked="f">
                <v:textbox style="mso-next-textbox:#_x0000_s1755">
                  <w:txbxContent>
                    <w:p w14:paraId="66B13903" w14:textId="77777777" w:rsidR="009776C3" w:rsidRPr="0086649D" w:rsidRDefault="009776C3" w:rsidP="00E97DA8">
                      <w:pPr>
                        <w:spacing w:line="240" w:lineRule="auto"/>
                        <w:jc w:val="right"/>
                        <w:rPr>
                          <w:ins w:id="1218" w:author="GIRAUD Christian" w:date="2014-06-06T16:49:00Z"/>
                          <w:rFonts w:ascii="Alstom" w:hAnsi="Alstom"/>
                          <w:sz w:val="16"/>
                          <w:szCs w:val="16"/>
                          <w:lang w:val="fr-FR"/>
                        </w:rPr>
                      </w:pPr>
                      <w:ins w:id="1219" w:author="GIRAUD Christian" w:date="2014-06-06T16:49:00Z">
                        <w:r>
                          <w:rPr>
                            <w:rFonts w:ascii="Alstom" w:hAnsi="Alstom"/>
                            <w:sz w:val="16"/>
                            <w:szCs w:val="16"/>
                            <w:lang w:val="fr-FR"/>
                          </w:rPr>
                          <w:t>Balise Content</w:t>
                        </w:r>
                      </w:ins>
                    </w:p>
                  </w:txbxContent>
                </v:textbox>
              </v:shape>
              <v:shape id="_x0000_s1756" type="#_x0000_t202" style="position:absolute;left:2588;top:7154;width:883;height:228" stroked="f">
                <v:textbox style="mso-next-textbox:#_x0000_s1756">
                  <w:txbxContent>
                    <w:p w14:paraId="6CC35CDD" w14:textId="77777777" w:rsidR="009776C3" w:rsidRPr="0086649D" w:rsidRDefault="009776C3" w:rsidP="00E97DA8">
                      <w:pPr>
                        <w:spacing w:line="240" w:lineRule="auto"/>
                        <w:jc w:val="right"/>
                        <w:rPr>
                          <w:ins w:id="1220" w:author="GIRAUD Christian" w:date="2014-06-06T16:49:00Z"/>
                          <w:rFonts w:ascii="Alstom" w:hAnsi="Alstom"/>
                          <w:sz w:val="16"/>
                          <w:szCs w:val="16"/>
                          <w:lang w:val="fr-FR"/>
                        </w:rPr>
                      </w:pPr>
                      <w:ins w:id="1221" w:author="GIRAUD Christian" w:date="2014-06-06T16:49:00Z">
                        <w:r>
                          <w:rPr>
                            <w:rFonts w:ascii="Alstom" w:hAnsi="Alstom"/>
                            <w:sz w:val="16"/>
                            <w:szCs w:val="16"/>
                            <w:lang w:val="fr-FR"/>
                          </w:rPr>
                          <w:t>Odometry</w:t>
                        </w:r>
                      </w:ins>
                    </w:p>
                  </w:txbxContent>
                </v:textbox>
              </v:shape>
              <v:shape id="_x0000_s1757" type="#_x0000_t202" style="position:absolute;left:2485;top:2542;width:880;height:226" stroked="f">
                <v:textbox style="mso-next-textbox:#_x0000_s1757">
                  <w:txbxContent>
                    <w:p w14:paraId="173C33D1" w14:textId="77777777" w:rsidR="009776C3" w:rsidRPr="0086649D" w:rsidRDefault="009776C3" w:rsidP="00E97DA8">
                      <w:pPr>
                        <w:spacing w:line="240" w:lineRule="auto"/>
                        <w:jc w:val="right"/>
                        <w:rPr>
                          <w:ins w:id="1222" w:author="GIRAUD Christian" w:date="2014-06-06T16:49:00Z"/>
                          <w:rFonts w:ascii="Alstom" w:hAnsi="Alstom"/>
                          <w:sz w:val="16"/>
                          <w:szCs w:val="16"/>
                          <w:lang w:val="fr-FR"/>
                        </w:rPr>
                      </w:pPr>
                      <w:ins w:id="1223" w:author="GIRAUD Christian" w:date="2014-06-06T16:49:00Z">
                        <w:r>
                          <w:rPr>
                            <w:rFonts w:ascii="Alstom" w:hAnsi="Alstom"/>
                            <w:sz w:val="16"/>
                            <w:szCs w:val="16"/>
                            <w:lang w:val="fr-FR"/>
                          </w:rPr>
                          <w:t>Train Data</w:t>
                        </w:r>
                      </w:ins>
                    </w:p>
                  </w:txbxContent>
                </v:textbox>
              </v:shape>
              <v:shape id="_x0000_s1758" type="#_x0000_t32" style="position:absolute;left:2361;top:1639;width:7200;height:17" o:connectortype="straight"/>
              <v:shape id="_x0000_s1759" type="#_x0000_t202" style="position:absolute;left:4350;top:1262;width:3359;height:327" stroked="f">
                <v:textbox style="mso-next-textbox:#_x0000_s1759">
                  <w:txbxContent>
                    <w:p w14:paraId="3FF9BAA2" w14:textId="77777777" w:rsidR="009776C3" w:rsidRPr="003D7F5A" w:rsidRDefault="009776C3" w:rsidP="00E97DA8">
                      <w:pPr>
                        <w:pStyle w:val="Author"/>
                        <w:spacing w:before="0" w:after="0" w:line="300" w:lineRule="atLeast"/>
                        <w:rPr>
                          <w:ins w:id="1224" w:author="GIRAUD Christian" w:date="2014-06-06T16:49:00Z"/>
                          <w:b/>
                          <w:noProof w:val="0"/>
                          <w:szCs w:val="20"/>
                          <w:lang w:val="fr-FR"/>
                        </w:rPr>
                      </w:pPr>
                      <w:ins w:id="1225" w:author="GIRAUD Christian" w:date="2014-06-06T16:49:00Z">
                        <w:r w:rsidRPr="003D7F5A">
                          <w:rPr>
                            <w:b/>
                            <w:noProof w:val="0"/>
                            <w:szCs w:val="20"/>
                            <w:lang w:val="fr-FR"/>
                          </w:rPr>
                          <w:t>EVC</w:t>
                        </w:r>
                      </w:ins>
                    </w:p>
                  </w:txbxContent>
                </v:textbox>
              </v:shape>
              <v:shape id="_x0000_s1760" type="#_x0000_t202" style="position:absolute;left:2577;top:2141;width:882;height:225" stroked="f">
                <v:textbox style="mso-next-textbox:#_x0000_s1760">
                  <w:txbxContent>
                    <w:p w14:paraId="597E4555" w14:textId="77777777" w:rsidR="009776C3" w:rsidRPr="0086649D" w:rsidRDefault="009776C3" w:rsidP="00E97DA8">
                      <w:pPr>
                        <w:spacing w:line="240" w:lineRule="auto"/>
                        <w:jc w:val="right"/>
                        <w:rPr>
                          <w:ins w:id="1226" w:author="GIRAUD Christian" w:date="2014-06-06T16:49:00Z"/>
                          <w:rFonts w:ascii="Alstom" w:hAnsi="Alstom"/>
                          <w:sz w:val="16"/>
                          <w:szCs w:val="16"/>
                          <w:lang w:val="fr-FR"/>
                        </w:rPr>
                      </w:pPr>
                      <w:ins w:id="1227" w:author="GIRAUD Christian" w:date="2014-06-06T16:49:00Z">
                        <w:r w:rsidRPr="0086649D">
                          <w:rPr>
                            <w:rFonts w:ascii="Alstom" w:hAnsi="Alstom"/>
                            <w:sz w:val="16"/>
                            <w:szCs w:val="16"/>
                            <w:lang w:val="fr-FR"/>
                          </w:rPr>
                          <w:t>Fixed Values</w:t>
                        </w:r>
                      </w:ins>
                    </w:p>
                  </w:txbxContent>
                </v:textbox>
              </v:shape>
              <v:group id="_x0000_s1761" style="position:absolute;left:9323;top:2497;width:217;height:183" coordorigin="8992,2769" coordsize="217,183">
                <v:rect id="_x0000_s1762" style="position:absolute;left:8992;top:2769;width:217;height:183"/>
                <v:shape id="_x0000_s1763" type="#_x0000_t32" style="position:absolute;left:8992;top:2861;width:217;height:1" o:connectortype="straight">
                  <v:stroke startarrow="block" endarrow="block"/>
                </v:shape>
              </v:group>
              <v:group id="_x0000_s1764" style="position:absolute;left:2361;top:2678;width:217;height:183" coordorigin="3098,765" coordsize="218,184">
                <v:rect id="_x0000_s1765" style="position:absolute;left:3098;top:765;width:218;height:184"/>
                <v:shape id="_x0000_s1766" type="#_x0000_t32" style="position:absolute;left:3098;top:857;width:218;height:1" o:connectortype="straight">
                  <v:stroke endarrow="block"/>
                </v:shape>
              </v:group>
              <v:group id="_x0000_s1767" style="position:absolute;left:2361;top:2275;width:217;height:183" coordorigin="3098,765" coordsize="218,184">
                <v:rect id="_x0000_s1768" style="position:absolute;left:3098;top:765;width:218;height:184"/>
                <v:shape id="_x0000_s1769" type="#_x0000_t32" style="position:absolute;left:3098;top:857;width:218;height:1" o:connectortype="straight">
                  <v:stroke endarrow="block"/>
                </v:shape>
              </v:group>
              <v:group id="_x0000_s1770" style="position:absolute;left:2361;top:4235;width:216;height:182" coordorigin="3098,765" coordsize="218,184">
                <v:rect id="_x0000_s1771" style="position:absolute;left:3098;top:765;width:218;height:184"/>
                <v:shape id="_x0000_s1772" type="#_x0000_t32" style="position:absolute;left:3098;top:857;width:218;height:1" o:connectortype="straight">
                  <v:stroke endarrow="block"/>
                </v:shape>
              </v:group>
              <v:group id="_x0000_s1773" style="position:absolute;left:2361;top:7271;width:216;height:184" coordorigin="3098,765" coordsize="218,184">
                <v:rect id="_x0000_s1774" style="position:absolute;left:3098;top:765;width:218;height:184"/>
                <v:shape id="_x0000_s1775" type="#_x0000_t32" style="position:absolute;left:3098;top:857;width:218;height:1" o:connectortype="straight">
                  <v:stroke endarrow="block"/>
                </v:shape>
              </v:group>
              <v:group id="_x0000_s1776" style="position:absolute;left:2361;top:5912;width:217;height:183" coordorigin="8992,2769" coordsize="217,183">
                <v:rect id="_x0000_s1777" style="position:absolute;left:8992;top:2769;width:217;height:183"/>
                <v:shape id="_x0000_s1778" type="#_x0000_t32" style="position:absolute;left:8992;top:2861;width:217;height:1" o:connectortype="straight">
                  <v:stroke startarrow="block" endarrow="block"/>
                </v:shape>
              </v:group>
              <v:group id="_x0000_s1779" style="position:absolute;left:9344;top:6412;width:217;height:182" coordorigin="8992,2769" coordsize="217,183">
                <v:rect id="_x0000_s1780" style="position:absolute;left:8992;top:2769;width:217;height:183"/>
                <v:shape id="_x0000_s1781" type="#_x0000_t32" style="position:absolute;left:8992;top:2861;width:217;height:1" o:connectortype="straight">
                  <v:stroke startarrow="block" endarrow="block"/>
                </v:shape>
              </v:group>
              <v:shape id="_x0000_s1782" type="#_x0000_t32" style="position:absolute;left:2578;top:2367;width:1185;height:5" o:connectortype="straight"/>
              <v:shape id="_x0000_s1783" type="#_x0000_t32" style="position:absolute;left:2578;top:2766;width:1185;height:2" o:connectortype="straight"/>
              <v:shape id="_x0000_s1784" type="#_x0000_t32" style="position:absolute;left:2588;top:7359;width:1187;height:3" o:connectortype="straight"/>
              <v:shape id="_x0000_s1785" type="#_x0000_t32" style="position:absolute;left:2579;top:4327;width:1186;height:2" o:connectortype="straight"/>
              <v:shape id="_x0000_s1786" type="#_x0000_t202" style="position:absolute;left:3763;top:2142;width:1323;height:976">
                <v:textbox style="mso-next-textbox:#_x0000_s1786">
                  <w:txbxContent>
                    <w:p w14:paraId="3C4ADBC9" w14:textId="77777777" w:rsidR="009776C3" w:rsidRPr="001F5CDB" w:rsidRDefault="009776C3" w:rsidP="00E97DA8">
                      <w:pPr>
                        <w:pStyle w:val="Corpsdetexte2"/>
                        <w:rPr>
                          <w:ins w:id="1228" w:author="GIRAUD Christian" w:date="2014-06-06T16:49:00Z"/>
                          <w:lang w:val="fr-FR" w:eastAsia="fr-FR"/>
                        </w:rPr>
                      </w:pPr>
                      <w:ins w:id="1229" w:author="GIRAUD Christian" w:date="2014-06-06T16:49:00Z">
                        <w:r w:rsidRPr="001F5CDB">
                          <w:rPr>
                            <w:lang w:val="fr-FR" w:eastAsia="fr-FR"/>
                          </w:rPr>
                          <w:t>To Store System Data</w:t>
                        </w:r>
                      </w:ins>
                    </w:p>
                  </w:txbxContent>
                </v:textbox>
              </v:shape>
              <v:shape id="_x0000_s1787" type="#_x0000_t202" style="position:absolute;left:3595;top:3910;width:1325;height:829">
                <v:textbox style="mso-next-textbox:#_x0000_s1787">
                  <w:txbxContent>
                    <w:p w14:paraId="5A2B934D" w14:textId="77777777" w:rsidR="009776C3" w:rsidRPr="001F5CDB" w:rsidRDefault="009776C3" w:rsidP="00E97DA8">
                      <w:pPr>
                        <w:pStyle w:val="Corpsdetexte2"/>
                        <w:rPr>
                          <w:ins w:id="1230" w:author="GIRAUD Christian" w:date="2014-06-06T16:49:00Z"/>
                          <w:lang w:eastAsia="fr-FR"/>
                        </w:rPr>
                      </w:pPr>
                      <w:ins w:id="1231" w:author="GIRAUD Christian" w:date="2014-06-06T16:49:00Z">
                        <w:r w:rsidRPr="001F5CDB">
                          <w:rPr>
                            <w:lang w:eastAsia="fr-FR"/>
                          </w:rPr>
                          <w:t>To c</w:t>
                        </w:r>
                        <w:r>
                          <w:rPr>
                            <w:lang w:eastAsia="fr-FR"/>
                          </w:rPr>
                          <w:t>heck and Store Balise Content</w:t>
                        </w:r>
                      </w:ins>
                    </w:p>
                  </w:txbxContent>
                </v:textbox>
              </v:shape>
              <v:group id="_x0000_s1788" style="position:absolute;left:4824;top:4235;width:216;height:184" coordorigin="3098,765" coordsize="218,184">
                <v:rect id="_x0000_s1789" style="position:absolute;left:3098;top:765;width:218;height:184"/>
                <v:shape id="_x0000_s1790" type="#_x0000_t32" style="position:absolute;left:3098;top:857;width:218;height:1" o:connectortype="straight">
                  <v:stroke endarrow="block"/>
                </v:shape>
              </v:group>
              <v:group id="_x0000_s1791" style="position:absolute;left:3680;top:2861;width:216;height:184" coordorigin="3098,765" coordsize="218,184">
                <v:rect id="_x0000_s1792" style="position:absolute;left:3098;top:765;width:218;height:184"/>
                <v:shape id="_x0000_s1793" type="#_x0000_t32" style="position:absolute;left:3098;top:857;width:218;height:1" o:connectortype="straight">
                  <v:stroke endarrow="block"/>
                </v:shape>
              </v:group>
              <v:shape id="_x0000_s1794" type="#_x0000_t32" style="position:absolute;left:3425;top:2952;width:255;height:1;flip:x" o:connectortype="straight"/>
              <v:shape id="_x0000_s1795" type="#_x0000_t32" style="position:absolute;left:3424;top:2954;width:1;height:721" o:connectortype="straight"/>
              <v:shape id="_x0000_s1796" type="#_x0000_t32" style="position:absolute;left:3424;top:3675;width:2007;height:1" o:connectortype="straight"/>
              <v:shape id="_x0000_s1797" type="#_x0000_t32" style="position:absolute;left:5816;top:3958;width:299;height:161" o:connectortype="straight"/>
              <v:shape id="_x0000_s1798" type="#_x0000_t32" style="position:absolute;left:5431;top:3675;width:1;height:651;flip:y" o:connectortype="straight"/>
              <v:shape id="_x0000_s1799" type="#_x0000_t202" style="position:absolute;left:6294;top:3910;width:1771;height:877" strokeweight="1.5pt">
                <v:textbox style="mso-next-textbox:#_x0000_s1799">
                  <w:txbxContent>
                    <w:p w14:paraId="35F8E4ED" w14:textId="77777777" w:rsidR="009776C3" w:rsidRPr="003F3961" w:rsidRDefault="009776C3" w:rsidP="00E97DA8">
                      <w:pPr>
                        <w:pStyle w:val="Corpsdetexte2"/>
                        <w:rPr>
                          <w:ins w:id="1232" w:author="GIRAUD Christian" w:date="2014-06-06T16:49:00Z"/>
                          <w:lang w:eastAsia="fr-FR"/>
                        </w:rPr>
                      </w:pPr>
                      <w:ins w:id="1233" w:author="GIRAUD Christian" w:date="2014-06-06T16:49:00Z">
                        <w:r w:rsidRPr="003F3961">
                          <w:rPr>
                            <w:lang w:eastAsia="fr-FR"/>
                          </w:rPr>
                          <w:t>To Store Track Description in Database</w:t>
                        </w:r>
                      </w:ins>
                    </w:p>
                  </w:txbxContent>
                </v:textbox>
              </v:shape>
              <v:shape id="_x0000_s1800" type="#_x0000_t32" style="position:absolute;left:5431;top:4329;width:726;height:9" o:connectortype="straight"/>
              <v:shape id="_x0000_s1801" type="#_x0000_t202" style="position:absolute;left:4052;top:3388;width:1034;height:226" stroked="f">
                <v:textbox style="mso-next-textbox:#_x0000_s1801">
                  <w:txbxContent>
                    <w:p w14:paraId="64ABE8BD" w14:textId="77777777" w:rsidR="009776C3" w:rsidRPr="0086649D" w:rsidRDefault="009776C3" w:rsidP="00E97DA8">
                      <w:pPr>
                        <w:spacing w:line="240" w:lineRule="auto"/>
                        <w:jc w:val="right"/>
                        <w:rPr>
                          <w:ins w:id="1234" w:author="GIRAUD Christian" w:date="2014-06-06T16:49:00Z"/>
                          <w:rFonts w:ascii="Alstom" w:hAnsi="Alstom"/>
                          <w:sz w:val="16"/>
                          <w:szCs w:val="16"/>
                          <w:lang w:val="fr-FR"/>
                        </w:rPr>
                      </w:pPr>
                      <w:ins w:id="1235" w:author="GIRAUD Christian" w:date="2014-06-06T16:49:00Z">
                        <w:r>
                          <w:rPr>
                            <w:rFonts w:ascii="Alstom" w:hAnsi="Alstom"/>
                            <w:sz w:val="16"/>
                            <w:szCs w:val="16"/>
                            <w:lang w:val="fr-FR"/>
                          </w:rPr>
                          <w:t>National Values</w:t>
                        </w:r>
                      </w:ins>
                    </w:p>
                  </w:txbxContent>
                </v:textbox>
              </v:shape>
              <v:shape id="_x0000_s1802" type="#_x0000_t32" style="position:absolute;left:5149;top:2900;width:667;height:2" o:connectortype="straight"/>
              <v:group id="_x0000_s1803" style="position:absolute;left:5005;top:7088;width:216;height:183" coordorigin="3098,765" coordsize="218,184">
                <v:rect id="_x0000_s1804" style="position:absolute;left:3098;top:765;width:218;height:184"/>
                <v:shape id="_x0000_s1805" type="#_x0000_t32" style="position:absolute;left:3098;top:857;width:218;height:1" o:connectortype="straight">
                  <v:stroke endarrow="block"/>
                </v:shape>
              </v:group>
              <v:shape id="_x0000_s1806" type="#_x0000_t32" style="position:absolute;left:5221;top:7178;width:222;height:2" o:connectortype="straight"/>
              <v:shape id="_x0000_s1807" type="#_x0000_t202" style="position:absolute;left:6216;top:5704;width:1235;height:864" strokeweight="1.5pt">
                <v:textbox style="mso-next-textbox:#_x0000_s1807">
                  <w:txbxContent>
                    <w:p w14:paraId="26BAF7B0" w14:textId="77777777" w:rsidR="009776C3" w:rsidRPr="00B21D2B" w:rsidRDefault="009776C3" w:rsidP="00E97DA8">
                      <w:pPr>
                        <w:jc w:val="center"/>
                        <w:rPr>
                          <w:ins w:id="1236" w:author="GIRAUD Christian" w:date="2014-06-06T16:49:00Z"/>
                          <w:lang w:val="fr-FR"/>
                        </w:rPr>
                      </w:pPr>
                      <w:ins w:id="1237" w:author="GIRAUD Christian" w:date="2014-06-06T16:49:00Z">
                        <w:r>
                          <w:rPr>
                            <w:lang w:val="fr-FR"/>
                          </w:rPr>
                          <w:t>To Achieve Processes</w:t>
                        </w:r>
                      </w:ins>
                    </w:p>
                  </w:txbxContent>
                </v:textbox>
              </v:shape>
              <v:shape id="_x0000_s1808" type="#_x0000_t202" style="position:absolute;left:8807;top:2766;width:733;height:224" stroked="f">
                <v:textbox style="mso-next-textbox:#_x0000_s1808">
                  <w:txbxContent>
                    <w:p w14:paraId="7F7B47D9" w14:textId="77777777" w:rsidR="009776C3" w:rsidRPr="0086649D" w:rsidRDefault="009776C3" w:rsidP="00E97DA8">
                      <w:pPr>
                        <w:spacing w:line="240" w:lineRule="auto"/>
                        <w:jc w:val="right"/>
                        <w:rPr>
                          <w:ins w:id="1238" w:author="GIRAUD Christian" w:date="2014-06-06T16:49:00Z"/>
                          <w:rFonts w:ascii="Alstom" w:hAnsi="Alstom"/>
                          <w:sz w:val="16"/>
                          <w:szCs w:val="16"/>
                          <w:lang w:val="fr-FR"/>
                        </w:rPr>
                      </w:pPr>
                      <w:ins w:id="1239" w:author="GIRAUD Christian" w:date="2014-06-06T16:49:00Z">
                        <w:r>
                          <w:rPr>
                            <w:rFonts w:ascii="Alstom" w:hAnsi="Alstom"/>
                            <w:sz w:val="16"/>
                            <w:szCs w:val="16"/>
                            <w:lang w:val="fr-FR"/>
                          </w:rPr>
                          <w:t>DMI Data</w:t>
                        </w:r>
                      </w:ins>
                    </w:p>
                  </w:txbxContent>
                </v:textbox>
              </v:shape>
              <v:shape id="_x0000_s1809" type="#_x0000_t32" style="position:absolute;left:8975;top:2582;width:369;height:1" o:connectortype="straight"/>
              <v:shape id="_x0000_s1810" type="#_x0000_t202" style="position:absolute;left:7978;top:2051;width:1056;height:757">
                <v:textbox style="mso-next-textbox:#_x0000_s1810">
                  <w:txbxContent>
                    <w:p w14:paraId="50DBB765" w14:textId="77777777" w:rsidR="009776C3" w:rsidRPr="00D272FB" w:rsidRDefault="009776C3" w:rsidP="00E97DA8">
                      <w:pPr>
                        <w:pStyle w:val="Corpsdetexte2"/>
                        <w:rPr>
                          <w:ins w:id="1240" w:author="GIRAUD Christian" w:date="2014-06-06T16:49:00Z"/>
                          <w:lang w:val="fr-FR" w:eastAsia="fr-FR"/>
                        </w:rPr>
                      </w:pPr>
                      <w:ins w:id="1241" w:author="GIRAUD Christian" w:date="2014-06-06T16:49:00Z">
                        <w:r w:rsidRPr="00D272FB">
                          <w:rPr>
                            <w:lang w:val="fr-FR" w:eastAsia="fr-FR"/>
                          </w:rPr>
                          <w:t>To Manage DMI</w:t>
                        </w:r>
                      </w:ins>
                    </w:p>
                  </w:txbxContent>
                </v:textbox>
              </v:shape>
              <v:shape id="_x0000_s1811" type="#_x0000_t202" style="position:absolute;left:2577;top:5704;width:894;height:226" stroked="f">
                <v:textbox style="mso-next-textbox:#_x0000_s1811">
                  <w:txbxContent>
                    <w:p w14:paraId="58400358" w14:textId="77777777" w:rsidR="009776C3" w:rsidRPr="0086649D" w:rsidRDefault="009776C3" w:rsidP="00E97DA8">
                      <w:pPr>
                        <w:spacing w:line="240" w:lineRule="auto"/>
                        <w:jc w:val="right"/>
                        <w:rPr>
                          <w:ins w:id="1242" w:author="GIRAUD Christian" w:date="2014-06-06T16:49:00Z"/>
                          <w:rFonts w:ascii="Alstom" w:hAnsi="Alstom"/>
                          <w:sz w:val="16"/>
                          <w:szCs w:val="16"/>
                          <w:lang w:val="fr-FR"/>
                        </w:rPr>
                      </w:pPr>
                      <w:ins w:id="1243" w:author="GIRAUD Christian" w:date="2014-06-06T16:49:00Z">
                        <w:r>
                          <w:rPr>
                            <w:rFonts w:ascii="Alstom" w:hAnsi="Alstom"/>
                            <w:sz w:val="16"/>
                            <w:szCs w:val="16"/>
                            <w:lang w:val="fr-FR"/>
                          </w:rPr>
                          <w:t>Radio Message</w:t>
                        </w:r>
                      </w:ins>
                    </w:p>
                  </w:txbxContent>
                </v:textbox>
              </v:shape>
              <v:group id="_x0000_s1812" style="position:absolute;left:4994;top:2267;width:216;height:182" coordorigin="8274,5231" coordsize="216,182">
                <v:rect id="_x0000_s1813" style="position:absolute;left:8274;top:5231;width:216;height:182"/>
                <v:shape id="_x0000_s1814" type="#_x0000_t32" style="position:absolute;left:8274;top:5322;width:216;height:1;flip:x" o:connectortype="straight">
                  <v:stroke endarrow="block"/>
                </v:shape>
              </v:group>
              <v:shape id="_x0000_s1815" type="#_x0000_t32" style="position:absolute;left:2592;top:5973;width:1187;height:3" o:connectortype="straight"/>
              <v:shape id="_x0000_s1816" type="#_x0000_t202" style="position:absolute;left:3776;top:5557;width:1325;height:829">
                <v:stroke dashstyle="dash"/>
                <v:textbox style="mso-next-textbox:#_x0000_s1816">
                  <w:txbxContent>
                    <w:p w14:paraId="1ADAD217" w14:textId="77777777" w:rsidR="009776C3" w:rsidRPr="001F5CDB" w:rsidRDefault="009776C3" w:rsidP="00E97DA8">
                      <w:pPr>
                        <w:pStyle w:val="Corpsdetexte2"/>
                        <w:rPr>
                          <w:ins w:id="1244" w:author="GIRAUD Christian" w:date="2014-06-06T16:49:00Z"/>
                          <w:lang w:eastAsia="fr-FR"/>
                        </w:rPr>
                      </w:pPr>
                      <w:ins w:id="1245" w:author="GIRAUD Christian" w:date="2014-06-06T16:49:00Z">
                        <w:r w:rsidRPr="001F5CDB">
                          <w:rPr>
                            <w:lang w:eastAsia="fr-FR"/>
                          </w:rPr>
                          <w:t>To c</w:t>
                        </w:r>
                        <w:r>
                          <w:rPr>
                            <w:lang w:eastAsia="fr-FR"/>
                          </w:rPr>
                          <w:t>heck and Store Radio Message</w:t>
                        </w:r>
                      </w:ins>
                    </w:p>
                  </w:txbxContent>
                </v:textbox>
              </v:shape>
              <v:group id="_x0000_s1817" style="position:absolute;left:5005;top:5661;width:216;height:184" coordorigin="3098,765" coordsize="218,184">
                <v:rect id="_x0000_s1818" style="position:absolute;left:3098;top:765;width:218;height:184"/>
                <v:shape id="_x0000_s1819" type="#_x0000_t32" style="position:absolute;left:3098;top:857;width:218;height:1" o:connectortype="straight">
                  <v:stroke endarrow="block"/>
                </v:shape>
              </v:group>
              <v:shape id="_x0000_s1820" type="#_x0000_t32" style="position:absolute;left:5219;top:6136;width:986;height:1" o:connectortype="straight"/>
              <v:shape id="_x0000_s1821" type="#_x0000_t32" style="position:absolute;left:5221;top:5753;width:221;height:1" o:connectortype="straight"/>
              <v:shape id="_x0000_s1822" type="#_x0000_t32" style="position:absolute;left:8623;top:3676;width:1;height:2237;flip:y" o:connectortype="straight"/>
              <v:shape id="_x0000_s1823" type="#_x0000_t202" style="position:absolute;left:8902;top:6136;width:645;height:224" stroked="f">
                <v:textbox style="mso-next-textbox:#_x0000_s1823">
                  <w:txbxContent>
                    <w:p w14:paraId="26752F26" w14:textId="77777777" w:rsidR="009776C3" w:rsidRPr="0086649D" w:rsidRDefault="009776C3" w:rsidP="00E97DA8">
                      <w:pPr>
                        <w:spacing w:line="240" w:lineRule="auto"/>
                        <w:jc w:val="right"/>
                        <w:rPr>
                          <w:ins w:id="1246" w:author="GIRAUD Christian" w:date="2014-06-06T16:49:00Z"/>
                          <w:rFonts w:ascii="Alstom" w:hAnsi="Alstom"/>
                          <w:sz w:val="16"/>
                          <w:szCs w:val="16"/>
                          <w:lang w:val="fr-FR"/>
                        </w:rPr>
                      </w:pPr>
                      <w:ins w:id="1247" w:author="GIRAUD Christian" w:date="2014-06-06T16:49:00Z">
                        <w:r>
                          <w:rPr>
                            <w:rFonts w:ascii="Alstom" w:hAnsi="Alstom"/>
                            <w:sz w:val="16"/>
                            <w:szCs w:val="16"/>
                            <w:lang w:val="fr-FR"/>
                          </w:rPr>
                          <w:t>TIU Data</w:t>
                        </w:r>
                      </w:ins>
                    </w:p>
                  </w:txbxContent>
                </v:textbox>
              </v:shape>
              <v:shape id="_x0000_s1824" type="#_x0000_t32" style="position:absolute;left:8533;top:6502;width:851;height:1" o:connectortype="straight"/>
              <v:shape id="_x0000_s1825" type="#_x0000_t202" style="position:absolute;left:7989;top:6325;width:1056;height:749">
                <v:textbox style="mso-next-textbox:#_x0000_s1825">
                  <w:txbxContent>
                    <w:p w14:paraId="73D5042D" w14:textId="77777777" w:rsidR="009776C3" w:rsidRPr="00D272FB" w:rsidRDefault="009776C3" w:rsidP="00E97DA8">
                      <w:pPr>
                        <w:pStyle w:val="Corpsdetexte2"/>
                        <w:rPr>
                          <w:ins w:id="1248" w:author="GIRAUD Christian" w:date="2014-06-06T16:49:00Z"/>
                          <w:lang w:val="fr-FR" w:eastAsia="fr-FR"/>
                        </w:rPr>
                      </w:pPr>
                      <w:ins w:id="1249" w:author="GIRAUD Christian" w:date="2014-06-06T16:49:00Z">
                        <w:r>
                          <w:rPr>
                            <w:lang w:val="fr-FR" w:eastAsia="fr-FR"/>
                          </w:rPr>
                          <w:t>To Manage TIU</w:t>
                        </w:r>
                      </w:ins>
                    </w:p>
                  </w:txbxContent>
                </v:textbox>
              </v:shape>
              <v:shape id="_x0000_s1827" type="#_x0000_t32" style="position:absolute;left:5210;top:2358;width:2768;height:72" o:connectortype="straight"/>
              <v:shape id="_x0000_s1828" type="#_x0000_t67" style="position:absolute;left:7176;top:4787;width:104;height:917"/>
              <v:group id="_x0000_s1829" style="position:absolute;left:5003;top:6045;width:216;height:182" coordorigin="8992,2769" coordsize="217,183">
                <v:rect id="_x0000_s1830" style="position:absolute;left:8992;top:2769;width:217;height:183"/>
                <v:shape id="_x0000_s1831" type="#_x0000_t32" style="position:absolute;left:8992;top:2861;width:217;height:1" o:connectortype="straight">
                  <v:stroke startarrow="block" endarrow="block"/>
                </v:shape>
              </v:group>
              <v:group id="_x0000_s1832" style="position:absolute;left:7849;top:2449;width:216;height:183" coordorigin="8992,2769" coordsize="217,183">
                <v:rect id="_x0000_s1833" style="position:absolute;left:8992;top:2769;width:217;height:183"/>
                <v:shape id="_x0000_s1834" type="#_x0000_t32" style="position:absolute;left:8992;top:2861;width:217;height:1" o:connectortype="straight">
                  <v:stroke startarrow="block" endarrow="block"/>
                </v:shape>
              </v:group>
              <v:group id="_x0000_s1835" style="position:absolute;left:7860;top:6787;width:216;height:182" coordorigin="8992,2769" coordsize="217,183">
                <v:rect id="_x0000_s1836" style="position:absolute;left:8992;top:2769;width:217;height:183"/>
                <v:shape id="_x0000_s1837" type="#_x0000_t32" style="position:absolute;left:8992;top:2861;width:217;height:1" o:connectortype="straight">
                  <v:stroke startarrow="block" endarrow="block"/>
                </v:shape>
              </v:group>
              <v:shape id="_x0000_s1838" type="#_x0000_t32" style="position:absolute;left:7710;top:2541;width:139;height:1;flip:x" o:connectortype="straight"/>
              <v:shape id="_x0000_s1839" type="#_x0000_t32" style="position:absolute;left:7709;top:2543;width:1;height:1133" o:connectortype="straight"/>
              <v:shape id="_x0000_s1840" type="#_x0000_t32" style="position:absolute;left:7675;top:6138;width:1;height:747" o:connectortype="straight"/>
              <v:shape id="_x0000_s1841" type="#_x0000_t32" style="position:absolute;left:7451;top:5913;width:1172;height:17" o:connectortype="straight"/>
              <v:shape id="_x0000_s1842" type="#_x0000_t32" style="position:absolute;left:7462;top:6134;width:224;height:2;flip:x" o:connectortype="straight"/>
              <v:shape id="_x0000_s1843" type="#_x0000_t32" style="position:absolute;left:7676;top:6878;width:184;height:8;flip:x" o:connectortype="straight"/>
              <v:shape id="_x0000_s1844" type="#_x0000_t32" style="position:absolute;left:5442;top:6387;width:1;height:793;flip:y" o:connectortype="straight"/>
              <v:shape id="_x0000_s1845" type="#_x0000_t32" style="position:absolute;left:5442;top:6387;width:703;height:1" o:connectortype="straight"/>
              <v:shape id="_x0000_s1846" type="#_x0000_t202" style="position:absolute;left:5338;top:2051;width:2028;height:224" stroked="f">
                <v:textbox style="mso-next-textbox:#_x0000_s1846">
                  <w:txbxContent>
                    <w:p w14:paraId="11AA9D7D" w14:textId="77777777" w:rsidR="009776C3" w:rsidRPr="00511CCD" w:rsidRDefault="009776C3" w:rsidP="00E97DA8">
                      <w:pPr>
                        <w:spacing w:line="240" w:lineRule="auto"/>
                        <w:jc w:val="right"/>
                        <w:rPr>
                          <w:ins w:id="1250" w:author="GIRAUD Christian" w:date="2014-06-06T16:49:00Z"/>
                          <w:rFonts w:ascii="Alstom" w:hAnsi="Alstom"/>
                          <w:sz w:val="16"/>
                          <w:szCs w:val="16"/>
                        </w:rPr>
                      </w:pPr>
                      <w:ins w:id="1251" w:author="GIRAUD Christian" w:date="2014-06-06T16:49:00Z">
                        <w:r w:rsidRPr="00511CCD">
                          <w:rPr>
                            <w:rFonts w:ascii="Alstom" w:hAnsi="Alstom"/>
                            <w:sz w:val="16"/>
                            <w:szCs w:val="16"/>
                          </w:rPr>
                          <w:t>Additional Data (changeable on-board)</w:t>
                        </w:r>
                      </w:ins>
                    </w:p>
                  </w:txbxContent>
                </v:textbox>
              </v:shape>
              <v:shape id="_x0000_s1848" type="#_x0000_t202" style="position:absolute;left:7554;top:3118;width:968;height:224" stroked="f">
                <v:textbox style="mso-next-textbox:#_x0000_s1848">
                  <w:txbxContent>
                    <w:p w14:paraId="1B3E8970" w14:textId="77777777" w:rsidR="009776C3" w:rsidRPr="0086649D" w:rsidRDefault="009776C3" w:rsidP="00E97DA8">
                      <w:pPr>
                        <w:spacing w:line="240" w:lineRule="auto"/>
                        <w:jc w:val="right"/>
                        <w:rPr>
                          <w:ins w:id="1252" w:author="GIRAUD Christian" w:date="2014-06-06T16:49:00Z"/>
                          <w:rFonts w:ascii="Alstom" w:hAnsi="Alstom"/>
                          <w:sz w:val="16"/>
                          <w:szCs w:val="16"/>
                          <w:lang w:val="fr-FR"/>
                        </w:rPr>
                      </w:pPr>
                      <w:ins w:id="1253" w:author="GIRAUD Christian" w:date="2014-06-06T16:49:00Z">
                        <w:r>
                          <w:rPr>
                            <w:rFonts w:ascii="Alstom" w:hAnsi="Alstom"/>
                            <w:sz w:val="16"/>
                            <w:szCs w:val="16"/>
                            <w:lang w:val="fr-FR"/>
                          </w:rPr>
                          <w:t>Orders / Display</w:t>
                        </w:r>
                      </w:ins>
                    </w:p>
                  </w:txbxContent>
                </v:textbox>
              </v:shape>
              <v:shape id="_x0000_s1849" type="#_x0000_t202" style="position:absolute;left:5273;top:6818;width:1239;height:225" stroked="f">
                <v:textbox style="mso-next-textbox:#_x0000_s1849">
                  <w:txbxContent>
                    <w:p w14:paraId="1B7E1949" w14:textId="77777777" w:rsidR="009776C3" w:rsidRPr="0086649D" w:rsidRDefault="009776C3" w:rsidP="00E97DA8">
                      <w:pPr>
                        <w:spacing w:line="240" w:lineRule="auto"/>
                        <w:jc w:val="right"/>
                        <w:rPr>
                          <w:ins w:id="1254" w:author="GIRAUD Christian" w:date="2014-06-06T16:49:00Z"/>
                          <w:rFonts w:ascii="Alstom" w:hAnsi="Alstom"/>
                          <w:sz w:val="16"/>
                          <w:szCs w:val="16"/>
                          <w:lang w:val="fr-FR"/>
                        </w:rPr>
                      </w:pPr>
                      <w:ins w:id="1255" w:author="GIRAUD Christian" w:date="2014-06-06T16:49:00Z">
                        <w:r>
                          <w:rPr>
                            <w:rFonts w:ascii="Alstom" w:hAnsi="Alstom"/>
                            <w:sz w:val="16"/>
                            <w:szCs w:val="16"/>
                            <w:lang w:val="fr-FR"/>
                          </w:rPr>
                          <w:t>Train Position &amp; Speed</w:t>
                        </w:r>
                      </w:ins>
                    </w:p>
                  </w:txbxContent>
                </v:textbox>
              </v:shape>
              <v:shape id="_x0000_s1850" type="#_x0000_t202" style="position:absolute;left:3779;top:6503;width:1320;height:224" stroked="f">
                <v:textbox style="mso-next-textbox:#_x0000_s1850">
                  <w:txbxContent>
                    <w:p w14:paraId="4D09E26F" w14:textId="77777777" w:rsidR="009776C3" w:rsidRPr="0086649D" w:rsidRDefault="009776C3" w:rsidP="00E97DA8">
                      <w:pPr>
                        <w:spacing w:line="240" w:lineRule="auto"/>
                        <w:jc w:val="right"/>
                        <w:rPr>
                          <w:ins w:id="1256" w:author="GIRAUD Christian" w:date="2014-06-06T16:49:00Z"/>
                          <w:rFonts w:ascii="Alstom" w:hAnsi="Alstom"/>
                          <w:sz w:val="16"/>
                          <w:szCs w:val="16"/>
                          <w:lang w:val="fr-FR"/>
                        </w:rPr>
                      </w:pPr>
                      <w:ins w:id="1257" w:author="GIRAUD Christian" w:date="2014-06-06T16:49:00Z">
                        <w:r>
                          <w:rPr>
                            <w:rFonts w:ascii="Alstom" w:hAnsi="Alstom"/>
                            <w:sz w:val="16"/>
                            <w:szCs w:val="16"/>
                            <w:lang w:val="fr-FR"/>
                          </w:rPr>
                          <w:t>Synchro Odo / Balise</w:t>
                        </w:r>
                      </w:ins>
                    </w:p>
                  </w:txbxContent>
                </v:textbox>
              </v:shape>
              <v:shape id="_x0000_s1851" type="#_x0000_t202" style="position:absolute;left:6803;top:5100;width:659;height:224" stroked="f">
                <v:textbox style="mso-next-textbox:#_x0000_s1851">
                  <w:txbxContent>
                    <w:p w14:paraId="3CCD6F6C" w14:textId="77777777" w:rsidR="009776C3" w:rsidRPr="001C19A4" w:rsidRDefault="009776C3" w:rsidP="00E97DA8">
                      <w:pPr>
                        <w:spacing w:line="240" w:lineRule="auto"/>
                        <w:jc w:val="right"/>
                        <w:rPr>
                          <w:ins w:id="1258" w:author="GIRAUD Christian" w:date="2014-06-06T16:49:00Z"/>
                          <w:rFonts w:ascii="Alstom" w:hAnsi="Alstom"/>
                          <w:b/>
                          <w:sz w:val="16"/>
                          <w:szCs w:val="16"/>
                          <w:lang w:val="fr-FR"/>
                        </w:rPr>
                      </w:pPr>
                      <w:ins w:id="1259" w:author="GIRAUD Christian" w:date="2014-06-06T16:49:00Z">
                        <w:r w:rsidRPr="001C19A4">
                          <w:rPr>
                            <w:rFonts w:ascii="Alstom" w:hAnsi="Alstom"/>
                            <w:b/>
                            <w:sz w:val="16"/>
                            <w:szCs w:val="16"/>
                            <w:lang w:val="fr-FR"/>
                          </w:rPr>
                          <w:t>Database</w:t>
                        </w:r>
                      </w:ins>
                    </w:p>
                  </w:txbxContent>
                </v:textbox>
              </v:shape>
              <v:group id="_x0000_s1852" style="position:absolute;left:4824;top:4467;width:216;height:184" coordorigin="3098,765" coordsize="218,184">
                <v:rect id="_x0000_s1853" style="position:absolute;left:3098;top:765;width:218;height:184"/>
                <v:shape id="_x0000_s1854" type="#_x0000_t32" style="position:absolute;left:3098;top:857;width:218;height:1" o:connectortype="straight">
                  <v:stroke endarrow="block"/>
                </v:shape>
              </v:group>
              <v:shape id="_x0000_s1855" type="#_x0000_t32" style="position:absolute;left:5040;top:4559;width:61;height:1" o:connectortype="straight"/>
              <v:shape id="_x0000_s1856" type="#_x0000_t32" style="position:absolute;left:5101;top:4559;width:8;height:503;flip:x" o:connectortype="straight"/>
              <v:shape id="_x0000_s1857" type="#_x0000_t32" style="position:absolute;left:4350;top:5063;width:751;height:1;flip:x" o:connectortype="straight"/>
              <v:shape id="_x0000_s1858" type="#_x0000_t32" style="position:absolute;left:3563;top:7072;width:177;height:1;flip:x" o:connectortype="straight"/>
              <v:shape id="_x0000_s1859" type="#_x0000_t32" style="position:absolute;left:3562;top:5063;width:654;height:2" o:connectortype="straight"/>
              <v:shape id="_x0000_s1860" type="#_x0000_t202" style="position:absolute;left:2740;top:4922;width:940;height:402" stroked="f">
                <v:textbox style="mso-next-textbox:#_x0000_s1860">
                  <w:txbxContent>
                    <w:p w14:paraId="79E6DC77" w14:textId="77777777" w:rsidR="009776C3" w:rsidRDefault="009776C3" w:rsidP="00E97DA8">
                      <w:pPr>
                        <w:spacing w:line="240" w:lineRule="auto"/>
                        <w:jc w:val="center"/>
                        <w:rPr>
                          <w:ins w:id="1260" w:author="GIRAUD Christian" w:date="2014-06-06T16:49:00Z"/>
                          <w:rFonts w:ascii="Alstom" w:hAnsi="Alstom"/>
                          <w:sz w:val="16"/>
                          <w:szCs w:val="16"/>
                          <w:lang w:val="fr-FR"/>
                        </w:rPr>
                      </w:pPr>
                      <w:ins w:id="1261" w:author="GIRAUD Christian" w:date="2014-06-06T16:49:00Z">
                        <w:r>
                          <w:rPr>
                            <w:rFonts w:ascii="Alstom" w:hAnsi="Alstom"/>
                            <w:sz w:val="16"/>
                            <w:szCs w:val="16"/>
                            <w:lang w:val="fr-FR"/>
                          </w:rPr>
                          <w:t>Linking and</w:t>
                        </w:r>
                      </w:ins>
                    </w:p>
                    <w:p w14:paraId="28A4ACD4" w14:textId="77777777" w:rsidR="009776C3" w:rsidRPr="0086649D" w:rsidRDefault="009776C3" w:rsidP="00E97DA8">
                      <w:pPr>
                        <w:spacing w:line="240" w:lineRule="auto"/>
                        <w:jc w:val="center"/>
                        <w:rPr>
                          <w:ins w:id="1262" w:author="GIRAUD Christian" w:date="2014-06-06T16:49:00Z"/>
                          <w:rFonts w:ascii="Alstom" w:hAnsi="Alstom"/>
                          <w:sz w:val="16"/>
                          <w:szCs w:val="16"/>
                          <w:lang w:val="fr-FR"/>
                        </w:rPr>
                      </w:pPr>
                      <w:ins w:id="1263" w:author="GIRAUD Christian" w:date="2014-06-06T16:49:00Z">
                        <w:r>
                          <w:rPr>
                            <w:rFonts w:ascii="Alstom" w:hAnsi="Alstom"/>
                            <w:sz w:val="16"/>
                            <w:szCs w:val="16"/>
                            <w:lang w:val="fr-FR"/>
                          </w:rPr>
                          <w:t>re-positionning</w:t>
                        </w:r>
                      </w:ins>
                    </w:p>
                  </w:txbxContent>
                </v:textbox>
              </v:shape>
              <v:group id="_x0000_s1861" style="position:absolute;left:6157;top:4246;width:216;height:184" coordorigin="3098,765" coordsize="218,184">
                <v:rect id="_x0000_s1862" style="position:absolute;left:3098;top:765;width:218;height:184"/>
                <v:shape id="_x0000_s1863" type="#_x0000_t32" style="position:absolute;left:3098;top:857;width:218;height:1" o:connectortype="straight">
                  <v:stroke endarrow="block"/>
                </v:shape>
              </v:group>
              <v:group id="_x0000_s1864" style="position:absolute;left:6157;top:4025;width:216;height:184" coordorigin="3098,765" coordsize="218,184">
                <v:rect id="_x0000_s1865" style="position:absolute;left:3098;top:765;width:218;height:184"/>
                <v:shape id="_x0000_s1866" type="#_x0000_t32" style="position:absolute;left:3098;top:857;width:218;height:1" o:connectortype="straight">
                  <v:stroke endarrow="block"/>
                </v:shape>
              </v:group>
              <v:group id="_x0000_s1867" style="position:absolute;left:6115;top:6320;width:216;height:182" coordorigin="3098,765" coordsize="218,184">
                <v:rect id="_x0000_s1868" style="position:absolute;left:3098;top:765;width:218;height:184"/>
                <v:shape id="_x0000_s1869" type="#_x0000_t32" style="position:absolute;left:3098;top:857;width:218;height:1" o:connectortype="straight">
                  <v:stroke endarrow="block"/>
                </v:shape>
              </v:group>
              <v:group id="_x0000_s1870" style="position:absolute;left:6115;top:6045;width:216;height:182" coordorigin="8992,2769" coordsize="217,183">
                <v:rect id="_x0000_s1871" style="position:absolute;left:8992;top:2769;width:217;height:183"/>
                <v:shape id="_x0000_s1872" type="#_x0000_t32" style="position:absolute;left:8992;top:2861;width:217;height:1" o:connectortype="straight">
                  <v:stroke startarrow="block" endarrow="block"/>
                </v:shape>
              </v:group>
              <v:group id="_x0000_s1876" style="position:absolute;left:6115;top:5790;width:216;height:183" coordorigin="3098,765" coordsize="218,184">
                <v:rect id="_x0000_s1877" style="position:absolute;left:3098;top:765;width:218;height:184"/>
                <v:shape id="_x0000_s1878" type="#_x0000_t32" style="position:absolute;left:3098;top:857;width:218;height:1" o:connectortype="straight">
                  <v:stroke endarrow="block"/>
                </v:shape>
              </v:group>
              <v:group id="_x0000_s1879" style="position:absolute;left:4933;top:2808;width:216;height:182" coordorigin="3098,765" coordsize="218,184">
                <v:rect id="_x0000_s1880" style="position:absolute;left:3098;top:765;width:218;height:184"/>
                <v:shape id="_x0000_s1881" type="#_x0000_t32" style="position:absolute;left:3098;top:857;width:218;height:1" o:connectortype="straight">
                  <v:stroke endarrow="block"/>
                </v:shape>
              </v:group>
              <v:shape id="_x0000_s1882" type="#_x0000_t32" style="position:absolute;left:5816;top:2902;width:1;height:1381" o:connectortype="straight"/>
              <v:shape id="_x0000_s1883" type="#_x0000_t32" style="position:absolute;left:5816;top:4367;width:1;height:1337" o:connectortype="straight"/>
              <v:shape id="_x0000_s1884" type="#_x0000_t32" style="position:absolute;left:5816;top:5704;width:299;height:177" o:connectortype="straight"/>
              <v:shape id="_x0000_s1847" type="#_x0000_t202" style="position:absolute;left:5452;top:3164;width:879;height:224" stroked="f">
                <v:textbox style="mso-next-textbox:#_x0000_s1847">
                  <w:txbxContent>
                    <w:p w14:paraId="692CA017" w14:textId="77777777" w:rsidR="009776C3" w:rsidRPr="0086649D" w:rsidRDefault="009776C3" w:rsidP="00E97DA8">
                      <w:pPr>
                        <w:spacing w:line="240" w:lineRule="auto"/>
                        <w:jc w:val="right"/>
                        <w:rPr>
                          <w:ins w:id="1264" w:author="GIRAUD Christian" w:date="2014-06-06T16:49:00Z"/>
                          <w:rFonts w:ascii="Alstom" w:hAnsi="Alstom"/>
                          <w:sz w:val="16"/>
                          <w:szCs w:val="16"/>
                          <w:lang w:val="fr-FR"/>
                        </w:rPr>
                      </w:pPr>
                      <w:ins w:id="1265" w:author="GIRAUD Christian" w:date="2014-06-06T16:49:00Z">
                        <w:r>
                          <w:rPr>
                            <w:rFonts w:ascii="Alstom" w:hAnsi="Alstom"/>
                            <w:sz w:val="16"/>
                            <w:szCs w:val="16"/>
                            <w:lang w:val="fr-FR"/>
                          </w:rPr>
                          <w:t>System Data</w:t>
                        </w:r>
                      </w:ins>
                    </w:p>
                  </w:txbxContent>
                </v:textbox>
              </v:shape>
              <v:shape id="_x0000_s1886" type="#_x0000_t32" style="position:absolute;left:5431;top:4339;width:0;height:1415;flip:y" o:connectortype="straight">
                <v:stroke endarrow="block"/>
              </v:shape>
              <v:shape id="_x0000_s1887" type="#_x0000_t32" style="position:absolute;left:5040;top:4327;width:391;height:12" o:connectortype="straight">
                <v:stroke endarrow="block"/>
              </v:shape>
              <v:shape id="_x0000_s1751" type="#_x0000_t202" style="position:absolute;left:5149;top:4467;width:592;height:224" stroked="f">
                <v:textbox style="mso-next-textbox:#_x0000_s1751">
                  <w:txbxContent>
                    <w:p w14:paraId="474288D8" w14:textId="77777777" w:rsidR="009776C3" w:rsidRPr="0086649D" w:rsidRDefault="009776C3" w:rsidP="00E97DA8">
                      <w:pPr>
                        <w:spacing w:line="240" w:lineRule="auto"/>
                        <w:jc w:val="right"/>
                        <w:rPr>
                          <w:ins w:id="1266" w:author="GIRAUD Christian" w:date="2014-06-06T16:49:00Z"/>
                          <w:rFonts w:ascii="Alstom" w:hAnsi="Alstom"/>
                          <w:sz w:val="16"/>
                          <w:szCs w:val="16"/>
                          <w:lang w:val="fr-FR"/>
                        </w:rPr>
                      </w:pPr>
                      <w:ins w:id="1267" w:author="GIRAUD Christian" w:date="2014-06-06T16:49:00Z">
                        <w:r>
                          <w:rPr>
                            <w:rFonts w:ascii="Alstom" w:hAnsi="Alstom"/>
                            <w:sz w:val="16"/>
                            <w:szCs w:val="16"/>
                            <w:lang w:val="fr-FR"/>
                          </w:rPr>
                          <w:t>Packets</w:t>
                        </w:r>
                      </w:ins>
                    </w:p>
                  </w:txbxContent>
                </v:textbox>
              </v:shape>
              <v:shape id="_x0000_s1888" type="#_x0000_t32" style="position:absolute;left:7709;top:3675;width:914;height:1;flip:y" o:connectortype="straight"/>
              <v:shape id="_x0000_s2212" type="#_x0000_t202" style="position:absolute;left:4216;top:2808;width:443;height:302" stroked="f">
                <v:textbox style="mso-next-textbox:#_x0000_s2212">
                  <w:txbxContent>
                    <w:p w14:paraId="3C74B19C" w14:textId="77777777" w:rsidR="009776C3" w:rsidRPr="000E564E" w:rsidRDefault="009776C3" w:rsidP="00E97DA8">
                      <w:pPr>
                        <w:pStyle w:val="Author"/>
                        <w:spacing w:before="0" w:after="0" w:line="300" w:lineRule="atLeast"/>
                        <w:rPr>
                          <w:ins w:id="1268" w:author="GIRAUD Christian" w:date="2014-06-06T16:49:00Z"/>
                          <w:noProof w:val="0"/>
                          <w:szCs w:val="20"/>
                          <w:lang w:val="fr-FR"/>
                        </w:rPr>
                      </w:pPr>
                      <w:ins w:id="1269" w:author="GIRAUD Christian" w:date="2014-06-06T16:49:00Z">
                        <w:r w:rsidRPr="000E564E">
                          <w:rPr>
                            <w:noProof w:val="0"/>
                            <w:szCs w:val="20"/>
                            <w:lang w:val="fr-FR"/>
                          </w:rPr>
                          <w:t>A1</w:t>
                        </w:r>
                      </w:ins>
                    </w:p>
                  </w:txbxContent>
                </v:textbox>
              </v:shape>
              <v:shape id="_x0000_s2213" type="#_x0000_t32" style="position:absolute;left:3965;top:3264;width:251;height:16" o:connectortype="straight"/>
              <v:shape id="_x0000_s2214" type="#_x0000_t202" style="position:absolute;left:4706;top:7375;width:443;height:302" filled="f" stroked="f">
                <v:textbox style="mso-next-textbox:#_x0000_s2214">
                  <w:txbxContent>
                    <w:p w14:paraId="05AA38D5" w14:textId="77777777" w:rsidR="009776C3" w:rsidRPr="000E564E" w:rsidRDefault="009776C3" w:rsidP="00E97DA8">
                      <w:pPr>
                        <w:pStyle w:val="Author"/>
                        <w:spacing w:before="0" w:after="0" w:line="300" w:lineRule="atLeast"/>
                        <w:rPr>
                          <w:ins w:id="1270" w:author="GIRAUD Christian" w:date="2014-06-06T16:49:00Z"/>
                          <w:noProof w:val="0"/>
                          <w:szCs w:val="20"/>
                          <w:lang w:val="fr-FR"/>
                        </w:rPr>
                      </w:pPr>
                      <w:ins w:id="1271" w:author="GIRAUD Christian" w:date="2014-06-06T16:49:00Z">
                        <w:r>
                          <w:rPr>
                            <w:noProof w:val="0"/>
                            <w:szCs w:val="20"/>
                            <w:lang w:val="fr-FR"/>
                          </w:rPr>
                          <w:t>A8</w:t>
                        </w:r>
                      </w:ins>
                    </w:p>
                  </w:txbxContent>
                </v:textbox>
              </v:shape>
              <v:shape id="_x0000_s2218" type="#_x0000_t202" style="position:absolute;left:3595;top:4437;width:443;height:302" filled="f" stroked="f">
                <v:textbox style="mso-next-textbox:#_x0000_s2218">
                  <w:txbxContent>
                    <w:p w14:paraId="029261AE" w14:textId="77777777" w:rsidR="009776C3" w:rsidRPr="000E564E" w:rsidRDefault="009776C3" w:rsidP="00E97DA8">
                      <w:pPr>
                        <w:pStyle w:val="Author"/>
                        <w:spacing w:before="0" w:after="0" w:line="300" w:lineRule="atLeast"/>
                        <w:rPr>
                          <w:ins w:id="1272" w:author="GIRAUD Christian" w:date="2014-06-06T16:49:00Z"/>
                          <w:noProof w:val="0"/>
                          <w:szCs w:val="20"/>
                          <w:lang w:val="fr-FR"/>
                        </w:rPr>
                      </w:pPr>
                      <w:ins w:id="1273" w:author="GIRAUD Christian" w:date="2014-06-06T16:49:00Z">
                        <w:r>
                          <w:rPr>
                            <w:noProof w:val="0"/>
                            <w:szCs w:val="20"/>
                            <w:lang w:val="fr-FR"/>
                          </w:rPr>
                          <w:t>A2</w:t>
                        </w:r>
                      </w:ins>
                    </w:p>
                  </w:txbxContent>
                </v:textbox>
              </v:shape>
              <v:shape id="_x0000_s2219" type="#_x0000_t202" style="position:absolute;left:3779;top:6069;width:443;height:302" stroked="f">
                <v:textbox style="mso-next-textbox:#_x0000_s2219">
                  <w:txbxContent>
                    <w:p w14:paraId="2DEA5719" w14:textId="77777777" w:rsidR="009776C3" w:rsidRPr="000E564E" w:rsidRDefault="009776C3" w:rsidP="00E97DA8">
                      <w:pPr>
                        <w:pStyle w:val="Author"/>
                        <w:spacing w:before="0" w:after="0" w:line="300" w:lineRule="atLeast"/>
                        <w:rPr>
                          <w:ins w:id="1274" w:author="GIRAUD Christian" w:date="2014-06-06T16:49:00Z"/>
                          <w:noProof w:val="0"/>
                          <w:szCs w:val="20"/>
                          <w:lang w:val="fr-FR"/>
                        </w:rPr>
                      </w:pPr>
                      <w:ins w:id="1275" w:author="GIRAUD Christian" w:date="2014-06-06T16:49:00Z">
                        <w:r>
                          <w:rPr>
                            <w:noProof w:val="0"/>
                            <w:szCs w:val="20"/>
                            <w:lang w:val="fr-FR"/>
                          </w:rPr>
                          <w:t>A3</w:t>
                        </w:r>
                      </w:ins>
                    </w:p>
                  </w:txbxContent>
                </v:textbox>
              </v:shape>
              <v:shape id="_x0000_s2220" type="#_x0000_t202" style="position:absolute;left:7611;top:4467;width:444;height:302" stroked="f">
                <v:textbox style="mso-next-textbox:#_x0000_s2220">
                  <w:txbxContent>
                    <w:p w14:paraId="5CD02FA0" w14:textId="77777777" w:rsidR="009776C3" w:rsidRPr="000E564E" w:rsidRDefault="009776C3" w:rsidP="00E97DA8">
                      <w:pPr>
                        <w:pStyle w:val="Author"/>
                        <w:spacing w:before="0" w:after="0" w:line="300" w:lineRule="atLeast"/>
                        <w:rPr>
                          <w:ins w:id="1276" w:author="GIRAUD Christian" w:date="2014-06-06T16:49:00Z"/>
                          <w:noProof w:val="0"/>
                          <w:szCs w:val="20"/>
                          <w:lang w:val="fr-FR"/>
                        </w:rPr>
                      </w:pPr>
                      <w:ins w:id="1277" w:author="GIRAUD Christian" w:date="2014-06-06T16:49:00Z">
                        <w:r>
                          <w:rPr>
                            <w:noProof w:val="0"/>
                            <w:szCs w:val="20"/>
                            <w:lang w:val="fr-FR"/>
                          </w:rPr>
                          <w:t>A4</w:t>
                        </w:r>
                      </w:ins>
                    </w:p>
                  </w:txbxContent>
                </v:textbox>
              </v:shape>
              <v:shape id="_x0000_s2221" type="#_x0000_t202" style="position:absolute;left:6955;top:6291;width:443;height:303" filled="f" stroked="f">
                <v:textbox style="mso-next-textbox:#_x0000_s2221">
                  <w:txbxContent>
                    <w:p w14:paraId="11AD87AC" w14:textId="77777777" w:rsidR="009776C3" w:rsidRPr="000E564E" w:rsidRDefault="009776C3" w:rsidP="00E97DA8">
                      <w:pPr>
                        <w:pStyle w:val="Author"/>
                        <w:spacing w:before="0" w:after="0" w:line="300" w:lineRule="atLeast"/>
                        <w:rPr>
                          <w:ins w:id="1278" w:author="GIRAUD Christian" w:date="2014-06-06T16:49:00Z"/>
                          <w:noProof w:val="0"/>
                          <w:szCs w:val="20"/>
                          <w:lang w:val="fr-FR"/>
                        </w:rPr>
                      </w:pPr>
                      <w:ins w:id="1279" w:author="GIRAUD Christian" w:date="2014-06-06T16:49:00Z">
                        <w:r>
                          <w:rPr>
                            <w:noProof w:val="0"/>
                            <w:szCs w:val="20"/>
                            <w:lang w:val="fr-FR"/>
                          </w:rPr>
                          <w:t>A5</w:t>
                        </w:r>
                      </w:ins>
                    </w:p>
                  </w:txbxContent>
                </v:textbox>
              </v:shape>
              <v:shape id="_x0000_s2222" type="#_x0000_t202" style="position:absolute;left:8533;top:2505;width:443;height:303" filled="f" stroked="f">
                <v:textbox style="mso-next-textbox:#_x0000_s2222">
                  <w:txbxContent>
                    <w:p w14:paraId="681C5FBB" w14:textId="77777777" w:rsidR="009776C3" w:rsidRPr="000E564E" w:rsidRDefault="009776C3" w:rsidP="00E97DA8">
                      <w:pPr>
                        <w:pStyle w:val="Author"/>
                        <w:spacing w:before="0" w:after="0" w:line="300" w:lineRule="atLeast"/>
                        <w:rPr>
                          <w:ins w:id="1280" w:author="GIRAUD Christian" w:date="2014-06-06T16:49:00Z"/>
                          <w:noProof w:val="0"/>
                          <w:szCs w:val="20"/>
                          <w:lang w:val="fr-FR"/>
                        </w:rPr>
                      </w:pPr>
                      <w:ins w:id="1281" w:author="GIRAUD Christian" w:date="2014-06-06T16:49:00Z">
                        <w:r>
                          <w:rPr>
                            <w:noProof w:val="0"/>
                            <w:szCs w:val="20"/>
                            <w:lang w:val="fr-FR"/>
                          </w:rPr>
                          <w:t>A6</w:t>
                        </w:r>
                      </w:ins>
                    </w:p>
                  </w:txbxContent>
                </v:textbox>
              </v:shape>
              <v:shape id="_x0000_s2223" type="#_x0000_t202" style="position:absolute;left:8591;top:6771;width:443;height:301" stroked="f">
                <v:textbox style="mso-next-textbox:#_x0000_s2223">
                  <w:txbxContent>
                    <w:p w14:paraId="1F558BC3" w14:textId="77777777" w:rsidR="009776C3" w:rsidRPr="000E564E" w:rsidRDefault="009776C3" w:rsidP="00E97DA8">
                      <w:pPr>
                        <w:pStyle w:val="Author"/>
                        <w:spacing w:before="0" w:after="0" w:line="300" w:lineRule="atLeast"/>
                        <w:rPr>
                          <w:ins w:id="1282" w:author="GIRAUD Christian" w:date="2014-06-06T16:49:00Z"/>
                          <w:noProof w:val="0"/>
                          <w:szCs w:val="20"/>
                          <w:lang w:val="fr-FR"/>
                        </w:rPr>
                      </w:pPr>
                      <w:ins w:id="1283" w:author="GIRAUD Christian" w:date="2014-06-06T16:49:00Z">
                        <w:r>
                          <w:rPr>
                            <w:noProof w:val="0"/>
                            <w:szCs w:val="20"/>
                            <w:lang w:val="fr-FR"/>
                          </w:rPr>
                          <w:t>A7</w:t>
                        </w:r>
                      </w:ins>
                    </w:p>
                  </w:txbxContent>
                </v:textbox>
              </v:shape>
              <w10:wrap type="none"/>
              <w10:anchorlock/>
            </v:group>
          </w:pict>
        </w:r>
      </w:ins>
    </w:p>
    <w:p w14:paraId="158BC6E6" w14:textId="77777777" w:rsidR="00F25952" w:rsidRDefault="00F25952" w:rsidP="00F54EFE">
      <w:pPr>
        <w:pStyle w:val="Corpsdetexte"/>
        <w:ind w:left="851" w:hanging="851"/>
      </w:pPr>
    </w:p>
    <w:p w14:paraId="2E5A11EA" w14:textId="77777777" w:rsidR="00F25952" w:rsidRPr="00740F57" w:rsidRDefault="00F25952" w:rsidP="00F54EFE">
      <w:pPr>
        <w:pStyle w:val="Figure"/>
        <w:ind w:left="851" w:hanging="851"/>
      </w:pPr>
      <w:r>
        <w:rPr>
          <w:rStyle w:val="lev"/>
        </w:rPr>
        <w:t>IBD “EVC” of First Level</w:t>
      </w:r>
    </w:p>
    <w:p w14:paraId="506E05DD" w14:textId="77777777" w:rsidR="00F25952" w:rsidRDefault="00F25952" w:rsidP="00F54EFE">
      <w:pPr>
        <w:pStyle w:val="Corpsdetexte"/>
        <w:ind w:left="851" w:hanging="851"/>
      </w:pPr>
    </w:p>
    <w:p w14:paraId="27E3D08B" w14:textId="77777777" w:rsidR="00892489" w:rsidRDefault="00892489" w:rsidP="00F54EFE">
      <w:pPr>
        <w:pStyle w:val="Corpsdetexte"/>
        <w:ind w:left="851" w:hanging="851"/>
      </w:pPr>
    </w:p>
    <w:p w14:paraId="69C4357E" w14:textId="77777777" w:rsidR="00892489" w:rsidRDefault="00892489" w:rsidP="00F54EFE">
      <w:pPr>
        <w:pStyle w:val="Titre2"/>
        <w:ind w:left="851" w:hanging="851"/>
      </w:pPr>
      <w:r>
        <w:br w:type="page"/>
      </w:r>
      <w:bookmarkStart w:id="1284" w:name="_Toc389836233"/>
      <w:bookmarkStart w:id="1285" w:name="_Toc388370149"/>
      <w:r w:rsidR="001F52C2">
        <w:lastRenderedPageBreak/>
        <w:t>Second Level</w:t>
      </w:r>
      <w:bookmarkEnd w:id="1284"/>
      <w:bookmarkEnd w:id="1285"/>
    </w:p>
    <w:p w14:paraId="27450A2D" w14:textId="77777777" w:rsidR="00892489" w:rsidRDefault="00AB551A" w:rsidP="00F54EFE">
      <w:pPr>
        <w:pStyle w:val="Corpsdetexte"/>
        <w:ind w:left="851" w:hanging="851"/>
      </w:pPr>
      <w:r>
        <w:t xml:space="preserve">Both boxes  </w:t>
      </w:r>
      <w:r w:rsidRPr="00AB551A">
        <w:rPr>
          <w:b/>
          <w:i/>
        </w:rPr>
        <w:t>“</w:t>
      </w:r>
      <w:r w:rsidR="00892489" w:rsidRPr="00AB551A">
        <w:rPr>
          <w:b/>
          <w:i/>
        </w:rPr>
        <w:t>To Check and Store Balise Content</w:t>
      </w:r>
      <w:r w:rsidRPr="00AB551A">
        <w:rPr>
          <w:b/>
          <w:i/>
        </w:rPr>
        <w:t>”</w:t>
      </w:r>
      <w:r>
        <w:t xml:space="preserve"> and  </w:t>
      </w:r>
      <w:r w:rsidRPr="00AB551A">
        <w:rPr>
          <w:b/>
          <w:i/>
        </w:rPr>
        <w:t>“</w:t>
      </w:r>
      <w:r w:rsidR="00892489" w:rsidRPr="00AB551A">
        <w:rPr>
          <w:b/>
          <w:i/>
        </w:rPr>
        <w:t>To Store Track Description in Database</w:t>
      </w:r>
      <w:r w:rsidRPr="00AB551A">
        <w:rPr>
          <w:b/>
          <w:i/>
        </w:rPr>
        <w:t>”</w:t>
      </w:r>
      <w:r>
        <w:t xml:space="preserve"> are using the schematic database matrix as follows :</w:t>
      </w:r>
    </w:p>
    <w:p w14:paraId="1EA42D4D" w14:textId="77777777" w:rsidR="00D64F98" w:rsidRDefault="00D64F98" w:rsidP="00F54EFE">
      <w:pPr>
        <w:pStyle w:val="Corpsdetexte"/>
        <w:ind w:left="851" w:hanging="851"/>
      </w:pPr>
    </w:p>
    <w:p w14:paraId="644F6439" w14:textId="77777777" w:rsidR="001F52C2" w:rsidRDefault="001F52C2" w:rsidP="00F54EFE">
      <w:pPr>
        <w:pStyle w:val="Corpsdetexte"/>
        <w:ind w:left="851" w:hanging="851"/>
        <w:rPr>
          <w:del w:id="1286" w:author="GIRAUD Christian" w:date="2014-06-06T16:49:00Z"/>
        </w:rPr>
      </w:pPr>
      <w:del w:id="1287" w:author="GIRAUD Christian" w:date="2014-06-06T16:49:00Z">
        <w:r>
          <w:rPr>
            <w:noProof/>
            <w:lang w:val="fr-FR"/>
          </w:rPr>
        </w:r>
        <w:r w:rsidR="00AB551A">
          <w:pict w14:anchorId="1E26E822">
            <v:group id="_x0000_s2599" editas="canvas" style="width:495pt;height:534.95pt;mso-position-horizontal-relative:char;mso-position-vertical-relative:line" coordorigin="2361,1145" coordsize="7200,7781">
              <o:lock v:ext="edit" aspectratio="t"/>
              <v:shape id="_x0000_s2600" type="#_x0000_t75" style="position:absolute;left:2361;top:1145;width:7200;height:7781" o:preferrelative="f" stroked="t" strokecolor="#0070c0" strokeweight="1.5pt">
                <v:fill o:detectmouseclick="t"/>
                <v:path o:extrusionok="t" o:connecttype="none"/>
                <o:lock v:ext="edit" text="t"/>
              </v:shape>
              <v:shape id="_x0000_s2601" type="#_x0000_t202" style="position:absolute;left:4447;top:1606;width:4960;height:7197">
                <v:textbox>
                  <w:txbxContent>
                    <w:p w14:paraId="55A416E6" w14:textId="77777777" w:rsidR="00467F89" w:rsidRDefault="00467F89" w:rsidP="00DA641A">
                      <w:pPr>
                        <w:rPr>
                          <w:del w:id="1288" w:author="GIRAUD Christian" w:date="2014-06-06T16:49: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2"/>
                        <w:gridCol w:w="1026"/>
                        <w:gridCol w:w="982"/>
                        <w:gridCol w:w="1244"/>
                        <w:gridCol w:w="1268"/>
                        <w:gridCol w:w="936"/>
                      </w:tblGrid>
                      <w:tr w:rsidR="00467F89" w14:paraId="67BEB7DB" w14:textId="77777777" w:rsidTr="00DA641A">
                        <w:trPr>
                          <w:del w:id="1289" w:author="GIRAUD Christian" w:date="2014-06-06T16:49:00Z"/>
                        </w:trPr>
                        <w:tc>
                          <w:tcPr>
                            <w:tcW w:w="1292" w:type="dxa"/>
                            <w:shd w:val="clear" w:color="auto" w:fill="DBE5F1"/>
                          </w:tcPr>
                          <w:p w14:paraId="130F5863" w14:textId="77777777" w:rsidR="00467F89" w:rsidRDefault="00467F89">
                            <w:pPr>
                              <w:rPr>
                                <w:del w:id="1290" w:author="GIRAUD Christian" w:date="2014-06-06T16:49:00Z"/>
                              </w:rPr>
                            </w:pPr>
                            <w:del w:id="1291" w:author="GIRAUD Christian" w:date="2014-06-06T16:49:00Z">
                              <w:r>
                                <w:delText>BG_n</w:delText>
                              </w:r>
                            </w:del>
                          </w:p>
                        </w:tc>
                        <w:tc>
                          <w:tcPr>
                            <w:tcW w:w="1069" w:type="dxa"/>
                            <w:shd w:val="clear" w:color="auto" w:fill="DBE5F1"/>
                          </w:tcPr>
                          <w:p w14:paraId="4EBE97D8" w14:textId="77777777" w:rsidR="00467F89" w:rsidRDefault="00467F89" w:rsidP="00B52EC6">
                            <w:pPr>
                              <w:jc w:val="center"/>
                              <w:rPr>
                                <w:del w:id="1292" w:author="GIRAUD Christian" w:date="2014-06-06T16:49:00Z"/>
                              </w:rPr>
                            </w:pPr>
                            <w:del w:id="1293" w:author="GIRAUD Christian" w:date="2014-06-06T16:49:00Z">
                              <w:r>
                                <w:delText>Position</w:delText>
                              </w:r>
                            </w:del>
                          </w:p>
                        </w:tc>
                        <w:tc>
                          <w:tcPr>
                            <w:tcW w:w="1069" w:type="dxa"/>
                            <w:shd w:val="clear" w:color="auto" w:fill="DBE5F1"/>
                          </w:tcPr>
                          <w:p w14:paraId="00D4170F" w14:textId="77777777" w:rsidR="00467F89" w:rsidRDefault="00467F89" w:rsidP="00B52EC6">
                            <w:pPr>
                              <w:jc w:val="center"/>
                              <w:rPr>
                                <w:del w:id="1294" w:author="GIRAUD Christian" w:date="2014-06-06T16:49:00Z"/>
                              </w:rPr>
                            </w:pPr>
                            <w:del w:id="1295" w:author="GIRAUD Christian" w:date="2014-06-06T16:49:00Z">
                              <w:r>
                                <w:delText>Linking</w:delText>
                              </w:r>
                            </w:del>
                          </w:p>
                        </w:tc>
                        <w:tc>
                          <w:tcPr>
                            <w:tcW w:w="1069" w:type="dxa"/>
                            <w:shd w:val="clear" w:color="auto" w:fill="DBE5F1"/>
                          </w:tcPr>
                          <w:p w14:paraId="638548E7" w14:textId="77777777" w:rsidR="00467F89" w:rsidRDefault="00467F89" w:rsidP="00B52EC6">
                            <w:pPr>
                              <w:jc w:val="center"/>
                              <w:rPr>
                                <w:del w:id="1296" w:author="GIRAUD Christian" w:date="2014-06-06T16:49:00Z"/>
                              </w:rPr>
                            </w:pPr>
                            <w:del w:id="1297" w:author="GIRAUD Christian" w:date="2014-06-06T16:49:00Z">
                              <w:r>
                                <w:delText>orientation</w:delText>
                              </w:r>
                            </w:del>
                          </w:p>
                        </w:tc>
                        <w:tc>
                          <w:tcPr>
                            <w:tcW w:w="1069" w:type="dxa"/>
                            <w:shd w:val="clear" w:color="auto" w:fill="DBE5F1"/>
                          </w:tcPr>
                          <w:p w14:paraId="0B4AB770" w14:textId="77777777" w:rsidR="00467F89" w:rsidRDefault="00467F89" w:rsidP="00B52EC6">
                            <w:pPr>
                              <w:jc w:val="center"/>
                              <w:rPr>
                                <w:del w:id="1298" w:author="GIRAUD Christian" w:date="2014-06-06T16:49:00Z"/>
                              </w:rPr>
                            </w:pPr>
                            <w:del w:id="1299" w:author="GIRAUD Christian" w:date="2014-06-06T16:49:00Z">
                              <w:r>
                                <w:delText>inaccuracy</w:delText>
                              </w:r>
                            </w:del>
                          </w:p>
                        </w:tc>
                        <w:tc>
                          <w:tcPr>
                            <w:tcW w:w="1069" w:type="dxa"/>
                            <w:shd w:val="clear" w:color="auto" w:fill="DBE5F1"/>
                          </w:tcPr>
                          <w:p w14:paraId="4C6C09BF" w14:textId="77777777" w:rsidR="00467F89" w:rsidRDefault="00467F89" w:rsidP="00B52EC6">
                            <w:pPr>
                              <w:jc w:val="center"/>
                              <w:rPr>
                                <w:del w:id="1300" w:author="GIRAUD Christian" w:date="2014-06-06T16:49:00Z"/>
                              </w:rPr>
                            </w:pPr>
                            <w:del w:id="1301" w:author="GIRAUD Christian" w:date="2014-06-06T16:49:00Z">
                              <w:r>
                                <w:delText>other</w:delText>
                              </w:r>
                            </w:del>
                          </w:p>
                        </w:tc>
                      </w:tr>
                      <w:tr w:rsidR="00467F89" w14:paraId="341543B3" w14:textId="77777777" w:rsidTr="00B52EC6">
                        <w:trPr>
                          <w:del w:id="1302" w:author="GIRAUD Christian" w:date="2014-06-06T16:49:00Z"/>
                        </w:trPr>
                        <w:tc>
                          <w:tcPr>
                            <w:tcW w:w="1292" w:type="dxa"/>
                            <w:shd w:val="clear" w:color="auto" w:fill="auto"/>
                          </w:tcPr>
                          <w:p w14:paraId="1AA033BD" w14:textId="77777777" w:rsidR="00467F89" w:rsidRDefault="00467F89">
                            <w:pPr>
                              <w:rPr>
                                <w:del w:id="1303" w:author="GIRAUD Christian" w:date="2014-06-06T16:49:00Z"/>
                              </w:rPr>
                            </w:pPr>
                          </w:p>
                        </w:tc>
                        <w:tc>
                          <w:tcPr>
                            <w:tcW w:w="1069" w:type="dxa"/>
                            <w:shd w:val="clear" w:color="auto" w:fill="auto"/>
                          </w:tcPr>
                          <w:p w14:paraId="0EED91B6" w14:textId="77777777" w:rsidR="00467F89" w:rsidRPr="00B52EC6" w:rsidRDefault="00467F89" w:rsidP="00B52EC6">
                            <w:pPr>
                              <w:pStyle w:val="Author"/>
                              <w:spacing w:before="0" w:after="0" w:line="300" w:lineRule="atLeast"/>
                              <w:rPr>
                                <w:del w:id="1304" w:author="GIRAUD Christian" w:date="2014-06-06T16:49:00Z"/>
                                <w:noProof w:val="0"/>
                                <w:szCs w:val="20"/>
                              </w:rPr>
                            </w:pPr>
                          </w:p>
                        </w:tc>
                        <w:tc>
                          <w:tcPr>
                            <w:tcW w:w="1069" w:type="dxa"/>
                            <w:shd w:val="clear" w:color="auto" w:fill="auto"/>
                          </w:tcPr>
                          <w:p w14:paraId="4AFBA17F" w14:textId="77777777" w:rsidR="00467F89" w:rsidRDefault="00467F89" w:rsidP="00B52EC6">
                            <w:pPr>
                              <w:jc w:val="center"/>
                              <w:rPr>
                                <w:del w:id="1305" w:author="GIRAUD Christian" w:date="2014-06-06T16:49:00Z"/>
                              </w:rPr>
                            </w:pPr>
                          </w:p>
                        </w:tc>
                        <w:tc>
                          <w:tcPr>
                            <w:tcW w:w="1069" w:type="dxa"/>
                            <w:shd w:val="clear" w:color="auto" w:fill="auto"/>
                          </w:tcPr>
                          <w:p w14:paraId="326F6FB0" w14:textId="77777777" w:rsidR="00467F89" w:rsidRDefault="00467F89" w:rsidP="00B52EC6">
                            <w:pPr>
                              <w:jc w:val="center"/>
                              <w:rPr>
                                <w:del w:id="1306" w:author="GIRAUD Christian" w:date="2014-06-06T16:49:00Z"/>
                              </w:rPr>
                            </w:pPr>
                          </w:p>
                        </w:tc>
                        <w:tc>
                          <w:tcPr>
                            <w:tcW w:w="1069" w:type="dxa"/>
                            <w:shd w:val="clear" w:color="auto" w:fill="auto"/>
                          </w:tcPr>
                          <w:p w14:paraId="781C71A6" w14:textId="77777777" w:rsidR="00467F89" w:rsidRDefault="00467F89" w:rsidP="00B52EC6">
                            <w:pPr>
                              <w:jc w:val="center"/>
                              <w:rPr>
                                <w:del w:id="1307" w:author="GIRAUD Christian" w:date="2014-06-06T16:49:00Z"/>
                              </w:rPr>
                            </w:pPr>
                          </w:p>
                        </w:tc>
                        <w:tc>
                          <w:tcPr>
                            <w:tcW w:w="1069" w:type="dxa"/>
                            <w:shd w:val="clear" w:color="auto" w:fill="auto"/>
                          </w:tcPr>
                          <w:p w14:paraId="7640EEC7" w14:textId="77777777" w:rsidR="00467F89" w:rsidRDefault="00467F89" w:rsidP="00B52EC6">
                            <w:pPr>
                              <w:jc w:val="center"/>
                              <w:rPr>
                                <w:del w:id="1308" w:author="GIRAUD Christian" w:date="2014-06-06T16:49:00Z"/>
                              </w:rPr>
                            </w:pPr>
                          </w:p>
                        </w:tc>
                      </w:tr>
                      <w:tr w:rsidR="00467F89" w14:paraId="0204261B" w14:textId="77777777" w:rsidTr="00B52EC6">
                        <w:trPr>
                          <w:del w:id="1309" w:author="GIRAUD Christian" w:date="2014-06-06T16:49:00Z"/>
                        </w:trPr>
                        <w:tc>
                          <w:tcPr>
                            <w:tcW w:w="1292" w:type="dxa"/>
                            <w:shd w:val="clear" w:color="auto" w:fill="auto"/>
                          </w:tcPr>
                          <w:p w14:paraId="2ED30A29" w14:textId="77777777" w:rsidR="00467F89" w:rsidRDefault="00467F89" w:rsidP="00B52EC6">
                            <w:pPr>
                              <w:rPr>
                                <w:del w:id="1310" w:author="GIRAUD Christian" w:date="2014-06-06T16:49:00Z"/>
                              </w:rPr>
                            </w:pPr>
                            <w:del w:id="1311" w:author="GIRAUD Christian" w:date="2014-06-06T16:49:00Z">
                              <w:r>
                                <w:delText>TrackCond</w:delText>
                              </w:r>
                            </w:del>
                          </w:p>
                        </w:tc>
                        <w:tc>
                          <w:tcPr>
                            <w:tcW w:w="1069" w:type="dxa"/>
                            <w:shd w:val="clear" w:color="auto" w:fill="auto"/>
                          </w:tcPr>
                          <w:p w14:paraId="7139A274" w14:textId="77777777" w:rsidR="00467F89" w:rsidRPr="00B52EC6" w:rsidRDefault="00467F89" w:rsidP="00B52EC6">
                            <w:pPr>
                              <w:pStyle w:val="Author"/>
                              <w:spacing w:before="0" w:after="0" w:line="300" w:lineRule="atLeast"/>
                              <w:rPr>
                                <w:del w:id="1312" w:author="GIRAUD Christian" w:date="2014-06-06T16:49:00Z"/>
                                <w:noProof w:val="0"/>
                                <w:szCs w:val="20"/>
                              </w:rPr>
                            </w:pPr>
                            <w:del w:id="1313" w:author="GIRAUD Christian" w:date="2014-06-06T16:49:00Z">
                              <w:r w:rsidRPr="00B52EC6">
                                <w:rPr>
                                  <w:noProof w:val="0"/>
                                  <w:szCs w:val="20"/>
                                </w:rPr>
                                <w:delText>Pos.</w:delText>
                              </w:r>
                            </w:del>
                          </w:p>
                        </w:tc>
                        <w:tc>
                          <w:tcPr>
                            <w:tcW w:w="1069" w:type="dxa"/>
                            <w:shd w:val="clear" w:color="auto" w:fill="auto"/>
                          </w:tcPr>
                          <w:p w14:paraId="4B1A3AFE" w14:textId="77777777" w:rsidR="00467F89" w:rsidRDefault="00467F89" w:rsidP="00B52EC6">
                            <w:pPr>
                              <w:jc w:val="center"/>
                              <w:rPr>
                                <w:del w:id="1314" w:author="GIRAUD Christian" w:date="2014-06-06T16:49:00Z"/>
                              </w:rPr>
                            </w:pPr>
                            <w:del w:id="1315" w:author="GIRAUD Christian" w:date="2014-06-06T16:49:00Z">
                              <w:r>
                                <w:delText>Param.</w:delText>
                              </w:r>
                            </w:del>
                          </w:p>
                        </w:tc>
                        <w:tc>
                          <w:tcPr>
                            <w:tcW w:w="1069" w:type="dxa"/>
                            <w:shd w:val="clear" w:color="auto" w:fill="auto"/>
                          </w:tcPr>
                          <w:p w14:paraId="4856100B" w14:textId="77777777" w:rsidR="00467F89" w:rsidRDefault="00467F89" w:rsidP="00B52EC6">
                            <w:pPr>
                              <w:jc w:val="center"/>
                              <w:rPr>
                                <w:del w:id="1316" w:author="GIRAUD Christian" w:date="2014-06-06T16:49:00Z"/>
                              </w:rPr>
                            </w:pPr>
                            <w:del w:id="1317" w:author="GIRAUD Christian" w:date="2014-06-06T16:49:00Z">
                              <w:r>
                                <w:delText>Asafe</w:delText>
                              </w:r>
                            </w:del>
                          </w:p>
                        </w:tc>
                        <w:tc>
                          <w:tcPr>
                            <w:tcW w:w="1069" w:type="dxa"/>
                            <w:shd w:val="clear" w:color="auto" w:fill="auto"/>
                          </w:tcPr>
                          <w:p w14:paraId="28B253CF" w14:textId="77777777" w:rsidR="00467F89" w:rsidRDefault="00467F89" w:rsidP="00B52EC6">
                            <w:pPr>
                              <w:jc w:val="center"/>
                              <w:rPr>
                                <w:del w:id="1318" w:author="GIRAUD Christian" w:date="2014-06-06T16:49:00Z"/>
                              </w:rPr>
                            </w:pPr>
                            <w:del w:id="1319" w:author="GIRAUD Christian" w:date="2014-06-06T16:49:00Z">
                              <w:r>
                                <w:delText>9,81*grd</w:delText>
                              </w:r>
                            </w:del>
                          </w:p>
                        </w:tc>
                        <w:tc>
                          <w:tcPr>
                            <w:tcW w:w="1069" w:type="dxa"/>
                            <w:shd w:val="clear" w:color="auto" w:fill="auto"/>
                          </w:tcPr>
                          <w:p w14:paraId="5C45EF8F" w14:textId="77777777" w:rsidR="00467F89" w:rsidRDefault="00467F89" w:rsidP="00B52EC6">
                            <w:pPr>
                              <w:jc w:val="center"/>
                              <w:rPr>
                                <w:del w:id="1320" w:author="GIRAUD Christian" w:date="2014-06-06T16:49:00Z"/>
                              </w:rPr>
                            </w:pPr>
                            <w:del w:id="1321" w:author="GIRAUD Christian" w:date="2014-06-06T16:49:00Z">
                              <w:r>
                                <w:delText>MRSP</w:delText>
                              </w:r>
                            </w:del>
                          </w:p>
                        </w:tc>
                      </w:tr>
                      <w:tr w:rsidR="00467F89" w14:paraId="4A992338" w14:textId="77777777" w:rsidTr="00B52EC6">
                        <w:trPr>
                          <w:del w:id="1322" w:author="GIRAUD Christian" w:date="2014-06-06T16:49:00Z"/>
                        </w:trPr>
                        <w:tc>
                          <w:tcPr>
                            <w:tcW w:w="1292" w:type="dxa"/>
                            <w:shd w:val="clear" w:color="auto" w:fill="auto"/>
                          </w:tcPr>
                          <w:p w14:paraId="74369586" w14:textId="77777777" w:rsidR="00467F89" w:rsidRDefault="00467F89">
                            <w:pPr>
                              <w:rPr>
                                <w:del w:id="1323" w:author="GIRAUD Christian" w:date="2014-06-06T16:49:00Z"/>
                              </w:rPr>
                            </w:pPr>
                            <w:del w:id="1324" w:author="GIRAUD Christian" w:date="2014-06-06T16:49:00Z">
                              <w:r>
                                <w:delText>Others</w:delText>
                              </w:r>
                            </w:del>
                          </w:p>
                        </w:tc>
                        <w:tc>
                          <w:tcPr>
                            <w:tcW w:w="1069" w:type="dxa"/>
                            <w:shd w:val="clear" w:color="auto" w:fill="auto"/>
                          </w:tcPr>
                          <w:p w14:paraId="6D132CF7" w14:textId="77777777" w:rsidR="00467F89" w:rsidRDefault="00467F89" w:rsidP="00B52EC6">
                            <w:pPr>
                              <w:jc w:val="center"/>
                              <w:rPr>
                                <w:del w:id="1325" w:author="GIRAUD Christian" w:date="2014-06-06T16:49:00Z"/>
                              </w:rPr>
                            </w:pPr>
                            <w:del w:id="1326" w:author="GIRAUD Christian" w:date="2014-06-06T16:49:00Z">
                              <w:r>
                                <w:delText>“</w:delText>
                              </w:r>
                            </w:del>
                          </w:p>
                        </w:tc>
                        <w:tc>
                          <w:tcPr>
                            <w:tcW w:w="1069" w:type="dxa"/>
                            <w:shd w:val="clear" w:color="auto" w:fill="auto"/>
                          </w:tcPr>
                          <w:p w14:paraId="13B0F73E" w14:textId="77777777" w:rsidR="00467F89" w:rsidRDefault="00467F89" w:rsidP="00B52EC6">
                            <w:pPr>
                              <w:jc w:val="center"/>
                              <w:rPr>
                                <w:del w:id="1327" w:author="GIRAUD Christian" w:date="2014-06-06T16:49:00Z"/>
                              </w:rPr>
                            </w:pPr>
                            <w:del w:id="1328" w:author="GIRAUD Christian" w:date="2014-06-06T16:49:00Z">
                              <w:r>
                                <w:delText>“</w:delText>
                              </w:r>
                            </w:del>
                          </w:p>
                        </w:tc>
                        <w:tc>
                          <w:tcPr>
                            <w:tcW w:w="1069" w:type="dxa"/>
                            <w:shd w:val="clear" w:color="auto" w:fill="auto"/>
                          </w:tcPr>
                          <w:p w14:paraId="0709D494" w14:textId="77777777" w:rsidR="00467F89" w:rsidRDefault="00467F89" w:rsidP="00B52EC6">
                            <w:pPr>
                              <w:jc w:val="center"/>
                              <w:rPr>
                                <w:del w:id="1329" w:author="GIRAUD Christian" w:date="2014-06-06T16:49:00Z"/>
                              </w:rPr>
                            </w:pPr>
                            <w:del w:id="1330" w:author="GIRAUD Christian" w:date="2014-06-06T16:49:00Z">
                              <w:r>
                                <w:delText>“</w:delText>
                              </w:r>
                            </w:del>
                          </w:p>
                        </w:tc>
                        <w:tc>
                          <w:tcPr>
                            <w:tcW w:w="1069" w:type="dxa"/>
                            <w:shd w:val="clear" w:color="auto" w:fill="auto"/>
                          </w:tcPr>
                          <w:p w14:paraId="1F2CD715" w14:textId="77777777" w:rsidR="00467F89" w:rsidRDefault="00467F89" w:rsidP="00B52EC6">
                            <w:pPr>
                              <w:jc w:val="center"/>
                              <w:rPr>
                                <w:del w:id="1331" w:author="GIRAUD Christian" w:date="2014-06-06T16:49:00Z"/>
                              </w:rPr>
                            </w:pPr>
                            <w:del w:id="1332" w:author="GIRAUD Christian" w:date="2014-06-06T16:49:00Z">
                              <w:r>
                                <w:delText>“</w:delText>
                              </w:r>
                            </w:del>
                          </w:p>
                        </w:tc>
                        <w:tc>
                          <w:tcPr>
                            <w:tcW w:w="1069" w:type="dxa"/>
                            <w:shd w:val="clear" w:color="auto" w:fill="auto"/>
                          </w:tcPr>
                          <w:p w14:paraId="164405A4" w14:textId="77777777" w:rsidR="00467F89" w:rsidRDefault="00467F89" w:rsidP="00B52EC6">
                            <w:pPr>
                              <w:jc w:val="center"/>
                              <w:rPr>
                                <w:del w:id="1333" w:author="GIRAUD Christian" w:date="2014-06-06T16:49:00Z"/>
                              </w:rPr>
                            </w:pPr>
                            <w:del w:id="1334" w:author="GIRAUD Christian" w:date="2014-06-06T16:49:00Z">
                              <w:r>
                                <w:delText>“</w:delText>
                              </w:r>
                            </w:del>
                          </w:p>
                        </w:tc>
                      </w:tr>
                      <w:tr w:rsidR="00467F89" w14:paraId="394CCCD6" w14:textId="77777777" w:rsidTr="00B52EC6">
                        <w:trPr>
                          <w:del w:id="1335" w:author="GIRAUD Christian" w:date="2014-06-06T16:49:00Z"/>
                        </w:trPr>
                        <w:tc>
                          <w:tcPr>
                            <w:tcW w:w="1292" w:type="dxa"/>
                            <w:shd w:val="clear" w:color="auto" w:fill="auto"/>
                          </w:tcPr>
                          <w:p w14:paraId="6FE8EF7C" w14:textId="77777777" w:rsidR="00467F89" w:rsidRDefault="00467F89">
                            <w:pPr>
                              <w:rPr>
                                <w:del w:id="1336" w:author="GIRAUD Christian" w:date="2014-06-06T16:49:00Z"/>
                              </w:rPr>
                            </w:pPr>
                            <w:del w:id="1337" w:author="GIRAUD Christian" w:date="2014-06-06T16:49:00Z">
                              <w:r>
                                <w:delText>Grade</w:delText>
                              </w:r>
                            </w:del>
                          </w:p>
                        </w:tc>
                        <w:tc>
                          <w:tcPr>
                            <w:tcW w:w="1069" w:type="dxa"/>
                            <w:shd w:val="clear" w:color="auto" w:fill="auto"/>
                          </w:tcPr>
                          <w:p w14:paraId="56386793" w14:textId="77777777" w:rsidR="00467F89" w:rsidRDefault="00467F89" w:rsidP="00B52EC6">
                            <w:pPr>
                              <w:jc w:val="center"/>
                              <w:rPr>
                                <w:del w:id="1338" w:author="GIRAUD Christian" w:date="2014-06-06T16:49:00Z"/>
                              </w:rPr>
                            </w:pPr>
                            <w:del w:id="1339" w:author="GIRAUD Christian" w:date="2014-06-06T16:49:00Z">
                              <w:r>
                                <w:delText>“</w:delText>
                              </w:r>
                            </w:del>
                          </w:p>
                        </w:tc>
                        <w:tc>
                          <w:tcPr>
                            <w:tcW w:w="1069" w:type="dxa"/>
                            <w:shd w:val="clear" w:color="auto" w:fill="auto"/>
                          </w:tcPr>
                          <w:p w14:paraId="4CEA523C" w14:textId="77777777" w:rsidR="00467F89" w:rsidRDefault="00467F89" w:rsidP="00B52EC6">
                            <w:pPr>
                              <w:jc w:val="center"/>
                              <w:rPr>
                                <w:del w:id="1340" w:author="GIRAUD Christian" w:date="2014-06-06T16:49:00Z"/>
                              </w:rPr>
                            </w:pPr>
                            <w:del w:id="1341" w:author="GIRAUD Christian" w:date="2014-06-06T16:49:00Z">
                              <w:r>
                                <w:delText>Value</w:delText>
                              </w:r>
                            </w:del>
                          </w:p>
                        </w:tc>
                        <w:tc>
                          <w:tcPr>
                            <w:tcW w:w="1069" w:type="dxa"/>
                            <w:shd w:val="clear" w:color="auto" w:fill="auto"/>
                          </w:tcPr>
                          <w:p w14:paraId="5461ADD9" w14:textId="77777777" w:rsidR="00467F89" w:rsidRDefault="00467F89" w:rsidP="00B52EC6">
                            <w:pPr>
                              <w:jc w:val="center"/>
                              <w:rPr>
                                <w:del w:id="1342" w:author="GIRAUD Christian" w:date="2014-06-06T16:49:00Z"/>
                              </w:rPr>
                            </w:pPr>
                            <w:del w:id="1343" w:author="GIRAUD Christian" w:date="2014-06-06T16:49:00Z">
                              <w:r>
                                <w:delText>“</w:delText>
                              </w:r>
                            </w:del>
                          </w:p>
                        </w:tc>
                        <w:tc>
                          <w:tcPr>
                            <w:tcW w:w="1069" w:type="dxa"/>
                            <w:shd w:val="clear" w:color="auto" w:fill="auto"/>
                          </w:tcPr>
                          <w:p w14:paraId="425746CF" w14:textId="77777777" w:rsidR="00467F89" w:rsidRDefault="00467F89" w:rsidP="00B52EC6">
                            <w:pPr>
                              <w:jc w:val="center"/>
                              <w:rPr>
                                <w:del w:id="1344" w:author="GIRAUD Christian" w:date="2014-06-06T16:49:00Z"/>
                              </w:rPr>
                            </w:pPr>
                            <w:del w:id="1345" w:author="GIRAUD Christian" w:date="2014-06-06T16:49:00Z">
                              <w:r>
                                <w:delText>“</w:delText>
                              </w:r>
                            </w:del>
                          </w:p>
                        </w:tc>
                        <w:tc>
                          <w:tcPr>
                            <w:tcW w:w="1069" w:type="dxa"/>
                            <w:shd w:val="clear" w:color="auto" w:fill="auto"/>
                          </w:tcPr>
                          <w:p w14:paraId="29443909" w14:textId="77777777" w:rsidR="00467F89" w:rsidRDefault="00467F89" w:rsidP="00B52EC6">
                            <w:pPr>
                              <w:jc w:val="center"/>
                              <w:rPr>
                                <w:del w:id="1346" w:author="GIRAUD Christian" w:date="2014-06-06T16:49:00Z"/>
                              </w:rPr>
                            </w:pPr>
                            <w:del w:id="1347" w:author="GIRAUD Christian" w:date="2014-06-06T16:49:00Z">
                              <w:r>
                                <w:delText>“</w:delText>
                              </w:r>
                            </w:del>
                          </w:p>
                        </w:tc>
                      </w:tr>
                      <w:tr w:rsidR="00467F89" w14:paraId="06DC6596" w14:textId="77777777" w:rsidTr="00B52EC6">
                        <w:trPr>
                          <w:del w:id="1348" w:author="GIRAUD Christian" w:date="2014-06-06T16:49:00Z"/>
                        </w:trPr>
                        <w:tc>
                          <w:tcPr>
                            <w:tcW w:w="1292" w:type="dxa"/>
                            <w:shd w:val="clear" w:color="auto" w:fill="auto"/>
                          </w:tcPr>
                          <w:p w14:paraId="525AFAEB" w14:textId="77777777" w:rsidR="00467F89" w:rsidRDefault="00467F89">
                            <w:pPr>
                              <w:rPr>
                                <w:del w:id="1349" w:author="GIRAUD Christian" w:date="2014-06-06T16:49:00Z"/>
                              </w:rPr>
                            </w:pPr>
                            <w:del w:id="1350" w:author="GIRAUD Christian" w:date="2014-06-06T16:49:00Z">
                              <w:r>
                                <w:delText>SSP</w:delText>
                              </w:r>
                            </w:del>
                          </w:p>
                        </w:tc>
                        <w:tc>
                          <w:tcPr>
                            <w:tcW w:w="1069" w:type="dxa"/>
                            <w:shd w:val="clear" w:color="auto" w:fill="auto"/>
                          </w:tcPr>
                          <w:p w14:paraId="0758E6A9" w14:textId="77777777" w:rsidR="00467F89" w:rsidRDefault="00467F89" w:rsidP="00B52EC6">
                            <w:pPr>
                              <w:jc w:val="center"/>
                              <w:rPr>
                                <w:del w:id="1351" w:author="GIRAUD Christian" w:date="2014-06-06T16:49:00Z"/>
                              </w:rPr>
                            </w:pPr>
                            <w:del w:id="1352" w:author="GIRAUD Christian" w:date="2014-06-06T16:49:00Z">
                              <w:r>
                                <w:delText>“</w:delText>
                              </w:r>
                            </w:del>
                          </w:p>
                        </w:tc>
                        <w:tc>
                          <w:tcPr>
                            <w:tcW w:w="1069" w:type="dxa"/>
                            <w:shd w:val="clear" w:color="auto" w:fill="auto"/>
                          </w:tcPr>
                          <w:p w14:paraId="78959A56" w14:textId="77777777" w:rsidR="00467F89" w:rsidRDefault="00467F89" w:rsidP="00B52EC6">
                            <w:pPr>
                              <w:jc w:val="center"/>
                              <w:rPr>
                                <w:del w:id="1353" w:author="GIRAUD Christian" w:date="2014-06-06T16:49:00Z"/>
                              </w:rPr>
                            </w:pPr>
                            <w:del w:id="1354" w:author="GIRAUD Christian" w:date="2014-06-06T16:49:00Z">
                              <w:r>
                                <w:delText>“</w:delText>
                              </w:r>
                            </w:del>
                          </w:p>
                        </w:tc>
                        <w:tc>
                          <w:tcPr>
                            <w:tcW w:w="1069" w:type="dxa"/>
                            <w:shd w:val="clear" w:color="auto" w:fill="auto"/>
                          </w:tcPr>
                          <w:p w14:paraId="1E4ED73F" w14:textId="77777777" w:rsidR="00467F89" w:rsidRDefault="00467F89" w:rsidP="00B52EC6">
                            <w:pPr>
                              <w:jc w:val="center"/>
                              <w:rPr>
                                <w:del w:id="1355" w:author="GIRAUD Christian" w:date="2014-06-06T16:49:00Z"/>
                              </w:rPr>
                            </w:pPr>
                            <w:del w:id="1356" w:author="GIRAUD Christian" w:date="2014-06-06T16:49:00Z">
                              <w:r>
                                <w:delText>“</w:delText>
                              </w:r>
                            </w:del>
                          </w:p>
                        </w:tc>
                        <w:tc>
                          <w:tcPr>
                            <w:tcW w:w="1069" w:type="dxa"/>
                            <w:shd w:val="clear" w:color="auto" w:fill="auto"/>
                          </w:tcPr>
                          <w:p w14:paraId="51A4450E" w14:textId="77777777" w:rsidR="00467F89" w:rsidRDefault="00467F89" w:rsidP="00B52EC6">
                            <w:pPr>
                              <w:jc w:val="center"/>
                              <w:rPr>
                                <w:del w:id="1357" w:author="GIRAUD Christian" w:date="2014-06-06T16:49:00Z"/>
                              </w:rPr>
                            </w:pPr>
                            <w:del w:id="1358" w:author="GIRAUD Christian" w:date="2014-06-06T16:49:00Z">
                              <w:r>
                                <w:delText>“</w:delText>
                              </w:r>
                            </w:del>
                          </w:p>
                        </w:tc>
                        <w:tc>
                          <w:tcPr>
                            <w:tcW w:w="1069" w:type="dxa"/>
                            <w:shd w:val="clear" w:color="auto" w:fill="auto"/>
                          </w:tcPr>
                          <w:p w14:paraId="25FA1AA1" w14:textId="77777777" w:rsidR="00467F89" w:rsidRDefault="00467F89" w:rsidP="00B52EC6">
                            <w:pPr>
                              <w:jc w:val="center"/>
                              <w:rPr>
                                <w:del w:id="1359" w:author="GIRAUD Christian" w:date="2014-06-06T16:49:00Z"/>
                              </w:rPr>
                            </w:pPr>
                            <w:del w:id="1360" w:author="GIRAUD Christian" w:date="2014-06-06T16:49:00Z">
                              <w:r>
                                <w:delText>“</w:delText>
                              </w:r>
                            </w:del>
                          </w:p>
                        </w:tc>
                      </w:tr>
                    </w:tbl>
                    <w:p w14:paraId="5031EFD3" w14:textId="77777777" w:rsidR="00467F89" w:rsidRDefault="00467F89" w:rsidP="00DA641A">
                      <w:pPr>
                        <w:rPr>
                          <w:del w:id="1361" w:author="GIRAUD Christian" w:date="2014-06-06T16:49:00Z"/>
                        </w:rPr>
                      </w:pPr>
                    </w:p>
                    <w:p w14:paraId="26CA64AB" w14:textId="77777777" w:rsidR="00467F89" w:rsidRDefault="00467F89" w:rsidP="00DA641A">
                      <w:pPr>
                        <w:rPr>
                          <w:del w:id="1362" w:author="GIRAUD Christian" w:date="2014-06-06T16:49: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4"/>
                        <w:gridCol w:w="1043"/>
                        <w:gridCol w:w="1011"/>
                        <w:gridCol w:w="1244"/>
                        <w:gridCol w:w="1268"/>
                        <w:gridCol w:w="988"/>
                      </w:tblGrid>
                      <w:tr w:rsidR="00467F89" w14:paraId="676736E7" w14:textId="77777777" w:rsidTr="00DA641A">
                        <w:trPr>
                          <w:del w:id="1363" w:author="GIRAUD Christian" w:date="2014-06-06T16:49:00Z"/>
                        </w:trPr>
                        <w:tc>
                          <w:tcPr>
                            <w:tcW w:w="1292" w:type="dxa"/>
                            <w:shd w:val="clear" w:color="auto" w:fill="DBE5F1"/>
                          </w:tcPr>
                          <w:p w14:paraId="3D84C6FE" w14:textId="77777777" w:rsidR="00467F89" w:rsidRDefault="00467F89" w:rsidP="00B52EC6">
                            <w:pPr>
                              <w:rPr>
                                <w:del w:id="1364" w:author="GIRAUD Christian" w:date="2014-06-06T16:49:00Z"/>
                              </w:rPr>
                            </w:pPr>
                            <w:del w:id="1365" w:author="GIRAUD Christian" w:date="2014-06-06T16:49:00Z">
                              <w:r>
                                <w:delText>BG_n+1</w:delText>
                              </w:r>
                            </w:del>
                          </w:p>
                        </w:tc>
                        <w:tc>
                          <w:tcPr>
                            <w:tcW w:w="1069" w:type="dxa"/>
                            <w:shd w:val="clear" w:color="auto" w:fill="DBE5F1"/>
                          </w:tcPr>
                          <w:p w14:paraId="29D2D411" w14:textId="77777777" w:rsidR="00467F89" w:rsidRDefault="00467F89" w:rsidP="00B52EC6">
                            <w:pPr>
                              <w:jc w:val="center"/>
                              <w:rPr>
                                <w:del w:id="1366" w:author="GIRAUD Christian" w:date="2014-06-06T16:49:00Z"/>
                              </w:rPr>
                            </w:pPr>
                            <w:del w:id="1367" w:author="GIRAUD Christian" w:date="2014-06-06T16:49:00Z">
                              <w:r>
                                <w:delText>Position</w:delText>
                              </w:r>
                            </w:del>
                          </w:p>
                        </w:tc>
                        <w:tc>
                          <w:tcPr>
                            <w:tcW w:w="1069" w:type="dxa"/>
                            <w:shd w:val="clear" w:color="auto" w:fill="DBE5F1"/>
                          </w:tcPr>
                          <w:p w14:paraId="181E6931" w14:textId="77777777" w:rsidR="00467F89" w:rsidRDefault="00467F89" w:rsidP="00B52EC6">
                            <w:pPr>
                              <w:jc w:val="center"/>
                              <w:rPr>
                                <w:del w:id="1368" w:author="GIRAUD Christian" w:date="2014-06-06T16:49:00Z"/>
                              </w:rPr>
                            </w:pPr>
                            <w:del w:id="1369" w:author="GIRAUD Christian" w:date="2014-06-06T16:49:00Z">
                              <w:r>
                                <w:delText>Linking</w:delText>
                              </w:r>
                            </w:del>
                          </w:p>
                        </w:tc>
                        <w:tc>
                          <w:tcPr>
                            <w:tcW w:w="1069" w:type="dxa"/>
                            <w:shd w:val="clear" w:color="auto" w:fill="DBE5F1"/>
                          </w:tcPr>
                          <w:p w14:paraId="61B64E8C" w14:textId="77777777" w:rsidR="00467F89" w:rsidRDefault="00467F89" w:rsidP="00FB31CF">
                            <w:pPr>
                              <w:jc w:val="center"/>
                              <w:rPr>
                                <w:del w:id="1370" w:author="GIRAUD Christian" w:date="2014-06-06T16:49:00Z"/>
                              </w:rPr>
                            </w:pPr>
                            <w:del w:id="1371" w:author="GIRAUD Christian" w:date="2014-06-06T16:49:00Z">
                              <w:r>
                                <w:delText>orientation</w:delText>
                              </w:r>
                            </w:del>
                          </w:p>
                        </w:tc>
                        <w:tc>
                          <w:tcPr>
                            <w:tcW w:w="1069" w:type="dxa"/>
                            <w:shd w:val="clear" w:color="auto" w:fill="DBE5F1"/>
                          </w:tcPr>
                          <w:p w14:paraId="29F03138" w14:textId="77777777" w:rsidR="00467F89" w:rsidRDefault="00467F89" w:rsidP="00FB31CF">
                            <w:pPr>
                              <w:jc w:val="center"/>
                              <w:rPr>
                                <w:del w:id="1372" w:author="GIRAUD Christian" w:date="2014-06-06T16:49:00Z"/>
                              </w:rPr>
                            </w:pPr>
                            <w:del w:id="1373" w:author="GIRAUD Christian" w:date="2014-06-06T16:49:00Z">
                              <w:r>
                                <w:delText>inaccuracy</w:delText>
                              </w:r>
                            </w:del>
                          </w:p>
                        </w:tc>
                        <w:tc>
                          <w:tcPr>
                            <w:tcW w:w="1069" w:type="dxa"/>
                            <w:shd w:val="clear" w:color="auto" w:fill="DBE5F1"/>
                          </w:tcPr>
                          <w:p w14:paraId="7E9CFB72" w14:textId="77777777" w:rsidR="00467F89" w:rsidRDefault="00467F89" w:rsidP="00FB31CF">
                            <w:pPr>
                              <w:jc w:val="center"/>
                              <w:rPr>
                                <w:del w:id="1374" w:author="GIRAUD Christian" w:date="2014-06-06T16:49:00Z"/>
                              </w:rPr>
                            </w:pPr>
                            <w:del w:id="1375" w:author="GIRAUD Christian" w:date="2014-06-06T16:49:00Z">
                              <w:r>
                                <w:delText>other</w:delText>
                              </w:r>
                            </w:del>
                          </w:p>
                        </w:tc>
                      </w:tr>
                      <w:tr w:rsidR="00467F89" w14:paraId="35A2A22E" w14:textId="77777777" w:rsidTr="00B52EC6">
                        <w:trPr>
                          <w:del w:id="1376" w:author="GIRAUD Christian" w:date="2014-06-06T16:49:00Z"/>
                        </w:trPr>
                        <w:tc>
                          <w:tcPr>
                            <w:tcW w:w="1292" w:type="dxa"/>
                            <w:shd w:val="clear" w:color="auto" w:fill="auto"/>
                          </w:tcPr>
                          <w:p w14:paraId="7DB22ABC" w14:textId="77777777" w:rsidR="00467F89" w:rsidRDefault="00467F89" w:rsidP="00B52EC6">
                            <w:pPr>
                              <w:rPr>
                                <w:del w:id="1377" w:author="GIRAUD Christian" w:date="2014-06-06T16:49:00Z"/>
                              </w:rPr>
                            </w:pPr>
                          </w:p>
                        </w:tc>
                        <w:tc>
                          <w:tcPr>
                            <w:tcW w:w="1069" w:type="dxa"/>
                            <w:shd w:val="clear" w:color="auto" w:fill="auto"/>
                          </w:tcPr>
                          <w:p w14:paraId="371E60F0" w14:textId="77777777" w:rsidR="00467F89" w:rsidRPr="00B52EC6" w:rsidRDefault="00467F89" w:rsidP="00B52EC6">
                            <w:pPr>
                              <w:pStyle w:val="Author"/>
                              <w:spacing w:before="0" w:after="0" w:line="300" w:lineRule="atLeast"/>
                              <w:rPr>
                                <w:del w:id="1378" w:author="GIRAUD Christian" w:date="2014-06-06T16:49:00Z"/>
                                <w:noProof w:val="0"/>
                                <w:szCs w:val="20"/>
                              </w:rPr>
                            </w:pPr>
                          </w:p>
                        </w:tc>
                        <w:tc>
                          <w:tcPr>
                            <w:tcW w:w="1069" w:type="dxa"/>
                            <w:shd w:val="clear" w:color="auto" w:fill="auto"/>
                          </w:tcPr>
                          <w:p w14:paraId="2379ADBB" w14:textId="77777777" w:rsidR="00467F89" w:rsidRDefault="00467F89" w:rsidP="00B52EC6">
                            <w:pPr>
                              <w:jc w:val="center"/>
                              <w:rPr>
                                <w:del w:id="1379" w:author="GIRAUD Christian" w:date="2014-06-06T16:49:00Z"/>
                              </w:rPr>
                            </w:pPr>
                          </w:p>
                        </w:tc>
                        <w:tc>
                          <w:tcPr>
                            <w:tcW w:w="1069" w:type="dxa"/>
                            <w:shd w:val="clear" w:color="auto" w:fill="auto"/>
                          </w:tcPr>
                          <w:p w14:paraId="0E0AB0E9" w14:textId="77777777" w:rsidR="00467F89" w:rsidRDefault="00467F89" w:rsidP="00B52EC6">
                            <w:pPr>
                              <w:jc w:val="center"/>
                              <w:rPr>
                                <w:del w:id="1380" w:author="GIRAUD Christian" w:date="2014-06-06T16:49:00Z"/>
                              </w:rPr>
                            </w:pPr>
                          </w:p>
                        </w:tc>
                        <w:tc>
                          <w:tcPr>
                            <w:tcW w:w="1069" w:type="dxa"/>
                            <w:shd w:val="clear" w:color="auto" w:fill="auto"/>
                          </w:tcPr>
                          <w:p w14:paraId="4B31832E" w14:textId="77777777" w:rsidR="00467F89" w:rsidRDefault="00467F89" w:rsidP="00B52EC6">
                            <w:pPr>
                              <w:jc w:val="center"/>
                              <w:rPr>
                                <w:del w:id="1381" w:author="GIRAUD Christian" w:date="2014-06-06T16:49:00Z"/>
                              </w:rPr>
                            </w:pPr>
                          </w:p>
                        </w:tc>
                        <w:tc>
                          <w:tcPr>
                            <w:tcW w:w="1069" w:type="dxa"/>
                            <w:shd w:val="clear" w:color="auto" w:fill="auto"/>
                          </w:tcPr>
                          <w:p w14:paraId="45825FD1" w14:textId="77777777" w:rsidR="00467F89" w:rsidRDefault="00467F89" w:rsidP="00B52EC6">
                            <w:pPr>
                              <w:jc w:val="center"/>
                              <w:rPr>
                                <w:del w:id="1382" w:author="GIRAUD Christian" w:date="2014-06-06T16:49:00Z"/>
                              </w:rPr>
                            </w:pPr>
                          </w:p>
                        </w:tc>
                      </w:tr>
                      <w:tr w:rsidR="00467F89" w14:paraId="77ED8466" w14:textId="77777777" w:rsidTr="00B52EC6">
                        <w:trPr>
                          <w:del w:id="1383" w:author="GIRAUD Christian" w:date="2014-06-06T16:49:00Z"/>
                        </w:trPr>
                        <w:tc>
                          <w:tcPr>
                            <w:tcW w:w="1292" w:type="dxa"/>
                            <w:shd w:val="clear" w:color="auto" w:fill="auto"/>
                          </w:tcPr>
                          <w:p w14:paraId="3B347C9A" w14:textId="77777777" w:rsidR="00467F89" w:rsidRDefault="00467F89" w:rsidP="00B52EC6">
                            <w:pPr>
                              <w:rPr>
                                <w:del w:id="1384" w:author="GIRAUD Christian" w:date="2014-06-06T16:49:00Z"/>
                              </w:rPr>
                            </w:pPr>
                            <w:del w:id="1385" w:author="GIRAUD Christian" w:date="2014-06-06T16:49:00Z">
                              <w:r>
                                <w:delText>SSP</w:delText>
                              </w:r>
                            </w:del>
                          </w:p>
                        </w:tc>
                        <w:tc>
                          <w:tcPr>
                            <w:tcW w:w="1069" w:type="dxa"/>
                            <w:shd w:val="clear" w:color="auto" w:fill="auto"/>
                          </w:tcPr>
                          <w:p w14:paraId="679CFB22" w14:textId="77777777" w:rsidR="00467F89" w:rsidRPr="00B52EC6" w:rsidRDefault="00467F89" w:rsidP="00B52EC6">
                            <w:pPr>
                              <w:pStyle w:val="Author"/>
                              <w:spacing w:before="0" w:after="0" w:line="300" w:lineRule="atLeast"/>
                              <w:rPr>
                                <w:del w:id="1386" w:author="GIRAUD Christian" w:date="2014-06-06T16:49:00Z"/>
                                <w:noProof w:val="0"/>
                                <w:szCs w:val="20"/>
                              </w:rPr>
                            </w:pPr>
                            <w:del w:id="1387" w:author="GIRAUD Christian" w:date="2014-06-06T16:49:00Z">
                              <w:r w:rsidRPr="00B52EC6">
                                <w:rPr>
                                  <w:noProof w:val="0"/>
                                  <w:szCs w:val="20"/>
                                </w:rPr>
                                <w:delText>Pos.</w:delText>
                              </w:r>
                            </w:del>
                          </w:p>
                        </w:tc>
                        <w:tc>
                          <w:tcPr>
                            <w:tcW w:w="1069" w:type="dxa"/>
                            <w:shd w:val="clear" w:color="auto" w:fill="auto"/>
                          </w:tcPr>
                          <w:p w14:paraId="0C5B235E" w14:textId="77777777" w:rsidR="00467F89" w:rsidRPr="00B52EC6" w:rsidRDefault="00467F89" w:rsidP="00B52EC6">
                            <w:pPr>
                              <w:pStyle w:val="Author"/>
                              <w:spacing w:before="0" w:after="0" w:line="300" w:lineRule="atLeast"/>
                              <w:rPr>
                                <w:del w:id="1388" w:author="GIRAUD Christian" w:date="2014-06-06T16:49:00Z"/>
                                <w:noProof w:val="0"/>
                                <w:szCs w:val="20"/>
                              </w:rPr>
                            </w:pPr>
                            <w:del w:id="1389" w:author="GIRAUD Christian" w:date="2014-06-06T16:49:00Z">
                              <w:r w:rsidRPr="00B52EC6">
                                <w:rPr>
                                  <w:noProof w:val="0"/>
                                  <w:szCs w:val="20"/>
                                </w:rPr>
                                <w:delText>Value</w:delText>
                              </w:r>
                            </w:del>
                          </w:p>
                        </w:tc>
                        <w:tc>
                          <w:tcPr>
                            <w:tcW w:w="1069" w:type="dxa"/>
                            <w:shd w:val="clear" w:color="auto" w:fill="auto"/>
                          </w:tcPr>
                          <w:p w14:paraId="1F6882B9" w14:textId="77777777" w:rsidR="00467F89" w:rsidRDefault="00467F89" w:rsidP="00B52EC6">
                            <w:pPr>
                              <w:jc w:val="center"/>
                              <w:rPr>
                                <w:del w:id="1390" w:author="GIRAUD Christian" w:date="2014-06-06T16:49:00Z"/>
                              </w:rPr>
                            </w:pPr>
                            <w:del w:id="1391" w:author="GIRAUD Christian" w:date="2014-06-06T16:49:00Z">
                              <w:r>
                                <w:delText>Asafe</w:delText>
                              </w:r>
                            </w:del>
                          </w:p>
                        </w:tc>
                        <w:tc>
                          <w:tcPr>
                            <w:tcW w:w="1069" w:type="dxa"/>
                            <w:shd w:val="clear" w:color="auto" w:fill="auto"/>
                          </w:tcPr>
                          <w:p w14:paraId="076BC82E" w14:textId="77777777" w:rsidR="00467F89" w:rsidRDefault="00467F89" w:rsidP="00B52EC6">
                            <w:pPr>
                              <w:jc w:val="center"/>
                              <w:rPr>
                                <w:del w:id="1392" w:author="GIRAUD Christian" w:date="2014-06-06T16:49:00Z"/>
                              </w:rPr>
                            </w:pPr>
                            <w:del w:id="1393" w:author="GIRAUD Christian" w:date="2014-06-06T16:49:00Z">
                              <w:r>
                                <w:delText>9,81*grd</w:delText>
                              </w:r>
                            </w:del>
                          </w:p>
                        </w:tc>
                        <w:tc>
                          <w:tcPr>
                            <w:tcW w:w="1069" w:type="dxa"/>
                            <w:shd w:val="clear" w:color="auto" w:fill="auto"/>
                          </w:tcPr>
                          <w:p w14:paraId="4CEB3F70" w14:textId="77777777" w:rsidR="00467F89" w:rsidRDefault="00467F89" w:rsidP="00B52EC6">
                            <w:pPr>
                              <w:jc w:val="center"/>
                              <w:rPr>
                                <w:del w:id="1394" w:author="GIRAUD Christian" w:date="2014-06-06T16:49:00Z"/>
                              </w:rPr>
                            </w:pPr>
                            <w:del w:id="1395" w:author="GIRAUD Christian" w:date="2014-06-06T16:49:00Z">
                              <w:r>
                                <w:delText>MRSP</w:delText>
                              </w:r>
                            </w:del>
                          </w:p>
                        </w:tc>
                      </w:tr>
                      <w:tr w:rsidR="00467F89" w14:paraId="24C996B1" w14:textId="77777777" w:rsidTr="00B52EC6">
                        <w:trPr>
                          <w:del w:id="1396" w:author="GIRAUD Christian" w:date="2014-06-06T16:49:00Z"/>
                        </w:trPr>
                        <w:tc>
                          <w:tcPr>
                            <w:tcW w:w="1292" w:type="dxa"/>
                            <w:shd w:val="clear" w:color="auto" w:fill="auto"/>
                          </w:tcPr>
                          <w:p w14:paraId="6DFD3FA7" w14:textId="77777777" w:rsidR="00467F89" w:rsidRDefault="00467F89" w:rsidP="00B52EC6">
                            <w:pPr>
                              <w:rPr>
                                <w:del w:id="1397" w:author="GIRAUD Christian" w:date="2014-06-06T16:49:00Z"/>
                              </w:rPr>
                            </w:pPr>
                            <w:del w:id="1398" w:author="GIRAUD Christian" w:date="2014-06-06T16:49:00Z">
                              <w:r>
                                <w:delText>Others</w:delText>
                              </w:r>
                            </w:del>
                          </w:p>
                        </w:tc>
                        <w:tc>
                          <w:tcPr>
                            <w:tcW w:w="1069" w:type="dxa"/>
                            <w:shd w:val="clear" w:color="auto" w:fill="auto"/>
                          </w:tcPr>
                          <w:p w14:paraId="277FDA96" w14:textId="77777777" w:rsidR="00467F89" w:rsidRDefault="00467F89" w:rsidP="00B52EC6">
                            <w:pPr>
                              <w:jc w:val="center"/>
                              <w:rPr>
                                <w:del w:id="1399" w:author="GIRAUD Christian" w:date="2014-06-06T16:49:00Z"/>
                              </w:rPr>
                            </w:pPr>
                            <w:del w:id="1400" w:author="GIRAUD Christian" w:date="2014-06-06T16:49:00Z">
                              <w:r>
                                <w:delText>“</w:delText>
                              </w:r>
                            </w:del>
                          </w:p>
                        </w:tc>
                        <w:tc>
                          <w:tcPr>
                            <w:tcW w:w="1069" w:type="dxa"/>
                            <w:shd w:val="clear" w:color="auto" w:fill="auto"/>
                          </w:tcPr>
                          <w:p w14:paraId="6EF17C23" w14:textId="77777777" w:rsidR="00467F89" w:rsidRDefault="00467F89" w:rsidP="00B52EC6">
                            <w:pPr>
                              <w:jc w:val="center"/>
                              <w:rPr>
                                <w:del w:id="1401" w:author="GIRAUD Christian" w:date="2014-06-06T16:49:00Z"/>
                              </w:rPr>
                            </w:pPr>
                            <w:del w:id="1402" w:author="GIRAUD Christian" w:date="2014-06-06T16:49:00Z">
                              <w:r>
                                <w:delText>“</w:delText>
                              </w:r>
                            </w:del>
                          </w:p>
                        </w:tc>
                        <w:tc>
                          <w:tcPr>
                            <w:tcW w:w="1069" w:type="dxa"/>
                            <w:shd w:val="clear" w:color="auto" w:fill="auto"/>
                          </w:tcPr>
                          <w:p w14:paraId="41344E24" w14:textId="77777777" w:rsidR="00467F89" w:rsidRDefault="00467F89" w:rsidP="00B52EC6">
                            <w:pPr>
                              <w:jc w:val="center"/>
                              <w:rPr>
                                <w:del w:id="1403" w:author="GIRAUD Christian" w:date="2014-06-06T16:49:00Z"/>
                              </w:rPr>
                            </w:pPr>
                            <w:del w:id="1404" w:author="GIRAUD Christian" w:date="2014-06-06T16:49:00Z">
                              <w:r>
                                <w:delText>“</w:delText>
                              </w:r>
                            </w:del>
                          </w:p>
                        </w:tc>
                        <w:tc>
                          <w:tcPr>
                            <w:tcW w:w="1069" w:type="dxa"/>
                            <w:shd w:val="clear" w:color="auto" w:fill="auto"/>
                          </w:tcPr>
                          <w:p w14:paraId="0EA685A3" w14:textId="77777777" w:rsidR="00467F89" w:rsidRDefault="00467F89" w:rsidP="00B52EC6">
                            <w:pPr>
                              <w:jc w:val="center"/>
                              <w:rPr>
                                <w:del w:id="1405" w:author="GIRAUD Christian" w:date="2014-06-06T16:49:00Z"/>
                              </w:rPr>
                            </w:pPr>
                            <w:del w:id="1406" w:author="GIRAUD Christian" w:date="2014-06-06T16:49:00Z">
                              <w:r>
                                <w:delText>“</w:delText>
                              </w:r>
                            </w:del>
                          </w:p>
                        </w:tc>
                        <w:tc>
                          <w:tcPr>
                            <w:tcW w:w="1069" w:type="dxa"/>
                            <w:shd w:val="clear" w:color="auto" w:fill="auto"/>
                          </w:tcPr>
                          <w:p w14:paraId="2561676D" w14:textId="77777777" w:rsidR="00467F89" w:rsidRDefault="00467F89" w:rsidP="00B52EC6">
                            <w:pPr>
                              <w:jc w:val="center"/>
                              <w:rPr>
                                <w:del w:id="1407" w:author="GIRAUD Christian" w:date="2014-06-06T16:49:00Z"/>
                              </w:rPr>
                            </w:pPr>
                            <w:del w:id="1408" w:author="GIRAUD Christian" w:date="2014-06-06T16:49:00Z">
                              <w:r>
                                <w:delText>“</w:delText>
                              </w:r>
                            </w:del>
                          </w:p>
                        </w:tc>
                      </w:tr>
                      <w:tr w:rsidR="00467F89" w14:paraId="08F1B834" w14:textId="77777777" w:rsidTr="00B52EC6">
                        <w:trPr>
                          <w:del w:id="1409" w:author="GIRAUD Christian" w:date="2014-06-06T16:49:00Z"/>
                        </w:trPr>
                        <w:tc>
                          <w:tcPr>
                            <w:tcW w:w="1292" w:type="dxa"/>
                            <w:shd w:val="clear" w:color="auto" w:fill="auto"/>
                          </w:tcPr>
                          <w:p w14:paraId="64A6D2D3" w14:textId="77777777" w:rsidR="00467F89" w:rsidRDefault="00467F89" w:rsidP="00B52EC6">
                            <w:pPr>
                              <w:rPr>
                                <w:del w:id="1410" w:author="GIRAUD Christian" w:date="2014-06-06T16:49:00Z"/>
                              </w:rPr>
                            </w:pPr>
                            <w:del w:id="1411" w:author="GIRAUD Christian" w:date="2014-06-06T16:49:00Z">
                              <w:r>
                                <w:delText>Grade</w:delText>
                              </w:r>
                            </w:del>
                          </w:p>
                        </w:tc>
                        <w:tc>
                          <w:tcPr>
                            <w:tcW w:w="1069" w:type="dxa"/>
                            <w:shd w:val="clear" w:color="auto" w:fill="auto"/>
                          </w:tcPr>
                          <w:p w14:paraId="6EF2D047" w14:textId="77777777" w:rsidR="00467F89" w:rsidRDefault="00467F89" w:rsidP="00B52EC6">
                            <w:pPr>
                              <w:jc w:val="center"/>
                              <w:rPr>
                                <w:del w:id="1412" w:author="GIRAUD Christian" w:date="2014-06-06T16:49:00Z"/>
                              </w:rPr>
                            </w:pPr>
                            <w:del w:id="1413" w:author="GIRAUD Christian" w:date="2014-06-06T16:49:00Z">
                              <w:r>
                                <w:delText>“</w:delText>
                              </w:r>
                            </w:del>
                          </w:p>
                        </w:tc>
                        <w:tc>
                          <w:tcPr>
                            <w:tcW w:w="1069" w:type="dxa"/>
                            <w:shd w:val="clear" w:color="auto" w:fill="auto"/>
                          </w:tcPr>
                          <w:p w14:paraId="742D15A5" w14:textId="77777777" w:rsidR="00467F89" w:rsidRDefault="00467F89" w:rsidP="00B52EC6">
                            <w:pPr>
                              <w:jc w:val="center"/>
                              <w:rPr>
                                <w:del w:id="1414" w:author="GIRAUD Christian" w:date="2014-06-06T16:49:00Z"/>
                              </w:rPr>
                            </w:pPr>
                            <w:del w:id="1415" w:author="GIRAUD Christian" w:date="2014-06-06T16:49:00Z">
                              <w:r>
                                <w:delText>“</w:delText>
                              </w:r>
                            </w:del>
                          </w:p>
                        </w:tc>
                        <w:tc>
                          <w:tcPr>
                            <w:tcW w:w="1069" w:type="dxa"/>
                            <w:shd w:val="clear" w:color="auto" w:fill="auto"/>
                          </w:tcPr>
                          <w:p w14:paraId="00A463D7" w14:textId="77777777" w:rsidR="00467F89" w:rsidRDefault="00467F89" w:rsidP="00B52EC6">
                            <w:pPr>
                              <w:jc w:val="center"/>
                              <w:rPr>
                                <w:del w:id="1416" w:author="GIRAUD Christian" w:date="2014-06-06T16:49:00Z"/>
                              </w:rPr>
                            </w:pPr>
                            <w:del w:id="1417" w:author="GIRAUD Christian" w:date="2014-06-06T16:49:00Z">
                              <w:r>
                                <w:delText>“</w:delText>
                              </w:r>
                            </w:del>
                          </w:p>
                        </w:tc>
                        <w:tc>
                          <w:tcPr>
                            <w:tcW w:w="1069" w:type="dxa"/>
                            <w:shd w:val="clear" w:color="auto" w:fill="auto"/>
                          </w:tcPr>
                          <w:p w14:paraId="3D96DD30" w14:textId="77777777" w:rsidR="00467F89" w:rsidRDefault="00467F89" w:rsidP="00B52EC6">
                            <w:pPr>
                              <w:jc w:val="center"/>
                              <w:rPr>
                                <w:del w:id="1418" w:author="GIRAUD Christian" w:date="2014-06-06T16:49:00Z"/>
                              </w:rPr>
                            </w:pPr>
                            <w:del w:id="1419" w:author="GIRAUD Christian" w:date="2014-06-06T16:49:00Z">
                              <w:r>
                                <w:delText>“</w:delText>
                              </w:r>
                            </w:del>
                          </w:p>
                        </w:tc>
                        <w:tc>
                          <w:tcPr>
                            <w:tcW w:w="1069" w:type="dxa"/>
                            <w:shd w:val="clear" w:color="auto" w:fill="auto"/>
                          </w:tcPr>
                          <w:p w14:paraId="5FB0491D" w14:textId="77777777" w:rsidR="00467F89" w:rsidRDefault="00467F89" w:rsidP="00B52EC6">
                            <w:pPr>
                              <w:jc w:val="center"/>
                              <w:rPr>
                                <w:del w:id="1420" w:author="GIRAUD Christian" w:date="2014-06-06T16:49:00Z"/>
                              </w:rPr>
                            </w:pPr>
                            <w:del w:id="1421" w:author="GIRAUD Christian" w:date="2014-06-06T16:49:00Z">
                              <w:r>
                                <w:delText>“</w:delText>
                              </w:r>
                            </w:del>
                          </w:p>
                        </w:tc>
                      </w:tr>
                      <w:tr w:rsidR="00467F89" w14:paraId="7707466F" w14:textId="77777777" w:rsidTr="00B52EC6">
                        <w:trPr>
                          <w:del w:id="1422" w:author="GIRAUD Christian" w:date="2014-06-06T16:49:00Z"/>
                        </w:trPr>
                        <w:tc>
                          <w:tcPr>
                            <w:tcW w:w="1292" w:type="dxa"/>
                            <w:shd w:val="clear" w:color="auto" w:fill="auto"/>
                          </w:tcPr>
                          <w:p w14:paraId="3C344E20" w14:textId="77777777" w:rsidR="00467F89" w:rsidRDefault="00467F89" w:rsidP="00B52EC6">
                            <w:pPr>
                              <w:rPr>
                                <w:del w:id="1423" w:author="GIRAUD Christian" w:date="2014-06-06T16:49:00Z"/>
                              </w:rPr>
                            </w:pPr>
                            <w:del w:id="1424" w:author="GIRAUD Christian" w:date="2014-06-06T16:49:00Z">
                              <w:r>
                                <w:delText>SSP</w:delText>
                              </w:r>
                            </w:del>
                          </w:p>
                        </w:tc>
                        <w:tc>
                          <w:tcPr>
                            <w:tcW w:w="1069" w:type="dxa"/>
                            <w:shd w:val="clear" w:color="auto" w:fill="auto"/>
                          </w:tcPr>
                          <w:p w14:paraId="3DA5F40C" w14:textId="77777777" w:rsidR="00467F89" w:rsidRDefault="00467F89" w:rsidP="00B52EC6">
                            <w:pPr>
                              <w:jc w:val="center"/>
                              <w:rPr>
                                <w:del w:id="1425" w:author="GIRAUD Christian" w:date="2014-06-06T16:49:00Z"/>
                              </w:rPr>
                            </w:pPr>
                            <w:del w:id="1426" w:author="GIRAUD Christian" w:date="2014-06-06T16:49:00Z">
                              <w:r>
                                <w:delText>“</w:delText>
                              </w:r>
                            </w:del>
                          </w:p>
                        </w:tc>
                        <w:tc>
                          <w:tcPr>
                            <w:tcW w:w="1069" w:type="dxa"/>
                            <w:shd w:val="clear" w:color="auto" w:fill="auto"/>
                          </w:tcPr>
                          <w:p w14:paraId="229042B5" w14:textId="77777777" w:rsidR="00467F89" w:rsidRDefault="00467F89" w:rsidP="00B52EC6">
                            <w:pPr>
                              <w:jc w:val="center"/>
                              <w:rPr>
                                <w:del w:id="1427" w:author="GIRAUD Christian" w:date="2014-06-06T16:49:00Z"/>
                              </w:rPr>
                            </w:pPr>
                            <w:del w:id="1428" w:author="GIRAUD Christian" w:date="2014-06-06T16:49:00Z">
                              <w:r>
                                <w:delText>“</w:delText>
                              </w:r>
                            </w:del>
                          </w:p>
                        </w:tc>
                        <w:tc>
                          <w:tcPr>
                            <w:tcW w:w="1069" w:type="dxa"/>
                            <w:shd w:val="clear" w:color="auto" w:fill="auto"/>
                          </w:tcPr>
                          <w:p w14:paraId="135BE523" w14:textId="77777777" w:rsidR="00467F89" w:rsidRDefault="00467F89" w:rsidP="00B52EC6">
                            <w:pPr>
                              <w:jc w:val="center"/>
                              <w:rPr>
                                <w:del w:id="1429" w:author="GIRAUD Christian" w:date="2014-06-06T16:49:00Z"/>
                              </w:rPr>
                            </w:pPr>
                            <w:del w:id="1430" w:author="GIRAUD Christian" w:date="2014-06-06T16:49:00Z">
                              <w:r>
                                <w:delText>“</w:delText>
                              </w:r>
                            </w:del>
                          </w:p>
                        </w:tc>
                        <w:tc>
                          <w:tcPr>
                            <w:tcW w:w="1069" w:type="dxa"/>
                            <w:shd w:val="clear" w:color="auto" w:fill="auto"/>
                          </w:tcPr>
                          <w:p w14:paraId="477218DA" w14:textId="77777777" w:rsidR="00467F89" w:rsidRDefault="00467F89" w:rsidP="00B52EC6">
                            <w:pPr>
                              <w:jc w:val="center"/>
                              <w:rPr>
                                <w:del w:id="1431" w:author="GIRAUD Christian" w:date="2014-06-06T16:49:00Z"/>
                              </w:rPr>
                            </w:pPr>
                            <w:del w:id="1432" w:author="GIRAUD Christian" w:date="2014-06-06T16:49:00Z">
                              <w:r>
                                <w:delText>“</w:delText>
                              </w:r>
                            </w:del>
                          </w:p>
                        </w:tc>
                        <w:tc>
                          <w:tcPr>
                            <w:tcW w:w="1069" w:type="dxa"/>
                            <w:shd w:val="clear" w:color="auto" w:fill="auto"/>
                          </w:tcPr>
                          <w:p w14:paraId="7F303251" w14:textId="77777777" w:rsidR="00467F89" w:rsidRDefault="00467F89" w:rsidP="00B52EC6">
                            <w:pPr>
                              <w:jc w:val="center"/>
                              <w:rPr>
                                <w:del w:id="1433" w:author="GIRAUD Christian" w:date="2014-06-06T16:49:00Z"/>
                              </w:rPr>
                            </w:pPr>
                            <w:del w:id="1434" w:author="GIRAUD Christian" w:date="2014-06-06T16:49:00Z">
                              <w:r>
                                <w:delText>“</w:delText>
                              </w:r>
                            </w:del>
                          </w:p>
                        </w:tc>
                      </w:tr>
                    </w:tbl>
                    <w:p w14:paraId="6D25F7A6" w14:textId="77777777" w:rsidR="00467F89" w:rsidRDefault="00467F89" w:rsidP="00DA641A">
                      <w:pPr>
                        <w:rPr>
                          <w:del w:id="1435" w:author="GIRAUD Christian" w:date="2014-06-06T16:49:00Z"/>
                        </w:rPr>
                      </w:pPr>
                    </w:p>
                    <w:p w14:paraId="649A87B9" w14:textId="77777777" w:rsidR="00467F89" w:rsidRDefault="00467F89" w:rsidP="00DA641A">
                      <w:pPr>
                        <w:rPr>
                          <w:del w:id="1436" w:author="GIRAUD Christian" w:date="2014-06-06T16:49: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0"/>
                        <w:gridCol w:w="1047"/>
                        <w:gridCol w:w="1020"/>
                        <w:gridCol w:w="1244"/>
                        <w:gridCol w:w="1268"/>
                        <w:gridCol w:w="959"/>
                      </w:tblGrid>
                      <w:tr w:rsidR="00467F89" w14:paraId="76867986" w14:textId="77777777" w:rsidTr="00DA641A">
                        <w:trPr>
                          <w:del w:id="1437" w:author="GIRAUD Christian" w:date="2014-06-06T16:49:00Z"/>
                        </w:trPr>
                        <w:tc>
                          <w:tcPr>
                            <w:tcW w:w="1292" w:type="dxa"/>
                            <w:shd w:val="clear" w:color="auto" w:fill="DBE5F1"/>
                          </w:tcPr>
                          <w:p w14:paraId="1755BE1E" w14:textId="77777777" w:rsidR="00467F89" w:rsidRDefault="00467F89" w:rsidP="00B52EC6">
                            <w:pPr>
                              <w:rPr>
                                <w:del w:id="1438" w:author="GIRAUD Christian" w:date="2014-06-06T16:49:00Z"/>
                              </w:rPr>
                            </w:pPr>
                            <w:del w:id="1439" w:author="GIRAUD Christian" w:date="2014-06-06T16:49:00Z">
                              <w:r>
                                <w:delText>BG_n+2</w:delText>
                              </w:r>
                            </w:del>
                          </w:p>
                        </w:tc>
                        <w:tc>
                          <w:tcPr>
                            <w:tcW w:w="1069" w:type="dxa"/>
                            <w:shd w:val="clear" w:color="auto" w:fill="DBE5F1"/>
                          </w:tcPr>
                          <w:p w14:paraId="4F6B4CAE" w14:textId="77777777" w:rsidR="00467F89" w:rsidRDefault="00467F89" w:rsidP="00B52EC6">
                            <w:pPr>
                              <w:jc w:val="center"/>
                              <w:rPr>
                                <w:del w:id="1440" w:author="GIRAUD Christian" w:date="2014-06-06T16:49:00Z"/>
                              </w:rPr>
                            </w:pPr>
                            <w:del w:id="1441" w:author="GIRAUD Christian" w:date="2014-06-06T16:49:00Z">
                              <w:r>
                                <w:delText>Position</w:delText>
                              </w:r>
                            </w:del>
                          </w:p>
                        </w:tc>
                        <w:tc>
                          <w:tcPr>
                            <w:tcW w:w="1069" w:type="dxa"/>
                            <w:shd w:val="clear" w:color="auto" w:fill="DBE5F1"/>
                          </w:tcPr>
                          <w:p w14:paraId="6269897F" w14:textId="77777777" w:rsidR="00467F89" w:rsidRDefault="00467F89" w:rsidP="00B52EC6">
                            <w:pPr>
                              <w:jc w:val="center"/>
                              <w:rPr>
                                <w:del w:id="1442" w:author="GIRAUD Christian" w:date="2014-06-06T16:49:00Z"/>
                              </w:rPr>
                            </w:pPr>
                            <w:del w:id="1443" w:author="GIRAUD Christian" w:date="2014-06-06T16:49:00Z">
                              <w:r>
                                <w:delText>Linking</w:delText>
                              </w:r>
                            </w:del>
                          </w:p>
                        </w:tc>
                        <w:tc>
                          <w:tcPr>
                            <w:tcW w:w="1069" w:type="dxa"/>
                            <w:shd w:val="clear" w:color="auto" w:fill="DBE5F1"/>
                          </w:tcPr>
                          <w:p w14:paraId="05CCC89F" w14:textId="77777777" w:rsidR="00467F89" w:rsidRDefault="00467F89" w:rsidP="00FB31CF">
                            <w:pPr>
                              <w:jc w:val="center"/>
                              <w:rPr>
                                <w:del w:id="1444" w:author="GIRAUD Christian" w:date="2014-06-06T16:49:00Z"/>
                              </w:rPr>
                            </w:pPr>
                            <w:del w:id="1445" w:author="GIRAUD Christian" w:date="2014-06-06T16:49:00Z">
                              <w:r>
                                <w:delText>orientation</w:delText>
                              </w:r>
                            </w:del>
                          </w:p>
                        </w:tc>
                        <w:tc>
                          <w:tcPr>
                            <w:tcW w:w="1069" w:type="dxa"/>
                            <w:shd w:val="clear" w:color="auto" w:fill="DBE5F1"/>
                          </w:tcPr>
                          <w:p w14:paraId="1C393C6D" w14:textId="77777777" w:rsidR="00467F89" w:rsidRDefault="00467F89" w:rsidP="00FB31CF">
                            <w:pPr>
                              <w:jc w:val="center"/>
                              <w:rPr>
                                <w:del w:id="1446" w:author="GIRAUD Christian" w:date="2014-06-06T16:49:00Z"/>
                              </w:rPr>
                            </w:pPr>
                            <w:del w:id="1447" w:author="GIRAUD Christian" w:date="2014-06-06T16:49:00Z">
                              <w:r>
                                <w:delText>inaccuracy</w:delText>
                              </w:r>
                            </w:del>
                          </w:p>
                        </w:tc>
                        <w:tc>
                          <w:tcPr>
                            <w:tcW w:w="1069" w:type="dxa"/>
                            <w:shd w:val="clear" w:color="auto" w:fill="DBE5F1"/>
                          </w:tcPr>
                          <w:p w14:paraId="5ACFF212" w14:textId="77777777" w:rsidR="00467F89" w:rsidRDefault="00467F89" w:rsidP="00FB31CF">
                            <w:pPr>
                              <w:jc w:val="center"/>
                              <w:rPr>
                                <w:del w:id="1448" w:author="GIRAUD Christian" w:date="2014-06-06T16:49:00Z"/>
                              </w:rPr>
                            </w:pPr>
                            <w:del w:id="1449" w:author="GIRAUD Christian" w:date="2014-06-06T16:49:00Z">
                              <w:r>
                                <w:delText>other</w:delText>
                              </w:r>
                            </w:del>
                          </w:p>
                        </w:tc>
                      </w:tr>
                    </w:tbl>
                    <w:p w14:paraId="1FF0F37B" w14:textId="77777777" w:rsidR="00467F89" w:rsidRDefault="00467F89" w:rsidP="00DA641A">
                      <w:pPr>
                        <w:rPr>
                          <w:del w:id="1450" w:author="GIRAUD Christian" w:date="2014-06-06T16:49:00Z"/>
                        </w:rPr>
                      </w:pPr>
                    </w:p>
                    <w:p w14:paraId="79B97B70" w14:textId="77777777" w:rsidR="00467F89" w:rsidRDefault="00467F89" w:rsidP="00DA641A">
                      <w:pPr>
                        <w:rPr>
                          <w:del w:id="1451" w:author="GIRAUD Christian" w:date="2014-06-06T16:49:00Z"/>
                        </w:rPr>
                      </w:pPr>
                    </w:p>
                    <w:tbl>
                      <w:tblPr>
                        <w:tblW w:w="66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6"/>
                        <w:gridCol w:w="1121"/>
                        <w:gridCol w:w="987"/>
                        <w:gridCol w:w="1121"/>
                        <w:gridCol w:w="1048"/>
                        <w:gridCol w:w="1126"/>
                      </w:tblGrid>
                      <w:tr w:rsidR="00467F89" w14:paraId="4ED6CBD2" w14:textId="77777777" w:rsidTr="00B52EC6">
                        <w:trPr>
                          <w:del w:id="1452" w:author="GIRAUD Christian" w:date="2014-06-06T16:49:00Z"/>
                        </w:trPr>
                        <w:tc>
                          <w:tcPr>
                            <w:tcW w:w="1226" w:type="dxa"/>
                            <w:shd w:val="clear" w:color="auto" w:fill="auto"/>
                          </w:tcPr>
                          <w:p w14:paraId="5BC17C02" w14:textId="77777777" w:rsidR="00467F89" w:rsidRDefault="00467F89" w:rsidP="00B52EC6">
                            <w:pPr>
                              <w:rPr>
                                <w:del w:id="1453" w:author="GIRAUD Christian" w:date="2014-06-06T16:49:00Z"/>
                              </w:rPr>
                            </w:pPr>
                            <w:del w:id="1454" w:author="GIRAUD Christian" w:date="2014-06-06T16:49:00Z">
                              <w:r>
                                <w:delText>EOA</w:delText>
                              </w:r>
                            </w:del>
                          </w:p>
                        </w:tc>
                        <w:tc>
                          <w:tcPr>
                            <w:tcW w:w="1121" w:type="dxa"/>
                            <w:shd w:val="clear" w:color="auto" w:fill="auto"/>
                          </w:tcPr>
                          <w:p w14:paraId="28BF508A" w14:textId="77777777" w:rsidR="00467F89" w:rsidRPr="00B52EC6" w:rsidRDefault="00467F89" w:rsidP="00B52EC6">
                            <w:pPr>
                              <w:pStyle w:val="Author"/>
                              <w:spacing w:before="0" w:after="0" w:line="300" w:lineRule="atLeast"/>
                              <w:rPr>
                                <w:del w:id="1455" w:author="GIRAUD Christian" w:date="2014-06-06T16:49:00Z"/>
                                <w:noProof w:val="0"/>
                                <w:szCs w:val="20"/>
                              </w:rPr>
                            </w:pPr>
                            <w:del w:id="1456" w:author="GIRAUD Christian" w:date="2014-06-06T16:49:00Z">
                              <w:r w:rsidRPr="00B52EC6">
                                <w:rPr>
                                  <w:noProof w:val="0"/>
                                  <w:szCs w:val="20"/>
                                </w:rPr>
                                <w:delText>Pos.</w:delText>
                              </w:r>
                            </w:del>
                          </w:p>
                        </w:tc>
                        <w:tc>
                          <w:tcPr>
                            <w:tcW w:w="987" w:type="dxa"/>
                            <w:shd w:val="clear" w:color="auto" w:fill="auto"/>
                          </w:tcPr>
                          <w:p w14:paraId="4E81829E" w14:textId="77777777" w:rsidR="00467F89" w:rsidRPr="00B52EC6" w:rsidRDefault="00467F89" w:rsidP="00B52EC6">
                            <w:pPr>
                              <w:pStyle w:val="Author"/>
                              <w:spacing w:before="0" w:after="0" w:line="300" w:lineRule="atLeast"/>
                              <w:rPr>
                                <w:del w:id="1457" w:author="GIRAUD Christian" w:date="2014-06-06T16:49:00Z"/>
                                <w:noProof w:val="0"/>
                                <w:szCs w:val="20"/>
                              </w:rPr>
                            </w:pPr>
                            <w:del w:id="1458" w:author="GIRAUD Christian" w:date="2014-06-06T16:49:00Z">
                              <w:r w:rsidRPr="00B52EC6">
                                <w:rPr>
                                  <w:noProof w:val="0"/>
                                  <w:szCs w:val="20"/>
                                </w:rPr>
                                <w:delText>Veoa</w:delText>
                              </w:r>
                            </w:del>
                          </w:p>
                        </w:tc>
                        <w:tc>
                          <w:tcPr>
                            <w:tcW w:w="1121" w:type="dxa"/>
                            <w:shd w:val="clear" w:color="auto" w:fill="auto"/>
                          </w:tcPr>
                          <w:p w14:paraId="597CC1FC" w14:textId="77777777" w:rsidR="00467F89" w:rsidRDefault="00467F89" w:rsidP="00B52EC6">
                            <w:pPr>
                              <w:jc w:val="center"/>
                              <w:rPr>
                                <w:del w:id="1459" w:author="GIRAUD Christian" w:date="2014-06-06T16:49:00Z"/>
                              </w:rPr>
                            </w:pPr>
                            <w:del w:id="1460" w:author="GIRAUD Christian" w:date="2014-06-06T16:49:00Z">
                              <w:r>
                                <w:delText>Asafe</w:delText>
                              </w:r>
                            </w:del>
                          </w:p>
                        </w:tc>
                        <w:tc>
                          <w:tcPr>
                            <w:tcW w:w="1048" w:type="dxa"/>
                            <w:shd w:val="clear" w:color="auto" w:fill="auto"/>
                          </w:tcPr>
                          <w:p w14:paraId="222AD18A" w14:textId="77777777" w:rsidR="00467F89" w:rsidRDefault="00467F89" w:rsidP="00B52EC6">
                            <w:pPr>
                              <w:jc w:val="center"/>
                              <w:rPr>
                                <w:del w:id="1461" w:author="GIRAUD Christian" w:date="2014-06-06T16:49:00Z"/>
                              </w:rPr>
                            </w:pPr>
                            <w:del w:id="1462" w:author="GIRAUD Christian" w:date="2014-06-06T16:49:00Z">
                              <w:r>
                                <w:delText>9,81*grd</w:delText>
                              </w:r>
                            </w:del>
                          </w:p>
                        </w:tc>
                        <w:tc>
                          <w:tcPr>
                            <w:tcW w:w="1126" w:type="dxa"/>
                            <w:shd w:val="clear" w:color="auto" w:fill="auto"/>
                          </w:tcPr>
                          <w:p w14:paraId="5FB571AC" w14:textId="77777777" w:rsidR="00467F89" w:rsidRDefault="00467F89" w:rsidP="00B52EC6">
                            <w:pPr>
                              <w:jc w:val="center"/>
                              <w:rPr>
                                <w:del w:id="1463" w:author="GIRAUD Christian" w:date="2014-06-06T16:49:00Z"/>
                              </w:rPr>
                            </w:pPr>
                            <w:del w:id="1464" w:author="GIRAUD Christian" w:date="2014-06-06T16:49:00Z">
                              <w:r>
                                <w:delText>MRSP</w:delText>
                              </w:r>
                            </w:del>
                          </w:p>
                        </w:tc>
                      </w:tr>
                      <w:tr w:rsidR="00467F89" w14:paraId="5EC1551F" w14:textId="77777777" w:rsidTr="00B52EC6">
                        <w:trPr>
                          <w:del w:id="1465" w:author="GIRAUD Christian" w:date="2014-06-06T16:49:00Z"/>
                        </w:trPr>
                        <w:tc>
                          <w:tcPr>
                            <w:tcW w:w="1226" w:type="dxa"/>
                            <w:shd w:val="clear" w:color="auto" w:fill="auto"/>
                          </w:tcPr>
                          <w:p w14:paraId="21560631" w14:textId="77777777" w:rsidR="00467F89" w:rsidRDefault="00467F89" w:rsidP="00B52EC6">
                            <w:pPr>
                              <w:rPr>
                                <w:del w:id="1466" w:author="GIRAUD Christian" w:date="2014-06-06T16:49:00Z"/>
                              </w:rPr>
                            </w:pPr>
                            <w:del w:id="1467" w:author="GIRAUD Christian" w:date="2014-06-06T16:49:00Z">
                              <w:r>
                                <w:delText>DP</w:delText>
                              </w:r>
                            </w:del>
                          </w:p>
                        </w:tc>
                        <w:tc>
                          <w:tcPr>
                            <w:tcW w:w="1121" w:type="dxa"/>
                            <w:shd w:val="clear" w:color="auto" w:fill="auto"/>
                          </w:tcPr>
                          <w:p w14:paraId="7C38438A" w14:textId="77777777" w:rsidR="00467F89" w:rsidRDefault="00467F89" w:rsidP="00B52EC6">
                            <w:pPr>
                              <w:jc w:val="center"/>
                              <w:rPr>
                                <w:del w:id="1468" w:author="GIRAUD Christian" w:date="2014-06-06T16:49:00Z"/>
                              </w:rPr>
                            </w:pPr>
                            <w:del w:id="1469" w:author="GIRAUD Christian" w:date="2014-06-06T16:49:00Z">
                              <w:r>
                                <w:delText>“</w:delText>
                              </w:r>
                            </w:del>
                          </w:p>
                        </w:tc>
                        <w:tc>
                          <w:tcPr>
                            <w:tcW w:w="987" w:type="dxa"/>
                            <w:shd w:val="clear" w:color="auto" w:fill="auto"/>
                          </w:tcPr>
                          <w:p w14:paraId="1583F8C0" w14:textId="77777777" w:rsidR="00467F89" w:rsidRDefault="00467F89" w:rsidP="00B52EC6">
                            <w:pPr>
                              <w:jc w:val="center"/>
                              <w:rPr>
                                <w:del w:id="1470" w:author="GIRAUD Christian" w:date="2014-06-06T16:49:00Z"/>
                              </w:rPr>
                            </w:pPr>
                            <w:del w:id="1471" w:author="GIRAUD Christian" w:date="2014-06-06T16:49:00Z">
                              <w:r>
                                <w:delText>0</w:delText>
                              </w:r>
                            </w:del>
                          </w:p>
                        </w:tc>
                        <w:tc>
                          <w:tcPr>
                            <w:tcW w:w="1121" w:type="dxa"/>
                            <w:shd w:val="clear" w:color="auto" w:fill="auto"/>
                          </w:tcPr>
                          <w:p w14:paraId="02EA9BB8" w14:textId="77777777" w:rsidR="00467F89" w:rsidRDefault="00467F89" w:rsidP="00B52EC6">
                            <w:pPr>
                              <w:jc w:val="center"/>
                              <w:rPr>
                                <w:del w:id="1472" w:author="GIRAUD Christian" w:date="2014-06-06T16:49:00Z"/>
                              </w:rPr>
                            </w:pPr>
                            <w:del w:id="1473" w:author="GIRAUD Christian" w:date="2014-06-06T16:49:00Z">
                              <w:r>
                                <w:delText>“</w:delText>
                              </w:r>
                            </w:del>
                          </w:p>
                        </w:tc>
                        <w:tc>
                          <w:tcPr>
                            <w:tcW w:w="1048" w:type="dxa"/>
                            <w:shd w:val="clear" w:color="auto" w:fill="auto"/>
                          </w:tcPr>
                          <w:p w14:paraId="7D649DA2" w14:textId="77777777" w:rsidR="00467F89" w:rsidRDefault="00467F89" w:rsidP="00B52EC6">
                            <w:pPr>
                              <w:jc w:val="center"/>
                              <w:rPr>
                                <w:del w:id="1474" w:author="GIRAUD Christian" w:date="2014-06-06T16:49:00Z"/>
                              </w:rPr>
                            </w:pPr>
                            <w:del w:id="1475" w:author="GIRAUD Christian" w:date="2014-06-06T16:49:00Z">
                              <w:r>
                                <w:delText>“</w:delText>
                              </w:r>
                            </w:del>
                          </w:p>
                        </w:tc>
                        <w:tc>
                          <w:tcPr>
                            <w:tcW w:w="1126" w:type="dxa"/>
                            <w:shd w:val="clear" w:color="auto" w:fill="auto"/>
                          </w:tcPr>
                          <w:p w14:paraId="18004E1C" w14:textId="77777777" w:rsidR="00467F89" w:rsidRDefault="00467F89" w:rsidP="00B52EC6">
                            <w:pPr>
                              <w:jc w:val="center"/>
                              <w:rPr>
                                <w:del w:id="1476" w:author="GIRAUD Christian" w:date="2014-06-06T16:49:00Z"/>
                              </w:rPr>
                            </w:pPr>
                            <w:del w:id="1477" w:author="GIRAUD Christian" w:date="2014-06-06T16:49:00Z">
                              <w:r>
                                <w:delText>“</w:delText>
                              </w:r>
                            </w:del>
                          </w:p>
                        </w:tc>
                      </w:tr>
                      <w:tr w:rsidR="00467F89" w14:paraId="494A5FC5" w14:textId="77777777" w:rsidTr="00B52EC6">
                        <w:trPr>
                          <w:del w:id="1478" w:author="GIRAUD Christian" w:date="2014-06-06T16:49:00Z"/>
                        </w:trPr>
                        <w:tc>
                          <w:tcPr>
                            <w:tcW w:w="1226" w:type="dxa"/>
                            <w:shd w:val="clear" w:color="auto" w:fill="auto"/>
                          </w:tcPr>
                          <w:p w14:paraId="39EB7502" w14:textId="77777777" w:rsidR="00467F89" w:rsidRDefault="00467F89" w:rsidP="00B52EC6">
                            <w:pPr>
                              <w:rPr>
                                <w:del w:id="1479" w:author="GIRAUD Christian" w:date="2014-06-06T16:49:00Z"/>
                              </w:rPr>
                            </w:pPr>
                            <w:del w:id="1480" w:author="GIRAUD Christian" w:date="2014-06-06T16:49:00Z">
                              <w:r>
                                <w:delText>OL</w:delText>
                              </w:r>
                            </w:del>
                          </w:p>
                        </w:tc>
                        <w:tc>
                          <w:tcPr>
                            <w:tcW w:w="1121" w:type="dxa"/>
                            <w:shd w:val="clear" w:color="auto" w:fill="auto"/>
                          </w:tcPr>
                          <w:p w14:paraId="18F4930A" w14:textId="77777777" w:rsidR="00467F89" w:rsidRDefault="00467F89" w:rsidP="00B52EC6">
                            <w:pPr>
                              <w:jc w:val="center"/>
                              <w:rPr>
                                <w:del w:id="1481" w:author="GIRAUD Christian" w:date="2014-06-06T16:49:00Z"/>
                              </w:rPr>
                            </w:pPr>
                            <w:del w:id="1482" w:author="GIRAUD Christian" w:date="2014-06-06T16:49:00Z">
                              <w:r>
                                <w:delText>“</w:delText>
                              </w:r>
                            </w:del>
                          </w:p>
                        </w:tc>
                        <w:tc>
                          <w:tcPr>
                            <w:tcW w:w="987" w:type="dxa"/>
                            <w:shd w:val="clear" w:color="auto" w:fill="auto"/>
                          </w:tcPr>
                          <w:p w14:paraId="79B99AC8" w14:textId="77777777" w:rsidR="00467F89" w:rsidRDefault="00467F89" w:rsidP="00B52EC6">
                            <w:pPr>
                              <w:jc w:val="center"/>
                              <w:rPr>
                                <w:del w:id="1483" w:author="GIRAUD Christian" w:date="2014-06-06T16:49:00Z"/>
                              </w:rPr>
                            </w:pPr>
                            <w:del w:id="1484" w:author="GIRAUD Christian" w:date="2014-06-06T16:49:00Z">
                              <w:r>
                                <w:delText>0</w:delText>
                              </w:r>
                            </w:del>
                          </w:p>
                        </w:tc>
                        <w:tc>
                          <w:tcPr>
                            <w:tcW w:w="1121" w:type="dxa"/>
                            <w:shd w:val="clear" w:color="auto" w:fill="auto"/>
                          </w:tcPr>
                          <w:p w14:paraId="6073D4AE" w14:textId="77777777" w:rsidR="00467F89" w:rsidRDefault="00467F89" w:rsidP="00B52EC6">
                            <w:pPr>
                              <w:jc w:val="center"/>
                              <w:rPr>
                                <w:del w:id="1485" w:author="GIRAUD Christian" w:date="2014-06-06T16:49:00Z"/>
                              </w:rPr>
                            </w:pPr>
                            <w:del w:id="1486" w:author="GIRAUD Christian" w:date="2014-06-06T16:49:00Z">
                              <w:r>
                                <w:delText>“</w:delText>
                              </w:r>
                            </w:del>
                          </w:p>
                        </w:tc>
                        <w:tc>
                          <w:tcPr>
                            <w:tcW w:w="1048" w:type="dxa"/>
                            <w:shd w:val="clear" w:color="auto" w:fill="auto"/>
                          </w:tcPr>
                          <w:p w14:paraId="56B2F1F3" w14:textId="77777777" w:rsidR="00467F89" w:rsidRDefault="00467F89" w:rsidP="00B52EC6">
                            <w:pPr>
                              <w:jc w:val="center"/>
                              <w:rPr>
                                <w:del w:id="1487" w:author="GIRAUD Christian" w:date="2014-06-06T16:49:00Z"/>
                              </w:rPr>
                            </w:pPr>
                            <w:del w:id="1488" w:author="GIRAUD Christian" w:date="2014-06-06T16:49:00Z">
                              <w:r>
                                <w:delText>“</w:delText>
                              </w:r>
                            </w:del>
                          </w:p>
                        </w:tc>
                        <w:tc>
                          <w:tcPr>
                            <w:tcW w:w="1126" w:type="dxa"/>
                            <w:shd w:val="clear" w:color="auto" w:fill="auto"/>
                          </w:tcPr>
                          <w:p w14:paraId="29F8CFD8" w14:textId="77777777" w:rsidR="00467F89" w:rsidRDefault="00467F89" w:rsidP="00B52EC6">
                            <w:pPr>
                              <w:jc w:val="center"/>
                              <w:rPr>
                                <w:del w:id="1489" w:author="GIRAUD Christian" w:date="2014-06-06T16:49:00Z"/>
                              </w:rPr>
                            </w:pPr>
                            <w:del w:id="1490" w:author="GIRAUD Christian" w:date="2014-06-06T16:49:00Z">
                              <w:r>
                                <w:delText>“</w:delText>
                              </w:r>
                            </w:del>
                          </w:p>
                        </w:tc>
                      </w:tr>
                    </w:tbl>
                    <w:p w14:paraId="4548DB4A" w14:textId="77777777" w:rsidR="00467F89" w:rsidRDefault="00467F89" w:rsidP="00DA641A">
                      <w:pPr>
                        <w:rPr>
                          <w:del w:id="1491" w:author="GIRAUD Christian" w:date="2014-06-06T16:49: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4"/>
                        <w:gridCol w:w="1043"/>
                        <w:gridCol w:w="1011"/>
                        <w:gridCol w:w="1244"/>
                        <w:gridCol w:w="1268"/>
                        <w:gridCol w:w="988"/>
                      </w:tblGrid>
                      <w:tr w:rsidR="00467F89" w14:paraId="07F7AC65" w14:textId="77777777" w:rsidTr="00DA641A">
                        <w:trPr>
                          <w:del w:id="1492" w:author="GIRAUD Christian" w:date="2014-06-06T16:49:00Z"/>
                        </w:trPr>
                        <w:tc>
                          <w:tcPr>
                            <w:tcW w:w="1292" w:type="dxa"/>
                            <w:shd w:val="clear" w:color="auto" w:fill="DBE5F1"/>
                          </w:tcPr>
                          <w:p w14:paraId="17116DBE" w14:textId="77777777" w:rsidR="00467F89" w:rsidRDefault="00467F89" w:rsidP="00B52EC6">
                            <w:pPr>
                              <w:rPr>
                                <w:del w:id="1493" w:author="GIRAUD Christian" w:date="2014-06-06T16:49:00Z"/>
                              </w:rPr>
                            </w:pPr>
                            <w:del w:id="1494" w:author="GIRAUD Christian" w:date="2014-06-06T16:49:00Z">
                              <w:r>
                                <w:delText>BG_n+3</w:delText>
                              </w:r>
                            </w:del>
                          </w:p>
                        </w:tc>
                        <w:tc>
                          <w:tcPr>
                            <w:tcW w:w="1069" w:type="dxa"/>
                            <w:shd w:val="clear" w:color="auto" w:fill="DBE5F1"/>
                          </w:tcPr>
                          <w:p w14:paraId="12ABCCEC" w14:textId="77777777" w:rsidR="00467F89" w:rsidRDefault="00467F89" w:rsidP="00B52EC6">
                            <w:pPr>
                              <w:jc w:val="center"/>
                              <w:rPr>
                                <w:del w:id="1495" w:author="GIRAUD Christian" w:date="2014-06-06T16:49:00Z"/>
                              </w:rPr>
                            </w:pPr>
                            <w:del w:id="1496" w:author="GIRAUD Christian" w:date="2014-06-06T16:49:00Z">
                              <w:r>
                                <w:delText>Position</w:delText>
                              </w:r>
                            </w:del>
                          </w:p>
                        </w:tc>
                        <w:tc>
                          <w:tcPr>
                            <w:tcW w:w="1069" w:type="dxa"/>
                            <w:shd w:val="clear" w:color="auto" w:fill="DBE5F1"/>
                          </w:tcPr>
                          <w:p w14:paraId="63E1245E" w14:textId="77777777" w:rsidR="00467F89" w:rsidRDefault="00467F89" w:rsidP="00B52EC6">
                            <w:pPr>
                              <w:jc w:val="center"/>
                              <w:rPr>
                                <w:del w:id="1497" w:author="GIRAUD Christian" w:date="2014-06-06T16:49:00Z"/>
                              </w:rPr>
                            </w:pPr>
                            <w:del w:id="1498" w:author="GIRAUD Christian" w:date="2014-06-06T16:49:00Z">
                              <w:r>
                                <w:delText>Linking</w:delText>
                              </w:r>
                            </w:del>
                          </w:p>
                        </w:tc>
                        <w:tc>
                          <w:tcPr>
                            <w:tcW w:w="1069" w:type="dxa"/>
                            <w:shd w:val="clear" w:color="auto" w:fill="DBE5F1"/>
                          </w:tcPr>
                          <w:p w14:paraId="4F3D118D" w14:textId="77777777" w:rsidR="00467F89" w:rsidRDefault="00467F89" w:rsidP="00FB31CF">
                            <w:pPr>
                              <w:jc w:val="center"/>
                              <w:rPr>
                                <w:del w:id="1499" w:author="GIRAUD Christian" w:date="2014-06-06T16:49:00Z"/>
                              </w:rPr>
                            </w:pPr>
                            <w:del w:id="1500" w:author="GIRAUD Christian" w:date="2014-06-06T16:49:00Z">
                              <w:r>
                                <w:delText>orientation</w:delText>
                              </w:r>
                            </w:del>
                          </w:p>
                        </w:tc>
                        <w:tc>
                          <w:tcPr>
                            <w:tcW w:w="1069" w:type="dxa"/>
                            <w:shd w:val="clear" w:color="auto" w:fill="DBE5F1"/>
                          </w:tcPr>
                          <w:p w14:paraId="74D71B2C" w14:textId="77777777" w:rsidR="00467F89" w:rsidRDefault="00467F89" w:rsidP="00FB31CF">
                            <w:pPr>
                              <w:jc w:val="center"/>
                              <w:rPr>
                                <w:del w:id="1501" w:author="GIRAUD Christian" w:date="2014-06-06T16:49:00Z"/>
                              </w:rPr>
                            </w:pPr>
                            <w:del w:id="1502" w:author="GIRAUD Christian" w:date="2014-06-06T16:49:00Z">
                              <w:r>
                                <w:delText>inaccuracy</w:delText>
                              </w:r>
                            </w:del>
                          </w:p>
                        </w:tc>
                        <w:tc>
                          <w:tcPr>
                            <w:tcW w:w="1069" w:type="dxa"/>
                            <w:shd w:val="clear" w:color="auto" w:fill="DBE5F1"/>
                          </w:tcPr>
                          <w:p w14:paraId="7B3A55BA" w14:textId="77777777" w:rsidR="00467F89" w:rsidRDefault="00467F89" w:rsidP="00FB31CF">
                            <w:pPr>
                              <w:jc w:val="center"/>
                              <w:rPr>
                                <w:del w:id="1503" w:author="GIRAUD Christian" w:date="2014-06-06T16:49:00Z"/>
                              </w:rPr>
                            </w:pPr>
                            <w:del w:id="1504" w:author="GIRAUD Christian" w:date="2014-06-06T16:49:00Z">
                              <w:r>
                                <w:delText>other</w:delText>
                              </w:r>
                            </w:del>
                          </w:p>
                        </w:tc>
                      </w:tr>
                      <w:tr w:rsidR="00467F89" w14:paraId="492D1CB8" w14:textId="77777777" w:rsidTr="00B52EC6">
                        <w:trPr>
                          <w:del w:id="1505" w:author="GIRAUD Christian" w:date="2014-06-06T16:49:00Z"/>
                        </w:trPr>
                        <w:tc>
                          <w:tcPr>
                            <w:tcW w:w="1292" w:type="dxa"/>
                            <w:shd w:val="clear" w:color="auto" w:fill="auto"/>
                          </w:tcPr>
                          <w:p w14:paraId="439D60DA" w14:textId="77777777" w:rsidR="00467F89" w:rsidRDefault="00467F89" w:rsidP="00B52EC6">
                            <w:pPr>
                              <w:rPr>
                                <w:del w:id="1506" w:author="GIRAUD Christian" w:date="2014-06-06T16:49:00Z"/>
                              </w:rPr>
                            </w:pPr>
                          </w:p>
                        </w:tc>
                        <w:tc>
                          <w:tcPr>
                            <w:tcW w:w="1069" w:type="dxa"/>
                            <w:shd w:val="clear" w:color="auto" w:fill="auto"/>
                          </w:tcPr>
                          <w:p w14:paraId="079973F3" w14:textId="77777777" w:rsidR="00467F89" w:rsidRPr="00B52EC6" w:rsidRDefault="00467F89" w:rsidP="00B52EC6">
                            <w:pPr>
                              <w:pStyle w:val="Author"/>
                              <w:spacing w:before="0" w:after="0" w:line="300" w:lineRule="atLeast"/>
                              <w:rPr>
                                <w:del w:id="1507" w:author="GIRAUD Christian" w:date="2014-06-06T16:49:00Z"/>
                                <w:noProof w:val="0"/>
                                <w:szCs w:val="20"/>
                              </w:rPr>
                            </w:pPr>
                          </w:p>
                        </w:tc>
                        <w:tc>
                          <w:tcPr>
                            <w:tcW w:w="1069" w:type="dxa"/>
                            <w:shd w:val="clear" w:color="auto" w:fill="auto"/>
                          </w:tcPr>
                          <w:p w14:paraId="2501E235" w14:textId="77777777" w:rsidR="00467F89" w:rsidRDefault="00467F89" w:rsidP="00B52EC6">
                            <w:pPr>
                              <w:jc w:val="center"/>
                              <w:rPr>
                                <w:del w:id="1508" w:author="GIRAUD Christian" w:date="2014-06-06T16:49:00Z"/>
                              </w:rPr>
                            </w:pPr>
                          </w:p>
                        </w:tc>
                        <w:tc>
                          <w:tcPr>
                            <w:tcW w:w="1069" w:type="dxa"/>
                            <w:shd w:val="clear" w:color="auto" w:fill="auto"/>
                          </w:tcPr>
                          <w:p w14:paraId="544FD62E" w14:textId="77777777" w:rsidR="00467F89" w:rsidRDefault="00467F89" w:rsidP="00B52EC6">
                            <w:pPr>
                              <w:jc w:val="center"/>
                              <w:rPr>
                                <w:del w:id="1509" w:author="GIRAUD Christian" w:date="2014-06-06T16:49:00Z"/>
                              </w:rPr>
                            </w:pPr>
                          </w:p>
                        </w:tc>
                        <w:tc>
                          <w:tcPr>
                            <w:tcW w:w="1069" w:type="dxa"/>
                            <w:shd w:val="clear" w:color="auto" w:fill="auto"/>
                          </w:tcPr>
                          <w:p w14:paraId="15D89521" w14:textId="77777777" w:rsidR="00467F89" w:rsidRDefault="00467F89" w:rsidP="00B52EC6">
                            <w:pPr>
                              <w:jc w:val="center"/>
                              <w:rPr>
                                <w:del w:id="1510" w:author="GIRAUD Christian" w:date="2014-06-06T16:49:00Z"/>
                              </w:rPr>
                            </w:pPr>
                          </w:p>
                        </w:tc>
                        <w:tc>
                          <w:tcPr>
                            <w:tcW w:w="1069" w:type="dxa"/>
                            <w:shd w:val="clear" w:color="auto" w:fill="auto"/>
                          </w:tcPr>
                          <w:p w14:paraId="30DDD47A" w14:textId="77777777" w:rsidR="00467F89" w:rsidRDefault="00467F89" w:rsidP="00B52EC6">
                            <w:pPr>
                              <w:jc w:val="center"/>
                              <w:rPr>
                                <w:del w:id="1511" w:author="GIRAUD Christian" w:date="2014-06-06T16:49:00Z"/>
                              </w:rPr>
                            </w:pPr>
                          </w:p>
                        </w:tc>
                      </w:tr>
                      <w:tr w:rsidR="00467F89" w14:paraId="7D33D988" w14:textId="77777777" w:rsidTr="00B52EC6">
                        <w:trPr>
                          <w:del w:id="1512" w:author="GIRAUD Christian" w:date="2014-06-06T16:49:00Z"/>
                        </w:trPr>
                        <w:tc>
                          <w:tcPr>
                            <w:tcW w:w="1292" w:type="dxa"/>
                            <w:shd w:val="clear" w:color="auto" w:fill="auto"/>
                          </w:tcPr>
                          <w:p w14:paraId="62B394DC" w14:textId="77777777" w:rsidR="00467F89" w:rsidRDefault="00467F89" w:rsidP="00B52EC6">
                            <w:pPr>
                              <w:rPr>
                                <w:del w:id="1513" w:author="GIRAUD Christian" w:date="2014-06-06T16:49:00Z"/>
                              </w:rPr>
                            </w:pPr>
                            <w:del w:id="1514" w:author="GIRAUD Christian" w:date="2014-06-06T16:49:00Z">
                              <w:r>
                                <w:delText>SSP</w:delText>
                              </w:r>
                            </w:del>
                          </w:p>
                        </w:tc>
                        <w:tc>
                          <w:tcPr>
                            <w:tcW w:w="1069" w:type="dxa"/>
                            <w:shd w:val="clear" w:color="auto" w:fill="auto"/>
                          </w:tcPr>
                          <w:p w14:paraId="1E62A9D8" w14:textId="77777777" w:rsidR="00467F89" w:rsidRPr="00B52EC6" w:rsidRDefault="00467F89" w:rsidP="00B52EC6">
                            <w:pPr>
                              <w:pStyle w:val="Author"/>
                              <w:spacing w:before="0" w:after="0" w:line="300" w:lineRule="atLeast"/>
                              <w:rPr>
                                <w:del w:id="1515" w:author="GIRAUD Christian" w:date="2014-06-06T16:49:00Z"/>
                                <w:noProof w:val="0"/>
                                <w:szCs w:val="20"/>
                              </w:rPr>
                            </w:pPr>
                            <w:del w:id="1516" w:author="GIRAUD Christian" w:date="2014-06-06T16:49:00Z">
                              <w:r w:rsidRPr="00B52EC6">
                                <w:rPr>
                                  <w:noProof w:val="0"/>
                                  <w:szCs w:val="20"/>
                                </w:rPr>
                                <w:delText>Pos.</w:delText>
                              </w:r>
                            </w:del>
                          </w:p>
                        </w:tc>
                        <w:tc>
                          <w:tcPr>
                            <w:tcW w:w="1069" w:type="dxa"/>
                            <w:shd w:val="clear" w:color="auto" w:fill="auto"/>
                          </w:tcPr>
                          <w:p w14:paraId="4A1A88DA" w14:textId="77777777" w:rsidR="00467F89" w:rsidRPr="00B52EC6" w:rsidRDefault="00467F89" w:rsidP="00B52EC6">
                            <w:pPr>
                              <w:pStyle w:val="Author"/>
                              <w:spacing w:before="0" w:after="0" w:line="300" w:lineRule="atLeast"/>
                              <w:rPr>
                                <w:del w:id="1517" w:author="GIRAUD Christian" w:date="2014-06-06T16:49:00Z"/>
                                <w:noProof w:val="0"/>
                                <w:szCs w:val="20"/>
                              </w:rPr>
                            </w:pPr>
                            <w:del w:id="1518" w:author="GIRAUD Christian" w:date="2014-06-06T16:49:00Z">
                              <w:r w:rsidRPr="00B52EC6">
                                <w:rPr>
                                  <w:noProof w:val="0"/>
                                  <w:szCs w:val="20"/>
                                </w:rPr>
                                <w:delText>Value</w:delText>
                              </w:r>
                            </w:del>
                          </w:p>
                        </w:tc>
                        <w:tc>
                          <w:tcPr>
                            <w:tcW w:w="1069" w:type="dxa"/>
                            <w:shd w:val="clear" w:color="auto" w:fill="auto"/>
                          </w:tcPr>
                          <w:p w14:paraId="7700F4AD" w14:textId="77777777" w:rsidR="00467F89" w:rsidRDefault="00467F89" w:rsidP="00B52EC6">
                            <w:pPr>
                              <w:jc w:val="center"/>
                              <w:rPr>
                                <w:del w:id="1519" w:author="GIRAUD Christian" w:date="2014-06-06T16:49:00Z"/>
                              </w:rPr>
                            </w:pPr>
                            <w:del w:id="1520" w:author="GIRAUD Christian" w:date="2014-06-06T16:49:00Z">
                              <w:r>
                                <w:delText>Asafe</w:delText>
                              </w:r>
                            </w:del>
                          </w:p>
                        </w:tc>
                        <w:tc>
                          <w:tcPr>
                            <w:tcW w:w="1069" w:type="dxa"/>
                            <w:shd w:val="clear" w:color="auto" w:fill="auto"/>
                          </w:tcPr>
                          <w:p w14:paraId="7AB776BF" w14:textId="77777777" w:rsidR="00467F89" w:rsidRDefault="00467F89" w:rsidP="00B52EC6">
                            <w:pPr>
                              <w:jc w:val="center"/>
                              <w:rPr>
                                <w:del w:id="1521" w:author="GIRAUD Christian" w:date="2014-06-06T16:49:00Z"/>
                              </w:rPr>
                            </w:pPr>
                            <w:del w:id="1522" w:author="GIRAUD Christian" w:date="2014-06-06T16:49:00Z">
                              <w:r>
                                <w:delText>9,81*grd</w:delText>
                              </w:r>
                            </w:del>
                          </w:p>
                        </w:tc>
                        <w:tc>
                          <w:tcPr>
                            <w:tcW w:w="1069" w:type="dxa"/>
                            <w:shd w:val="clear" w:color="auto" w:fill="auto"/>
                          </w:tcPr>
                          <w:p w14:paraId="6B537EC9" w14:textId="77777777" w:rsidR="00467F89" w:rsidRDefault="00467F89" w:rsidP="00B52EC6">
                            <w:pPr>
                              <w:jc w:val="center"/>
                              <w:rPr>
                                <w:del w:id="1523" w:author="GIRAUD Christian" w:date="2014-06-06T16:49:00Z"/>
                              </w:rPr>
                            </w:pPr>
                            <w:del w:id="1524" w:author="GIRAUD Christian" w:date="2014-06-06T16:49:00Z">
                              <w:r>
                                <w:delText>MRSP</w:delText>
                              </w:r>
                            </w:del>
                          </w:p>
                        </w:tc>
                      </w:tr>
                      <w:tr w:rsidR="00467F89" w14:paraId="665C3523" w14:textId="77777777" w:rsidTr="00B52EC6">
                        <w:trPr>
                          <w:del w:id="1525" w:author="GIRAUD Christian" w:date="2014-06-06T16:49:00Z"/>
                        </w:trPr>
                        <w:tc>
                          <w:tcPr>
                            <w:tcW w:w="1292" w:type="dxa"/>
                            <w:shd w:val="clear" w:color="auto" w:fill="auto"/>
                          </w:tcPr>
                          <w:p w14:paraId="492D21A1" w14:textId="77777777" w:rsidR="00467F89" w:rsidRDefault="00467F89" w:rsidP="00B52EC6">
                            <w:pPr>
                              <w:rPr>
                                <w:del w:id="1526" w:author="GIRAUD Christian" w:date="2014-06-06T16:49:00Z"/>
                              </w:rPr>
                            </w:pPr>
                            <w:del w:id="1527" w:author="GIRAUD Christian" w:date="2014-06-06T16:49:00Z">
                              <w:r>
                                <w:delText>Others</w:delText>
                              </w:r>
                            </w:del>
                          </w:p>
                        </w:tc>
                        <w:tc>
                          <w:tcPr>
                            <w:tcW w:w="1069" w:type="dxa"/>
                            <w:shd w:val="clear" w:color="auto" w:fill="auto"/>
                          </w:tcPr>
                          <w:p w14:paraId="636FF4A1" w14:textId="77777777" w:rsidR="00467F89" w:rsidRDefault="00467F89" w:rsidP="00B52EC6">
                            <w:pPr>
                              <w:jc w:val="center"/>
                              <w:rPr>
                                <w:del w:id="1528" w:author="GIRAUD Christian" w:date="2014-06-06T16:49:00Z"/>
                              </w:rPr>
                            </w:pPr>
                            <w:del w:id="1529" w:author="GIRAUD Christian" w:date="2014-06-06T16:49:00Z">
                              <w:r>
                                <w:delText>“</w:delText>
                              </w:r>
                            </w:del>
                          </w:p>
                        </w:tc>
                        <w:tc>
                          <w:tcPr>
                            <w:tcW w:w="1069" w:type="dxa"/>
                            <w:shd w:val="clear" w:color="auto" w:fill="auto"/>
                          </w:tcPr>
                          <w:p w14:paraId="5908A7D8" w14:textId="77777777" w:rsidR="00467F89" w:rsidRDefault="00467F89" w:rsidP="00B52EC6">
                            <w:pPr>
                              <w:jc w:val="center"/>
                              <w:rPr>
                                <w:del w:id="1530" w:author="GIRAUD Christian" w:date="2014-06-06T16:49:00Z"/>
                              </w:rPr>
                            </w:pPr>
                            <w:del w:id="1531" w:author="GIRAUD Christian" w:date="2014-06-06T16:49:00Z">
                              <w:r>
                                <w:delText>“</w:delText>
                              </w:r>
                            </w:del>
                          </w:p>
                        </w:tc>
                        <w:tc>
                          <w:tcPr>
                            <w:tcW w:w="1069" w:type="dxa"/>
                            <w:shd w:val="clear" w:color="auto" w:fill="auto"/>
                          </w:tcPr>
                          <w:p w14:paraId="3C1BDDC3" w14:textId="77777777" w:rsidR="00467F89" w:rsidRDefault="00467F89" w:rsidP="00B52EC6">
                            <w:pPr>
                              <w:jc w:val="center"/>
                              <w:rPr>
                                <w:del w:id="1532" w:author="GIRAUD Christian" w:date="2014-06-06T16:49:00Z"/>
                              </w:rPr>
                            </w:pPr>
                            <w:del w:id="1533" w:author="GIRAUD Christian" w:date="2014-06-06T16:49:00Z">
                              <w:r>
                                <w:delText>“</w:delText>
                              </w:r>
                            </w:del>
                          </w:p>
                        </w:tc>
                        <w:tc>
                          <w:tcPr>
                            <w:tcW w:w="1069" w:type="dxa"/>
                            <w:shd w:val="clear" w:color="auto" w:fill="auto"/>
                          </w:tcPr>
                          <w:p w14:paraId="141768F2" w14:textId="77777777" w:rsidR="00467F89" w:rsidRDefault="00467F89" w:rsidP="00B52EC6">
                            <w:pPr>
                              <w:jc w:val="center"/>
                              <w:rPr>
                                <w:del w:id="1534" w:author="GIRAUD Christian" w:date="2014-06-06T16:49:00Z"/>
                              </w:rPr>
                            </w:pPr>
                            <w:del w:id="1535" w:author="GIRAUD Christian" w:date="2014-06-06T16:49:00Z">
                              <w:r>
                                <w:delText>“</w:delText>
                              </w:r>
                            </w:del>
                          </w:p>
                        </w:tc>
                        <w:tc>
                          <w:tcPr>
                            <w:tcW w:w="1069" w:type="dxa"/>
                            <w:shd w:val="clear" w:color="auto" w:fill="auto"/>
                          </w:tcPr>
                          <w:p w14:paraId="6121BCFE" w14:textId="77777777" w:rsidR="00467F89" w:rsidRDefault="00467F89" w:rsidP="00B52EC6">
                            <w:pPr>
                              <w:jc w:val="center"/>
                              <w:rPr>
                                <w:del w:id="1536" w:author="GIRAUD Christian" w:date="2014-06-06T16:49:00Z"/>
                              </w:rPr>
                            </w:pPr>
                            <w:del w:id="1537" w:author="GIRAUD Christian" w:date="2014-06-06T16:49:00Z">
                              <w:r>
                                <w:delText>“</w:delText>
                              </w:r>
                            </w:del>
                          </w:p>
                        </w:tc>
                      </w:tr>
                      <w:tr w:rsidR="00467F89" w14:paraId="17EAA8A8" w14:textId="77777777" w:rsidTr="00B52EC6">
                        <w:trPr>
                          <w:del w:id="1538" w:author="GIRAUD Christian" w:date="2014-06-06T16:49:00Z"/>
                        </w:trPr>
                        <w:tc>
                          <w:tcPr>
                            <w:tcW w:w="1292" w:type="dxa"/>
                            <w:shd w:val="clear" w:color="auto" w:fill="auto"/>
                          </w:tcPr>
                          <w:p w14:paraId="7A6F69E3" w14:textId="77777777" w:rsidR="00467F89" w:rsidRDefault="00467F89" w:rsidP="00B52EC6">
                            <w:pPr>
                              <w:rPr>
                                <w:del w:id="1539" w:author="GIRAUD Christian" w:date="2014-06-06T16:49:00Z"/>
                              </w:rPr>
                            </w:pPr>
                            <w:del w:id="1540" w:author="GIRAUD Christian" w:date="2014-06-06T16:49:00Z">
                              <w:r>
                                <w:delText>Grade</w:delText>
                              </w:r>
                            </w:del>
                          </w:p>
                        </w:tc>
                        <w:tc>
                          <w:tcPr>
                            <w:tcW w:w="1069" w:type="dxa"/>
                            <w:shd w:val="clear" w:color="auto" w:fill="auto"/>
                          </w:tcPr>
                          <w:p w14:paraId="1F3E1211" w14:textId="77777777" w:rsidR="00467F89" w:rsidRDefault="00467F89" w:rsidP="00B52EC6">
                            <w:pPr>
                              <w:jc w:val="center"/>
                              <w:rPr>
                                <w:del w:id="1541" w:author="GIRAUD Christian" w:date="2014-06-06T16:49:00Z"/>
                              </w:rPr>
                            </w:pPr>
                            <w:del w:id="1542" w:author="GIRAUD Christian" w:date="2014-06-06T16:49:00Z">
                              <w:r>
                                <w:delText>“</w:delText>
                              </w:r>
                            </w:del>
                          </w:p>
                        </w:tc>
                        <w:tc>
                          <w:tcPr>
                            <w:tcW w:w="1069" w:type="dxa"/>
                            <w:shd w:val="clear" w:color="auto" w:fill="auto"/>
                          </w:tcPr>
                          <w:p w14:paraId="2B47DF88" w14:textId="77777777" w:rsidR="00467F89" w:rsidRDefault="00467F89" w:rsidP="00B52EC6">
                            <w:pPr>
                              <w:jc w:val="center"/>
                              <w:rPr>
                                <w:del w:id="1543" w:author="GIRAUD Christian" w:date="2014-06-06T16:49:00Z"/>
                              </w:rPr>
                            </w:pPr>
                            <w:del w:id="1544" w:author="GIRAUD Christian" w:date="2014-06-06T16:49:00Z">
                              <w:r>
                                <w:delText>“</w:delText>
                              </w:r>
                            </w:del>
                          </w:p>
                        </w:tc>
                        <w:tc>
                          <w:tcPr>
                            <w:tcW w:w="1069" w:type="dxa"/>
                            <w:shd w:val="clear" w:color="auto" w:fill="auto"/>
                          </w:tcPr>
                          <w:p w14:paraId="7F573793" w14:textId="77777777" w:rsidR="00467F89" w:rsidRDefault="00467F89" w:rsidP="00B52EC6">
                            <w:pPr>
                              <w:jc w:val="center"/>
                              <w:rPr>
                                <w:del w:id="1545" w:author="GIRAUD Christian" w:date="2014-06-06T16:49:00Z"/>
                              </w:rPr>
                            </w:pPr>
                            <w:del w:id="1546" w:author="GIRAUD Christian" w:date="2014-06-06T16:49:00Z">
                              <w:r>
                                <w:delText>“</w:delText>
                              </w:r>
                            </w:del>
                          </w:p>
                        </w:tc>
                        <w:tc>
                          <w:tcPr>
                            <w:tcW w:w="1069" w:type="dxa"/>
                            <w:shd w:val="clear" w:color="auto" w:fill="auto"/>
                          </w:tcPr>
                          <w:p w14:paraId="4FFBF411" w14:textId="77777777" w:rsidR="00467F89" w:rsidRDefault="00467F89" w:rsidP="00B52EC6">
                            <w:pPr>
                              <w:jc w:val="center"/>
                              <w:rPr>
                                <w:del w:id="1547" w:author="GIRAUD Christian" w:date="2014-06-06T16:49:00Z"/>
                              </w:rPr>
                            </w:pPr>
                            <w:del w:id="1548" w:author="GIRAUD Christian" w:date="2014-06-06T16:49:00Z">
                              <w:r>
                                <w:delText>“</w:delText>
                              </w:r>
                            </w:del>
                          </w:p>
                        </w:tc>
                        <w:tc>
                          <w:tcPr>
                            <w:tcW w:w="1069" w:type="dxa"/>
                            <w:shd w:val="clear" w:color="auto" w:fill="auto"/>
                          </w:tcPr>
                          <w:p w14:paraId="0FCF1F26" w14:textId="77777777" w:rsidR="00467F89" w:rsidRDefault="00467F89" w:rsidP="00B52EC6">
                            <w:pPr>
                              <w:jc w:val="center"/>
                              <w:rPr>
                                <w:del w:id="1549" w:author="GIRAUD Christian" w:date="2014-06-06T16:49:00Z"/>
                              </w:rPr>
                            </w:pPr>
                            <w:del w:id="1550" w:author="GIRAUD Christian" w:date="2014-06-06T16:49:00Z">
                              <w:r>
                                <w:delText>“</w:delText>
                              </w:r>
                            </w:del>
                          </w:p>
                        </w:tc>
                      </w:tr>
                      <w:tr w:rsidR="00467F89" w14:paraId="60B8E421" w14:textId="77777777" w:rsidTr="00B52EC6">
                        <w:trPr>
                          <w:del w:id="1551" w:author="GIRAUD Christian" w:date="2014-06-06T16:49:00Z"/>
                        </w:trPr>
                        <w:tc>
                          <w:tcPr>
                            <w:tcW w:w="1292" w:type="dxa"/>
                            <w:shd w:val="clear" w:color="auto" w:fill="auto"/>
                          </w:tcPr>
                          <w:p w14:paraId="2055032F" w14:textId="77777777" w:rsidR="00467F89" w:rsidRDefault="00467F89" w:rsidP="00B52EC6">
                            <w:pPr>
                              <w:rPr>
                                <w:del w:id="1552" w:author="GIRAUD Christian" w:date="2014-06-06T16:49:00Z"/>
                              </w:rPr>
                            </w:pPr>
                            <w:del w:id="1553" w:author="GIRAUD Christian" w:date="2014-06-06T16:49:00Z">
                              <w:r>
                                <w:delText>SSP</w:delText>
                              </w:r>
                            </w:del>
                          </w:p>
                        </w:tc>
                        <w:tc>
                          <w:tcPr>
                            <w:tcW w:w="1069" w:type="dxa"/>
                            <w:shd w:val="clear" w:color="auto" w:fill="auto"/>
                          </w:tcPr>
                          <w:p w14:paraId="7867E6DB" w14:textId="77777777" w:rsidR="00467F89" w:rsidRDefault="00467F89" w:rsidP="00B52EC6">
                            <w:pPr>
                              <w:jc w:val="center"/>
                              <w:rPr>
                                <w:del w:id="1554" w:author="GIRAUD Christian" w:date="2014-06-06T16:49:00Z"/>
                              </w:rPr>
                            </w:pPr>
                            <w:del w:id="1555" w:author="GIRAUD Christian" w:date="2014-06-06T16:49:00Z">
                              <w:r>
                                <w:delText>“</w:delText>
                              </w:r>
                            </w:del>
                          </w:p>
                        </w:tc>
                        <w:tc>
                          <w:tcPr>
                            <w:tcW w:w="1069" w:type="dxa"/>
                            <w:shd w:val="clear" w:color="auto" w:fill="auto"/>
                          </w:tcPr>
                          <w:p w14:paraId="45105605" w14:textId="77777777" w:rsidR="00467F89" w:rsidRDefault="00467F89" w:rsidP="00B52EC6">
                            <w:pPr>
                              <w:jc w:val="center"/>
                              <w:rPr>
                                <w:del w:id="1556" w:author="GIRAUD Christian" w:date="2014-06-06T16:49:00Z"/>
                              </w:rPr>
                            </w:pPr>
                            <w:del w:id="1557" w:author="GIRAUD Christian" w:date="2014-06-06T16:49:00Z">
                              <w:r>
                                <w:delText>“</w:delText>
                              </w:r>
                            </w:del>
                          </w:p>
                        </w:tc>
                        <w:tc>
                          <w:tcPr>
                            <w:tcW w:w="1069" w:type="dxa"/>
                            <w:shd w:val="clear" w:color="auto" w:fill="auto"/>
                          </w:tcPr>
                          <w:p w14:paraId="1EC0DE67" w14:textId="77777777" w:rsidR="00467F89" w:rsidRDefault="00467F89" w:rsidP="00B52EC6">
                            <w:pPr>
                              <w:jc w:val="center"/>
                              <w:rPr>
                                <w:del w:id="1558" w:author="GIRAUD Christian" w:date="2014-06-06T16:49:00Z"/>
                              </w:rPr>
                            </w:pPr>
                            <w:del w:id="1559" w:author="GIRAUD Christian" w:date="2014-06-06T16:49:00Z">
                              <w:r>
                                <w:delText>“</w:delText>
                              </w:r>
                            </w:del>
                          </w:p>
                        </w:tc>
                        <w:tc>
                          <w:tcPr>
                            <w:tcW w:w="1069" w:type="dxa"/>
                            <w:shd w:val="clear" w:color="auto" w:fill="auto"/>
                          </w:tcPr>
                          <w:p w14:paraId="6820CE10" w14:textId="77777777" w:rsidR="00467F89" w:rsidRDefault="00467F89" w:rsidP="00B52EC6">
                            <w:pPr>
                              <w:jc w:val="center"/>
                              <w:rPr>
                                <w:del w:id="1560" w:author="GIRAUD Christian" w:date="2014-06-06T16:49:00Z"/>
                              </w:rPr>
                            </w:pPr>
                            <w:del w:id="1561" w:author="GIRAUD Christian" w:date="2014-06-06T16:49:00Z">
                              <w:r>
                                <w:delText>“</w:delText>
                              </w:r>
                            </w:del>
                          </w:p>
                        </w:tc>
                        <w:tc>
                          <w:tcPr>
                            <w:tcW w:w="1069" w:type="dxa"/>
                            <w:shd w:val="clear" w:color="auto" w:fill="auto"/>
                          </w:tcPr>
                          <w:p w14:paraId="4D8E21F0" w14:textId="77777777" w:rsidR="00467F89" w:rsidRDefault="00467F89" w:rsidP="00B52EC6">
                            <w:pPr>
                              <w:jc w:val="center"/>
                              <w:rPr>
                                <w:del w:id="1562" w:author="GIRAUD Christian" w:date="2014-06-06T16:49:00Z"/>
                              </w:rPr>
                            </w:pPr>
                            <w:del w:id="1563" w:author="GIRAUD Christian" w:date="2014-06-06T16:49:00Z">
                              <w:r>
                                <w:delText>“</w:delText>
                              </w:r>
                            </w:del>
                          </w:p>
                        </w:tc>
                      </w:tr>
                    </w:tbl>
                    <w:p w14:paraId="3014AE11" w14:textId="77777777" w:rsidR="00467F89" w:rsidRDefault="00467F89" w:rsidP="00DA641A">
                      <w:pPr>
                        <w:rPr>
                          <w:del w:id="1564" w:author="GIRAUD Christian" w:date="2014-06-06T16:49:00Z"/>
                        </w:rPr>
                      </w:pPr>
                    </w:p>
                  </w:txbxContent>
                </v:textbox>
              </v:shape>
              <v:shape id="_x0000_s2602" type="#_x0000_t32" style="position:absolute;left:3520;top:1720;width:26;height:7083;flip:x" o:connectortype="straight" strokecolor="#0070c0" strokeweight="2.25pt"/>
              <v:shapetype id="_x0000_t128" coordsize="21600,21600" o:spt="128" path="m,l21600,,10800,21600xe">
                <v:stroke joinstyle="miter"/>
                <v:path gradientshapeok="t" o:connecttype="custom" o:connectlocs="10800,0;5400,10800;10800,21600;16200,10800" textboxrect="5400,0,16200,10800"/>
              </v:shapetype>
              <v:shape id="_x0000_s2603" type="#_x0000_t128" style="position:absolute;left:3301;top:1979;width:437;height:360"/>
              <v:shape id="_x0000_s2604" type="#_x0000_t32" style="position:absolute;left:2629;top:1979;width:1786;height:1;flip:x" o:connectortype="straight">
                <v:stroke dashstyle="dash"/>
              </v:shape>
              <v:shape id="_x0000_s2605" type="#_x0000_t32" style="position:absolute;left:3620;top:2478;width:827;height:1;flip:x" o:connectortype="straight">
                <v:stroke dashstyle="dash"/>
              </v:shape>
              <v:shape id="_x0000_s2606" type="#_x0000_t32" style="position:absolute;left:3619;top:2895;width:828;height:1;flip:x" o:connectortype="straight">
                <v:stroke dashstyle="dash"/>
              </v:shape>
              <v:shape id="_x0000_s2607" type="#_x0000_t32" style="position:absolute;left:3621;top:4254;width:828;height:1;flip:x" o:connectortype="straight">
                <v:stroke dashstyle="dash"/>
              </v:shape>
              <v:shape id="_x0000_s2608" type="#_x0000_t32" style="position:absolute;left:3620;top:4671;width:828;height:1;flip:x" o:connectortype="straight">
                <v:stroke dashstyle="dash"/>
              </v:shape>
              <v:shape id="_x0000_s2609" type="#_x0000_t32" style="position:absolute;left:3619;top:3147;width:829;height:2;flip:x" o:connectortype="straight">
                <v:stroke dashstyle="dash"/>
              </v:shape>
              <v:shape id="_x0000_s2610" type="#_x0000_t32" style="position:absolute;left:3620;top:4924;width:829;height:1;flip:x" o:connectortype="straight">
                <v:stroke dashstyle="dash"/>
              </v:shape>
              <v:shape id="_x0000_s2611" type="#_x0000_t128" style="position:absolute;left:3301;top:3813;width:437;height:360"/>
              <v:shape id="_x0000_s2612" type="#_x0000_t32" style="position:absolute;left:3617;top:3811;width:825;height:2;flip:x" o:connectortype="straight">
                <v:stroke dashstyle="dash"/>
              </v:shape>
              <v:shape id="_x0000_s2613" type="#_x0000_t128" style="position:absolute;left:3293;top:7117;width:436;height:360;rotation:180"/>
              <v:shape id="_x0000_s2614" type="#_x0000_t32" style="position:absolute;left:3512;top:7117;width:826;height:2;flip:x" o:connectortype="straight">
                <v:stroke dashstyle="dash"/>
              </v:shape>
              <v:shape id="_x0000_s2615" type="#_x0000_t32" style="position:absolute;left:3611;top:7562;width:829;height:1;flip:x" o:connectortype="straight">
                <v:stroke dashstyle="dash"/>
              </v:shape>
              <v:shape id="_x0000_s2616" type="#_x0000_t32" style="position:absolute;left:3608;top:7957;width:830;height:1;flip:x" o:connectortype="straight">
                <v:stroke dashstyle="dash"/>
              </v:shape>
              <v:shape id="_x0000_s2617" type="#_x0000_t202" style="position:absolute;left:2771;top:2281;width:679;height:1039" stroked="f">
                <v:textbox>
                  <w:txbxContent>
                    <w:p w14:paraId="0B74258E" w14:textId="77777777" w:rsidR="00467F89" w:rsidRDefault="00467F89" w:rsidP="00DA641A">
                      <w:pPr>
                        <w:jc w:val="right"/>
                        <w:rPr>
                          <w:del w:id="1565" w:author="GIRAUD Christian" w:date="2014-06-06T16:49:00Z"/>
                          <w:sz w:val="16"/>
                          <w:szCs w:val="16"/>
                          <w:lang w:val="fr-FR"/>
                        </w:rPr>
                      </w:pPr>
                      <w:del w:id="1566" w:author="GIRAUD Christian" w:date="2014-06-06T16:49:00Z">
                        <w:r w:rsidRPr="005F589C">
                          <w:rPr>
                            <w:sz w:val="16"/>
                            <w:szCs w:val="16"/>
                            <w:lang w:val="fr-FR"/>
                          </w:rPr>
                          <w:delText>xxx</w:delText>
                        </w:r>
                      </w:del>
                    </w:p>
                    <w:p w14:paraId="01D18145" w14:textId="77777777" w:rsidR="00467F89" w:rsidRDefault="00467F89" w:rsidP="00DA641A">
                      <w:pPr>
                        <w:jc w:val="right"/>
                        <w:rPr>
                          <w:del w:id="1567" w:author="GIRAUD Christian" w:date="2014-06-06T16:49:00Z"/>
                          <w:sz w:val="16"/>
                          <w:szCs w:val="16"/>
                          <w:lang w:val="fr-FR"/>
                        </w:rPr>
                      </w:pPr>
                    </w:p>
                    <w:p w14:paraId="5D58EEE2" w14:textId="77777777" w:rsidR="00467F89" w:rsidRDefault="00467F89" w:rsidP="00DA641A">
                      <w:pPr>
                        <w:jc w:val="right"/>
                        <w:rPr>
                          <w:del w:id="1568" w:author="GIRAUD Christian" w:date="2014-06-06T16:49:00Z"/>
                          <w:sz w:val="16"/>
                          <w:szCs w:val="16"/>
                          <w:lang w:val="fr-FR"/>
                        </w:rPr>
                      </w:pPr>
                      <w:del w:id="1569" w:author="GIRAUD Christian" w:date="2014-06-06T16:49:00Z">
                        <w:r>
                          <w:rPr>
                            <w:sz w:val="16"/>
                            <w:szCs w:val="16"/>
                            <w:lang w:val="fr-FR"/>
                          </w:rPr>
                          <w:delText>-1%</w:delText>
                        </w:r>
                      </w:del>
                    </w:p>
                    <w:p w14:paraId="37D1447F" w14:textId="77777777" w:rsidR="00467F89" w:rsidRPr="005F589C" w:rsidRDefault="00467F89" w:rsidP="00DA641A">
                      <w:pPr>
                        <w:jc w:val="right"/>
                        <w:rPr>
                          <w:del w:id="1570" w:author="GIRAUD Christian" w:date="2014-06-06T16:49:00Z"/>
                          <w:sz w:val="16"/>
                          <w:szCs w:val="16"/>
                          <w:lang w:val="fr-FR"/>
                        </w:rPr>
                      </w:pPr>
                      <w:del w:id="1571" w:author="GIRAUD Christian" w:date="2014-06-06T16:49:00Z">
                        <w:r>
                          <w:rPr>
                            <w:sz w:val="16"/>
                            <w:szCs w:val="16"/>
                            <w:lang w:val="fr-FR"/>
                          </w:rPr>
                          <w:delText>60 km/h</w:delText>
                        </w:r>
                      </w:del>
                    </w:p>
                  </w:txbxContent>
                </v:textbox>
              </v:shape>
              <v:shape id="_x0000_s2618" type="#_x0000_t202" style="position:absolute;left:2630;top:4090;width:820;height:962" stroked="f">
                <v:textbox>
                  <w:txbxContent>
                    <w:p w14:paraId="4008857C" w14:textId="77777777" w:rsidR="00467F89" w:rsidRDefault="00467F89" w:rsidP="00DA641A">
                      <w:pPr>
                        <w:jc w:val="right"/>
                        <w:rPr>
                          <w:del w:id="1572" w:author="GIRAUD Christian" w:date="2014-06-06T16:49:00Z"/>
                          <w:sz w:val="16"/>
                          <w:szCs w:val="16"/>
                          <w:lang w:val="fr-FR"/>
                        </w:rPr>
                      </w:pPr>
                      <w:del w:id="1573" w:author="GIRAUD Christian" w:date="2014-06-06T16:49:00Z">
                        <w:r>
                          <w:rPr>
                            <w:sz w:val="16"/>
                            <w:szCs w:val="16"/>
                            <w:lang w:val="fr-FR"/>
                          </w:rPr>
                          <w:delText>80 km/h</w:delText>
                        </w:r>
                      </w:del>
                    </w:p>
                    <w:p w14:paraId="21F5B2DA" w14:textId="77777777" w:rsidR="00467F89" w:rsidRDefault="00467F89" w:rsidP="00DA641A">
                      <w:pPr>
                        <w:jc w:val="right"/>
                        <w:rPr>
                          <w:del w:id="1574" w:author="GIRAUD Christian" w:date="2014-06-06T16:49:00Z"/>
                          <w:sz w:val="16"/>
                          <w:szCs w:val="16"/>
                          <w:lang w:val="fr-FR"/>
                        </w:rPr>
                      </w:pPr>
                    </w:p>
                    <w:p w14:paraId="69DB0FA3" w14:textId="77777777" w:rsidR="00467F89" w:rsidRDefault="00467F89" w:rsidP="00DA641A">
                      <w:pPr>
                        <w:jc w:val="right"/>
                        <w:rPr>
                          <w:del w:id="1575" w:author="GIRAUD Christian" w:date="2014-06-06T16:49:00Z"/>
                          <w:sz w:val="16"/>
                          <w:szCs w:val="16"/>
                          <w:lang w:val="fr-FR"/>
                        </w:rPr>
                      </w:pPr>
                      <w:del w:id="1576" w:author="GIRAUD Christian" w:date="2014-06-06T16:49:00Z">
                        <w:r>
                          <w:rPr>
                            <w:sz w:val="16"/>
                            <w:szCs w:val="16"/>
                            <w:lang w:val="fr-FR"/>
                          </w:rPr>
                          <w:delText>2%</w:delText>
                        </w:r>
                      </w:del>
                    </w:p>
                    <w:p w14:paraId="13F3D422" w14:textId="77777777" w:rsidR="00467F89" w:rsidRPr="005F589C" w:rsidRDefault="00467F89" w:rsidP="00DA641A">
                      <w:pPr>
                        <w:jc w:val="right"/>
                        <w:rPr>
                          <w:del w:id="1577" w:author="GIRAUD Christian" w:date="2014-06-06T16:49:00Z"/>
                          <w:sz w:val="16"/>
                          <w:szCs w:val="16"/>
                          <w:lang w:val="fr-FR"/>
                        </w:rPr>
                      </w:pPr>
                      <w:del w:id="1578" w:author="GIRAUD Christian" w:date="2014-06-06T16:49:00Z">
                        <w:r>
                          <w:rPr>
                            <w:sz w:val="16"/>
                            <w:szCs w:val="16"/>
                            <w:lang w:val="fr-FR"/>
                          </w:rPr>
                          <w:delText>45 km/h</w:delText>
                        </w:r>
                      </w:del>
                    </w:p>
                  </w:txbxContent>
                </v:textbox>
              </v:shape>
              <v:shape id="_x0000_s2619" type="#_x0000_t32" style="position:absolute;left:4120;top:1980;width:1;height:1831" o:connectortype="straight" strokeweight="1pt">
                <v:stroke endarrow="block"/>
              </v:shape>
              <v:shape id="_x0000_s2620" type="#_x0000_t32" style="position:absolute;left:3944;top:3813;width:1;height:1800" o:connectortype="straight" strokeweight="1pt">
                <v:stroke endarrow="block"/>
              </v:shape>
              <v:shape id="_x0000_s2621" type="#_x0000_t32" style="position:absolute;left:4112;top:7117;width:1;height:1622" o:connectortype="straight" strokeweight="1pt">
                <v:stroke endarrow="block"/>
              </v:shape>
              <v:shape id="_x0000_s2622" type="#_x0000_t32" style="position:absolute;left:2621;top:6215;width:1811;height:3;flip:x" o:connectortype="straight">
                <v:stroke dashstyle="dash"/>
              </v:shape>
              <v:shape id="_x0000_s2623" type="#_x0000_t32" style="position:absolute;left:3602;top:6450;width:830;height:1;flip:x" o:connectortype="straight">
                <v:stroke dashstyle="dash"/>
              </v:shape>
              <v:shape id="_x0000_s2624" type="#_x0000_t32" style="position:absolute;left:3602;top:6703;width:831;height:1;flip:x" o:connectortype="straight">
                <v:stroke dashstyle="dash"/>
              </v:shape>
              <v:shape id="_x0000_s2625" type="#_x0000_t32" style="position:absolute;left:2622;top:1980;width:7;height:4235;flip:x" o:connectortype="straight">
                <v:stroke startarrow="block" endarrow="block"/>
              </v:shape>
              <v:shape id="_x0000_s2626" type="#_x0000_t202" style="position:absolute;left:3002;top:1225;width:1278;height:339">
                <v:textbox>
                  <w:txbxContent>
                    <w:p w14:paraId="6EB7E9D0" w14:textId="77777777" w:rsidR="00467F89" w:rsidRPr="00547D17" w:rsidRDefault="00467F89" w:rsidP="00DA641A">
                      <w:pPr>
                        <w:shd w:val="clear" w:color="auto" w:fill="FFC000"/>
                        <w:rPr>
                          <w:del w:id="1579" w:author="GIRAUD Christian" w:date="2014-06-06T16:49:00Z"/>
                          <w:b/>
                          <w:lang w:val="fr-FR"/>
                        </w:rPr>
                      </w:pPr>
                      <w:del w:id="1580" w:author="GIRAUD Christian" w:date="2014-06-06T16:49:00Z">
                        <w:r w:rsidRPr="00547D17">
                          <w:rPr>
                            <w:b/>
                            <w:lang w:val="fr-FR"/>
                          </w:rPr>
                          <w:delText>Track Layout</w:delText>
                        </w:r>
                      </w:del>
                    </w:p>
                  </w:txbxContent>
                </v:textbox>
              </v:shape>
              <v:shape id="_x0000_s2627" type="#_x0000_t202" style="position:absolute;left:4449;top:1225;width:4958;height:339">
                <v:textbox>
                  <w:txbxContent>
                    <w:p w14:paraId="158F9A8A" w14:textId="77777777" w:rsidR="00467F89" w:rsidRPr="00672A25" w:rsidRDefault="00467F89" w:rsidP="00DA641A">
                      <w:pPr>
                        <w:shd w:val="clear" w:color="auto" w:fill="FFFF00"/>
                        <w:rPr>
                          <w:del w:id="1581" w:author="GIRAUD Christian" w:date="2014-06-06T16:49:00Z"/>
                          <w:b/>
                        </w:rPr>
                      </w:pPr>
                      <w:del w:id="1582" w:author="GIRAUD Christian" w:date="2014-06-06T16:49:00Z">
                        <w:r w:rsidRPr="00672A25">
                          <w:rPr>
                            <w:b/>
                          </w:rPr>
                          <w:delText xml:space="preserve">Type             Position     Value       </w:delText>
                        </w:r>
                        <w:r>
                          <w:rPr>
                            <w:b/>
                          </w:rPr>
                          <w:delText>Asafe</w:delText>
                        </w:r>
                        <w:r w:rsidRPr="00672A25">
                          <w:rPr>
                            <w:b/>
                          </w:rPr>
                          <w:delText xml:space="preserve">            Grd          Mrsp</w:delText>
                        </w:r>
                      </w:del>
                    </w:p>
                  </w:txbxContent>
                </v:textbox>
              </v:shape>
              <v:shape id="_x0000_s2628" type="#_x0000_t32" style="position:absolute;left:3613;top:8189;width:827;height:3;flip:x" o:connectortype="straight">
                <v:stroke dashstyle="dash"/>
              </v:shape>
              <v:shape id="_x0000_s2629" type="#_x0000_t202" style="position:absolute;left:2622;top:7363;width:819;height:960" stroked="f">
                <v:textbox>
                  <w:txbxContent>
                    <w:p w14:paraId="4746C95D" w14:textId="77777777" w:rsidR="00467F89" w:rsidRDefault="00467F89" w:rsidP="00DA641A">
                      <w:pPr>
                        <w:jc w:val="right"/>
                        <w:rPr>
                          <w:del w:id="1583" w:author="GIRAUD Christian" w:date="2014-06-06T16:49:00Z"/>
                          <w:sz w:val="16"/>
                          <w:szCs w:val="16"/>
                          <w:lang w:val="fr-FR"/>
                        </w:rPr>
                      </w:pPr>
                      <w:del w:id="1584" w:author="GIRAUD Christian" w:date="2014-06-06T16:49:00Z">
                        <w:r>
                          <w:rPr>
                            <w:sz w:val="16"/>
                            <w:szCs w:val="16"/>
                            <w:lang w:val="fr-FR"/>
                          </w:rPr>
                          <w:delText>60 km/h</w:delText>
                        </w:r>
                      </w:del>
                    </w:p>
                    <w:p w14:paraId="01A7D3CC" w14:textId="77777777" w:rsidR="00467F89" w:rsidRDefault="00467F89" w:rsidP="00DA641A">
                      <w:pPr>
                        <w:jc w:val="right"/>
                        <w:rPr>
                          <w:del w:id="1585" w:author="GIRAUD Christian" w:date="2014-06-06T16:49:00Z"/>
                          <w:sz w:val="16"/>
                          <w:szCs w:val="16"/>
                          <w:lang w:val="fr-FR"/>
                        </w:rPr>
                      </w:pPr>
                    </w:p>
                    <w:p w14:paraId="1E74F8E0" w14:textId="77777777" w:rsidR="00467F89" w:rsidRDefault="00467F89" w:rsidP="00DA641A">
                      <w:pPr>
                        <w:jc w:val="right"/>
                        <w:rPr>
                          <w:del w:id="1586" w:author="GIRAUD Christian" w:date="2014-06-06T16:49:00Z"/>
                          <w:sz w:val="16"/>
                          <w:szCs w:val="16"/>
                          <w:lang w:val="fr-FR"/>
                        </w:rPr>
                      </w:pPr>
                      <w:del w:id="1587" w:author="GIRAUD Christian" w:date="2014-06-06T16:49:00Z">
                        <w:r>
                          <w:rPr>
                            <w:sz w:val="16"/>
                            <w:szCs w:val="16"/>
                            <w:lang w:val="fr-FR"/>
                          </w:rPr>
                          <w:delText>-0,5%</w:delText>
                        </w:r>
                      </w:del>
                    </w:p>
                    <w:p w14:paraId="087C72F6" w14:textId="77777777" w:rsidR="00467F89" w:rsidRPr="005F589C" w:rsidRDefault="00467F89" w:rsidP="00DA641A">
                      <w:pPr>
                        <w:jc w:val="right"/>
                        <w:rPr>
                          <w:del w:id="1588" w:author="GIRAUD Christian" w:date="2014-06-06T16:49:00Z"/>
                          <w:sz w:val="16"/>
                          <w:szCs w:val="16"/>
                          <w:lang w:val="fr-FR"/>
                        </w:rPr>
                      </w:pPr>
                      <w:del w:id="1589" w:author="GIRAUD Christian" w:date="2014-06-06T16:49:00Z">
                        <w:r>
                          <w:rPr>
                            <w:sz w:val="16"/>
                            <w:szCs w:val="16"/>
                            <w:lang w:val="fr-FR"/>
                          </w:rPr>
                          <w:delText>100 km/h</w:delText>
                        </w:r>
                      </w:del>
                    </w:p>
                  </w:txbxContent>
                </v:textbox>
              </v:shape>
              <v:oval id="_x0000_s2630" style="position:absolute;left:3150;top:6139;width:143;height:144" fillcolor="red"/>
              <v:shape id="_x0000_s2631" type="#_x0000_t128" style="position:absolute;left:3285;top:5615;width:437;height:360"/>
              <v:shape id="_x0000_s2632" type="#_x0000_t32" style="position:absolute;left:3602;top:5613;width:824;height:2;flip:x" o:connectortype="straight">
                <v:stroke dashstyle="dash"/>
              </v:shape>
              <v:shape id="_x0000_s2633" type="#_x0000_t32" style="position:absolute;left:4002;top:5613;width:1;height:1506" o:connectortype="straight" strokeweight="1pt">
                <v:stroke endarrow="block"/>
              </v:shape>
              <v:shape id="_x0000_s2634" type="#_x0000_t202" style="position:absolute;left:2488;top:3593;width:594;height:327">
                <v:textbox>
                  <w:txbxContent>
                    <w:p w14:paraId="6D89A7EE" w14:textId="77777777" w:rsidR="00467F89" w:rsidRPr="00D5149D" w:rsidRDefault="00467F89" w:rsidP="00DA641A">
                      <w:pPr>
                        <w:rPr>
                          <w:del w:id="1590" w:author="GIRAUD Christian" w:date="2014-06-06T16:49:00Z"/>
                          <w:lang w:val="fr-FR"/>
                        </w:rPr>
                      </w:pPr>
                      <w:del w:id="1591" w:author="GIRAUD Christian" w:date="2014-06-06T16:49:00Z">
                        <w:r>
                          <w:rPr>
                            <w:lang w:val="fr-FR"/>
                          </w:rPr>
                          <w:delText>LOA</w:delText>
                        </w:r>
                      </w:del>
                    </w:p>
                  </w:txbxContent>
                </v:textbox>
              </v:shape>
              <v:shape id="_x0000_s2635" type="#_x0000_t202" style="position:absolute;left:2771;top:1606;width:679;height:327">
                <v:textbox>
                  <w:txbxContent>
                    <w:p w14:paraId="6D1217C3" w14:textId="77777777" w:rsidR="00467F89" w:rsidRPr="00D5149D" w:rsidRDefault="00467F89" w:rsidP="00DA641A">
                      <w:pPr>
                        <w:rPr>
                          <w:del w:id="1592" w:author="GIRAUD Christian" w:date="2014-06-06T16:49:00Z"/>
                          <w:lang w:val="fr-FR"/>
                        </w:rPr>
                      </w:pPr>
                      <w:del w:id="1593" w:author="GIRAUD Christian" w:date="2014-06-06T16:49:00Z">
                        <w:r>
                          <w:rPr>
                            <w:lang w:val="fr-FR"/>
                          </w:rPr>
                          <w:delText>LRBG</w:delText>
                        </w:r>
                      </w:del>
                    </w:p>
                  </w:txbxContent>
                </v:textbox>
              </v:shape>
              <w10:wrap type="none"/>
              <w10:anchorlock/>
            </v:group>
          </w:pict>
        </w:r>
      </w:del>
    </w:p>
    <w:p w14:paraId="1B6AAB5B" w14:textId="77777777" w:rsidR="001F52C2" w:rsidRDefault="001F52C2" w:rsidP="00F54EFE">
      <w:pPr>
        <w:pStyle w:val="Corpsdetexte"/>
        <w:ind w:left="851" w:hanging="851"/>
        <w:rPr>
          <w:ins w:id="1594" w:author="GIRAUD Christian" w:date="2014-06-06T16:49:00Z"/>
        </w:rPr>
      </w:pPr>
      <w:ins w:id="1595" w:author="GIRAUD Christian" w:date="2014-06-06T16:49:00Z">
        <w:r>
          <w:rPr>
            <w:noProof/>
            <w:lang w:val="fr-FR"/>
          </w:rPr>
        </w:r>
        <w:r w:rsidR="00AB551A">
          <w:pict w14:anchorId="1117F09E">
            <v:group id="_x0000_s1890" editas="canvas" style="width:495pt;height:534.95pt;mso-position-horizontal-relative:char;mso-position-vertical-relative:line" coordorigin="2361,1145" coordsize="7200,7781">
              <o:lock v:ext="edit" aspectratio="t"/>
              <v:shape id="_x0000_s1889" type="#_x0000_t75" style="position:absolute;left:2361;top:1145;width:7200;height:7781" o:preferrelative="f" stroked="t" strokecolor="#0070c0" strokeweight="1.5pt">
                <v:fill o:detectmouseclick="t"/>
                <v:path o:extrusionok="t" o:connecttype="none"/>
                <o:lock v:ext="edit" text="t"/>
              </v:shape>
              <v:shape id="_x0000_s1891" type="#_x0000_t202" style="position:absolute;left:4447;top:1606;width:4960;height:7197">
                <v:textbox style="mso-next-textbox:#_x0000_s1891">
                  <w:txbxContent>
                    <w:p w14:paraId="2C6F0E35" w14:textId="77777777" w:rsidR="009776C3" w:rsidRDefault="009776C3" w:rsidP="00DA641A">
                      <w:pPr>
                        <w:rPr>
                          <w:ins w:id="1596" w:author="GIRAUD Christian" w:date="2014-06-06T16:49: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2"/>
                        <w:gridCol w:w="1026"/>
                        <w:gridCol w:w="982"/>
                        <w:gridCol w:w="1244"/>
                        <w:gridCol w:w="1268"/>
                        <w:gridCol w:w="936"/>
                      </w:tblGrid>
                      <w:tr w:rsidR="009776C3" w14:paraId="0C959D22" w14:textId="77777777" w:rsidTr="00DA641A">
                        <w:trPr>
                          <w:ins w:id="1597" w:author="GIRAUD Christian" w:date="2014-06-06T16:49:00Z"/>
                        </w:trPr>
                        <w:tc>
                          <w:tcPr>
                            <w:tcW w:w="1292" w:type="dxa"/>
                            <w:shd w:val="clear" w:color="auto" w:fill="DBE5F1"/>
                          </w:tcPr>
                          <w:p w14:paraId="3B80CE70" w14:textId="77777777" w:rsidR="009776C3" w:rsidRDefault="009776C3">
                            <w:pPr>
                              <w:rPr>
                                <w:ins w:id="1598" w:author="GIRAUD Christian" w:date="2014-06-06T16:49:00Z"/>
                              </w:rPr>
                            </w:pPr>
                            <w:ins w:id="1599" w:author="GIRAUD Christian" w:date="2014-06-06T16:49:00Z">
                              <w:r>
                                <w:t>BG_n</w:t>
                              </w:r>
                            </w:ins>
                          </w:p>
                        </w:tc>
                        <w:tc>
                          <w:tcPr>
                            <w:tcW w:w="1069" w:type="dxa"/>
                            <w:shd w:val="clear" w:color="auto" w:fill="DBE5F1"/>
                          </w:tcPr>
                          <w:p w14:paraId="577C6797" w14:textId="77777777" w:rsidR="009776C3" w:rsidRDefault="009776C3" w:rsidP="00B52EC6">
                            <w:pPr>
                              <w:jc w:val="center"/>
                              <w:rPr>
                                <w:ins w:id="1600" w:author="GIRAUD Christian" w:date="2014-06-06T16:49:00Z"/>
                              </w:rPr>
                            </w:pPr>
                            <w:ins w:id="1601" w:author="GIRAUD Christian" w:date="2014-06-06T16:49:00Z">
                              <w:r>
                                <w:t>Position</w:t>
                              </w:r>
                            </w:ins>
                          </w:p>
                        </w:tc>
                        <w:tc>
                          <w:tcPr>
                            <w:tcW w:w="1069" w:type="dxa"/>
                            <w:shd w:val="clear" w:color="auto" w:fill="DBE5F1"/>
                          </w:tcPr>
                          <w:p w14:paraId="5A9F01F1" w14:textId="77777777" w:rsidR="009776C3" w:rsidRDefault="009776C3" w:rsidP="00B52EC6">
                            <w:pPr>
                              <w:jc w:val="center"/>
                              <w:rPr>
                                <w:ins w:id="1602" w:author="GIRAUD Christian" w:date="2014-06-06T16:49:00Z"/>
                              </w:rPr>
                            </w:pPr>
                            <w:ins w:id="1603" w:author="GIRAUD Christian" w:date="2014-06-06T16:49:00Z">
                              <w:r>
                                <w:t>Linking</w:t>
                              </w:r>
                            </w:ins>
                          </w:p>
                        </w:tc>
                        <w:tc>
                          <w:tcPr>
                            <w:tcW w:w="1069" w:type="dxa"/>
                            <w:shd w:val="clear" w:color="auto" w:fill="DBE5F1"/>
                          </w:tcPr>
                          <w:p w14:paraId="211A5E95" w14:textId="77777777" w:rsidR="009776C3" w:rsidRDefault="009776C3" w:rsidP="00B52EC6">
                            <w:pPr>
                              <w:jc w:val="center"/>
                              <w:rPr>
                                <w:ins w:id="1604" w:author="GIRAUD Christian" w:date="2014-06-06T16:49:00Z"/>
                              </w:rPr>
                            </w:pPr>
                            <w:ins w:id="1605" w:author="GIRAUD Christian" w:date="2014-06-06T16:49:00Z">
                              <w:r>
                                <w:t>orientation</w:t>
                              </w:r>
                            </w:ins>
                          </w:p>
                        </w:tc>
                        <w:tc>
                          <w:tcPr>
                            <w:tcW w:w="1069" w:type="dxa"/>
                            <w:shd w:val="clear" w:color="auto" w:fill="DBE5F1"/>
                          </w:tcPr>
                          <w:p w14:paraId="0BAB406A" w14:textId="77777777" w:rsidR="009776C3" w:rsidRDefault="009776C3" w:rsidP="00B52EC6">
                            <w:pPr>
                              <w:jc w:val="center"/>
                              <w:rPr>
                                <w:ins w:id="1606" w:author="GIRAUD Christian" w:date="2014-06-06T16:49:00Z"/>
                              </w:rPr>
                            </w:pPr>
                            <w:ins w:id="1607" w:author="GIRAUD Christian" w:date="2014-06-06T16:49:00Z">
                              <w:r>
                                <w:t>inaccuracy</w:t>
                              </w:r>
                            </w:ins>
                          </w:p>
                        </w:tc>
                        <w:tc>
                          <w:tcPr>
                            <w:tcW w:w="1069" w:type="dxa"/>
                            <w:shd w:val="clear" w:color="auto" w:fill="DBE5F1"/>
                          </w:tcPr>
                          <w:p w14:paraId="43D2E485" w14:textId="77777777" w:rsidR="009776C3" w:rsidRDefault="009776C3" w:rsidP="00B52EC6">
                            <w:pPr>
                              <w:jc w:val="center"/>
                              <w:rPr>
                                <w:ins w:id="1608" w:author="GIRAUD Christian" w:date="2014-06-06T16:49:00Z"/>
                              </w:rPr>
                            </w:pPr>
                            <w:ins w:id="1609" w:author="GIRAUD Christian" w:date="2014-06-06T16:49:00Z">
                              <w:r>
                                <w:t>other</w:t>
                              </w:r>
                            </w:ins>
                          </w:p>
                        </w:tc>
                      </w:tr>
                      <w:tr w:rsidR="009776C3" w14:paraId="59321CB0" w14:textId="77777777" w:rsidTr="00B52EC6">
                        <w:trPr>
                          <w:ins w:id="1610" w:author="GIRAUD Christian" w:date="2014-06-06T16:49:00Z"/>
                        </w:trPr>
                        <w:tc>
                          <w:tcPr>
                            <w:tcW w:w="1292" w:type="dxa"/>
                            <w:shd w:val="clear" w:color="auto" w:fill="auto"/>
                          </w:tcPr>
                          <w:p w14:paraId="62B9DA85" w14:textId="77777777" w:rsidR="009776C3" w:rsidRDefault="009776C3">
                            <w:pPr>
                              <w:rPr>
                                <w:ins w:id="1611" w:author="GIRAUD Christian" w:date="2014-06-06T16:49:00Z"/>
                              </w:rPr>
                            </w:pPr>
                          </w:p>
                        </w:tc>
                        <w:tc>
                          <w:tcPr>
                            <w:tcW w:w="1069" w:type="dxa"/>
                            <w:shd w:val="clear" w:color="auto" w:fill="auto"/>
                          </w:tcPr>
                          <w:p w14:paraId="0F0110DD" w14:textId="77777777" w:rsidR="009776C3" w:rsidRPr="00B52EC6" w:rsidRDefault="009776C3" w:rsidP="00B52EC6">
                            <w:pPr>
                              <w:pStyle w:val="Author"/>
                              <w:spacing w:before="0" w:after="0" w:line="300" w:lineRule="atLeast"/>
                              <w:rPr>
                                <w:ins w:id="1612" w:author="GIRAUD Christian" w:date="2014-06-06T16:49:00Z"/>
                                <w:noProof w:val="0"/>
                                <w:szCs w:val="20"/>
                              </w:rPr>
                            </w:pPr>
                          </w:p>
                        </w:tc>
                        <w:tc>
                          <w:tcPr>
                            <w:tcW w:w="1069" w:type="dxa"/>
                            <w:shd w:val="clear" w:color="auto" w:fill="auto"/>
                          </w:tcPr>
                          <w:p w14:paraId="36F09B05" w14:textId="77777777" w:rsidR="009776C3" w:rsidRDefault="009776C3" w:rsidP="00B52EC6">
                            <w:pPr>
                              <w:jc w:val="center"/>
                              <w:rPr>
                                <w:ins w:id="1613" w:author="GIRAUD Christian" w:date="2014-06-06T16:49:00Z"/>
                              </w:rPr>
                            </w:pPr>
                          </w:p>
                        </w:tc>
                        <w:tc>
                          <w:tcPr>
                            <w:tcW w:w="1069" w:type="dxa"/>
                            <w:shd w:val="clear" w:color="auto" w:fill="auto"/>
                          </w:tcPr>
                          <w:p w14:paraId="4777D327" w14:textId="77777777" w:rsidR="009776C3" w:rsidRDefault="009776C3" w:rsidP="00B52EC6">
                            <w:pPr>
                              <w:jc w:val="center"/>
                              <w:rPr>
                                <w:ins w:id="1614" w:author="GIRAUD Christian" w:date="2014-06-06T16:49:00Z"/>
                              </w:rPr>
                            </w:pPr>
                          </w:p>
                        </w:tc>
                        <w:tc>
                          <w:tcPr>
                            <w:tcW w:w="1069" w:type="dxa"/>
                            <w:shd w:val="clear" w:color="auto" w:fill="auto"/>
                          </w:tcPr>
                          <w:p w14:paraId="5AEC4BD1" w14:textId="77777777" w:rsidR="009776C3" w:rsidRDefault="009776C3" w:rsidP="00B52EC6">
                            <w:pPr>
                              <w:jc w:val="center"/>
                              <w:rPr>
                                <w:ins w:id="1615" w:author="GIRAUD Christian" w:date="2014-06-06T16:49:00Z"/>
                              </w:rPr>
                            </w:pPr>
                          </w:p>
                        </w:tc>
                        <w:tc>
                          <w:tcPr>
                            <w:tcW w:w="1069" w:type="dxa"/>
                            <w:shd w:val="clear" w:color="auto" w:fill="auto"/>
                          </w:tcPr>
                          <w:p w14:paraId="36258A29" w14:textId="77777777" w:rsidR="009776C3" w:rsidRDefault="009776C3" w:rsidP="00B52EC6">
                            <w:pPr>
                              <w:jc w:val="center"/>
                              <w:rPr>
                                <w:ins w:id="1616" w:author="GIRAUD Christian" w:date="2014-06-06T16:49:00Z"/>
                              </w:rPr>
                            </w:pPr>
                          </w:p>
                        </w:tc>
                      </w:tr>
                      <w:tr w:rsidR="009776C3" w14:paraId="4E793E59" w14:textId="77777777" w:rsidTr="00B52EC6">
                        <w:trPr>
                          <w:ins w:id="1617" w:author="GIRAUD Christian" w:date="2014-06-06T16:49:00Z"/>
                        </w:trPr>
                        <w:tc>
                          <w:tcPr>
                            <w:tcW w:w="1292" w:type="dxa"/>
                            <w:shd w:val="clear" w:color="auto" w:fill="auto"/>
                          </w:tcPr>
                          <w:p w14:paraId="728364F3" w14:textId="77777777" w:rsidR="009776C3" w:rsidRDefault="009776C3" w:rsidP="00B52EC6">
                            <w:pPr>
                              <w:rPr>
                                <w:ins w:id="1618" w:author="GIRAUD Christian" w:date="2014-06-06T16:49:00Z"/>
                              </w:rPr>
                            </w:pPr>
                            <w:ins w:id="1619" w:author="GIRAUD Christian" w:date="2014-06-06T16:49:00Z">
                              <w:r>
                                <w:t>TrackCond</w:t>
                              </w:r>
                            </w:ins>
                          </w:p>
                        </w:tc>
                        <w:tc>
                          <w:tcPr>
                            <w:tcW w:w="1069" w:type="dxa"/>
                            <w:shd w:val="clear" w:color="auto" w:fill="auto"/>
                          </w:tcPr>
                          <w:p w14:paraId="35C4B663" w14:textId="77777777" w:rsidR="009776C3" w:rsidRPr="00B52EC6" w:rsidRDefault="009776C3" w:rsidP="00B52EC6">
                            <w:pPr>
                              <w:pStyle w:val="Author"/>
                              <w:spacing w:before="0" w:after="0" w:line="300" w:lineRule="atLeast"/>
                              <w:rPr>
                                <w:ins w:id="1620" w:author="GIRAUD Christian" w:date="2014-06-06T16:49:00Z"/>
                                <w:noProof w:val="0"/>
                                <w:szCs w:val="20"/>
                              </w:rPr>
                            </w:pPr>
                            <w:ins w:id="1621" w:author="GIRAUD Christian" w:date="2014-06-06T16:49:00Z">
                              <w:r w:rsidRPr="00B52EC6">
                                <w:rPr>
                                  <w:noProof w:val="0"/>
                                  <w:szCs w:val="20"/>
                                </w:rPr>
                                <w:t>Pos.</w:t>
                              </w:r>
                            </w:ins>
                          </w:p>
                        </w:tc>
                        <w:tc>
                          <w:tcPr>
                            <w:tcW w:w="1069" w:type="dxa"/>
                            <w:shd w:val="clear" w:color="auto" w:fill="auto"/>
                          </w:tcPr>
                          <w:p w14:paraId="5695D466" w14:textId="77777777" w:rsidR="009776C3" w:rsidRDefault="009776C3" w:rsidP="00B52EC6">
                            <w:pPr>
                              <w:jc w:val="center"/>
                              <w:rPr>
                                <w:ins w:id="1622" w:author="GIRAUD Christian" w:date="2014-06-06T16:49:00Z"/>
                              </w:rPr>
                            </w:pPr>
                            <w:ins w:id="1623" w:author="GIRAUD Christian" w:date="2014-06-06T16:49:00Z">
                              <w:r>
                                <w:t>Param.</w:t>
                              </w:r>
                            </w:ins>
                          </w:p>
                        </w:tc>
                        <w:tc>
                          <w:tcPr>
                            <w:tcW w:w="1069" w:type="dxa"/>
                            <w:shd w:val="clear" w:color="auto" w:fill="auto"/>
                          </w:tcPr>
                          <w:p w14:paraId="4D021E20" w14:textId="77777777" w:rsidR="009776C3" w:rsidRDefault="009776C3" w:rsidP="00B52EC6">
                            <w:pPr>
                              <w:jc w:val="center"/>
                              <w:rPr>
                                <w:ins w:id="1624" w:author="GIRAUD Christian" w:date="2014-06-06T16:49:00Z"/>
                              </w:rPr>
                            </w:pPr>
                            <w:ins w:id="1625" w:author="GIRAUD Christian" w:date="2014-06-06T16:49:00Z">
                              <w:r>
                                <w:t>Asafe</w:t>
                              </w:r>
                            </w:ins>
                          </w:p>
                        </w:tc>
                        <w:tc>
                          <w:tcPr>
                            <w:tcW w:w="1069" w:type="dxa"/>
                            <w:shd w:val="clear" w:color="auto" w:fill="auto"/>
                          </w:tcPr>
                          <w:p w14:paraId="654A9FFE" w14:textId="77777777" w:rsidR="009776C3" w:rsidRDefault="009776C3" w:rsidP="00B52EC6">
                            <w:pPr>
                              <w:jc w:val="center"/>
                              <w:rPr>
                                <w:ins w:id="1626" w:author="GIRAUD Christian" w:date="2014-06-06T16:49:00Z"/>
                              </w:rPr>
                            </w:pPr>
                            <w:ins w:id="1627" w:author="GIRAUD Christian" w:date="2014-06-06T16:49:00Z">
                              <w:r>
                                <w:t>9,81*grd</w:t>
                              </w:r>
                            </w:ins>
                          </w:p>
                        </w:tc>
                        <w:tc>
                          <w:tcPr>
                            <w:tcW w:w="1069" w:type="dxa"/>
                            <w:shd w:val="clear" w:color="auto" w:fill="auto"/>
                          </w:tcPr>
                          <w:p w14:paraId="7AE8C277" w14:textId="77777777" w:rsidR="009776C3" w:rsidRDefault="009776C3" w:rsidP="00B52EC6">
                            <w:pPr>
                              <w:jc w:val="center"/>
                              <w:rPr>
                                <w:ins w:id="1628" w:author="GIRAUD Christian" w:date="2014-06-06T16:49:00Z"/>
                              </w:rPr>
                            </w:pPr>
                            <w:ins w:id="1629" w:author="GIRAUD Christian" w:date="2014-06-06T16:49:00Z">
                              <w:r>
                                <w:t>MRSP</w:t>
                              </w:r>
                            </w:ins>
                          </w:p>
                        </w:tc>
                      </w:tr>
                      <w:tr w:rsidR="009776C3" w14:paraId="5905B032" w14:textId="77777777" w:rsidTr="00B52EC6">
                        <w:trPr>
                          <w:ins w:id="1630" w:author="GIRAUD Christian" w:date="2014-06-06T16:49:00Z"/>
                        </w:trPr>
                        <w:tc>
                          <w:tcPr>
                            <w:tcW w:w="1292" w:type="dxa"/>
                            <w:shd w:val="clear" w:color="auto" w:fill="auto"/>
                          </w:tcPr>
                          <w:p w14:paraId="1C59C48F" w14:textId="77777777" w:rsidR="009776C3" w:rsidRDefault="009776C3">
                            <w:pPr>
                              <w:rPr>
                                <w:ins w:id="1631" w:author="GIRAUD Christian" w:date="2014-06-06T16:49:00Z"/>
                              </w:rPr>
                            </w:pPr>
                            <w:ins w:id="1632" w:author="GIRAUD Christian" w:date="2014-06-06T16:49:00Z">
                              <w:r>
                                <w:t>Others</w:t>
                              </w:r>
                            </w:ins>
                          </w:p>
                        </w:tc>
                        <w:tc>
                          <w:tcPr>
                            <w:tcW w:w="1069" w:type="dxa"/>
                            <w:shd w:val="clear" w:color="auto" w:fill="auto"/>
                          </w:tcPr>
                          <w:p w14:paraId="3AD66ED4" w14:textId="77777777" w:rsidR="009776C3" w:rsidRDefault="009776C3" w:rsidP="00B52EC6">
                            <w:pPr>
                              <w:jc w:val="center"/>
                              <w:rPr>
                                <w:ins w:id="1633" w:author="GIRAUD Christian" w:date="2014-06-06T16:49:00Z"/>
                              </w:rPr>
                            </w:pPr>
                            <w:ins w:id="1634" w:author="GIRAUD Christian" w:date="2014-06-06T16:49:00Z">
                              <w:r>
                                <w:t>“</w:t>
                              </w:r>
                            </w:ins>
                          </w:p>
                        </w:tc>
                        <w:tc>
                          <w:tcPr>
                            <w:tcW w:w="1069" w:type="dxa"/>
                            <w:shd w:val="clear" w:color="auto" w:fill="auto"/>
                          </w:tcPr>
                          <w:p w14:paraId="4F667C6D" w14:textId="77777777" w:rsidR="009776C3" w:rsidRDefault="009776C3" w:rsidP="00B52EC6">
                            <w:pPr>
                              <w:jc w:val="center"/>
                              <w:rPr>
                                <w:ins w:id="1635" w:author="GIRAUD Christian" w:date="2014-06-06T16:49:00Z"/>
                              </w:rPr>
                            </w:pPr>
                            <w:ins w:id="1636" w:author="GIRAUD Christian" w:date="2014-06-06T16:49:00Z">
                              <w:r>
                                <w:t>“</w:t>
                              </w:r>
                            </w:ins>
                          </w:p>
                        </w:tc>
                        <w:tc>
                          <w:tcPr>
                            <w:tcW w:w="1069" w:type="dxa"/>
                            <w:shd w:val="clear" w:color="auto" w:fill="auto"/>
                          </w:tcPr>
                          <w:p w14:paraId="29C05164" w14:textId="77777777" w:rsidR="009776C3" w:rsidRDefault="009776C3" w:rsidP="00B52EC6">
                            <w:pPr>
                              <w:jc w:val="center"/>
                              <w:rPr>
                                <w:ins w:id="1637" w:author="GIRAUD Christian" w:date="2014-06-06T16:49:00Z"/>
                              </w:rPr>
                            </w:pPr>
                            <w:ins w:id="1638" w:author="GIRAUD Christian" w:date="2014-06-06T16:49:00Z">
                              <w:r>
                                <w:t>“</w:t>
                              </w:r>
                            </w:ins>
                          </w:p>
                        </w:tc>
                        <w:tc>
                          <w:tcPr>
                            <w:tcW w:w="1069" w:type="dxa"/>
                            <w:shd w:val="clear" w:color="auto" w:fill="auto"/>
                          </w:tcPr>
                          <w:p w14:paraId="51FF4377" w14:textId="77777777" w:rsidR="009776C3" w:rsidRDefault="009776C3" w:rsidP="00B52EC6">
                            <w:pPr>
                              <w:jc w:val="center"/>
                              <w:rPr>
                                <w:ins w:id="1639" w:author="GIRAUD Christian" w:date="2014-06-06T16:49:00Z"/>
                              </w:rPr>
                            </w:pPr>
                            <w:ins w:id="1640" w:author="GIRAUD Christian" w:date="2014-06-06T16:49:00Z">
                              <w:r>
                                <w:t>“</w:t>
                              </w:r>
                            </w:ins>
                          </w:p>
                        </w:tc>
                        <w:tc>
                          <w:tcPr>
                            <w:tcW w:w="1069" w:type="dxa"/>
                            <w:shd w:val="clear" w:color="auto" w:fill="auto"/>
                          </w:tcPr>
                          <w:p w14:paraId="48CC19C7" w14:textId="77777777" w:rsidR="009776C3" w:rsidRDefault="009776C3" w:rsidP="00B52EC6">
                            <w:pPr>
                              <w:jc w:val="center"/>
                              <w:rPr>
                                <w:ins w:id="1641" w:author="GIRAUD Christian" w:date="2014-06-06T16:49:00Z"/>
                              </w:rPr>
                            </w:pPr>
                            <w:ins w:id="1642" w:author="GIRAUD Christian" w:date="2014-06-06T16:49:00Z">
                              <w:r>
                                <w:t>“</w:t>
                              </w:r>
                            </w:ins>
                          </w:p>
                        </w:tc>
                      </w:tr>
                      <w:tr w:rsidR="009776C3" w14:paraId="1B724477" w14:textId="77777777" w:rsidTr="00B52EC6">
                        <w:trPr>
                          <w:ins w:id="1643" w:author="GIRAUD Christian" w:date="2014-06-06T16:49:00Z"/>
                        </w:trPr>
                        <w:tc>
                          <w:tcPr>
                            <w:tcW w:w="1292" w:type="dxa"/>
                            <w:shd w:val="clear" w:color="auto" w:fill="auto"/>
                          </w:tcPr>
                          <w:p w14:paraId="4A456440" w14:textId="77777777" w:rsidR="009776C3" w:rsidRDefault="009776C3">
                            <w:pPr>
                              <w:rPr>
                                <w:ins w:id="1644" w:author="GIRAUD Christian" w:date="2014-06-06T16:49:00Z"/>
                              </w:rPr>
                            </w:pPr>
                            <w:ins w:id="1645" w:author="GIRAUD Christian" w:date="2014-06-06T16:49:00Z">
                              <w:r>
                                <w:t>Grade</w:t>
                              </w:r>
                            </w:ins>
                          </w:p>
                        </w:tc>
                        <w:tc>
                          <w:tcPr>
                            <w:tcW w:w="1069" w:type="dxa"/>
                            <w:shd w:val="clear" w:color="auto" w:fill="auto"/>
                          </w:tcPr>
                          <w:p w14:paraId="6323CF47" w14:textId="77777777" w:rsidR="009776C3" w:rsidRDefault="009776C3" w:rsidP="00B52EC6">
                            <w:pPr>
                              <w:jc w:val="center"/>
                              <w:rPr>
                                <w:ins w:id="1646" w:author="GIRAUD Christian" w:date="2014-06-06T16:49:00Z"/>
                              </w:rPr>
                            </w:pPr>
                            <w:ins w:id="1647" w:author="GIRAUD Christian" w:date="2014-06-06T16:49:00Z">
                              <w:r>
                                <w:t>“</w:t>
                              </w:r>
                            </w:ins>
                          </w:p>
                        </w:tc>
                        <w:tc>
                          <w:tcPr>
                            <w:tcW w:w="1069" w:type="dxa"/>
                            <w:shd w:val="clear" w:color="auto" w:fill="auto"/>
                          </w:tcPr>
                          <w:p w14:paraId="6FD3C370" w14:textId="77777777" w:rsidR="009776C3" w:rsidRDefault="009776C3" w:rsidP="00B52EC6">
                            <w:pPr>
                              <w:jc w:val="center"/>
                              <w:rPr>
                                <w:ins w:id="1648" w:author="GIRAUD Christian" w:date="2014-06-06T16:49:00Z"/>
                              </w:rPr>
                            </w:pPr>
                            <w:ins w:id="1649" w:author="GIRAUD Christian" w:date="2014-06-06T16:49:00Z">
                              <w:r>
                                <w:t>Value</w:t>
                              </w:r>
                            </w:ins>
                          </w:p>
                        </w:tc>
                        <w:tc>
                          <w:tcPr>
                            <w:tcW w:w="1069" w:type="dxa"/>
                            <w:shd w:val="clear" w:color="auto" w:fill="auto"/>
                          </w:tcPr>
                          <w:p w14:paraId="29FD8810" w14:textId="77777777" w:rsidR="009776C3" w:rsidRDefault="009776C3" w:rsidP="00B52EC6">
                            <w:pPr>
                              <w:jc w:val="center"/>
                              <w:rPr>
                                <w:ins w:id="1650" w:author="GIRAUD Christian" w:date="2014-06-06T16:49:00Z"/>
                              </w:rPr>
                            </w:pPr>
                            <w:ins w:id="1651" w:author="GIRAUD Christian" w:date="2014-06-06T16:49:00Z">
                              <w:r>
                                <w:t>“</w:t>
                              </w:r>
                            </w:ins>
                          </w:p>
                        </w:tc>
                        <w:tc>
                          <w:tcPr>
                            <w:tcW w:w="1069" w:type="dxa"/>
                            <w:shd w:val="clear" w:color="auto" w:fill="auto"/>
                          </w:tcPr>
                          <w:p w14:paraId="7E59A8B2" w14:textId="77777777" w:rsidR="009776C3" w:rsidRDefault="009776C3" w:rsidP="00B52EC6">
                            <w:pPr>
                              <w:jc w:val="center"/>
                              <w:rPr>
                                <w:ins w:id="1652" w:author="GIRAUD Christian" w:date="2014-06-06T16:49:00Z"/>
                              </w:rPr>
                            </w:pPr>
                            <w:ins w:id="1653" w:author="GIRAUD Christian" w:date="2014-06-06T16:49:00Z">
                              <w:r>
                                <w:t>“</w:t>
                              </w:r>
                            </w:ins>
                          </w:p>
                        </w:tc>
                        <w:tc>
                          <w:tcPr>
                            <w:tcW w:w="1069" w:type="dxa"/>
                            <w:shd w:val="clear" w:color="auto" w:fill="auto"/>
                          </w:tcPr>
                          <w:p w14:paraId="50A9C187" w14:textId="77777777" w:rsidR="009776C3" w:rsidRDefault="009776C3" w:rsidP="00B52EC6">
                            <w:pPr>
                              <w:jc w:val="center"/>
                              <w:rPr>
                                <w:ins w:id="1654" w:author="GIRAUD Christian" w:date="2014-06-06T16:49:00Z"/>
                              </w:rPr>
                            </w:pPr>
                            <w:ins w:id="1655" w:author="GIRAUD Christian" w:date="2014-06-06T16:49:00Z">
                              <w:r>
                                <w:t>“</w:t>
                              </w:r>
                            </w:ins>
                          </w:p>
                        </w:tc>
                      </w:tr>
                      <w:tr w:rsidR="009776C3" w14:paraId="2028F1C4" w14:textId="77777777" w:rsidTr="00B52EC6">
                        <w:trPr>
                          <w:ins w:id="1656" w:author="GIRAUD Christian" w:date="2014-06-06T16:49:00Z"/>
                        </w:trPr>
                        <w:tc>
                          <w:tcPr>
                            <w:tcW w:w="1292" w:type="dxa"/>
                            <w:shd w:val="clear" w:color="auto" w:fill="auto"/>
                          </w:tcPr>
                          <w:p w14:paraId="09B95CB4" w14:textId="77777777" w:rsidR="009776C3" w:rsidRDefault="009776C3">
                            <w:pPr>
                              <w:rPr>
                                <w:ins w:id="1657" w:author="GIRAUD Christian" w:date="2014-06-06T16:49:00Z"/>
                              </w:rPr>
                            </w:pPr>
                            <w:ins w:id="1658" w:author="GIRAUD Christian" w:date="2014-06-06T16:49:00Z">
                              <w:r>
                                <w:t>SSP</w:t>
                              </w:r>
                            </w:ins>
                          </w:p>
                        </w:tc>
                        <w:tc>
                          <w:tcPr>
                            <w:tcW w:w="1069" w:type="dxa"/>
                            <w:shd w:val="clear" w:color="auto" w:fill="auto"/>
                          </w:tcPr>
                          <w:p w14:paraId="27262635" w14:textId="77777777" w:rsidR="009776C3" w:rsidRDefault="009776C3" w:rsidP="00B52EC6">
                            <w:pPr>
                              <w:jc w:val="center"/>
                              <w:rPr>
                                <w:ins w:id="1659" w:author="GIRAUD Christian" w:date="2014-06-06T16:49:00Z"/>
                              </w:rPr>
                            </w:pPr>
                            <w:ins w:id="1660" w:author="GIRAUD Christian" w:date="2014-06-06T16:49:00Z">
                              <w:r>
                                <w:t>“</w:t>
                              </w:r>
                            </w:ins>
                          </w:p>
                        </w:tc>
                        <w:tc>
                          <w:tcPr>
                            <w:tcW w:w="1069" w:type="dxa"/>
                            <w:shd w:val="clear" w:color="auto" w:fill="auto"/>
                          </w:tcPr>
                          <w:p w14:paraId="7D94774C" w14:textId="77777777" w:rsidR="009776C3" w:rsidRDefault="009776C3" w:rsidP="00B52EC6">
                            <w:pPr>
                              <w:jc w:val="center"/>
                              <w:rPr>
                                <w:ins w:id="1661" w:author="GIRAUD Christian" w:date="2014-06-06T16:49:00Z"/>
                              </w:rPr>
                            </w:pPr>
                            <w:ins w:id="1662" w:author="GIRAUD Christian" w:date="2014-06-06T16:49:00Z">
                              <w:r>
                                <w:t>“</w:t>
                              </w:r>
                            </w:ins>
                          </w:p>
                        </w:tc>
                        <w:tc>
                          <w:tcPr>
                            <w:tcW w:w="1069" w:type="dxa"/>
                            <w:shd w:val="clear" w:color="auto" w:fill="auto"/>
                          </w:tcPr>
                          <w:p w14:paraId="43B199B7" w14:textId="77777777" w:rsidR="009776C3" w:rsidRDefault="009776C3" w:rsidP="00B52EC6">
                            <w:pPr>
                              <w:jc w:val="center"/>
                              <w:rPr>
                                <w:ins w:id="1663" w:author="GIRAUD Christian" w:date="2014-06-06T16:49:00Z"/>
                              </w:rPr>
                            </w:pPr>
                            <w:ins w:id="1664" w:author="GIRAUD Christian" w:date="2014-06-06T16:49:00Z">
                              <w:r>
                                <w:t>“</w:t>
                              </w:r>
                            </w:ins>
                          </w:p>
                        </w:tc>
                        <w:tc>
                          <w:tcPr>
                            <w:tcW w:w="1069" w:type="dxa"/>
                            <w:shd w:val="clear" w:color="auto" w:fill="auto"/>
                          </w:tcPr>
                          <w:p w14:paraId="0F62EC1B" w14:textId="77777777" w:rsidR="009776C3" w:rsidRDefault="009776C3" w:rsidP="00B52EC6">
                            <w:pPr>
                              <w:jc w:val="center"/>
                              <w:rPr>
                                <w:ins w:id="1665" w:author="GIRAUD Christian" w:date="2014-06-06T16:49:00Z"/>
                              </w:rPr>
                            </w:pPr>
                            <w:ins w:id="1666" w:author="GIRAUD Christian" w:date="2014-06-06T16:49:00Z">
                              <w:r>
                                <w:t>“</w:t>
                              </w:r>
                            </w:ins>
                          </w:p>
                        </w:tc>
                        <w:tc>
                          <w:tcPr>
                            <w:tcW w:w="1069" w:type="dxa"/>
                            <w:shd w:val="clear" w:color="auto" w:fill="auto"/>
                          </w:tcPr>
                          <w:p w14:paraId="61088D7D" w14:textId="77777777" w:rsidR="009776C3" w:rsidRDefault="009776C3" w:rsidP="00B52EC6">
                            <w:pPr>
                              <w:jc w:val="center"/>
                              <w:rPr>
                                <w:ins w:id="1667" w:author="GIRAUD Christian" w:date="2014-06-06T16:49:00Z"/>
                              </w:rPr>
                            </w:pPr>
                            <w:ins w:id="1668" w:author="GIRAUD Christian" w:date="2014-06-06T16:49:00Z">
                              <w:r>
                                <w:t>“</w:t>
                              </w:r>
                            </w:ins>
                          </w:p>
                        </w:tc>
                      </w:tr>
                    </w:tbl>
                    <w:p w14:paraId="5DCFC19F" w14:textId="77777777" w:rsidR="009776C3" w:rsidRDefault="009776C3" w:rsidP="00DA641A">
                      <w:pPr>
                        <w:rPr>
                          <w:ins w:id="1669" w:author="GIRAUD Christian" w:date="2014-06-06T16:49:00Z"/>
                        </w:rPr>
                      </w:pPr>
                    </w:p>
                    <w:p w14:paraId="0643CD4D" w14:textId="77777777" w:rsidR="009776C3" w:rsidRDefault="009776C3" w:rsidP="00DA641A">
                      <w:pPr>
                        <w:rPr>
                          <w:ins w:id="1670" w:author="GIRAUD Christian" w:date="2014-06-06T16:49: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4"/>
                        <w:gridCol w:w="1043"/>
                        <w:gridCol w:w="1011"/>
                        <w:gridCol w:w="1244"/>
                        <w:gridCol w:w="1268"/>
                        <w:gridCol w:w="988"/>
                      </w:tblGrid>
                      <w:tr w:rsidR="009776C3" w14:paraId="5826E1D8" w14:textId="77777777" w:rsidTr="00DA641A">
                        <w:trPr>
                          <w:ins w:id="1671" w:author="GIRAUD Christian" w:date="2014-06-06T16:49:00Z"/>
                        </w:trPr>
                        <w:tc>
                          <w:tcPr>
                            <w:tcW w:w="1292" w:type="dxa"/>
                            <w:shd w:val="clear" w:color="auto" w:fill="DBE5F1"/>
                          </w:tcPr>
                          <w:p w14:paraId="7227C2F5" w14:textId="77777777" w:rsidR="009776C3" w:rsidRDefault="009776C3" w:rsidP="00B52EC6">
                            <w:pPr>
                              <w:rPr>
                                <w:ins w:id="1672" w:author="GIRAUD Christian" w:date="2014-06-06T16:49:00Z"/>
                              </w:rPr>
                            </w:pPr>
                            <w:ins w:id="1673" w:author="GIRAUD Christian" w:date="2014-06-06T16:49:00Z">
                              <w:r>
                                <w:t>BG_n+1</w:t>
                              </w:r>
                            </w:ins>
                          </w:p>
                        </w:tc>
                        <w:tc>
                          <w:tcPr>
                            <w:tcW w:w="1069" w:type="dxa"/>
                            <w:shd w:val="clear" w:color="auto" w:fill="DBE5F1"/>
                          </w:tcPr>
                          <w:p w14:paraId="7A6F35D9" w14:textId="77777777" w:rsidR="009776C3" w:rsidRDefault="009776C3" w:rsidP="00B52EC6">
                            <w:pPr>
                              <w:jc w:val="center"/>
                              <w:rPr>
                                <w:ins w:id="1674" w:author="GIRAUD Christian" w:date="2014-06-06T16:49:00Z"/>
                              </w:rPr>
                            </w:pPr>
                            <w:ins w:id="1675" w:author="GIRAUD Christian" w:date="2014-06-06T16:49:00Z">
                              <w:r>
                                <w:t>Position</w:t>
                              </w:r>
                            </w:ins>
                          </w:p>
                        </w:tc>
                        <w:tc>
                          <w:tcPr>
                            <w:tcW w:w="1069" w:type="dxa"/>
                            <w:shd w:val="clear" w:color="auto" w:fill="DBE5F1"/>
                          </w:tcPr>
                          <w:p w14:paraId="1771C7FC" w14:textId="77777777" w:rsidR="009776C3" w:rsidRDefault="009776C3" w:rsidP="00B52EC6">
                            <w:pPr>
                              <w:jc w:val="center"/>
                              <w:rPr>
                                <w:ins w:id="1676" w:author="GIRAUD Christian" w:date="2014-06-06T16:49:00Z"/>
                              </w:rPr>
                            </w:pPr>
                            <w:ins w:id="1677" w:author="GIRAUD Christian" w:date="2014-06-06T16:49:00Z">
                              <w:r>
                                <w:t>Linking</w:t>
                              </w:r>
                            </w:ins>
                          </w:p>
                        </w:tc>
                        <w:tc>
                          <w:tcPr>
                            <w:tcW w:w="1069" w:type="dxa"/>
                            <w:shd w:val="clear" w:color="auto" w:fill="DBE5F1"/>
                          </w:tcPr>
                          <w:p w14:paraId="0311D5A8" w14:textId="77777777" w:rsidR="009776C3" w:rsidRDefault="009776C3" w:rsidP="00FB31CF">
                            <w:pPr>
                              <w:jc w:val="center"/>
                              <w:rPr>
                                <w:ins w:id="1678" w:author="GIRAUD Christian" w:date="2014-06-06T16:49:00Z"/>
                              </w:rPr>
                            </w:pPr>
                            <w:ins w:id="1679" w:author="GIRAUD Christian" w:date="2014-06-06T16:49:00Z">
                              <w:r>
                                <w:t>orientation</w:t>
                              </w:r>
                            </w:ins>
                          </w:p>
                        </w:tc>
                        <w:tc>
                          <w:tcPr>
                            <w:tcW w:w="1069" w:type="dxa"/>
                            <w:shd w:val="clear" w:color="auto" w:fill="DBE5F1"/>
                          </w:tcPr>
                          <w:p w14:paraId="5E3E4FF7" w14:textId="77777777" w:rsidR="009776C3" w:rsidRDefault="009776C3" w:rsidP="00FB31CF">
                            <w:pPr>
                              <w:jc w:val="center"/>
                              <w:rPr>
                                <w:ins w:id="1680" w:author="GIRAUD Christian" w:date="2014-06-06T16:49:00Z"/>
                              </w:rPr>
                            </w:pPr>
                            <w:ins w:id="1681" w:author="GIRAUD Christian" w:date="2014-06-06T16:49:00Z">
                              <w:r>
                                <w:t>inaccuracy</w:t>
                              </w:r>
                            </w:ins>
                          </w:p>
                        </w:tc>
                        <w:tc>
                          <w:tcPr>
                            <w:tcW w:w="1069" w:type="dxa"/>
                            <w:shd w:val="clear" w:color="auto" w:fill="DBE5F1"/>
                          </w:tcPr>
                          <w:p w14:paraId="178EB0F2" w14:textId="77777777" w:rsidR="009776C3" w:rsidRDefault="009776C3" w:rsidP="00FB31CF">
                            <w:pPr>
                              <w:jc w:val="center"/>
                              <w:rPr>
                                <w:ins w:id="1682" w:author="GIRAUD Christian" w:date="2014-06-06T16:49:00Z"/>
                              </w:rPr>
                            </w:pPr>
                            <w:ins w:id="1683" w:author="GIRAUD Christian" w:date="2014-06-06T16:49:00Z">
                              <w:r>
                                <w:t>other</w:t>
                              </w:r>
                            </w:ins>
                          </w:p>
                        </w:tc>
                      </w:tr>
                      <w:tr w:rsidR="009776C3" w14:paraId="2099A8B5" w14:textId="77777777" w:rsidTr="00B52EC6">
                        <w:trPr>
                          <w:ins w:id="1684" w:author="GIRAUD Christian" w:date="2014-06-06T16:49:00Z"/>
                        </w:trPr>
                        <w:tc>
                          <w:tcPr>
                            <w:tcW w:w="1292" w:type="dxa"/>
                            <w:shd w:val="clear" w:color="auto" w:fill="auto"/>
                          </w:tcPr>
                          <w:p w14:paraId="66B30291" w14:textId="77777777" w:rsidR="009776C3" w:rsidRDefault="009776C3" w:rsidP="00B52EC6">
                            <w:pPr>
                              <w:rPr>
                                <w:ins w:id="1685" w:author="GIRAUD Christian" w:date="2014-06-06T16:49:00Z"/>
                              </w:rPr>
                            </w:pPr>
                          </w:p>
                        </w:tc>
                        <w:tc>
                          <w:tcPr>
                            <w:tcW w:w="1069" w:type="dxa"/>
                            <w:shd w:val="clear" w:color="auto" w:fill="auto"/>
                          </w:tcPr>
                          <w:p w14:paraId="7C76727A" w14:textId="77777777" w:rsidR="009776C3" w:rsidRPr="00B52EC6" w:rsidRDefault="009776C3" w:rsidP="00B52EC6">
                            <w:pPr>
                              <w:pStyle w:val="Author"/>
                              <w:spacing w:before="0" w:after="0" w:line="300" w:lineRule="atLeast"/>
                              <w:rPr>
                                <w:ins w:id="1686" w:author="GIRAUD Christian" w:date="2014-06-06T16:49:00Z"/>
                                <w:noProof w:val="0"/>
                                <w:szCs w:val="20"/>
                              </w:rPr>
                            </w:pPr>
                          </w:p>
                        </w:tc>
                        <w:tc>
                          <w:tcPr>
                            <w:tcW w:w="1069" w:type="dxa"/>
                            <w:shd w:val="clear" w:color="auto" w:fill="auto"/>
                          </w:tcPr>
                          <w:p w14:paraId="6712B18C" w14:textId="77777777" w:rsidR="009776C3" w:rsidRDefault="009776C3" w:rsidP="00B52EC6">
                            <w:pPr>
                              <w:jc w:val="center"/>
                              <w:rPr>
                                <w:ins w:id="1687" w:author="GIRAUD Christian" w:date="2014-06-06T16:49:00Z"/>
                              </w:rPr>
                            </w:pPr>
                          </w:p>
                        </w:tc>
                        <w:tc>
                          <w:tcPr>
                            <w:tcW w:w="1069" w:type="dxa"/>
                            <w:shd w:val="clear" w:color="auto" w:fill="auto"/>
                          </w:tcPr>
                          <w:p w14:paraId="5332322F" w14:textId="77777777" w:rsidR="009776C3" w:rsidRDefault="009776C3" w:rsidP="00B52EC6">
                            <w:pPr>
                              <w:jc w:val="center"/>
                              <w:rPr>
                                <w:ins w:id="1688" w:author="GIRAUD Christian" w:date="2014-06-06T16:49:00Z"/>
                              </w:rPr>
                            </w:pPr>
                          </w:p>
                        </w:tc>
                        <w:tc>
                          <w:tcPr>
                            <w:tcW w:w="1069" w:type="dxa"/>
                            <w:shd w:val="clear" w:color="auto" w:fill="auto"/>
                          </w:tcPr>
                          <w:p w14:paraId="47BC053F" w14:textId="77777777" w:rsidR="009776C3" w:rsidRDefault="009776C3" w:rsidP="00B52EC6">
                            <w:pPr>
                              <w:jc w:val="center"/>
                              <w:rPr>
                                <w:ins w:id="1689" w:author="GIRAUD Christian" w:date="2014-06-06T16:49:00Z"/>
                              </w:rPr>
                            </w:pPr>
                          </w:p>
                        </w:tc>
                        <w:tc>
                          <w:tcPr>
                            <w:tcW w:w="1069" w:type="dxa"/>
                            <w:shd w:val="clear" w:color="auto" w:fill="auto"/>
                          </w:tcPr>
                          <w:p w14:paraId="1322295E" w14:textId="77777777" w:rsidR="009776C3" w:rsidRDefault="009776C3" w:rsidP="00B52EC6">
                            <w:pPr>
                              <w:jc w:val="center"/>
                              <w:rPr>
                                <w:ins w:id="1690" w:author="GIRAUD Christian" w:date="2014-06-06T16:49:00Z"/>
                              </w:rPr>
                            </w:pPr>
                          </w:p>
                        </w:tc>
                      </w:tr>
                      <w:tr w:rsidR="009776C3" w14:paraId="3998839B" w14:textId="77777777" w:rsidTr="00B52EC6">
                        <w:trPr>
                          <w:ins w:id="1691" w:author="GIRAUD Christian" w:date="2014-06-06T16:49:00Z"/>
                        </w:trPr>
                        <w:tc>
                          <w:tcPr>
                            <w:tcW w:w="1292" w:type="dxa"/>
                            <w:shd w:val="clear" w:color="auto" w:fill="auto"/>
                          </w:tcPr>
                          <w:p w14:paraId="41E9EC04" w14:textId="77777777" w:rsidR="009776C3" w:rsidRDefault="009776C3" w:rsidP="00B52EC6">
                            <w:pPr>
                              <w:rPr>
                                <w:ins w:id="1692" w:author="GIRAUD Christian" w:date="2014-06-06T16:49:00Z"/>
                              </w:rPr>
                            </w:pPr>
                            <w:ins w:id="1693" w:author="GIRAUD Christian" w:date="2014-06-06T16:49:00Z">
                              <w:r>
                                <w:t>SSP</w:t>
                              </w:r>
                            </w:ins>
                          </w:p>
                        </w:tc>
                        <w:tc>
                          <w:tcPr>
                            <w:tcW w:w="1069" w:type="dxa"/>
                            <w:shd w:val="clear" w:color="auto" w:fill="auto"/>
                          </w:tcPr>
                          <w:p w14:paraId="46101B23" w14:textId="77777777" w:rsidR="009776C3" w:rsidRPr="00B52EC6" w:rsidRDefault="009776C3" w:rsidP="00B52EC6">
                            <w:pPr>
                              <w:pStyle w:val="Author"/>
                              <w:spacing w:before="0" w:after="0" w:line="300" w:lineRule="atLeast"/>
                              <w:rPr>
                                <w:ins w:id="1694" w:author="GIRAUD Christian" w:date="2014-06-06T16:49:00Z"/>
                                <w:noProof w:val="0"/>
                                <w:szCs w:val="20"/>
                              </w:rPr>
                            </w:pPr>
                            <w:ins w:id="1695" w:author="GIRAUD Christian" w:date="2014-06-06T16:49:00Z">
                              <w:r w:rsidRPr="00B52EC6">
                                <w:rPr>
                                  <w:noProof w:val="0"/>
                                  <w:szCs w:val="20"/>
                                </w:rPr>
                                <w:t>Pos.</w:t>
                              </w:r>
                            </w:ins>
                          </w:p>
                        </w:tc>
                        <w:tc>
                          <w:tcPr>
                            <w:tcW w:w="1069" w:type="dxa"/>
                            <w:shd w:val="clear" w:color="auto" w:fill="auto"/>
                          </w:tcPr>
                          <w:p w14:paraId="72EDE4B4" w14:textId="77777777" w:rsidR="009776C3" w:rsidRPr="00B52EC6" w:rsidRDefault="009776C3" w:rsidP="00B52EC6">
                            <w:pPr>
                              <w:pStyle w:val="Author"/>
                              <w:spacing w:before="0" w:after="0" w:line="300" w:lineRule="atLeast"/>
                              <w:rPr>
                                <w:ins w:id="1696" w:author="GIRAUD Christian" w:date="2014-06-06T16:49:00Z"/>
                                <w:noProof w:val="0"/>
                                <w:szCs w:val="20"/>
                              </w:rPr>
                            </w:pPr>
                            <w:ins w:id="1697" w:author="GIRAUD Christian" w:date="2014-06-06T16:49:00Z">
                              <w:r w:rsidRPr="00B52EC6">
                                <w:rPr>
                                  <w:noProof w:val="0"/>
                                  <w:szCs w:val="20"/>
                                </w:rPr>
                                <w:t>Value</w:t>
                              </w:r>
                            </w:ins>
                          </w:p>
                        </w:tc>
                        <w:tc>
                          <w:tcPr>
                            <w:tcW w:w="1069" w:type="dxa"/>
                            <w:shd w:val="clear" w:color="auto" w:fill="auto"/>
                          </w:tcPr>
                          <w:p w14:paraId="2B6BC92C" w14:textId="77777777" w:rsidR="009776C3" w:rsidRDefault="009776C3" w:rsidP="00B52EC6">
                            <w:pPr>
                              <w:jc w:val="center"/>
                              <w:rPr>
                                <w:ins w:id="1698" w:author="GIRAUD Christian" w:date="2014-06-06T16:49:00Z"/>
                              </w:rPr>
                            </w:pPr>
                            <w:ins w:id="1699" w:author="GIRAUD Christian" w:date="2014-06-06T16:49:00Z">
                              <w:r>
                                <w:t>Asafe</w:t>
                              </w:r>
                            </w:ins>
                          </w:p>
                        </w:tc>
                        <w:tc>
                          <w:tcPr>
                            <w:tcW w:w="1069" w:type="dxa"/>
                            <w:shd w:val="clear" w:color="auto" w:fill="auto"/>
                          </w:tcPr>
                          <w:p w14:paraId="61117985" w14:textId="77777777" w:rsidR="009776C3" w:rsidRDefault="009776C3" w:rsidP="00B52EC6">
                            <w:pPr>
                              <w:jc w:val="center"/>
                              <w:rPr>
                                <w:ins w:id="1700" w:author="GIRAUD Christian" w:date="2014-06-06T16:49:00Z"/>
                              </w:rPr>
                            </w:pPr>
                            <w:ins w:id="1701" w:author="GIRAUD Christian" w:date="2014-06-06T16:49:00Z">
                              <w:r>
                                <w:t>9,81*grd</w:t>
                              </w:r>
                            </w:ins>
                          </w:p>
                        </w:tc>
                        <w:tc>
                          <w:tcPr>
                            <w:tcW w:w="1069" w:type="dxa"/>
                            <w:shd w:val="clear" w:color="auto" w:fill="auto"/>
                          </w:tcPr>
                          <w:p w14:paraId="766FC9AA" w14:textId="77777777" w:rsidR="009776C3" w:rsidRDefault="009776C3" w:rsidP="00B52EC6">
                            <w:pPr>
                              <w:jc w:val="center"/>
                              <w:rPr>
                                <w:ins w:id="1702" w:author="GIRAUD Christian" w:date="2014-06-06T16:49:00Z"/>
                              </w:rPr>
                            </w:pPr>
                            <w:ins w:id="1703" w:author="GIRAUD Christian" w:date="2014-06-06T16:49:00Z">
                              <w:r>
                                <w:t>MRSP</w:t>
                              </w:r>
                            </w:ins>
                          </w:p>
                        </w:tc>
                      </w:tr>
                      <w:tr w:rsidR="009776C3" w14:paraId="2E3A5F29" w14:textId="77777777" w:rsidTr="00B52EC6">
                        <w:trPr>
                          <w:ins w:id="1704" w:author="GIRAUD Christian" w:date="2014-06-06T16:49:00Z"/>
                        </w:trPr>
                        <w:tc>
                          <w:tcPr>
                            <w:tcW w:w="1292" w:type="dxa"/>
                            <w:shd w:val="clear" w:color="auto" w:fill="auto"/>
                          </w:tcPr>
                          <w:p w14:paraId="2AFDAD19" w14:textId="77777777" w:rsidR="009776C3" w:rsidRDefault="009776C3" w:rsidP="00B52EC6">
                            <w:pPr>
                              <w:rPr>
                                <w:ins w:id="1705" w:author="GIRAUD Christian" w:date="2014-06-06T16:49:00Z"/>
                              </w:rPr>
                            </w:pPr>
                            <w:ins w:id="1706" w:author="GIRAUD Christian" w:date="2014-06-06T16:49:00Z">
                              <w:r>
                                <w:t>Others</w:t>
                              </w:r>
                            </w:ins>
                          </w:p>
                        </w:tc>
                        <w:tc>
                          <w:tcPr>
                            <w:tcW w:w="1069" w:type="dxa"/>
                            <w:shd w:val="clear" w:color="auto" w:fill="auto"/>
                          </w:tcPr>
                          <w:p w14:paraId="60E65F1D" w14:textId="77777777" w:rsidR="009776C3" w:rsidRDefault="009776C3" w:rsidP="00B52EC6">
                            <w:pPr>
                              <w:jc w:val="center"/>
                              <w:rPr>
                                <w:ins w:id="1707" w:author="GIRAUD Christian" w:date="2014-06-06T16:49:00Z"/>
                              </w:rPr>
                            </w:pPr>
                            <w:ins w:id="1708" w:author="GIRAUD Christian" w:date="2014-06-06T16:49:00Z">
                              <w:r>
                                <w:t>“</w:t>
                              </w:r>
                            </w:ins>
                          </w:p>
                        </w:tc>
                        <w:tc>
                          <w:tcPr>
                            <w:tcW w:w="1069" w:type="dxa"/>
                            <w:shd w:val="clear" w:color="auto" w:fill="auto"/>
                          </w:tcPr>
                          <w:p w14:paraId="00DBBCDF" w14:textId="77777777" w:rsidR="009776C3" w:rsidRDefault="009776C3" w:rsidP="00B52EC6">
                            <w:pPr>
                              <w:jc w:val="center"/>
                              <w:rPr>
                                <w:ins w:id="1709" w:author="GIRAUD Christian" w:date="2014-06-06T16:49:00Z"/>
                              </w:rPr>
                            </w:pPr>
                            <w:ins w:id="1710" w:author="GIRAUD Christian" w:date="2014-06-06T16:49:00Z">
                              <w:r>
                                <w:t>“</w:t>
                              </w:r>
                            </w:ins>
                          </w:p>
                        </w:tc>
                        <w:tc>
                          <w:tcPr>
                            <w:tcW w:w="1069" w:type="dxa"/>
                            <w:shd w:val="clear" w:color="auto" w:fill="auto"/>
                          </w:tcPr>
                          <w:p w14:paraId="08E9689E" w14:textId="77777777" w:rsidR="009776C3" w:rsidRDefault="009776C3" w:rsidP="00B52EC6">
                            <w:pPr>
                              <w:jc w:val="center"/>
                              <w:rPr>
                                <w:ins w:id="1711" w:author="GIRAUD Christian" w:date="2014-06-06T16:49:00Z"/>
                              </w:rPr>
                            </w:pPr>
                            <w:ins w:id="1712" w:author="GIRAUD Christian" w:date="2014-06-06T16:49:00Z">
                              <w:r>
                                <w:t>“</w:t>
                              </w:r>
                            </w:ins>
                          </w:p>
                        </w:tc>
                        <w:tc>
                          <w:tcPr>
                            <w:tcW w:w="1069" w:type="dxa"/>
                            <w:shd w:val="clear" w:color="auto" w:fill="auto"/>
                          </w:tcPr>
                          <w:p w14:paraId="7D5F3250" w14:textId="77777777" w:rsidR="009776C3" w:rsidRDefault="009776C3" w:rsidP="00B52EC6">
                            <w:pPr>
                              <w:jc w:val="center"/>
                              <w:rPr>
                                <w:ins w:id="1713" w:author="GIRAUD Christian" w:date="2014-06-06T16:49:00Z"/>
                              </w:rPr>
                            </w:pPr>
                            <w:ins w:id="1714" w:author="GIRAUD Christian" w:date="2014-06-06T16:49:00Z">
                              <w:r>
                                <w:t>“</w:t>
                              </w:r>
                            </w:ins>
                          </w:p>
                        </w:tc>
                        <w:tc>
                          <w:tcPr>
                            <w:tcW w:w="1069" w:type="dxa"/>
                            <w:shd w:val="clear" w:color="auto" w:fill="auto"/>
                          </w:tcPr>
                          <w:p w14:paraId="481A2641" w14:textId="77777777" w:rsidR="009776C3" w:rsidRDefault="009776C3" w:rsidP="00B52EC6">
                            <w:pPr>
                              <w:jc w:val="center"/>
                              <w:rPr>
                                <w:ins w:id="1715" w:author="GIRAUD Christian" w:date="2014-06-06T16:49:00Z"/>
                              </w:rPr>
                            </w:pPr>
                            <w:ins w:id="1716" w:author="GIRAUD Christian" w:date="2014-06-06T16:49:00Z">
                              <w:r>
                                <w:t>“</w:t>
                              </w:r>
                            </w:ins>
                          </w:p>
                        </w:tc>
                      </w:tr>
                      <w:tr w:rsidR="009776C3" w14:paraId="56EA4E1F" w14:textId="77777777" w:rsidTr="00B52EC6">
                        <w:trPr>
                          <w:ins w:id="1717" w:author="GIRAUD Christian" w:date="2014-06-06T16:49:00Z"/>
                        </w:trPr>
                        <w:tc>
                          <w:tcPr>
                            <w:tcW w:w="1292" w:type="dxa"/>
                            <w:shd w:val="clear" w:color="auto" w:fill="auto"/>
                          </w:tcPr>
                          <w:p w14:paraId="10616FAE" w14:textId="77777777" w:rsidR="009776C3" w:rsidRDefault="009776C3" w:rsidP="00B52EC6">
                            <w:pPr>
                              <w:rPr>
                                <w:ins w:id="1718" w:author="GIRAUD Christian" w:date="2014-06-06T16:49:00Z"/>
                              </w:rPr>
                            </w:pPr>
                            <w:ins w:id="1719" w:author="GIRAUD Christian" w:date="2014-06-06T16:49:00Z">
                              <w:r>
                                <w:t>Grade</w:t>
                              </w:r>
                            </w:ins>
                          </w:p>
                        </w:tc>
                        <w:tc>
                          <w:tcPr>
                            <w:tcW w:w="1069" w:type="dxa"/>
                            <w:shd w:val="clear" w:color="auto" w:fill="auto"/>
                          </w:tcPr>
                          <w:p w14:paraId="05061A24" w14:textId="77777777" w:rsidR="009776C3" w:rsidRDefault="009776C3" w:rsidP="00B52EC6">
                            <w:pPr>
                              <w:jc w:val="center"/>
                              <w:rPr>
                                <w:ins w:id="1720" w:author="GIRAUD Christian" w:date="2014-06-06T16:49:00Z"/>
                              </w:rPr>
                            </w:pPr>
                            <w:ins w:id="1721" w:author="GIRAUD Christian" w:date="2014-06-06T16:49:00Z">
                              <w:r>
                                <w:t>“</w:t>
                              </w:r>
                            </w:ins>
                          </w:p>
                        </w:tc>
                        <w:tc>
                          <w:tcPr>
                            <w:tcW w:w="1069" w:type="dxa"/>
                            <w:shd w:val="clear" w:color="auto" w:fill="auto"/>
                          </w:tcPr>
                          <w:p w14:paraId="562585D5" w14:textId="77777777" w:rsidR="009776C3" w:rsidRDefault="009776C3" w:rsidP="00B52EC6">
                            <w:pPr>
                              <w:jc w:val="center"/>
                              <w:rPr>
                                <w:ins w:id="1722" w:author="GIRAUD Christian" w:date="2014-06-06T16:49:00Z"/>
                              </w:rPr>
                            </w:pPr>
                            <w:ins w:id="1723" w:author="GIRAUD Christian" w:date="2014-06-06T16:49:00Z">
                              <w:r>
                                <w:t>“</w:t>
                              </w:r>
                            </w:ins>
                          </w:p>
                        </w:tc>
                        <w:tc>
                          <w:tcPr>
                            <w:tcW w:w="1069" w:type="dxa"/>
                            <w:shd w:val="clear" w:color="auto" w:fill="auto"/>
                          </w:tcPr>
                          <w:p w14:paraId="788C2367" w14:textId="77777777" w:rsidR="009776C3" w:rsidRDefault="009776C3" w:rsidP="00B52EC6">
                            <w:pPr>
                              <w:jc w:val="center"/>
                              <w:rPr>
                                <w:ins w:id="1724" w:author="GIRAUD Christian" w:date="2014-06-06T16:49:00Z"/>
                              </w:rPr>
                            </w:pPr>
                            <w:ins w:id="1725" w:author="GIRAUD Christian" w:date="2014-06-06T16:49:00Z">
                              <w:r>
                                <w:t>“</w:t>
                              </w:r>
                            </w:ins>
                          </w:p>
                        </w:tc>
                        <w:tc>
                          <w:tcPr>
                            <w:tcW w:w="1069" w:type="dxa"/>
                            <w:shd w:val="clear" w:color="auto" w:fill="auto"/>
                          </w:tcPr>
                          <w:p w14:paraId="33371D41" w14:textId="77777777" w:rsidR="009776C3" w:rsidRDefault="009776C3" w:rsidP="00B52EC6">
                            <w:pPr>
                              <w:jc w:val="center"/>
                              <w:rPr>
                                <w:ins w:id="1726" w:author="GIRAUD Christian" w:date="2014-06-06T16:49:00Z"/>
                              </w:rPr>
                            </w:pPr>
                            <w:ins w:id="1727" w:author="GIRAUD Christian" w:date="2014-06-06T16:49:00Z">
                              <w:r>
                                <w:t>“</w:t>
                              </w:r>
                            </w:ins>
                          </w:p>
                        </w:tc>
                        <w:tc>
                          <w:tcPr>
                            <w:tcW w:w="1069" w:type="dxa"/>
                            <w:shd w:val="clear" w:color="auto" w:fill="auto"/>
                          </w:tcPr>
                          <w:p w14:paraId="646A23BF" w14:textId="77777777" w:rsidR="009776C3" w:rsidRDefault="009776C3" w:rsidP="00B52EC6">
                            <w:pPr>
                              <w:jc w:val="center"/>
                              <w:rPr>
                                <w:ins w:id="1728" w:author="GIRAUD Christian" w:date="2014-06-06T16:49:00Z"/>
                              </w:rPr>
                            </w:pPr>
                            <w:ins w:id="1729" w:author="GIRAUD Christian" w:date="2014-06-06T16:49:00Z">
                              <w:r>
                                <w:t>“</w:t>
                              </w:r>
                            </w:ins>
                          </w:p>
                        </w:tc>
                      </w:tr>
                      <w:tr w:rsidR="009776C3" w14:paraId="27C2DCB0" w14:textId="77777777" w:rsidTr="00B52EC6">
                        <w:trPr>
                          <w:ins w:id="1730" w:author="GIRAUD Christian" w:date="2014-06-06T16:49:00Z"/>
                        </w:trPr>
                        <w:tc>
                          <w:tcPr>
                            <w:tcW w:w="1292" w:type="dxa"/>
                            <w:shd w:val="clear" w:color="auto" w:fill="auto"/>
                          </w:tcPr>
                          <w:p w14:paraId="75C3DF23" w14:textId="77777777" w:rsidR="009776C3" w:rsidRDefault="009776C3" w:rsidP="00B52EC6">
                            <w:pPr>
                              <w:rPr>
                                <w:ins w:id="1731" w:author="GIRAUD Christian" w:date="2014-06-06T16:49:00Z"/>
                              </w:rPr>
                            </w:pPr>
                            <w:ins w:id="1732" w:author="GIRAUD Christian" w:date="2014-06-06T16:49:00Z">
                              <w:r>
                                <w:t>SSP</w:t>
                              </w:r>
                            </w:ins>
                          </w:p>
                        </w:tc>
                        <w:tc>
                          <w:tcPr>
                            <w:tcW w:w="1069" w:type="dxa"/>
                            <w:shd w:val="clear" w:color="auto" w:fill="auto"/>
                          </w:tcPr>
                          <w:p w14:paraId="765446C9" w14:textId="77777777" w:rsidR="009776C3" w:rsidRDefault="009776C3" w:rsidP="00B52EC6">
                            <w:pPr>
                              <w:jc w:val="center"/>
                              <w:rPr>
                                <w:ins w:id="1733" w:author="GIRAUD Christian" w:date="2014-06-06T16:49:00Z"/>
                              </w:rPr>
                            </w:pPr>
                            <w:ins w:id="1734" w:author="GIRAUD Christian" w:date="2014-06-06T16:49:00Z">
                              <w:r>
                                <w:t>“</w:t>
                              </w:r>
                            </w:ins>
                          </w:p>
                        </w:tc>
                        <w:tc>
                          <w:tcPr>
                            <w:tcW w:w="1069" w:type="dxa"/>
                            <w:shd w:val="clear" w:color="auto" w:fill="auto"/>
                          </w:tcPr>
                          <w:p w14:paraId="1A2C7DA4" w14:textId="77777777" w:rsidR="009776C3" w:rsidRDefault="009776C3" w:rsidP="00B52EC6">
                            <w:pPr>
                              <w:jc w:val="center"/>
                              <w:rPr>
                                <w:ins w:id="1735" w:author="GIRAUD Christian" w:date="2014-06-06T16:49:00Z"/>
                              </w:rPr>
                            </w:pPr>
                            <w:ins w:id="1736" w:author="GIRAUD Christian" w:date="2014-06-06T16:49:00Z">
                              <w:r>
                                <w:t>“</w:t>
                              </w:r>
                            </w:ins>
                          </w:p>
                        </w:tc>
                        <w:tc>
                          <w:tcPr>
                            <w:tcW w:w="1069" w:type="dxa"/>
                            <w:shd w:val="clear" w:color="auto" w:fill="auto"/>
                          </w:tcPr>
                          <w:p w14:paraId="37DCB05B" w14:textId="77777777" w:rsidR="009776C3" w:rsidRDefault="009776C3" w:rsidP="00B52EC6">
                            <w:pPr>
                              <w:jc w:val="center"/>
                              <w:rPr>
                                <w:ins w:id="1737" w:author="GIRAUD Christian" w:date="2014-06-06T16:49:00Z"/>
                              </w:rPr>
                            </w:pPr>
                            <w:ins w:id="1738" w:author="GIRAUD Christian" w:date="2014-06-06T16:49:00Z">
                              <w:r>
                                <w:t>“</w:t>
                              </w:r>
                            </w:ins>
                          </w:p>
                        </w:tc>
                        <w:tc>
                          <w:tcPr>
                            <w:tcW w:w="1069" w:type="dxa"/>
                            <w:shd w:val="clear" w:color="auto" w:fill="auto"/>
                          </w:tcPr>
                          <w:p w14:paraId="28665A3E" w14:textId="77777777" w:rsidR="009776C3" w:rsidRDefault="009776C3" w:rsidP="00B52EC6">
                            <w:pPr>
                              <w:jc w:val="center"/>
                              <w:rPr>
                                <w:ins w:id="1739" w:author="GIRAUD Christian" w:date="2014-06-06T16:49:00Z"/>
                              </w:rPr>
                            </w:pPr>
                            <w:ins w:id="1740" w:author="GIRAUD Christian" w:date="2014-06-06T16:49:00Z">
                              <w:r>
                                <w:t>“</w:t>
                              </w:r>
                            </w:ins>
                          </w:p>
                        </w:tc>
                        <w:tc>
                          <w:tcPr>
                            <w:tcW w:w="1069" w:type="dxa"/>
                            <w:shd w:val="clear" w:color="auto" w:fill="auto"/>
                          </w:tcPr>
                          <w:p w14:paraId="79A0C56D" w14:textId="77777777" w:rsidR="009776C3" w:rsidRDefault="009776C3" w:rsidP="00B52EC6">
                            <w:pPr>
                              <w:jc w:val="center"/>
                              <w:rPr>
                                <w:ins w:id="1741" w:author="GIRAUD Christian" w:date="2014-06-06T16:49:00Z"/>
                              </w:rPr>
                            </w:pPr>
                            <w:ins w:id="1742" w:author="GIRAUD Christian" w:date="2014-06-06T16:49:00Z">
                              <w:r>
                                <w:t>“</w:t>
                              </w:r>
                            </w:ins>
                          </w:p>
                        </w:tc>
                      </w:tr>
                    </w:tbl>
                    <w:p w14:paraId="7999099A" w14:textId="77777777" w:rsidR="009776C3" w:rsidRDefault="009776C3" w:rsidP="00DA641A">
                      <w:pPr>
                        <w:rPr>
                          <w:ins w:id="1743" w:author="GIRAUD Christian" w:date="2014-06-06T16:49:00Z"/>
                        </w:rPr>
                      </w:pPr>
                    </w:p>
                    <w:p w14:paraId="7F124596" w14:textId="77777777" w:rsidR="009776C3" w:rsidRDefault="009776C3" w:rsidP="00DA641A">
                      <w:pPr>
                        <w:rPr>
                          <w:ins w:id="1744" w:author="GIRAUD Christian" w:date="2014-06-06T16:49: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0"/>
                        <w:gridCol w:w="1047"/>
                        <w:gridCol w:w="1020"/>
                        <w:gridCol w:w="1244"/>
                        <w:gridCol w:w="1268"/>
                        <w:gridCol w:w="959"/>
                      </w:tblGrid>
                      <w:tr w:rsidR="009776C3" w14:paraId="5A75D561" w14:textId="77777777" w:rsidTr="00DA641A">
                        <w:trPr>
                          <w:ins w:id="1745" w:author="GIRAUD Christian" w:date="2014-06-06T16:49:00Z"/>
                        </w:trPr>
                        <w:tc>
                          <w:tcPr>
                            <w:tcW w:w="1292" w:type="dxa"/>
                            <w:shd w:val="clear" w:color="auto" w:fill="DBE5F1"/>
                          </w:tcPr>
                          <w:p w14:paraId="7B049A61" w14:textId="77777777" w:rsidR="009776C3" w:rsidRDefault="009776C3" w:rsidP="00B52EC6">
                            <w:pPr>
                              <w:rPr>
                                <w:ins w:id="1746" w:author="GIRAUD Christian" w:date="2014-06-06T16:49:00Z"/>
                              </w:rPr>
                            </w:pPr>
                            <w:ins w:id="1747" w:author="GIRAUD Christian" w:date="2014-06-06T16:49:00Z">
                              <w:r>
                                <w:t>BG_n+2</w:t>
                              </w:r>
                            </w:ins>
                          </w:p>
                        </w:tc>
                        <w:tc>
                          <w:tcPr>
                            <w:tcW w:w="1069" w:type="dxa"/>
                            <w:shd w:val="clear" w:color="auto" w:fill="DBE5F1"/>
                          </w:tcPr>
                          <w:p w14:paraId="7AA3640F" w14:textId="77777777" w:rsidR="009776C3" w:rsidRDefault="009776C3" w:rsidP="00B52EC6">
                            <w:pPr>
                              <w:jc w:val="center"/>
                              <w:rPr>
                                <w:ins w:id="1748" w:author="GIRAUD Christian" w:date="2014-06-06T16:49:00Z"/>
                              </w:rPr>
                            </w:pPr>
                            <w:ins w:id="1749" w:author="GIRAUD Christian" w:date="2014-06-06T16:49:00Z">
                              <w:r>
                                <w:t>Position</w:t>
                              </w:r>
                            </w:ins>
                          </w:p>
                        </w:tc>
                        <w:tc>
                          <w:tcPr>
                            <w:tcW w:w="1069" w:type="dxa"/>
                            <w:shd w:val="clear" w:color="auto" w:fill="DBE5F1"/>
                          </w:tcPr>
                          <w:p w14:paraId="69429825" w14:textId="77777777" w:rsidR="009776C3" w:rsidRDefault="009776C3" w:rsidP="00B52EC6">
                            <w:pPr>
                              <w:jc w:val="center"/>
                              <w:rPr>
                                <w:ins w:id="1750" w:author="GIRAUD Christian" w:date="2014-06-06T16:49:00Z"/>
                              </w:rPr>
                            </w:pPr>
                            <w:ins w:id="1751" w:author="GIRAUD Christian" w:date="2014-06-06T16:49:00Z">
                              <w:r>
                                <w:t>Linking</w:t>
                              </w:r>
                            </w:ins>
                          </w:p>
                        </w:tc>
                        <w:tc>
                          <w:tcPr>
                            <w:tcW w:w="1069" w:type="dxa"/>
                            <w:shd w:val="clear" w:color="auto" w:fill="DBE5F1"/>
                          </w:tcPr>
                          <w:p w14:paraId="3AD3B7A8" w14:textId="77777777" w:rsidR="009776C3" w:rsidRDefault="009776C3" w:rsidP="00FB31CF">
                            <w:pPr>
                              <w:jc w:val="center"/>
                              <w:rPr>
                                <w:ins w:id="1752" w:author="GIRAUD Christian" w:date="2014-06-06T16:49:00Z"/>
                              </w:rPr>
                            </w:pPr>
                            <w:ins w:id="1753" w:author="GIRAUD Christian" w:date="2014-06-06T16:49:00Z">
                              <w:r>
                                <w:t>orientation</w:t>
                              </w:r>
                            </w:ins>
                          </w:p>
                        </w:tc>
                        <w:tc>
                          <w:tcPr>
                            <w:tcW w:w="1069" w:type="dxa"/>
                            <w:shd w:val="clear" w:color="auto" w:fill="DBE5F1"/>
                          </w:tcPr>
                          <w:p w14:paraId="6739774E" w14:textId="77777777" w:rsidR="009776C3" w:rsidRDefault="009776C3" w:rsidP="00FB31CF">
                            <w:pPr>
                              <w:jc w:val="center"/>
                              <w:rPr>
                                <w:ins w:id="1754" w:author="GIRAUD Christian" w:date="2014-06-06T16:49:00Z"/>
                              </w:rPr>
                            </w:pPr>
                            <w:ins w:id="1755" w:author="GIRAUD Christian" w:date="2014-06-06T16:49:00Z">
                              <w:r>
                                <w:t>inaccuracy</w:t>
                              </w:r>
                            </w:ins>
                          </w:p>
                        </w:tc>
                        <w:tc>
                          <w:tcPr>
                            <w:tcW w:w="1069" w:type="dxa"/>
                            <w:shd w:val="clear" w:color="auto" w:fill="DBE5F1"/>
                          </w:tcPr>
                          <w:p w14:paraId="22A2CBEC" w14:textId="77777777" w:rsidR="009776C3" w:rsidRDefault="009776C3" w:rsidP="00FB31CF">
                            <w:pPr>
                              <w:jc w:val="center"/>
                              <w:rPr>
                                <w:ins w:id="1756" w:author="GIRAUD Christian" w:date="2014-06-06T16:49:00Z"/>
                              </w:rPr>
                            </w:pPr>
                            <w:ins w:id="1757" w:author="GIRAUD Christian" w:date="2014-06-06T16:49:00Z">
                              <w:r>
                                <w:t>other</w:t>
                              </w:r>
                            </w:ins>
                          </w:p>
                        </w:tc>
                      </w:tr>
                    </w:tbl>
                    <w:p w14:paraId="7587D05D" w14:textId="77777777" w:rsidR="009776C3" w:rsidRDefault="009776C3" w:rsidP="00DA641A">
                      <w:pPr>
                        <w:rPr>
                          <w:ins w:id="1758" w:author="GIRAUD Christian" w:date="2014-06-06T16:49:00Z"/>
                        </w:rPr>
                      </w:pPr>
                    </w:p>
                    <w:p w14:paraId="76516FBA" w14:textId="77777777" w:rsidR="009776C3" w:rsidRDefault="009776C3" w:rsidP="00DA641A">
                      <w:pPr>
                        <w:rPr>
                          <w:ins w:id="1759" w:author="GIRAUD Christian" w:date="2014-06-06T16:49:00Z"/>
                        </w:rPr>
                      </w:pPr>
                    </w:p>
                    <w:tbl>
                      <w:tblPr>
                        <w:tblW w:w="66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6"/>
                        <w:gridCol w:w="1121"/>
                        <w:gridCol w:w="987"/>
                        <w:gridCol w:w="1121"/>
                        <w:gridCol w:w="1048"/>
                        <w:gridCol w:w="1126"/>
                      </w:tblGrid>
                      <w:tr w:rsidR="009776C3" w14:paraId="56E4EF10" w14:textId="77777777" w:rsidTr="00B52EC6">
                        <w:trPr>
                          <w:ins w:id="1760" w:author="GIRAUD Christian" w:date="2014-06-06T16:49:00Z"/>
                        </w:trPr>
                        <w:tc>
                          <w:tcPr>
                            <w:tcW w:w="1226" w:type="dxa"/>
                            <w:shd w:val="clear" w:color="auto" w:fill="auto"/>
                          </w:tcPr>
                          <w:p w14:paraId="2D381ACC" w14:textId="77777777" w:rsidR="009776C3" w:rsidRDefault="009776C3" w:rsidP="00B52EC6">
                            <w:pPr>
                              <w:rPr>
                                <w:ins w:id="1761" w:author="GIRAUD Christian" w:date="2014-06-06T16:49:00Z"/>
                              </w:rPr>
                            </w:pPr>
                            <w:ins w:id="1762" w:author="GIRAUD Christian" w:date="2014-06-06T16:49:00Z">
                              <w:r>
                                <w:t>EOA</w:t>
                              </w:r>
                            </w:ins>
                          </w:p>
                        </w:tc>
                        <w:tc>
                          <w:tcPr>
                            <w:tcW w:w="1121" w:type="dxa"/>
                            <w:shd w:val="clear" w:color="auto" w:fill="auto"/>
                          </w:tcPr>
                          <w:p w14:paraId="5C68D10F" w14:textId="77777777" w:rsidR="009776C3" w:rsidRPr="00B52EC6" w:rsidRDefault="009776C3" w:rsidP="00B52EC6">
                            <w:pPr>
                              <w:pStyle w:val="Author"/>
                              <w:spacing w:before="0" w:after="0" w:line="300" w:lineRule="atLeast"/>
                              <w:rPr>
                                <w:ins w:id="1763" w:author="GIRAUD Christian" w:date="2014-06-06T16:49:00Z"/>
                                <w:noProof w:val="0"/>
                                <w:szCs w:val="20"/>
                              </w:rPr>
                            </w:pPr>
                            <w:ins w:id="1764" w:author="GIRAUD Christian" w:date="2014-06-06T16:49:00Z">
                              <w:r w:rsidRPr="00B52EC6">
                                <w:rPr>
                                  <w:noProof w:val="0"/>
                                  <w:szCs w:val="20"/>
                                </w:rPr>
                                <w:t>Pos.</w:t>
                              </w:r>
                            </w:ins>
                          </w:p>
                        </w:tc>
                        <w:tc>
                          <w:tcPr>
                            <w:tcW w:w="987" w:type="dxa"/>
                            <w:shd w:val="clear" w:color="auto" w:fill="auto"/>
                          </w:tcPr>
                          <w:p w14:paraId="3C291B32" w14:textId="77777777" w:rsidR="009776C3" w:rsidRPr="00B52EC6" w:rsidRDefault="009776C3" w:rsidP="00B52EC6">
                            <w:pPr>
                              <w:pStyle w:val="Author"/>
                              <w:spacing w:before="0" w:after="0" w:line="300" w:lineRule="atLeast"/>
                              <w:rPr>
                                <w:ins w:id="1765" w:author="GIRAUD Christian" w:date="2014-06-06T16:49:00Z"/>
                                <w:noProof w:val="0"/>
                                <w:szCs w:val="20"/>
                              </w:rPr>
                            </w:pPr>
                            <w:ins w:id="1766" w:author="GIRAUD Christian" w:date="2014-06-06T16:49:00Z">
                              <w:r w:rsidRPr="00B52EC6">
                                <w:rPr>
                                  <w:noProof w:val="0"/>
                                  <w:szCs w:val="20"/>
                                </w:rPr>
                                <w:t>Veoa</w:t>
                              </w:r>
                            </w:ins>
                          </w:p>
                        </w:tc>
                        <w:tc>
                          <w:tcPr>
                            <w:tcW w:w="1121" w:type="dxa"/>
                            <w:shd w:val="clear" w:color="auto" w:fill="auto"/>
                          </w:tcPr>
                          <w:p w14:paraId="1005127A" w14:textId="77777777" w:rsidR="009776C3" w:rsidRDefault="009776C3" w:rsidP="00B52EC6">
                            <w:pPr>
                              <w:jc w:val="center"/>
                              <w:rPr>
                                <w:ins w:id="1767" w:author="GIRAUD Christian" w:date="2014-06-06T16:49:00Z"/>
                              </w:rPr>
                            </w:pPr>
                            <w:ins w:id="1768" w:author="GIRAUD Christian" w:date="2014-06-06T16:49:00Z">
                              <w:r>
                                <w:t>Asafe</w:t>
                              </w:r>
                            </w:ins>
                          </w:p>
                        </w:tc>
                        <w:tc>
                          <w:tcPr>
                            <w:tcW w:w="1048" w:type="dxa"/>
                            <w:shd w:val="clear" w:color="auto" w:fill="auto"/>
                          </w:tcPr>
                          <w:p w14:paraId="2DA28679" w14:textId="77777777" w:rsidR="009776C3" w:rsidRDefault="009776C3" w:rsidP="00B52EC6">
                            <w:pPr>
                              <w:jc w:val="center"/>
                              <w:rPr>
                                <w:ins w:id="1769" w:author="GIRAUD Christian" w:date="2014-06-06T16:49:00Z"/>
                              </w:rPr>
                            </w:pPr>
                            <w:ins w:id="1770" w:author="GIRAUD Christian" w:date="2014-06-06T16:49:00Z">
                              <w:r>
                                <w:t>9,81*grd</w:t>
                              </w:r>
                            </w:ins>
                          </w:p>
                        </w:tc>
                        <w:tc>
                          <w:tcPr>
                            <w:tcW w:w="1126" w:type="dxa"/>
                            <w:shd w:val="clear" w:color="auto" w:fill="auto"/>
                          </w:tcPr>
                          <w:p w14:paraId="4F0D939E" w14:textId="77777777" w:rsidR="009776C3" w:rsidRDefault="009776C3" w:rsidP="00B52EC6">
                            <w:pPr>
                              <w:jc w:val="center"/>
                              <w:rPr>
                                <w:ins w:id="1771" w:author="GIRAUD Christian" w:date="2014-06-06T16:49:00Z"/>
                              </w:rPr>
                            </w:pPr>
                            <w:ins w:id="1772" w:author="GIRAUD Christian" w:date="2014-06-06T16:49:00Z">
                              <w:r>
                                <w:t>MRSP</w:t>
                              </w:r>
                            </w:ins>
                          </w:p>
                        </w:tc>
                      </w:tr>
                      <w:tr w:rsidR="009776C3" w14:paraId="3D68F990" w14:textId="77777777" w:rsidTr="00B52EC6">
                        <w:trPr>
                          <w:ins w:id="1773" w:author="GIRAUD Christian" w:date="2014-06-06T16:49:00Z"/>
                        </w:trPr>
                        <w:tc>
                          <w:tcPr>
                            <w:tcW w:w="1226" w:type="dxa"/>
                            <w:shd w:val="clear" w:color="auto" w:fill="auto"/>
                          </w:tcPr>
                          <w:p w14:paraId="27B40A69" w14:textId="77777777" w:rsidR="009776C3" w:rsidRDefault="009776C3" w:rsidP="00B52EC6">
                            <w:pPr>
                              <w:rPr>
                                <w:ins w:id="1774" w:author="GIRAUD Christian" w:date="2014-06-06T16:49:00Z"/>
                              </w:rPr>
                            </w:pPr>
                            <w:ins w:id="1775" w:author="GIRAUD Christian" w:date="2014-06-06T16:49:00Z">
                              <w:r>
                                <w:t>DP</w:t>
                              </w:r>
                            </w:ins>
                          </w:p>
                        </w:tc>
                        <w:tc>
                          <w:tcPr>
                            <w:tcW w:w="1121" w:type="dxa"/>
                            <w:shd w:val="clear" w:color="auto" w:fill="auto"/>
                          </w:tcPr>
                          <w:p w14:paraId="41003091" w14:textId="77777777" w:rsidR="009776C3" w:rsidRDefault="009776C3" w:rsidP="00B52EC6">
                            <w:pPr>
                              <w:jc w:val="center"/>
                              <w:rPr>
                                <w:ins w:id="1776" w:author="GIRAUD Christian" w:date="2014-06-06T16:49:00Z"/>
                              </w:rPr>
                            </w:pPr>
                            <w:ins w:id="1777" w:author="GIRAUD Christian" w:date="2014-06-06T16:49:00Z">
                              <w:r>
                                <w:t>“</w:t>
                              </w:r>
                            </w:ins>
                          </w:p>
                        </w:tc>
                        <w:tc>
                          <w:tcPr>
                            <w:tcW w:w="987" w:type="dxa"/>
                            <w:shd w:val="clear" w:color="auto" w:fill="auto"/>
                          </w:tcPr>
                          <w:p w14:paraId="3F53FD06" w14:textId="77777777" w:rsidR="009776C3" w:rsidRDefault="009776C3" w:rsidP="00B52EC6">
                            <w:pPr>
                              <w:jc w:val="center"/>
                              <w:rPr>
                                <w:ins w:id="1778" w:author="GIRAUD Christian" w:date="2014-06-06T16:49:00Z"/>
                              </w:rPr>
                            </w:pPr>
                            <w:ins w:id="1779" w:author="GIRAUD Christian" w:date="2014-06-06T16:49:00Z">
                              <w:r>
                                <w:t>0</w:t>
                              </w:r>
                            </w:ins>
                          </w:p>
                        </w:tc>
                        <w:tc>
                          <w:tcPr>
                            <w:tcW w:w="1121" w:type="dxa"/>
                            <w:shd w:val="clear" w:color="auto" w:fill="auto"/>
                          </w:tcPr>
                          <w:p w14:paraId="141E9A90" w14:textId="77777777" w:rsidR="009776C3" w:rsidRDefault="009776C3" w:rsidP="00B52EC6">
                            <w:pPr>
                              <w:jc w:val="center"/>
                              <w:rPr>
                                <w:ins w:id="1780" w:author="GIRAUD Christian" w:date="2014-06-06T16:49:00Z"/>
                              </w:rPr>
                            </w:pPr>
                            <w:ins w:id="1781" w:author="GIRAUD Christian" w:date="2014-06-06T16:49:00Z">
                              <w:r>
                                <w:t>“</w:t>
                              </w:r>
                            </w:ins>
                          </w:p>
                        </w:tc>
                        <w:tc>
                          <w:tcPr>
                            <w:tcW w:w="1048" w:type="dxa"/>
                            <w:shd w:val="clear" w:color="auto" w:fill="auto"/>
                          </w:tcPr>
                          <w:p w14:paraId="751C2F72" w14:textId="77777777" w:rsidR="009776C3" w:rsidRDefault="009776C3" w:rsidP="00B52EC6">
                            <w:pPr>
                              <w:jc w:val="center"/>
                              <w:rPr>
                                <w:ins w:id="1782" w:author="GIRAUD Christian" w:date="2014-06-06T16:49:00Z"/>
                              </w:rPr>
                            </w:pPr>
                            <w:ins w:id="1783" w:author="GIRAUD Christian" w:date="2014-06-06T16:49:00Z">
                              <w:r>
                                <w:t>“</w:t>
                              </w:r>
                            </w:ins>
                          </w:p>
                        </w:tc>
                        <w:tc>
                          <w:tcPr>
                            <w:tcW w:w="1126" w:type="dxa"/>
                            <w:shd w:val="clear" w:color="auto" w:fill="auto"/>
                          </w:tcPr>
                          <w:p w14:paraId="55551DE7" w14:textId="77777777" w:rsidR="009776C3" w:rsidRDefault="009776C3" w:rsidP="00B52EC6">
                            <w:pPr>
                              <w:jc w:val="center"/>
                              <w:rPr>
                                <w:ins w:id="1784" w:author="GIRAUD Christian" w:date="2014-06-06T16:49:00Z"/>
                              </w:rPr>
                            </w:pPr>
                            <w:ins w:id="1785" w:author="GIRAUD Christian" w:date="2014-06-06T16:49:00Z">
                              <w:r>
                                <w:t>“</w:t>
                              </w:r>
                            </w:ins>
                          </w:p>
                        </w:tc>
                      </w:tr>
                      <w:tr w:rsidR="009776C3" w14:paraId="1E891A13" w14:textId="77777777" w:rsidTr="00B52EC6">
                        <w:trPr>
                          <w:ins w:id="1786" w:author="GIRAUD Christian" w:date="2014-06-06T16:49:00Z"/>
                        </w:trPr>
                        <w:tc>
                          <w:tcPr>
                            <w:tcW w:w="1226" w:type="dxa"/>
                            <w:shd w:val="clear" w:color="auto" w:fill="auto"/>
                          </w:tcPr>
                          <w:p w14:paraId="7F3AF08F" w14:textId="77777777" w:rsidR="009776C3" w:rsidRDefault="009776C3" w:rsidP="00B52EC6">
                            <w:pPr>
                              <w:rPr>
                                <w:ins w:id="1787" w:author="GIRAUD Christian" w:date="2014-06-06T16:49:00Z"/>
                              </w:rPr>
                            </w:pPr>
                            <w:ins w:id="1788" w:author="GIRAUD Christian" w:date="2014-06-06T16:49:00Z">
                              <w:r>
                                <w:t>OL</w:t>
                              </w:r>
                            </w:ins>
                          </w:p>
                        </w:tc>
                        <w:tc>
                          <w:tcPr>
                            <w:tcW w:w="1121" w:type="dxa"/>
                            <w:shd w:val="clear" w:color="auto" w:fill="auto"/>
                          </w:tcPr>
                          <w:p w14:paraId="132BA9B2" w14:textId="77777777" w:rsidR="009776C3" w:rsidRDefault="009776C3" w:rsidP="00B52EC6">
                            <w:pPr>
                              <w:jc w:val="center"/>
                              <w:rPr>
                                <w:ins w:id="1789" w:author="GIRAUD Christian" w:date="2014-06-06T16:49:00Z"/>
                              </w:rPr>
                            </w:pPr>
                            <w:ins w:id="1790" w:author="GIRAUD Christian" w:date="2014-06-06T16:49:00Z">
                              <w:r>
                                <w:t>“</w:t>
                              </w:r>
                            </w:ins>
                          </w:p>
                        </w:tc>
                        <w:tc>
                          <w:tcPr>
                            <w:tcW w:w="987" w:type="dxa"/>
                            <w:shd w:val="clear" w:color="auto" w:fill="auto"/>
                          </w:tcPr>
                          <w:p w14:paraId="0D19BC01" w14:textId="77777777" w:rsidR="009776C3" w:rsidRDefault="009776C3" w:rsidP="00B52EC6">
                            <w:pPr>
                              <w:jc w:val="center"/>
                              <w:rPr>
                                <w:ins w:id="1791" w:author="GIRAUD Christian" w:date="2014-06-06T16:49:00Z"/>
                              </w:rPr>
                            </w:pPr>
                            <w:ins w:id="1792" w:author="GIRAUD Christian" w:date="2014-06-06T16:49:00Z">
                              <w:r>
                                <w:t>0</w:t>
                              </w:r>
                            </w:ins>
                          </w:p>
                        </w:tc>
                        <w:tc>
                          <w:tcPr>
                            <w:tcW w:w="1121" w:type="dxa"/>
                            <w:shd w:val="clear" w:color="auto" w:fill="auto"/>
                          </w:tcPr>
                          <w:p w14:paraId="2F4E1787" w14:textId="77777777" w:rsidR="009776C3" w:rsidRDefault="009776C3" w:rsidP="00B52EC6">
                            <w:pPr>
                              <w:jc w:val="center"/>
                              <w:rPr>
                                <w:ins w:id="1793" w:author="GIRAUD Christian" w:date="2014-06-06T16:49:00Z"/>
                              </w:rPr>
                            </w:pPr>
                            <w:ins w:id="1794" w:author="GIRAUD Christian" w:date="2014-06-06T16:49:00Z">
                              <w:r>
                                <w:t>“</w:t>
                              </w:r>
                            </w:ins>
                          </w:p>
                        </w:tc>
                        <w:tc>
                          <w:tcPr>
                            <w:tcW w:w="1048" w:type="dxa"/>
                            <w:shd w:val="clear" w:color="auto" w:fill="auto"/>
                          </w:tcPr>
                          <w:p w14:paraId="61E9737A" w14:textId="77777777" w:rsidR="009776C3" w:rsidRDefault="009776C3" w:rsidP="00B52EC6">
                            <w:pPr>
                              <w:jc w:val="center"/>
                              <w:rPr>
                                <w:ins w:id="1795" w:author="GIRAUD Christian" w:date="2014-06-06T16:49:00Z"/>
                              </w:rPr>
                            </w:pPr>
                            <w:ins w:id="1796" w:author="GIRAUD Christian" w:date="2014-06-06T16:49:00Z">
                              <w:r>
                                <w:t>“</w:t>
                              </w:r>
                            </w:ins>
                          </w:p>
                        </w:tc>
                        <w:tc>
                          <w:tcPr>
                            <w:tcW w:w="1126" w:type="dxa"/>
                            <w:shd w:val="clear" w:color="auto" w:fill="auto"/>
                          </w:tcPr>
                          <w:p w14:paraId="53FFFC91" w14:textId="77777777" w:rsidR="009776C3" w:rsidRDefault="009776C3" w:rsidP="00B52EC6">
                            <w:pPr>
                              <w:jc w:val="center"/>
                              <w:rPr>
                                <w:ins w:id="1797" w:author="GIRAUD Christian" w:date="2014-06-06T16:49:00Z"/>
                              </w:rPr>
                            </w:pPr>
                            <w:ins w:id="1798" w:author="GIRAUD Christian" w:date="2014-06-06T16:49:00Z">
                              <w:r>
                                <w:t>“</w:t>
                              </w:r>
                            </w:ins>
                          </w:p>
                        </w:tc>
                      </w:tr>
                    </w:tbl>
                    <w:p w14:paraId="0CBA04C0" w14:textId="77777777" w:rsidR="009776C3" w:rsidRDefault="009776C3" w:rsidP="00DA641A">
                      <w:pPr>
                        <w:rPr>
                          <w:ins w:id="1799" w:author="GIRAUD Christian" w:date="2014-06-06T16:49: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4"/>
                        <w:gridCol w:w="1043"/>
                        <w:gridCol w:w="1011"/>
                        <w:gridCol w:w="1244"/>
                        <w:gridCol w:w="1268"/>
                        <w:gridCol w:w="988"/>
                      </w:tblGrid>
                      <w:tr w:rsidR="009776C3" w14:paraId="73B2B507" w14:textId="77777777" w:rsidTr="00DA641A">
                        <w:trPr>
                          <w:ins w:id="1800" w:author="GIRAUD Christian" w:date="2014-06-06T16:49:00Z"/>
                        </w:trPr>
                        <w:tc>
                          <w:tcPr>
                            <w:tcW w:w="1292" w:type="dxa"/>
                            <w:shd w:val="clear" w:color="auto" w:fill="DBE5F1"/>
                          </w:tcPr>
                          <w:p w14:paraId="5754F5EB" w14:textId="77777777" w:rsidR="009776C3" w:rsidRDefault="009776C3" w:rsidP="00B52EC6">
                            <w:pPr>
                              <w:rPr>
                                <w:ins w:id="1801" w:author="GIRAUD Christian" w:date="2014-06-06T16:49:00Z"/>
                              </w:rPr>
                            </w:pPr>
                            <w:ins w:id="1802" w:author="GIRAUD Christian" w:date="2014-06-06T16:49:00Z">
                              <w:r>
                                <w:t>BG_n+3</w:t>
                              </w:r>
                            </w:ins>
                          </w:p>
                        </w:tc>
                        <w:tc>
                          <w:tcPr>
                            <w:tcW w:w="1069" w:type="dxa"/>
                            <w:shd w:val="clear" w:color="auto" w:fill="DBE5F1"/>
                          </w:tcPr>
                          <w:p w14:paraId="716B0CBD" w14:textId="77777777" w:rsidR="009776C3" w:rsidRDefault="009776C3" w:rsidP="00B52EC6">
                            <w:pPr>
                              <w:jc w:val="center"/>
                              <w:rPr>
                                <w:ins w:id="1803" w:author="GIRAUD Christian" w:date="2014-06-06T16:49:00Z"/>
                              </w:rPr>
                            </w:pPr>
                            <w:ins w:id="1804" w:author="GIRAUD Christian" w:date="2014-06-06T16:49:00Z">
                              <w:r>
                                <w:t>Position</w:t>
                              </w:r>
                            </w:ins>
                          </w:p>
                        </w:tc>
                        <w:tc>
                          <w:tcPr>
                            <w:tcW w:w="1069" w:type="dxa"/>
                            <w:shd w:val="clear" w:color="auto" w:fill="DBE5F1"/>
                          </w:tcPr>
                          <w:p w14:paraId="32D49CBB" w14:textId="77777777" w:rsidR="009776C3" w:rsidRDefault="009776C3" w:rsidP="00B52EC6">
                            <w:pPr>
                              <w:jc w:val="center"/>
                              <w:rPr>
                                <w:ins w:id="1805" w:author="GIRAUD Christian" w:date="2014-06-06T16:49:00Z"/>
                              </w:rPr>
                            </w:pPr>
                            <w:ins w:id="1806" w:author="GIRAUD Christian" w:date="2014-06-06T16:49:00Z">
                              <w:r>
                                <w:t>Linking</w:t>
                              </w:r>
                            </w:ins>
                          </w:p>
                        </w:tc>
                        <w:tc>
                          <w:tcPr>
                            <w:tcW w:w="1069" w:type="dxa"/>
                            <w:shd w:val="clear" w:color="auto" w:fill="DBE5F1"/>
                          </w:tcPr>
                          <w:p w14:paraId="218D8555" w14:textId="77777777" w:rsidR="009776C3" w:rsidRDefault="009776C3" w:rsidP="00FB31CF">
                            <w:pPr>
                              <w:jc w:val="center"/>
                              <w:rPr>
                                <w:ins w:id="1807" w:author="GIRAUD Christian" w:date="2014-06-06T16:49:00Z"/>
                              </w:rPr>
                            </w:pPr>
                            <w:ins w:id="1808" w:author="GIRAUD Christian" w:date="2014-06-06T16:49:00Z">
                              <w:r>
                                <w:t>orientation</w:t>
                              </w:r>
                            </w:ins>
                          </w:p>
                        </w:tc>
                        <w:tc>
                          <w:tcPr>
                            <w:tcW w:w="1069" w:type="dxa"/>
                            <w:shd w:val="clear" w:color="auto" w:fill="DBE5F1"/>
                          </w:tcPr>
                          <w:p w14:paraId="4D40C7B9" w14:textId="77777777" w:rsidR="009776C3" w:rsidRDefault="009776C3" w:rsidP="00FB31CF">
                            <w:pPr>
                              <w:jc w:val="center"/>
                              <w:rPr>
                                <w:ins w:id="1809" w:author="GIRAUD Christian" w:date="2014-06-06T16:49:00Z"/>
                              </w:rPr>
                            </w:pPr>
                            <w:ins w:id="1810" w:author="GIRAUD Christian" w:date="2014-06-06T16:49:00Z">
                              <w:r>
                                <w:t>inaccuracy</w:t>
                              </w:r>
                            </w:ins>
                          </w:p>
                        </w:tc>
                        <w:tc>
                          <w:tcPr>
                            <w:tcW w:w="1069" w:type="dxa"/>
                            <w:shd w:val="clear" w:color="auto" w:fill="DBE5F1"/>
                          </w:tcPr>
                          <w:p w14:paraId="493AE6BD" w14:textId="77777777" w:rsidR="009776C3" w:rsidRDefault="009776C3" w:rsidP="00FB31CF">
                            <w:pPr>
                              <w:jc w:val="center"/>
                              <w:rPr>
                                <w:ins w:id="1811" w:author="GIRAUD Christian" w:date="2014-06-06T16:49:00Z"/>
                              </w:rPr>
                            </w:pPr>
                            <w:ins w:id="1812" w:author="GIRAUD Christian" w:date="2014-06-06T16:49:00Z">
                              <w:r>
                                <w:t>other</w:t>
                              </w:r>
                            </w:ins>
                          </w:p>
                        </w:tc>
                      </w:tr>
                      <w:tr w:rsidR="009776C3" w14:paraId="21CE299D" w14:textId="77777777" w:rsidTr="00B52EC6">
                        <w:trPr>
                          <w:ins w:id="1813" w:author="GIRAUD Christian" w:date="2014-06-06T16:49:00Z"/>
                        </w:trPr>
                        <w:tc>
                          <w:tcPr>
                            <w:tcW w:w="1292" w:type="dxa"/>
                            <w:shd w:val="clear" w:color="auto" w:fill="auto"/>
                          </w:tcPr>
                          <w:p w14:paraId="29D7BB9D" w14:textId="77777777" w:rsidR="009776C3" w:rsidRDefault="009776C3" w:rsidP="00B52EC6">
                            <w:pPr>
                              <w:rPr>
                                <w:ins w:id="1814" w:author="GIRAUD Christian" w:date="2014-06-06T16:49:00Z"/>
                              </w:rPr>
                            </w:pPr>
                          </w:p>
                        </w:tc>
                        <w:tc>
                          <w:tcPr>
                            <w:tcW w:w="1069" w:type="dxa"/>
                            <w:shd w:val="clear" w:color="auto" w:fill="auto"/>
                          </w:tcPr>
                          <w:p w14:paraId="5445496E" w14:textId="77777777" w:rsidR="009776C3" w:rsidRPr="00B52EC6" w:rsidRDefault="009776C3" w:rsidP="00B52EC6">
                            <w:pPr>
                              <w:pStyle w:val="Author"/>
                              <w:spacing w:before="0" w:after="0" w:line="300" w:lineRule="atLeast"/>
                              <w:rPr>
                                <w:ins w:id="1815" w:author="GIRAUD Christian" w:date="2014-06-06T16:49:00Z"/>
                                <w:noProof w:val="0"/>
                                <w:szCs w:val="20"/>
                              </w:rPr>
                            </w:pPr>
                          </w:p>
                        </w:tc>
                        <w:tc>
                          <w:tcPr>
                            <w:tcW w:w="1069" w:type="dxa"/>
                            <w:shd w:val="clear" w:color="auto" w:fill="auto"/>
                          </w:tcPr>
                          <w:p w14:paraId="011EE12C" w14:textId="77777777" w:rsidR="009776C3" w:rsidRDefault="009776C3" w:rsidP="00B52EC6">
                            <w:pPr>
                              <w:jc w:val="center"/>
                              <w:rPr>
                                <w:ins w:id="1816" w:author="GIRAUD Christian" w:date="2014-06-06T16:49:00Z"/>
                              </w:rPr>
                            </w:pPr>
                          </w:p>
                        </w:tc>
                        <w:tc>
                          <w:tcPr>
                            <w:tcW w:w="1069" w:type="dxa"/>
                            <w:shd w:val="clear" w:color="auto" w:fill="auto"/>
                          </w:tcPr>
                          <w:p w14:paraId="18B11128" w14:textId="77777777" w:rsidR="009776C3" w:rsidRDefault="009776C3" w:rsidP="00B52EC6">
                            <w:pPr>
                              <w:jc w:val="center"/>
                              <w:rPr>
                                <w:ins w:id="1817" w:author="GIRAUD Christian" w:date="2014-06-06T16:49:00Z"/>
                              </w:rPr>
                            </w:pPr>
                          </w:p>
                        </w:tc>
                        <w:tc>
                          <w:tcPr>
                            <w:tcW w:w="1069" w:type="dxa"/>
                            <w:shd w:val="clear" w:color="auto" w:fill="auto"/>
                          </w:tcPr>
                          <w:p w14:paraId="5BEBD989" w14:textId="77777777" w:rsidR="009776C3" w:rsidRDefault="009776C3" w:rsidP="00B52EC6">
                            <w:pPr>
                              <w:jc w:val="center"/>
                              <w:rPr>
                                <w:ins w:id="1818" w:author="GIRAUD Christian" w:date="2014-06-06T16:49:00Z"/>
                              </w:rPr>
                            </w:pPr>
                          </w:p>
                        </w:tc>
                        <w:tc>
                          <w:tcPr>
                            <w:tcW w:w="1069" w:type="dxa"/>
                            <w:shd w:val="clear" w:color="auto" w:fill="auto"/>
                          </w:tcPr>
                          <w:p w14:paraId="02055658" w14:textId="77777777" w:rsidR="009776C3" w:rsidRDefault="009776C3" w:rsidP="00B52EC6">
                            <w:pPr>
                              <w:jc w:val="center"/>
                              <w:rPr>
                                <w:ins w:id="1819" w:author="GIRAUD Christian" w:date="2014-06-06T16:49:00Z"/>
                              </w:rPr>
                            </w:pPr>
                          </w:p>
                        </w:tc>
                      </w:tr>
                      <w:tr w:rsidR="009776C3" w14:paraId="061ACE2D" w14:textId="77777777" w:rsidTr="00B52EC6">
                        <w:trPr>
                          <w:ins w:id="1820" w:author="GIRAUD Christian" w:date="2014-06-06T16:49:00Z"/>
                        </w:trPr>
                        <w:tc>
                          <w:tcPr>
                            <w:tcW w:w="1292" w:type="dxa"/>
                            <w:shd w:val="clear" w:color="auto" w:fill="auto"/>
                          </w:tcPr>
                          <w:p w14:paraId="7D1F35FD" w14:textId="77777777" w:rsidR="009776C3" w:rsidRDefault="009776C3" w:rsidP="00B52EC6">
                            <w:pPr>
                              <w:rPr>
                                <w:ins w:id="1821" w:author="GIRAUD Christian" w:date="2014-06-06T16:49:00Z"/>
                              </w:rPr>
                            </w:pPr>
                            <w:ins w:id="1822" w:author="GIRAUD Christian" w:date="2014-06-06T16:49:00Z">
                              <w:r>
                                <w:t>SSP</w:t>
                              </w:r>
                            </w:ins>
                          </w:p>
                        </w:tc>
                        <w:tc>
                          <w:tcPr>
                            <w:tcW w:w="1069" w:type="dxa"/>
                            <w:shd w:val="clear" w:color="auto" w:fill="auto"/>
                          </w:tcPr>
                          <w:p w14:paraId="31672678" w14:textId="77777777" w:rsidR="009776C3" w:rsidRPr="00B52EC6" w:rsidRDefault="009776C3" w:rsidP="00B52EC6">
                            <w:pPr>
                              <w:pStyle w:val="Author"/>
                              <w:spacing w:before="0" w:after="0" w:line="300" w:lineRule="atLeast"/>
                              <w:rPr>
                                <w:ins w:id="1823" w:author="GIRAUD Christian" w:date="2014-06-06T16:49:00Z"/>
                                <w:noProof w:val="0"/>
                                <w:szCs w:val="20"/>
                              </w:rPr>
                            </w:pPr>
                            <w:ins w:id="1824" w:author="GIRAUD Christian" w:date="2014-06-06T16:49:00Z">
                              <w:r w:rsidRPr="00B52EC6">
                                <w:rPr>
                                  <w:noProof w:val="0"/>
                                  <w:szCs w:val="20"/>
                                </w:rPr>
                                <w:t>Pos.</w:t>
                              </w:r>
                            </w:ins>
                          </w:p>
                        </w:tc>
                        <w:tc>
                          <w:tcPr>
                            <w:tcW w:w="1069" w:type="dxa"/>
                            <w:shd w:val="clear" w:color="auto" w:fill="auto"/>
                          </w:tcPr>
                          <w:p w14:paraId="5D3B914C" w14:textId="77777777" w:rsidR="009776C3" w:rsidRPr="00B52EC6" w:rsidRDefault="009776C3" w:rsidP="00B52EC6">
                            <w:pPr>
                              <w:pStyle w:val="Author"/>
                              <w:spacing w:before="0" w:after="0" w:line="300" w:lineRule="atLeast"/>
                              <w:rPr>
                                <w:ins w:id="1825" w:author="GIRAUD Christian" w:date="2014-06-06T16:49:00Z"/>
                                <w:noProof w:val="0"/>
                                <w:szCs w:val="20"/>
                              </w:rPr>
                            </w:pPr>
                            <w:ins w:id="1826" w:author="GIRAUD Christian" w:date="2014-06-06T16:49:00Z">
                              <w:r w:rsidRPr="00B52EC6">
                                <w:rPr>
                                  <w:noProof w:val="0"/>
                                  <w:szCs w:val="20"/>
                                </w:rPr>
                                <w:t>Value</w:t>
                              </w:r>
                            </w:ins>
                          </w:p>
                        </w:tc>
                        <w:tc>
                          <w:tcPr>
                            <w:tcW w:w="1069" w:type="dxa"/>
                            <w:shd w:val="clear" w:color="auto" w:fill="auto"/>
                          </w:tcPr>
                          <w:p w14:paraId="51420A4B" w14:textId="77777777" w:rsidR="009776C3" w:rsidRDefault="009776C3" w:rsidP="00B52EC6">
                            <w:pPr>
                              <w:jc w:val="center"/>
                              <w:rPr>
                                <w:ins w:id="1827" w:author="GIRAUD Christian" w:date="2014-06-06T16:49:00Z"/>
                              </w:rPr>
                            </w:pPr>
                            <w:ins w:id="1828" w:author="GIRAUD Christian" w:date="2014-06-06T16:49:00Z">
                              <w:r>
                                <w:t>Asafe</w:t>
                              </w:r>
                            </w:ins>
                          </w:p>
                        </w:tc>
                        <w:tc>
                          <w:tcPr>
                            <w:tcW w:w="1069" w:type="dxa"/>
                            <w:shd w:val="clear" w:color="auto" w:fill="auto"/>
                          </w:tcPr>
                          <w:p w14:paraId="6D91B87C" w14:textId="77777777" w:rsidR="009776C3" w:rsidRDefault="009776C3" w:rsidP="00B52EC6">
                            <w:pPr>
                              <w:jc w:val="center"/>
                              <w:rPr>
                                <w:ins w:id="1829" w:author="GIRAUD Christian" w:date="2014-06-06T16:49:00Z"/>
                              </w:rPr>
                            </w:pPr>
                            <w:ins w:id="1830" w:author="GIRAUD Christian" w:date="2014-06-06T16:49:00Z">
                              <w:r>
                                <w:t>9,81*grd</w:t>
                              </w:r>
                            </w:ins>
                          </w:p>
                        </w:tc>
                        <w:tc>
                          <w:tcPr>
                            <w:tcW w:w="1069" w:type="dxa"/>
                            <w:shd w:val="clear" w:color="auto" w:fill="auto"/>
                          </w:tcPr>
                          <w:p w14:paraId="0A5F53B4" w14:textId="77777777" w:rsidR="009776C3" w:rsidRDefault="009776C3" w:rsidP="00B52EC6">
                            <w:pPr>
                              <w:jc w:val="center"/>
                              <w:rPr>
                                <w:ins w:id="1831" w:author="GIRAUD Christian" w:date="2014-06-06T16:49:00Z"/>
                              </w:rPr>
                            </w:pPr>
                            <w:ins w:id="1832" w:author="GIRAUD Christian" w:date="2014-06-06T16:49:00Z">
                              <w:r>
                                <w:t>MRSP</w:t>
                              </w:r>
                            </w:ins>
                          </w:p>
                        </w:tc>
                      </w:tr>
                      <w:tr w:rsidR="009776C3" w14:paraId="4424245A" w14:textId="77777777" w:rsidTr="00B52EC6">
                        <w:trPr>
                          <w:ins w:id="1833" w:author="GIRAUD Christian" w:date="2014-06-06T16:49:00Z"/>
                        </w:trPr>
                        <w:tc>
                          <w:tcPr>
                            <w:tcW w:w="1292" w:type="dxa"/>
                            <w:shd w:val="clear" w:color="auto" w:fill="auto"/>
                          </w:tcPr>
                          <w:p w14:paraId="4D644726" w14:textId="77777777" w:rsidR="009776C3" w:rsidRDefault="009776C3" w:rsidP="00B52EC6">
                            <w:pPr>
                              <w:rPr>
                                <w:ins w:id="1834" w:author="GIRAUD Christian" w:date="2014-06-06T16:49:00Z"/>
                              </w:rPr>
                            </w:pPr>
                            <w:ins w:id="1835" w:author="GIRAUD Christian" w:date="2014-06-06T16:49:00Z">
                              <w:r>
                                <w:t>Others</w:t>
                              </w:r>
                            </w:ins>
                          </w:p>
                        </w:tc>
                        <w:tc>
                          <w:tcPr>
                            <w:tcW w:w="1069" w:type="dxa"/>
                            <w:shd w:val="clear" w:color="auto" w:fill="auto"/>
                          </w:tcPr>
                          <w:p w14:paraId="1B0A5C7E" w14:textId="77777777" w:rsidR="009776C3" w:rsidRDefault="009776C3" w:rsidP="00B52EC6">
                            <w:pPr>
                              <w:jc w:val="center"/>
                              <w:rPr>
                                <w:ins w:id="1836" w:author="GIRAUD Christian" w:date="2014-06-06T16:49:00Z"/>
                              </w:rPr>
                            </w:pPr>
                            <w:ins w:id="1837" w:author="GIRAUD Christian" w:date="2014-06-06T16:49:00Z">
                              <w:r>
                                <w:t>“</w:t>
                              </w:r>
                            </w:ins>
                          </w:p>
                        </w:tc>
                        <w:tc>
                          <w:tcPr>
                            <w:tcW w:w="1069" w:type="dxa"/>
                            <w:shd w:val="clear" w:color="auto" w:fill="auto"/>
                          </w:tcPr>
                          <w:p w14:paraId="778AFF86" w14:textId="77777777" w:rsidR="009776C3" w:rsidRDefault="009776C3" w:rsidP="00B52EC6">
                            <w:pPr>
                              <w:jc w:val="center"/>
                              <w:rPr>
                                <w:ins w:id="1838" w:author="GIRAUD Christian" w:date="2014-06-06T16:49:00Z"/>
                              </w:rPr>
                            </w:pPr>
                            <w:ins w:id="1839" w:author="GIRAUD Christian" w:date="2014-06-06T16:49:00Z">
                              <w:r>
                                <w:t>“</w:t>
                              </w:r>
                            </w:ins>
                          </w:p>
                        </w:tc>
                        <w:tc>
                          <w:tcPr>
                            <w:tcW w:w="1069" w:type="dxa"/>
                            <w:shd w:val="clear" w:color="auto" w:fill="auto"/>
                          </w:tcPr>
                          <w:p w14:paraId="2A79A8E6" w14:textId="77777777" w:rsidR="009776C3" w:rsidRDefault="009776C3" w:rsidP="00B52EC6">
                            <w:pPr>
                              <w:jc w:val="center"/>
                              <w:rPr>
                                <w:ins w:id="1840" w:author="GIRAUD Christian" w:date="2014-06-06T16:49:00Z"/>
                              </w:rPr>
                            </w:pPr>
                            <w:ins w:id="1841" w:author="GIRAUD Christian" w:date="2014-06-06T16:49:00Z">
                              <w:r>
                                <w:t>“</w:t>
                              </w:r>
                            </w:ins>
                          </w:p>
                        </w:tc>
                        <w:tc>
                          <w:tcPr>
                            <w:tcW w:w="1069" w:type="dxa"/>
                            <w:shd w:val="clear" w:color="auto" w:fill="auto"/>
                          </w:tcPr>
                          <w:p w14:paraId="185144B7" w14:textId="77777777" w:rsidR="009776C3" w:rsidRDefault="009776C3" w:rsidP="00B52EC6">
                            <w:pPr>
                              <w:jc w:val="center"/>
                              <w:rPr>
                                <w:ins w:id="1842" w:author="GIRAUD Christian" w:date="2014-06-06T16:49:00Z"/>
                              </w:rPr>
                            </w:pPr>
                            <w:ins w:id="1843" w:author="GIRAUD Christian" w:date="2014-06-06T16:49:00Z">
                              <w:r>
                                <w:t>“</w:t>
                              </w:r>
                            </w:ins>
                          </w:p>
                        </w:tc>
                        <w:tc>
                          <w:tcPr>
                            <w:tcW w:w="1069" w:type="dxa"/>
                            <w:shd w:val="clear" w:color="auto" w:fill="auto"/>
                          </w:tcPr>
                          <w:p w14:paraId="00C5ED10" w14:textId="77777777" w:rsidR="009776C3" w:rsidRDefault="009776C3" w:rsidP="00B52EC6">
                            <w:pPr>
                              <w:jc w:val="center"/>
                              <w:rPr>
                                <w:ins w:id="1844" w:author="GIRAUD Christian" w:date="2014-06-06T16:49:00Z"/>
                              </w:rPr>
                            </w:pPr>
                            <w:ins w:id="1845" w:author="GIRAUD Christian" w:date="2014-06-06T16:49:00Z">
                              <w:r>
                                <w:t>“</w:t>
                              </w:r>
                            </w:ins>
                          </w:p>
                        </w:tc>
                      </w:tr>
                      <w:tr w:rsidR="009776C3" w14:paraId="33B4503F" w14:textId="77777777" w:rsidTr="00B52EC6">
                        <w:trPr>
                          <w:ins w:id="1846" w:author="GIRAUD Christian" w:date="2014-06-06T16:49:00Z"/>
                        </w:trPr>
                        <w:tc>
                          <w:tcPr>
                            <w:tcW w:w="1292" w:type="dxa"/>
                            <w:shd w:val="clear" w:color="auto" w:fill="auto"/>
                          </w:tcPr>
                          <w:p w14:paraId="39936A9C" w14:textId="77777777" w:rsidR="009776C3" w:rsidRDefault="009776C3" w:rsidP="00B52EC6">
                            <w:pPr>
                              <w:rPr>
                                <w:ins w:id="1847" w:author="GIRAUD Christian" w:date="2014-06-06T16:49:00Z"/>
                              </w:rPr>
                            </w:pPr>
                            <w:ins w:id="1848" w:author="GIRAUD Christian" w:date="2014-06-06T16:49:00Z">
                              <w:r>
                                <w:t>Grade</w:t>
                              </w:r>
                            </w:ins>
                          </w:p>
                        </w:tc>
                        <w:tc>
                          <w:tcPr>
                            <w:tcW w:w="1069" w:type="dxa"/>
                            <w:shd w:val="clear" w:color="auto" w:fill="auto"/>
                          </w:tcPr>
                          <w:p w14:paraId="676DC6C6" w14:textId="77777777" w:rsidR="009776C3" w:rsidRDefault="009776C3" w:rsidP="00B52EC6">
                            <w:pPr>
                              <w:jc w:val="center"/>
                              <w:rPr>
                                <w:ins w:id="1849" w:author="GIRAUD Christian" w:date="2014-06-06T16:49:00Z"/>
                              </w:rPr>
                            </w:pPr>
                            <w:ins w:id="1850" w:author="GIRAUD Christian" w:date="2014-06-06T16:49:00Z">
                              <w:r>
                                <w:t>“</w:t>
                              </w:r>
                            </w:ins>
                          </w:p>
                        </w:tc>
                        <w:tc>
                          <w:tcPr>
                            <w:tcW w:w="1069" w:type="dxa"/>
                            <w:shd w:val="clear" w:color="auto" w:fill="auto"/>
                          </w:tcPr>
                          <w:p w14:paraId="796F8D8A" w14:textId="77777777" w:rsidR="009776C3" w:rsidRDefault="009776C3" w:rsidP="00B52EC6">
                            <w:pPr>
                              <w:jc w:val="center"/>
                              <w:rPr>
                                <w:ins w:id="1851" w:author="GIRAUD Christian" w:date="2014-06-06T16:49:00Z"/>
                              </w:rPr>
                            </w:pPr>
                            <w:ins w:id="1852" w:author="GIRAUD Christian" w:date="2014-06-06T16:49:00Z">
                              <w:r>
                                <w:t>“</w:t>
                              </w:r>
                            </w:ins>
                          </w:p>
                        </w:tc>
                        <w:tc>
                          <w:tcPr>
                            <w:tcW w:w="1069" w:type="dxa"/>
                            <w:shd w:val="clear" w:color="auto" w:fill="auto"/>
                          </w:tcPr>
                          <w:p w14:paraId="4795F1C0" w14:textId="77777777" w:rsidR="009776C3" w:rsidRDefault="009776C3" w:rsidP="00B52EC6">
                            <w:pPr>
                              <w:jc w:val="center"/>
                              <w:rPr>
                                <w:ins w:id="1853" w:author="GIRAUD Christian" w:date="2014-06-06T16:49:00Z"/>
                              </w:rPr>
                            </w:pPr>
                            <w:ins w:id="1854" w:author="GIRAUD Christian" w:date="2014-06-06T16:49:00Z">
                              <w:r>
                                <w:t>“</w:t>
                              </w:r>
                            </w:ins>
                          </w:p>
                        </w:tc>
                        <w:tc>
                          <w:tcPr>
                            <w:tcW w:w="1069" w:type="dxa"/>
                            <w:shd w:val="clear" w:color="auto" w:fill="auto"/>
                          </w:tcPr>
                          <w:p w14:paraId="5E682E16" w14:textId="77777777" w:rsidR="009776C3" w:rsidRDefault="009776C3" w:rsidP="00B52EC6">
                            <w:pPr>
                              <w:jc w:val="center"/>
                              <w:rPr>
                                <w:ins w:id="1855" w:author="GIRAUD Christian" w:date="2014-06-06T16:49:00Z"/>
                              </w:rPr>
                            </w:pPr>
                            <w:ins w:id="1856" w:author="GIRAUD Christian" w:date="2014-06-06T16:49:00Z">
                              <w:r>
                                <w:t>“</w:t>
                              </w:r>
                            </w:ins>
                          </w:p>
                        </w:tc>
                        <w:tc>
                          <w:tcPr>
                            <w:tcW w:w="1069" w:type="dxa"/>
                            <w:shd w:val="clear" w:color="auto" w:fill="auto"/>
                          </w:tcPr>
                          <w:p w14:paraId="5DBCEBF0" w14:textId="77777777" w:rsidR="009776C3" w:rsidRDefault="009776C3" w:rsidP="00B52EC6">
                            <w:pPr>
                              <w:jc w:val="center"/>
                              <w:rPr>
                                <w:ins w:id="1857" w:author="GIRAUD Christian" w:date="2014-06-06T16:49:00Z"/>
                              </w:rPr>
                            </w:pPr>
                            <w:ins w:id="1858" w:author="GIRAUD Christian" w:date="2014-06-06T16:49:00Z">
                              <w:r>
                                <w:t>“</w:t>
                              </w:r>
                            </w:ins>
                          </w:p>
                        </w:tc>
                      </w:tr>
                      <w:tr w:rsidR="009776C3" w14:paraId="695EBBEA" w14:textId="77777777" w:rsidTr="00B52EC6">
                        <w:trPr>
                          <w:ins w:id="1859" w:author="GIRAUD Christian" w:date="2014-06-06T16:49:00Z"/>
                        </w:trPr>
                        <w:tc>
                          <w:tcPr>
                            <w:tcW w:w="1292" w:type="dxa"/>
                            <w:shd w:val="clear" w:color="auto" w:fill="auto"/>
                          </w:tcPr>
                          <w:p w14:paraId="2777569B" w14:textId="77777777" w:rsidR="009776C3" w:rsidRDefault="009776C3" w:rsidP="00B52EC6">
                            <w:pPr>
                              <w:rPr>
                                <w:ins w:id="1860" w:author="GIRAUD Christian" w:date="2014-06-06T16:49:00Z"/>
                              </w:rPr>
                            </w:pPr>
                            <w:ins w:id="1861" w:author="GIRAUD Christian" w:date="2014-06-06T16:49:00Z">
                              <w:r>
                                <w:t>SSP</w:t>
                              </w:r>
                            </w:ins>
                          </w:p>
                        </w:tc>
                        <w:tc>
                          <w:tcPr>
                            <w:tcW w:w="1069" w:type="dxa"/>
                            <w:shd w:val="clear" w:color="auto" w:fill="auto"/>
                          </w:tcPr>
                          <w:p w14:paraId="28424A5B" w14:textId="77777777" w:rsidR="009776C3" w:rsidRDefault="009776C3" w:rsidP="00B52EC6">
                            <w:pPr>
                              <w:jc w:val="center"/>
                              <w:rPr>
                                <w:ins w:id="1862" w:author="GIRAUD Christian" w:date="2014-06-06T16:49:00Z"/>
                              </w:rPr>
                            </w:pPr>
                            <w:ins w:id="1863" w:author="GIRAUD Christian" w:date="2014-06-06T16:49:00Z">
                              <w:r>
                                <w:t>“</w:t>
                              </w:r>
                            </w:ins>
                          </w:p>
                        </w:tc>
                        <w:tc>
                          <w:tcPr>
                            <w:tcW w:w="1069" w:type="dxa"/>
                            <w:shd w:val="clear" w:color="auto" w:fill="auto"/>
                          </w:tcPr>
                          <w:p w14:paraId="122B5AEE" w14:textId="77777777" w:rsidR="009776C3" w:rsidRDefault="009776C3" w:rsidP="00B52EC6">
                            <w:pPr>
                              <w:jc w:val="center"/>
                              <w:rPr>
                                <w:ins w:id="1864" w:author="GIRAUD Christian" w:date="2014-06-06T16:49:00Z"/>
                              </w:rPr>
                            </w:pPr>
                            <w:ins w:id="1865" w:author="GIRAUD Christian" w:date="2014-06-06T16:49:00Z">
                              <w:r>
                                <w:t>“</w:t>
                              </w:r>
                            </w:ins>
                          </w:p>
                        </w:tc>
                        <w:tc>
                          <w:tcPr>
                            <w:tcW w:w="1069" w:type="dxa"/>
                            <w:shd w:val="clear" w:color="auto" w:fill="auto"/>
                          </w:tcPr>
                          <w:p w14:paraId="244C1615" w14:textId="77777777" w:rsidR="009776C3" w:rsidRDefault="009776C3" w:rsidP="00B52EC6">
                            <w:pPr>
                              <w:jc w:val="center"/>
                              <w:rPr>
                                <w:ins w:id="1866" w:author="GIRAUD Christian" w:date="2014-06-06T16:49:00Z"/>
                              </w:rPr>
                            </w:pPr>
                            <w:ins w:id="1867" w:author="GIRAUD Christian" w:date="2014-06-06T16:49:00Z">
                              <w:r>
                                <w:t>“</w:t>
                              </w:r>
                            </w:ins>
                          </w:p>
                        </w:tc>
                        <w:tc>
                          <w:tcPr>
                            <w:tcW w:w="1069" w:type="dxa"/>
                            <w:shd w:val="clear" w:color="auto" w:fill="auto"/>
                          </w:tcPr>
                          <w:p w14:paraId="15F7F142" w14:textId="77777777" w:rsidR="009776C3" w:rsidRDefault="009776C3" w:rsidP="00B52EC6">
                            <w:pPr>
                              <w:jc w:val="center"/>
                              <w:rPr>
                                <w:ins w:id="1868" w:author="GIRAUD Christian" w:date="2014-06-06T16:49:00Z"/>
                              </w:rPr>
                            </w:pPr>
                            <w:ins w:id="1869" w:author="GIRAUD Christian" w:date="2014-06-06T16:49:00Z">
                              <w:r>
                                <w:t>“</w:t>
                              </w:r>
                            </w:ins>
                          </w:p>
                        </w:tc>
                        <w:tc>
                          <w:tcPr>
                            <w:tcW w:w="1069" w:type="dxa"/>
                            <w:shd w:val="clear" w:color="auto" w:fill="auto"/>
                          </w:tcPr>
                          <w:p w14:paraId="63EF2B58" w14:textId="77777777" w:rsidR="009776C3" w:rsidRDefault="009776C3" w:rsidP="00B52EC6">
                            <w:pPr>
                              <w:jc w:val="center"/>
                              <w:rPr>
                                <w:ins w:id="1870" w:author="GIRAUD Christian" w:date="2014-06-06T16:49:00Z"/>
                              </w:rPr>
                            </w:pPr>
                            <w:ins w:id="1871" w:author="GIRAUD Christian" w:date="2014-06-06T16:49:00Z">
                              <w:r>
                                <w:t>“</w:t>
                              </w:r>
                            </w:ins>
                          </w:p>
                        </w:tc>
                      </w:tr>
                    </w:tbl>
                    <w:p w14:paraId="725BDDE4" w14:textId="77777777" w:rsidR="009776C3" w:rsidRDefault="009776C3" w:rsidP="00DA641A">
                      <w:pPr>
                        <w:rPr>
                          <w:ins w:id="1872" w:author="GIRAUD Christian" w:date="2014-06-06T16:49:00Z"/>
                        </w:rPr>
                      </w:pPr>
                    </w:p>
                  </w:txbxContent>
                </v:textbox>
              </v:shape>
              <v:shape id="_x0000_s1894" type="#_x0000_t32" style="position:absolute;left:3520;top:1720;width:26;height:7083;flip:x" o:connectortype="straight" strokecolor="#0070c0" strokeweight="2.25pt"/>
              <v:shape id="_x0000_s1895" type="#_x0000_t128" style="position:absolute;left:3301;top:1979;width:437;height:360"/>
              <v:shape id="_x0000_s1896" type="#_x0000_t32" style="position:absolute;left:2629;top:1979;width:1786;height:1;flip:x" o:connectortype="straight">
                <v:stroke dashstyle="dash"/>
              </v:shape>
              <v:shape id="_x0000_s1897" type="#_x0000_t32" style="position:absolute;left:3620;top:2478;width:827;height:1;flip:x" o:connectortype="straight">
                <v:stroke dashstyle="dash"/>
              </v:shape>
              <v:shape id="_x0000_s1898" type="#_x0000_t32" style="position:absolute;left:3619;top:2895;width:828;height:1;flip:x" o:connectortype="straight">
                <v:stroke dashstyle="dash"/>
              </v:shape>
              <v:shape id="_x0000_s1899" type="#_x0000_t32" style="position:absolute;left:3621;top:4254;width:828;height:1;flip:x" o:connectortype="straight">
                <v:stroke dashstyle="dash"/>
              </v:shape>
              <v:shape id="_x0000_s1900" type="#_x0000_t32" style="position:absolute;left:3620;top:4671;width:828;height:1;flip:x" o:connectortype="straight">
                <v:stroke dashstyle="dash"/>
              </v:shape>
              <v:shape id="_x0000_s1901" type="#_x0000_t32" style="position:absolute;left:3619;top:3147;width:829;height:2;flip:x" o:connectortype="straight">
                <v:stroke dashstyle="dash"/>
              </v:shape>
              <v:shape id="_x0000_s1902" type="#_x0000_t32" style="position:absolute;left:3620;top:4924;width:829;height:1;flip:x" o:connectortype="straight">
                <v:stroke dashstyle="dash"/>
              </v:shape>
              <v:shape id="_x0000_s1906" type="#_x0000_t128" style="position:absolute;left:3301;top:3813;width:437;height:360"/>
              <v:shape id="_x0000_s1907" type="#_x0000_t32" style="position:absolute;left:3617;top:3811;width:825;height:2;flip:x" o:connectortype="straight">
                <v:stroke dashstyle="dash"/>
              </v:shape>
              <v:shape id="_x0000_s1908" type="#_x0000_t128" style="position:absolute;left:3293;top:7117;width:436;height:360;rotation:180"/>
              <v:shape id="_x0000_s1909" type="#_x0000_t32" style="position:absolute;left:3512;top:7117;width:826;height:2;flip:x" o:connectortype="straight">
                <v:stroke dashstyle="dash"/>
              </v:shape>
              <v:shape id="_x0000_s1910" type="#_x0000_t32" style="position:absolute;left:3611;top:7562;width:829;height:1;flip:x" o:connectortype="straight">
                <v:stroke dashstyle="dash"/>
              </v:shape>
              <v:shape id="_x0000_s1911" type="#_x0000_t32" style="position:absolute;left:3608;top:7957;width:830;height:1;flip:x" o:connectortype="straight">
                <v:stroke dashstyle="dash"/>
              </v:shape>
              <v:shape id="_x0000_s1912" type="#_x0000_t202" style="position:absolute;left:2771;top:2281;width:679;height:1039" stroked="f">
                <v:textbox style="mso-next-textbox:#_x0000_s1912">
                  <w:txbxContent>
                    <w:p w14:paraId="78892358" w14:textId="77777777" w:rsidR="009776C3" w:rsidRDefault="009776C3" w:rsidP="00DA641A">
                      <w:pPr>
                        <w:jc w:val="right"/>
                        <w:rPr>
                          <w:ins w:id="1873" w:author="GIRAUD Christian" w:date="2014-06-06T16:49:00Z"/>
                          <w:sz w:val="16"/>
                          <w:szCs w:val="16"/>
                          <w:lang w:val="fr-FR"/>
                        </w:rPr>
                      </w:pPr>
                      <w:ins w:id="1874" w:author="GIRAUD Christian" w:date="2014-06-06T16:49:00Z">
                        <w:r w:rsidRPr="005F589C">
                          <w:rPr>
                            <w:sz w:val="16"/>
                            <w:szCs w:val="16"/>
                            <w:lang w:val="fr-FR"/>
                          </w:rPr>
                          <w:t>xxx</w:t>
                        </w:r>
                      </w:ins>
                    </w:p>
                    <w:p w14:paraId="401DEFCA" w14:textId="77777777" w:rsidR="009776C3" w:rsidRDefault="009776C3" w:rsidP="00DA641A">
                      <w:pPr>
                        <w:jc w:val="right"/>
                        <w:rPr>
                          <w:ins w:id="1875" w:author="GIRAUD Christian" w:date="2014-06-06T16:49:00Z"/>
                          <w:sz w:val="16"/>
                          <w:szCs w:val="16"/>
                          <w:lang w:val="fr-FR"/>
                        </w:rPr>
                      </w:pPr>
                    </w:p>
                    <w:p w14:paraId="5784E5EF" w14:textId="77777777" w:rsidR="009776C3" w:rsidRDefault="009776C3" w:rsidP="00DA641A">
                      <w:pPr>
                        <w:jc w:val="right"/>
                        <w:rPr>
                          <w:ins w:id="1876" w:author="GIRAUD Christian" w:date="2014-06-06T16:49:00Z"/>
                          <w:sz w:val="16"/>
                          <w:szCs w:val="16"/>
                          <w:lang w:val="fr-FR"/>
                        </w:rPr>
                      </w:pPr>
                      <w:ins w:id="1877" w:author="GIRAUD Christian" w:date="2014-06-06T16:49:00Z">
                        <w:r>
                          <w:rPr>
                            <w:sz w:val="16"/>
                            <w:szCs w:val="16"/>
                            <w:lang w:val="fr-FR"/>
                          </w:rPr>
                          <w:t>-1%</w:t>
                        </w:r>
                      </w:ins>
                    </w:p>
                    <w:p w14:paraId="2075DB97" w14:textId="77777777" w:rsidR="009776C3" w:rsidRPr="005F589C" w:rsidRDefault="009776C3" w:rsidP="00DA641A">
                      <w:pPr>
                        <w:jc w:val="right"/>
                        <w:rPr>
                          <w:ins w:id="1878" w:author="GIRAUD Christian" w:date="2014-06-06T16:49:00Z"/>
                          <w:sz w:val="16"/>
                          <w:szCs w:val="16"/>
                          <w:lang w:val="fr-FR"/>
                        </w:rPr>
                      </w:pPr>
                      <w:ins w:id="1879" w:author="GIRAUD Christian" w:date="2014-06-06T16:49:00Z">
                        <w:r>
                          <w:rPr>
                            <w:sz w:val="16"/>
                            <w:szCs w:val="16"/>
                            <w:lang w:val="fr-FR"/>
                          </w:rPr>
                          <w:t>60 km/h</w:t>
                        </w:r>
                      </w:ins>
                    </w:p>
                  </w:txbxContent>
                </v:textbox>
              </v:shape>
              <v:shape id="_x0000_s1914" type="#_x0000_t202" style="position:absolute;left:2630;top:4090;width:820;height:962" stroked="f">
                <v:textbox style="mso-next-textbox:#_x0000_s1914">
                  <w:txbxContent>
                    <w:p w14:paraId="1D1A1D76" w14:textId="77777777" w:rsidR="009776C3" w:rsidRDefault="009776C3" w:rsidP="00DA641A">
                      <w:pPr>
                        <w:jc w:val="right"/>
                        <w:rPr>
                          <w:ins w:id="1880" w:author="GIRAUD Christian" w:date="2014-06-06T16:49:00Z"/>
                          <w:sz w:val="16"/>
                          <w:szCs w:val="16"/>
                          <w:lang w:val="fr-FR"/>
                        </w:rPr>
                      </w:pPr>
                      <w:ins w:id="1881" w:author="GIRAUD Christian" w:date="2014-06-06T16:49:00Z">
                        <w:r>
                          <w:rPr>
                            <w:sz w:val="16"/>
                            <w:szCs w:val="16"/>
                            <w:lang w:val="fr-FR"/>
                          </w:rPr>
                          <w:t>80 km/h</w:t>
                        </w:r>
                      </w:ins>
                    </w:p>
                    <w:p w14:paraId="0DE905B9" w14:textId="77777777" w:rsidR="009776C3" w:rsidRDefault="009776C3" w:rsidP="00DA641A">
                      <w:pPr>
                        <w:jc w:val="right"/>
                        <w:rPr>
                          <w:ins w:id="1882" w:author="GIRAUD Christian" w:date="2014-06-06T16:49:00Z"/>
                          <w:sz w:val="16"/>
                          <w:szCs w:val="16"/>
                          <w:lang w:val="fr-FR"/>
                        </w:rPr>
                      </w:pPr>
                    </w:p>
                    <w:p w14:paraId="3F8D331E" w14:textId="77777777" w:rsidR="009776C3" w:rsidRDefault="009776C3" w:rsidP="00DA641A">
                      <w:pPr>
                        <w:jc w:val="right"/>
                        <w:rPr>
                          <w:ins w:id="1883" w:author="GIRAUD Christian" w:date="2014-06-06T16:49:00Z"/>
                          <w:sz w:val="16"/>
                          <w:szCs w:val="16"/>
                          <w:lang w:val="fr-FR"/>
                        </w:rPr>
                      </w:pPr>
                      <w:ins w:id="1884" w:author="GIRAUD Christian" w:date="2014-06-06T16:49:00Z">
                        <w:r>
                          <w:rPr>
                            <w:sz w:val="16"/>
                            <w:szCs w:val="16"/>
                            <w:lang w:val="fr-FR"/>
                          </w:rPr>
                          <w:t>2%</w:t>
                        </w:r>
                      </w:ins>
                    </w:p>
                    <w:p w14:paraId="26EEE67C" w14:textId="77777777" w:rsidR="009776C3" w:rsidRPr="005F589C" w:rsidRDefault="009776C3" w:rsidP="00DA641A">
                      <w:pPr>
                        <w:jc w:val="right"/>
                        <w:rPr>
                          <w:ins w:id="1885" w:author="GIRAUD Christian" w:date="2014-06-06T16:49:00Z"/>
                          <w:sz w:val="16"/>
                          <w:szCs w:val="16"/>
                          <w:lang w:val="fr-FR"/>
                        </w:rPr>
                      </w:pPr>
                      <w:ins w:id="1886" w:author="GIRAUD Christian" w:date="2014-06-06T16:49:00Z">
                        <w:r>
                          <w:rPr>
                            <w:sz w:val="16"/>
                            <w:szCs w:val="16"/>
                            <w:lang w:val="fr-FR"/>
                          </w:rPr>
                          <w:t>45 km/h</w:t>
                        </w:r>
                      </w:ins>
                    </w:p>
                  </w:txbxContent>
                </v:textbox>
              </v:shape>
              <v:shape id="_x0000_s1917" type="#_x0000_t32" style="position:absolute;left:4120;top:1980;width:1;height:1831" o:connectortype="straight" strokeweight="1pt">
                <v:stroke endarrow="block"/>
              </v:shape>
              <v:shape id="_x0000_s1918" type="#_x0000_t32" style="position:absolute;left:3944;top:3813;width:1;height:1800" o:connectortype="straight" strokeweight="1pt">
                <v:stroke endarrow="block"/>
              </v:shape>
              <v:shape id="_x0000_s1919" type="#_x0000_t32" style="position:absolute;left:4112;top:7117;width:1;height:1622" o:connectortype="straight" strokeweight="1pt">
                <v:stroke endarrow="block"/>
              </v:shape>
              <v:shape id="_x0000_s1920" type="#_x0000_t32" style="position:absolute;left:2621;top:6215;width:1811;height:3;flip:x" o:connectortype="straight">
                <v:stroke dashstyle="dash"/>
              </v:shape>
              <v:shape id="_x0000_s1921" type="#_x0000_t32" style="position:absolute;left:3602;top:6450;width:830;height:1;flip:x" o:connectortype="straight">
                <v:stroke dashstyle="dash"/>
              </v:shape>
              <v:shape id="_x0000_s1922" type="#_x0000_t32" style="position:absolute;left:3602;top:6703;width:831;height:1;flip:x" o:connectortype="straight">
                <v:stroke dashstyle="dash"/>
              </v:shape>
              <v:shape id="_x0000_s1924" type="#_x0000_t32" style="position:absolute;left:2622;top:1980;width:7;height:4235;flip:x" o:connectortype="straight">
                <v:stroke startarrow="block" endarrow="block"/>
              </v:shape>
              <v:shape id="_x0000_s1925" type="#_x0000_t202" style="position:absolute;left:3002;top:1225;width:1278;height:339">
                <v:textbox style="mso-next-textbox:#_x0000_s1925">
                  <w:txbxContent>
                    <w:p w14:paraId="2654FB6E" w14:textId="77777777" w:rsidR="009776C3" w:rsidRPr="00547D17" w:rsidRDefault="009776C3" w:rsidP="00DA641A">
                      <w:pPr>
                        <w:shd w:val="clear" w:color="auto" w:fill="FFC000"/>
                        <w:rPr>
                          <w:ins w:id="1887" w:author="GIRAUD Christian" w:date="2014-06-06T16:49:00Z"/>
                          <w:b/>
                          <w:lang w:val="fr-FR"/>
                        </w:rPr>
                      </w:pPr>
                      <w:ins w:id="1888" w:author="GIRAUD Christian" w:date="2014-06-06T16:49:00Z">
                        <w:r w:rsidRPr="00547D17">
                          <w:rPr>
                            <w:b/>
                            <w:lang w:val="fr-FR"/>
                          </w:rPr>
                          <w:t>Track Layout</w:t>
                        </w:r>
                      </w:ins>
                    </w:p>
                  </w:txbxContent>
                </v:textbox>
              </v:shape>
              <v:shape id="_x0000_s1926" type="#_x0000_t202" style="position:absolute;left:4449;top:1225;width:4958;height:339">
                <v:textbox style="mso-next-textbox:#_x0000_s1926">
                  <w:txbxContent>
                    <w:p w14:paraId="6809BA35" w14:textId="77777777" w:rsidR="009776C3" w:rsidRPr="00672A25" w:rsidRDefault="009776C3" w:rsidP="00DA641A">
                      <w:pPr>
                        <w:shd w:val="clear" w:color="auto" w:fill="FFFF00"/>
                        <w:rPr>
                          <w:ins w:id="1889" w:author="GIRAUD Christian" w:date="2014-06-06T16:49:00Z"/>
                          <w:b/>
                        </w:rPr>
                      </w:pPr>
                      <w:ins w:id="1890" w:author="GIRAUD Christian" w:date="2014-06-06T16:49:00Z">
                        <w:r w:rsidRPr="00672A25">
                          <w:rPr>
                            <w:b/>
                          </w:rPr>
                          <w:t xml:space="preserve">Type             Position     Value       </w:t>
                        </w:r>
                        <w:r>
                          <w:rPr>
                            <w:b/>
                          </w:rPr>
                          <w:t>Asafe</w:t>
                        </w:r>
                        <w:r w:rsidRPr="00672A25">
                          <w:rPr>
                            <w:b/>
                          </w:rPr>
                          <w:t xml:space="preserve">            Grd          Mrsp</w:t>
                        </w:r>
                      </w:ins>
                    </w:p>
                  </w:txbxContent>
                </v:textbox>
              </v:shape>
              <v:shape id="_x0000_s1927" type="#_x0000_t32" style="position:absolute;left:3613;top:8189;width:827;height:3;flip:x" o:connectortype="straight">
                <v:stroke dashstyle="dash"/>
              </v:shape>
              <v:shape id="_x0000_s1928" type="#_x0000_t202" style="position:absolute;left:2622;top:7363;width:819;height:960" stroked="f">
                <v:textbox style="mso-next-textbox:#_x0000_s1928">
                  <w:txbxContent>
                    <w:p w14:paraId="2D6CFF9B" w14:textId="77777777" w:rsidR="009776C3" w:rsidRDefault="009776C3" w:rsidP="00DA641A">
                      <w:pPr>
                        <w:jc w:val="right"/>
                        <w:rPr>
                          <w:ins w:id="1891" w:author="GIRAUD Christian" w:date="2014-06-06T16:49:00Z"/>
                          <w:sz w:val="16"/>
                          <w:szCs w:val="16"/>
                          <w:lang w:val="fr-FR"/>
                        </w:rPr>
                      </w:pPr>
                      <w:ins w:id="1892" w:author="GIRAUD Christian" w:date="2014-06-06T16:49:00Z">
                        <w:r>
                          <w:rPr>
                            <w:sz w:val="16"/>
                            <w:szCs w:val="16"/>
                            <w:lang w:val="fr-FR"/>
                          </w:rPr>
                          <w:t>60 km/h</w:t>
                        </w:r>
                      </w:ins>
                    </w:p>
                    <w:p w14:paraId="4996A5FD" w14:textId="77777777" w:rsidR="009776C3" w:rsidRDefault="009776C3" w:rsidP="00DA641A">
                      <w:pPr>
                        <w:jc w:val="right"/>
                        <w:rPr>
                          <w:ins w:id="1893" w:author="GIRAUD Christian" w:date="2014-06-06T16:49:00Z"/>
                          <w:sz w:val="16"/>
                          <w:szCs w:val="16"/>
                          <w:lang w:val="fr-FR"/>
                        </w:rPr>
                      </w:pPr>
                    </w:p>
                    <w:p w14:paraId="336ABC18" w14:textId="77777777" w:rsidR="009776C3" w:rsidRDefault="009776C3" w:rsidP="00DA641A">
                      <w:pPr>
                        <w:jc w:val="right"/>
                        <w:rPr>
                          <w:ins w:id="1894" w:author="GIRAUD Christian" w:date="2014-06-06T16:49:00Z"/>
                          <w:sz w:val="16"/>
                          <w:szCs w:val="16"/>
                          <w:lang w:val="fr-FR"/>
                        </w:rPr>
                      </w:pPr>
                      <w:ins w:id="1895" w:author="GIRAUD Christian" w:date="2014-06-06T16:49:00Z">
                        <w:r>
                          <w:rPr>
                            <w:sz w:val="16"/>
                            <w:szCs w:val="16"/>
                            <w:lang w:val="fr-FR"/>
                          </w:rPr>
                          <w:t>-0,5%</w:t>
                        </w:r>
                      </w:ins>
                    </w:p>
                    <w:p w14:paraId="20BEAEC0" w14:textId="77777777" w:rsidR="009776C3" w:rsidRPr="005F589C" w:rsidRDefault="009776C3" w:rsidP="00DA641A">
                      <w:pPr>
                        <w:jc w:val="right"/>
                        <w:rPr>
                          <w:ins w:id="1896" w:author="GIRAUD Christian" w:date="2014-06-06T16:49:00Z"/>
                          <w:sz w:val="16"/>
                          <w:szCs w:val="16"/>
                          <w:lang w:val="fr-FR"/>
                        </w:rPr>
                      </w:pPr>
                      <w:ins w:id="1897" w:author="GIRAUD Christian" w:date="2014-06-06T16:49:00Z">
                        <w:r>
                          <w:rPr>
                            <w:sz w:val="16"/>
                            <w:szCs w:val="16"/>
                            <w:lang w:val="fr-FR"/>
                          </w:rPr>
                          <w:t>100 km/h</w:t>
                        </w:r>
                      </w:ins>
                    </w:p>
                  </w:txbxContent>
                </v:textbox>
              </v:shape>
              <v:oval id="_x0000_s1929" style="position:absolute;left:3150;top:6139;width:143;height:144" fillcolor="red"/>
              <v:shape id="_x0000_s1930" type="#_x0000_t128" style="position:absolute;left:3285;top:5615;width:437;height:360"/>
              <v:shape id="_x0000_s1931" type="#_x0000_t32" style="position:absolute;left:3602;top:5613;width:824;height:2;flip:x" o:connectortype="straight">
                <v:stroke dashstyle="dash"/>
              </v:shape>
              <v:shape id="_x0000_s1932" type="#_x0000_t32" style="position:absolute;left:4002;top:5613;width:1;height:1506" o:connectortype="straight" strokeweight="1pt">
                <v:stroke endarrow="block"/>
              </v:shape>
              <v:shape id="_x0000_s1933" type="#_x0000_t202" style="position:absolute;left:2488;top:3593;width:594;height:327">
                <v:textbox style="mso-next-textbox:#_x0000_s1933">
                  <w:txbxContent>
                    <w:p w14:paraId="71EF7738" w14:textId="77777777" w:rsidR="009776C3" w:rsidRPr="00D5149D" w:rsidRDefault="009776C3" w:rsidP="00DA641A">
                      <w:pPr>
                        <w:rPr>
                          <w:ins w:id="1898" w:author="GIRAUD Christian" w:date="2014-06-06T16:49:00Z"/>
                          <w:lang w:val="fr-FR"/>
                        </w:rPr>
                      </w:pPr>
                      <w:ins w:id="1899" w:author="GIRAUD Christian" w:date="2014-06-06T16:49:00Z">
                        <w:r>
                          <w:rPr>
                            <w:lang w:val="fr-FR"/>
                          </w:rPr>
                          <w:t>LOA</w:t>
                        </w:r>
                      </w:ins>
                    </w:p>
                  </w:txbxContent>
                </v:textbox>
              </v:shape>
              <v:shape id="_x0000_s1935" type="#_x0000_t202" style="position:absolute;left:2771;top:1606;width:679;height:327">
                <v:textbox style="mso-next-textbox:#_x0000_s1935">
                  <w:txbxContent>
                    <w:p w14:paraId="2587E7AA" w14:textId="77777777" w:rsidR="009776C3" w:rsidRPr="00D5149D" w:rsidRDefault="009776C3" w:rsidP="00DA641A">
                      <w:pPr>
                        <w:rPr>
                          <w:ins w:id="1900" w:author="GIRAUD Christian" w:date="2014-06-06T16:49:00Z"/>
                          <w:lang w:val="fr-FR"/>
                        </w:rPr>
                      </w:pPr>
                      <w:ins w:id="1901" w:author="GIRAUD Christian" w:date="2014-06-06T16:49:00Z">
                        <w:r>
                          <w:rPr>
                            <w:lang w:val="fr-FR"/>
                          </w:rPr>
                          <w:t>LRBG</w:t>
                        </w:r>
                      </w:ins>
                    </w:p>
                  </w:txbxContent>
                </v:textbox>
              </v:shape>
              <w10:wrap type="none"/>
              <w10:anchorlock/>
            </v:group>
          </w:pict>
        </w:r>
      </w:ins>
    </w:p>
    <w:p w14:paraId="663C875E" w14:textId="77777777" w:rsidR="001F52C2" w:rsidRDefault="001F52C2" w:rsidP="00F54EFE">
      <w:pPr>
        <w:pStyle w:val="Corpsdetexte"/>
        <w:ind w:left="851" w:hanging="851"/>
      </w:pPr>
    </w:p>
    <w:p w14:paraId="3B21FBAA" w14:textId="77777777" w:rsidR="00C3295C" w:rsidRPr="00740F57" w:rsidRDefault="00C3295C" w:rsidP="00F54EFE">
      <w:pPr>
        <w:pStyle w:val="Figure"/>
        <w:ind w:left="851" w:hanging="851"/>
      </w:pPr>
      <w:r>
        <w:rPr>
          <w:rStyle w:val="lev"/>
        </w:rPr>
        <w:t>Database of “EVC”</w:t>
      </w:r>
    </w:p>
    <w:p w14:paraId="21C06C6C" w14:textId="77777777" w:rsidR="001F52C2" w:rsidRDefault="001F52C2" w:rsidP="00F54EFE">
      <w:pPr>
        <w:pStyle w:val="Corpsdetexte"/>
        <w:ind w:left="851" w:hanging="851"/>
      </w:pPr>
    </w:p>
    <w:p w14:paraId="6E0C1F88" w14:textId="77777777" w:rsidR="001F52C2" w:rsidRDefault="00C3295C" w:rsidP="00F54EFE">
      <w:pPr>
        <w:pStyle w:val="Corpsdetexte"/>
        <w:ind w:left="851" w:hanging="851"/>
      </w:pPr>
      <w:r>
        <w:t>Comments :</w:t>
      </w:r>
    </w:p>
    <w:p w14:paraId="62229C5D" w14:textId="77777777" w:rsidR="00526D4F" w:rsidRDefault="00526D4F" w:rsidP="00F54EFE">
      <w:pPr>
        <w:pStyle w:val="Corpsdetexte"/>
        <w:ind w:left="851" w:hanging="851"/>
      </w:pPr>
    </w:p>
    <w:p w14:paraId="64D594A4" w14:textId="77777777" w:rsidR="001105F7" w:rsidRDefault="001105F7" w:rsidP="00F54EFE">
      <w:pPr>
        <w:pStyle w:val="Corpsdetexte"/>
        <w:numPr>
          <w:ilvl w:val="0"/>
          <w:numId w:val="24"/>
        </w:numPr>
        <w:ind w:left="851" w:hanging="851"/>
      </w:pPr>
      <w:r>
        <w:t>Assuming the hereunder matrix, the convention is :</w:t>
      </w:r>
    </w:p>
    <w:p w14:paraId="70B45741" w14:textId="77777777" w:rsidR="001105F7" w:rsidRDefault="001105F7" w:rsidP="00F54EFE">
      <w:pPr>
        <w:pStyle w:val="Corpsdetexte"/>
        <w:numPr>
          <w:ilvl w:val="1"/>
          <w:numId w:val="24"/>
        </w:numPr>
        <w:ind w:left="851" w:hanging="851"/>
      </w:pPr>
      <w:r>
        <w:t xml:space="preserve">Direction of travel is top to </w:t>
      </w:r>
      <w:r w:rsidR="00526D4F">
        <w:t>d</w:t>
      </w:r>
      <w:r>
        <w:t>own,</w:t>
      </w:r>
      <w:r w:rsidR="00526D4F">
        <w:t xml:space="preserve"> whatever is the direction of travel or orientation,</w:t>
      </w:r>
    </w:p>
    <w:p w14:paraId="5184463C" w14:textId="77777777" w:rsidR="00526D4F" w:rsidRDefault="001105F7" w:rsidP="00F54EFE">
      <w:pPr>
        <w:pStyle w:val="Corpsdetexte"/>
        <w:numPr>
          <w:ilvl w:val="1"/>
          <w:numId w:val="24"/>
        </w:numPr>
        <w:ind w:left="851" w:hanging="851"/>
      </w:pPr>
      <w:r>
        <w:lastRenderedPageBreak/>
        <w:t xml:space="preserve">Dimension is enough to keep in memory </w:t>
      </w:r>
      <w:r w:rsidR="00526D4F">
        <w:t>:</w:t>
      </w:r>
    </w:p>
    <w:p w14:paraId="5A873BBE" w14:textId="77777777" w:rsidR="00526D4F" w:rsidRDefault="001105F7" w:rsidP="00F77C31">
      <w:pPr>
        <w:pStyle w:val="Corpsdetexte"/>
        <w:numPr>
          <w:ilvl w:val="3"/>
          <w:numId w:val="24"/>
        </w:numPr>
      </w:pPr>
      <w:r>
        <w:t>the data related to the last 8 passed balises</w:t>
      </w:r>
      <w:r w:rsidR="00526D4F">
        <w:t>,</w:t>
      </w:r>
    </w:p>
    <w:p w14:paraId="110BE0F6" w14:textId="77777777" w:rsidR="001D7E66" w:rsidRDefault="001105F7" w:rsidP="00F77C31">
      <w:pPr>
        <w:pStyle w:val="Corpsdetexte"/>
        <w:numPr>
          <w:ilvl w:val="3"/>
          <w:numId w:val="24"/>
        </w:numPr>
      </w:pPr>
      <w:r>
        <w:t xml:space="preserve">and the data related </w:t>
      </w:r>
      <w:r w:rsidR="00526D4F">
        <w:t xml:space="preserve">to </w:t>
      </w:r>
      <w:r>
        <w:t>8 linked balises</w:t>
      </w:r>
      <w:r w:rsidR="00526D4F">
        <w:t xml:space="preserve"> </w:t>
      </w:r>
      <w:r>
        <w:t>as anticipation</w:t>
      </w:r>
      <w:r w:rsidR="001D7E66">
        <w:t>,</w:t>
      </w:r>
    </w:p>
    <w:p w14:paraId="0FC1F74A" w14:textId="77777777" w:rsidR="001105F7" w:rsidRDefault="001D7E66" w:rsidP="00F77C31">
      <w:pPr>
        <w:pStyle w:val="Corpsdetexte"/>
        <w:numPr>
          <w:ilvl w:val="3"/>
          <w:numId w:val="24"/>
        </w:numPr>
      </w:pPr>
      <w:r>
        <w:t>only packets in correct orientation are stored</w:t>
      </w:r>
      <w:r w:rsidR="00526D4F">
        <w:t>.</w:t>
      </w:r>
    </w:p>
    <w:p w14:paraId="1F389505" w14:textId="77777777" w:rsidR="0020024C" w:rsidRDefault="0020024C" w:rsidP="00F54EFE">
      <w:pPr>
        <w:pStyle w:val="Corpsdetexte"/>
        <w:numPr>
          <w:ilvl w:val="1"/>
          <w:numId w:val="24"/>
        </w:numPr>
        <w:ind w:left="851" w:hanging="851"/>
      </w:pPr>
      <w:r>
        <w:t>The 3 first columns are filled by packet  data :</w:t>
      </w:r>
    </w:p>
    <w:p w14:paraId="58B9B110" w14:textId="77777777" w:rsidR="0020024C" w:rsidRDefault="0020024C" w:rsidP="00F77C31">
      <w:pPr>
        <w:pStyle w:val="Corpsdetexte"/>
        <w:numPr>
          <w:ilvl w:val="3"/>
          <w:numId w:val="24"/>
        </w:numPr>
      </w:pPr>
      <w:r>
        <w:t>Type is packet  identity,</w:t>
      </w:r>
    </w:p>
    <w:p w14:paraId="66CAA141" w14:textId="77777777" w:rsidR="0020024C" w:rsidRDefault="0020024C" w:rsidP="00F77C31">
      <w:pPr>
        <w:pStyle w:val="Corpsdetexte"/>
        <w:numPr>
          <w:ilvl w:val="3"/>
          <w:numId w:val="24"/>
        </w:numPr>
      </w:pPr>
      <w:r>
        <w:t xml:space="preserve">Position is distance from </w:t>
      </w:r>
      <w:r w:rsidR="001D7E66">
        <w:t xml:space="preserve">related </w:t>
      </w:r>
      <w:r>
        <w:t>LRBG,</w:t>
      </w:r>
    </w:p>
    <w:p w14:paraId="069930C7" w14:textId="77777777" w:rsidR="0020024C" w:rsidRDefault="0020024C" w:rsidP="00F77C31">
      <w:pPr>
        <w:pStyle w:val="Corpsdetexte"/>
        <w:numPr>
          <w:ilvl w:val="3"/>
          <w:numId w:val="24"/>
        </w:numPr>
      </w:pPr>
      <w:r>
        <w:t>Value is data related to the type,</w:t>
      </w:r>
    </w:p>
    <w:p w14:paraId="3DF106EE" w14:textId="77777777" w:rsidR="00812A12" w:rsidRDefault="0020024C" w:rsidP="00F77C31">
      <w:pPr>
        <w:pStyle w:val="Corpsdetexte"/>
        <w:numPr>
          <w:ilvl w:val="3"/>
          <w:numId w:val="24"/>
        </w:numPr>
      </w:pPr>
      <w:r>
        <w:t xml:space="preserve">In case of iteration, as much lines as necessary are filled up, </w:t>
      </w:r>
    </w:p>
    <w:p w14:paraId="62A39A9F" w14:textId="77777777" w:rsidR="00812A12" w:rsidRDefault="00812A12" w:rsidP="00F77C31">
      <w:pPr>
        <w:pStyle w:val="Corpsdetexte"/>
        <w:numPr>
          <w:ilvl w:val="3"/>
          <w:numId w:val="24"/>
        </w:numPr>
      </w:pPr>
      <w:r>
        <w:t>Line are classified by increasing p</w:t>
      </w:r>
      <w:r w:rsidR="001D7E66">
        <w:t>osition in relation with orientation</w:t>
      </w:r>
      <w:r>
        <w:t>.</w:t>
      </w:r>
    </w:p>
    <w:p w14:paraId="396FAE83" w14:textId="77777777" w:rsidR="00812A12" w:rsidRDefault="00812A12" w:rsidP="00F54EFE">
      <w:pPr>
        <w:pStyle w:val="Corpsdetexte"/>
        <w:numPr>
          <w:ilvl w:val="1"/>
          <w:numId w:val="24"/>
        </w:numPr>
        <w:ind w:left="851" w:hanging="851"/>
      </w:pPr>
      <w:r>
        <w:t>The 3 other columns are computed once classification is achieved :</w:t>
      </w:r>
    </w:p>
    <w:p w14:paraId="0C86AEE3" w14:textId="77777777" w:rsidR="00DE6427" w:rsidRDefault="00C516F9" w:rsidP="00F77C31">
      <w:pPr>
        <w:pStyle w:val="Corpsdetexte"/>
        <w:numPr>
          <w:ilvl w:val="3"/>
          <w:numId w:val="24"/>
        </w:numPr>
      </w:pPr>
      <w:r>
        <w:t>Asafe</w:t>
      </w:r>
      <w:r w:rsidR="00DE6427">
        <w:t xml:space="preserve"> : emergency brake deceleration, can be a function of speed (which speed ?) and other data (adhesion factor),</w:t>
      </w:r>
    </w:p>
    <w:p w14:paraId="25EFDF08" w14:textId="77777777" w:rsidR="00DE6427" w:rsidRDefault="00DE6427" w:rsidP="00F77C31">
      <w:pPr>
        <w:pStyle w:val="Corpsdetexte"/>
        <w:numPr>
          <w:ilvl w:val="3"/>
          <w:numId w:val="24"/>
        </w:numPr>
      </w:pPr>
      <w:r>
        <w:t>Grd : gravitation acceleration or deceleration, depend on related packet (gradient),</w:t>
      </w:r>
    </w:p>
    <w:p w14:paraId="7E4C01F4" w14:textId="77777777" w:rsidR="00DE6427" w:rsidRDefault="00DE6427" w:rsidP="00F77C31">
      <w:pPr>
        <w:pStyle w:val="Corpsdetexte"/>
        <w:numPr>
          <w:ilvl w:val="3"/>
          <w:numId w:val="24"/>
        </w:numPr>
      </w:pPr>
      <w:r>
        <w:t>Mrsp : depends on numerous packet.</w:t>
      </w:r>
    </w:p>
    <w:p w14:paraId="44F3FBDB" w14:textId="77777777" w:rsidR="00F77C31" w:rsidRDefault="00DE6427" w:rsidP="00F77C31">
      <w:pPr>
        <w:pStyle w:val="Corpsdetexte"/>
        <w:numPr>
          <w:ilvl w:val="1"/>
          <w:numId w:val="24"/>
        </w:numPr>
        <w:ind w:left="851" w:hanging="851"/>
      </w:pPr>
      <w:r>
        <w:t>Other columns can be added for energy computation.</w:t>
      </w:r>
      <w:r w:rsidR="0020024C">
        <w:t xml:space="preserve"> </w:t>
      </w:r>
    </w:p>
    <w:p w14:paraId="5F11D11B" w14:textId="77777777" w:rsidR="00F77C31" w:rsidRDefault="00F77C31" w:rsidP="00F77C31">
      <w:pPr>
        <w:pStyle w:val="Corpsdetexte"/>
        <w:ind w:left="851"/>
      </w:pPr>
    </w:p>
    <w:p w14:paraId="498FDCC3" w14:textId="77777777" w:rsidR="001F52C2" w:rsidRDefault="00D5149D" w:rsidP="00F77C31">
      <w:pPr>
        <w:pStyle w:val="Corpsdetexte"/>
        <w:numPr>
          <w:ilvl w:val="1"/>
          <w:numId w:val="24"/>
        </w:numPr>
        <w:ind w:left="851" w:hanging="851"/>
      </w:pPr>
      <w:r>
        <w:t xml:space="preserve">Assuming </w:t>
      </w:r>
      <w:r w:rsidR="001105F7">
        <w:t xml:space="preserve">that </w:t>
      </w:r>
      <w:r>
        <w:t xml:space="preserve">message received through BG_n </w:t>
      </w:r>
      <w:r w:rsidR="00267FF3">
        <w:t xml:space="preserve">is </w:t>
      </w:r>
      <w:r>
        <w:t>acting as LRBG :</w:t>
      </w:r>
    </w:p>
    <w:p w14:paraId="2F150A85" w14:textId="77777777" w:rsidR="00D5149D" w:rsidRDefault="00D5149D" w:rsidP="00F77C31">
      <w:pPr>
        <w:pStyle w:val="Corpsdetexte"/>
        <w:numPr>
          <w:ilvl w:val="2"/>
          <w:numId w:val="24"/>
        </w:numPr>
      </w:pPr>
      <w:r>
        <w:t>Link</w:t>
      </w:r>
      <w:r w:rsidR="00E308B5">
        <w:t>ing</w:t>
      </w:r>
      <w:r>
        <w:t xml:space="preserve"> packet</w:t>
      </w:r>
      <w:r w:rsidR="00E308B5">
        <w:t xml:space="preserve">  is covering 3 BG (BG_n+1, BG_n+2, BG_n+3),</w:t>
      </w:r>
    </w:p>
    <w:p w14:paraId="55415673" w14:textId="77777777" w:rsidR="00E308B5" w:rsidRDefault="00E308B5" w:rsidP="00F77C31">
      <w:pPr>
        <w:pStyle w:val="Corpsdetexte"/>
        <w:numPr>
          <w:ilvl w:val="2"/>
          <w:numId w:val="24"/>
        </w:numPr>
      </w:pPr>
      <w:r>
        <w:t>MA packet defines an EOA close to BG_n+2</w:t>
      </w:r>
    </w:p>
    <w:p w14:paraId="469E5437" w14:textId="77777777" w:rsidR="00E308B5" w:rsidRDefault="00E308B5" w:rsidP="00F77C31">
      <w:pPr>
        <w:pStyle w:val="Corpsdetexte"/>
        <w:numPr>
          <w:ilvl w:val="2"/>
          <w:numId w:val="24"/>
        </w:numPr>
      </w:pPr>
      <w:r>
        <w:t>BG_n+3 is in reverse orientation, meaning a possible change of track,</w:t>
      </w:r>
    </w:p>
    <w:p w14:paraId="4311A509" w14:textId="77777777" w:rsidR="00E308B5" w:rsidRDefault="00991939" w:rsidP="00F77C31">
      <w:pPr>
        <w:pStyle w:val="Corpsdetexte"/>
        <w:numPr>
          <w:ilvl w:val="2"/>
          <w:numId w:val="24"/>
        </w:numPr>
      </w:pPr>
      <w:r>
        <w:t>SSP and Gradient packet</w:t>
      </w:r>
      <w:r w:rsidR="001105F7">
        <w:t>s</w:t>
      </w:r>
      <w:r>
        <w:t xml:space="preserve"> are enough to cover the track over the EOA</w:t>
      </w:r>
      <w:r w:rsidR="00267FF3">
        <w:t xml:space="preserve"> (consistency criteria)</w:t>
      </w:r>
      <w:r>
        <w:t>,</w:t>
      </w:r>
    </w:p>
    <w:p w14:paraId="16F5290F" w14:textId="77777777" w:rsidR="00991939" w:rsidRDefault="00991939" w:rsidP="00F77C31">
      <w:pPr>
        <w:pStyle w:val="Corpsdetexte"/>
        <w:numPr>
          <w:ilvl w:val="2"/>
          <w:numId w:val="24"/>
        </w:numPr>
      </w:pPr>
      <w:r>
        <w:t>EOA indicate</w:t>
      </w:r>
      <w:r w:rsidR="00267FF3">
        <w:t>s</w:t>
      </w:r>
      <w:r>
        <w:t xml:space="preserve"> that</w:t>
      </w:r>
      <w:r w:rsidR="001105F7">
        <w:t xml:space="preserve"> route signal is at stop.</w:t>
      </w:r>
    </w:p>
    <w:p w14:paraId="5634CF4F" w14:textId="77777777" w:rsidR="00267FF3" w:rsidRDefault="001105F7" w:rsidP="00F77C31">
      <w:pPr>
        <w:pStyle w:val="Corpsdetexte"/>
        <w:numPr>
          <w:ilvl w:val="2"/>
          <w:numId w:val="24"/>
        </w:numPr>
      </w:pPr>
      <w:r>
        <w:t>Assuming later on</w:t>
      </w:r>
      <w:r w:rsidR="00267FF3">
        <w:t>,</w:t>
      </w:r>
      <w:r>
        <w:t xml:space="preserve"> </w:t>
      </w:r>
      <w:r w:rsidR="00267FF3">
        <w:t>when overpassing the BG_n+1 acting as new LRBG :</w:t>
      </w:r>
    </w:p>
    <w:p w14:paraId="4301DFA4" w14:textId="77777777" w:rsidR="00D5149D" w:rsidRDefault="00267FF3" w:rsidP="00F54EFE">
      <w:pPr>
        <w:pStyle w:val="Corpsdetexte"/>
        <w:numPr>
          <w:ilvl w:val="1"/>
          <w:numId w:val="24"/>
        </w:numPr>
        <w:ind w:left="851" w:hanging="851"/>
      </w:pPr>
      <w:r>
        <w:t>Linking is verified</w:t>
      </w:r>
      <w:r w:rsidR="0020024C">
        <w:t xml:space="preserve"> by Identity and P</w:t>
      </w:r>
      <w:r>
        <w:t>osition regarding the permitted window,</w:t>
      </w:r>
    </w:p>
    <w:p w14:paraId="39ED7D88" w14:textId="77777777" w:rsidR="00D5149D" w:rsidRDefault="00D5149D" w:rsidP="00F54EFE">
      <w:pPr>
        <w:pStyle w:val="Corpsdetexte"/>
        <w:ind w:left="851" w:hanging="851"/>
      </w:pPr>
    </w:p>
    <w:p w14:paraId="66F593E9" w14:textId="77777777" w:rsidR="00D64F98" w:rsidRDefault="00D113CE" w:rsidP="00F54EFE">
      <w:pPr>
        <w:pStyle w:val="Titre2"/>
        <w:ind w:left="851" w:hanging="851"/>
      </w:pPr>
      <w:r>
        <w:br w:type="page"/>
      </w:r>
      <w:bookmarkStart w:id="1902" w:name="_Toc389836234"/>
      <w:bookmarkStart w:id="1903" w:name="_Toc388370150"/>
      <w:r w:rsidR="00D64F98">
        <w:lastRenderedPageBreak/>
        <w:t>To Position Train</w:t>
      </w:r>
      <w:bookmarkEnd w:id="1902"/>
      <w:bookmarkEnd w:id="1903"/>
    </w:p>
    <w:p w14:paraId="763832C0" w14:textId="77777777" w:rsidR="00DE6427" w:rsidRDefault="00267FF3" w:rsidP="00F54EFE">
      <w:pPr>
        <w:ind w:left="851" w:hanging="851"/>
        <w:jc w:val="left"/>
      </w:pPr>
      <w:r>
        <w:t>To see what is done by other partners…</w:t>
      </w:r>
    </w:p>
    <w:p w14:paraId="64FFD92C" w14:textId="77777777" w:rsidR="00D113CE" w:rsidRDefault="00D113CE" w:rsidP="00F54EFE">
      <w:pPr>
        <w:ind w:left="851" w:hanging="851"/>
        <w:jc w:val="left"/>
      </w:pPr>
    </w:p>
    <w:p w14:paraId="463B5CB4" w14:textId="77777777" w:rsidR="00D113CE" w:rsidRDefault="00D113CE" w:rsidP="00F54EFE">
      <w:pPr>
        <w:ind w:left="851" w:hanging="851"/>
        <w:jc w:val="left"/>
      </w:pPr>
    </w:p>
    <w:p w14:paraId="6E60388F" w14:textId="77777777" w:rsidR="00D113CE" w:rsidRDefault="00D113CE" w:rsidP="00F54EFE">
      <w:pPr>
        <w:ind w:left="851" w:hanging="851"/>
        <w:jc w:val="left"/>
      </w:pPr>
      <w:r>
        <w:t>A proposed draft is given hereafter :</w:t>
      </w:r>
    </w:p>
    <w:p w14:paraId="7C66B79D" w14:textId="77777777" w:rsidR="00D113CE" w:rsidRDefault="00D113CE" w:rsidP="00F54EFE">
      <w:pPr>
        <w:ind w:left="851" w:hanging="851"/>
        <w:jc w:val="left"/>
      </w:pPr>
    </w:p>
    <w:p w14:paraId="0B9EF102" w14:textId="77777777" w:rsidR="00D113CE" w:rsidRDefault="00D113CE" w:rsidP="00F54EFE">
      <w:pPr>
        <w:ind w:left="851" w:hanging="851"/>
        <w:jc w:val="left"/>
      </w:pPr>
    </w:p>
    <w:p w14:paraId="07B531AA" w14:textId="77777777" w:rsidR="00D113CE" w:rsidRDefault="00D113CE" w:rsidP="00F54EFE">
      <w:pPr>
        <w:ind w:left="851" w:hanging="851"/>
        <w:jc w:val="left"/>
        <w:rPr>
          <w:del w:id="1904" w:author="GIRAUD Christian" w:date="2014-06-06T16:49:00Z"/>
        </w:rPr>
      </w:pPr>
      <w:del w:id="1905" w:author="GIRAUD Christian" w:date="2014-06-06T16:49:00Z">
        <w:r>
          <w:rPr>
            <w:noProof/>
            <w:lang w:val="fr-FR"/>
          </w:rPr>
        </w:r>
        <w:r w:rsidR="00DE0D1E">
          <w:pict w14:anchorId="1BD42E6B">
            <v:group id="_x0000_s2636" editas="canvas" style="width:495pt;height:466.35pt;mso-position-horizontal-relative:char;mso-position-vertical-relative:line" coordorigin="2361,5849" coordsize="7200,6783">
              <o:lock v:ext="edit" aspectratio="t"/>
              <v:shape id="_x0000_s2637" type="#_x0000_t75" style="position:absolute;left:2361;top:5849;width:7200;height:6783" o:preferrelative="f" stroked="t" strokecolor="#8064a2">
                <v:fill o:detectmouseclick="t"/>
                <v:path o:extrusionok="t" o:connecttype="none"/>
                <o:lock v:ext="edit" text="t"/>
              </v:shape>
              <v:shape id="_x0000_s2638" type="#_x0000_t32" style="position:absolute;left:2577;top:6978;width:1588;height:4991;flip:y" o:connectortype="straight">
                <v:stroke endarrow="block"/>
              </v:shape>
              <v:shape id="_x0000_s2639" type="#_x0000_t202" style="position:absolute;left:3967;top:5974;width:4070;height:319">
                <v:textbox>
                  <w:txbxContent>
                    <w:p w14:paraId="36058A1A" w14:textId="77777777" w:rsidR="00467F89" w:rsidRPr="00A8674E" w:rsidRDefault="00467F89" w:rsidP="004F3255">
                      <w:pPr>
                        <w:pStyle w:val="Corpsdetexte2"/>
                        <w:rPr>
                          <w:del w:id="1906" w:author="GIRAUD Christian" w:date="2014-06-06T16:49:00Z"/>
                          <w:lang w:val="fr-FR" w:eastAsia="fr-FR"/>
                        </w:rPr>
                      </w:pPr>
                      <w:del w:id="1907" w:author="GIRAUD Christian" w:date="2014-06-06T16:49:00Z">
                        <w:r w:rsidRPr="00A8674E">
                          <w:rPr>
                            <w:lang w:val="fr-FR" w:eastAsia="fr-FR"/>
                          </w:rPr>
                          <w:delText>To Position Train</w:delText>
                        </w:r>
                      </w:del>
                    </w:p>
                  </w:txbxContent>
                </v:textbox>
              </v:shape>
              <v:group id="_x0000_s2640" style="position:absolute;left:2361;top:11877;width:216;height:184" coordorigin="3098,765" coordsize="218,184">
                <v:rect id="_x0000_s2641" style="position:absolute;left:3098;top:765;width:218;height:184"/>
                <v:shape id="_x0000_s2642" type="#_x0000_t32" style="position:absolute;left:3098;top:857;width:218;height:1" o:connectortype="straight">
                  <v:stroke endarrow="block"/>
                </v:shape>
              </v:group>
              <v:shape id="_x0000_s2643" type="#_x0000_t32" style="position:absolute;left:7165;top:9506;width:2180;height:2" o:connectortype="straight"/>
              <v:group id="_x0000_s2644" style="position:absolute;left:9345;top:9455;width:216;height:182" coordorigin="3098,765" coordsize="218,184">
                <v:rect id="_x0000_s2645" style="position:absolute;left:3098;top:765;width:218;height:184"/>
                <v:shape id="_x0000_s2646" type="#_x0000_t32" style="position:absolute;left:3098;top:857;width:218;height:1" o:connectortype="straight">
                  <v:stroke endarrow="block"/>
                </v:shape>
              </v:group>
              <v:shape id="_x0000_s2647" type="#_x0000_t32" style="position:absolute;left:2577;top:6997;width:1588;height:368;flip:y" o:connectortype="straight"/>
              <v:shape id="_x0000_s2648" type="#_x0000_t202" style="position:absolute;left:8002;top:9141;width:1240;height:224" stroked="f">
                <v:textbox style="mso-next-textbox:#_x0000_s2648">
                  <w:txbxContent>
                    <w:p w14:paraId="601F2917" w14:textId="77777777" w:rsidR="00467F89" w:rsidRPr="0086649D" w:rsidRDefault="00467F89" w:rsidP="004F3255">
                      <w:pPr>
                        <w:spacing w:line="240" w:lineRule="auto"/>
                        <w:jc w:val="right"/>
                        <w:rPr>
                          <w:del w:id="1908" w:author="GIRAUD Christian" w:date="2014-06-06T16:49:00Z"/>
                          <w:rFonts w:ascii="Alstom" w:hAnsi="Alstom"/>
                          <w:sz w:val="16"/>
                          <w:szCs w:val="16"/>
                          <w:lang w:val="fr-FR"/>
                        </w:rPr>
                      </w:pPr>
                      <w:del w:id="1909" w:author="GIRAUD Christian" w:date="2014-06-06T16:49:00Z">
                        <w:r>
                          <w:rPr>
                            <w:rFonts w:ascii="Alstom" w:hAnsi="Alstom"/>
                            <w:sz w:val="16"/>
                            <w:szCs w:val="16"/>
                            <w:lang w:val="fr-FR"/>
                          </w:rPr>
                          <w:delText>Train Position &amp; Speed</w:delText>
                        </w:r>
                      </w:del>
                    </w:p>
                  </w:txbxContent>
                </v:textbox>
              </v:shape>
              <v:shape id="_x0000_s2649" type="#_x0000_t202" style="position:absolute;left:4091;top:7365;width:1197;height:224" stroked="f">
                <v:textbox style="mso-next-textbox:#_x0000_s2649">
                  <w:txbxContent>
                    <w:p w14:paraId="70932854" w14:textId="77777777" w:rsidR="00467F89" w:rsidRPr="0086649D" w:rsidRDefault="00467F89" w:rsidP="004F3255">
                      <w:pPr>
                        <w:spacing w:line="240" w:lineRule="auto"/>
                        <w:jc w:val="right"/>
                        <w:rPr>
                          <w:del w:id="1910" w:author="GIRAUD Christian" w:date="2014-06-06T16:49:00Z"/>
                          <w:rFonts w:ascii="Alstom" w:hAnsi="Alstom"/>
                          <w:sz w:val="16"/>
                          <w:szCs w:val="16"/>
                          <w:lang w:val="fr-FR"/>
                        </w:rPr>
                      </w:pPr>
                      <w:del w:id="1911" w:author="GIRAUD Christian" w:date="2014-06-06T16:49:00Z">
                        <w:r>
                          <w:rPr>
                            <w:rFonts w:ascii="Alstom" w:hAnsi="Alstom"/>
                            <w:sz w:val="16"/>
                            <w:szCs w:val="16"/>
                            <w:lang w:val="fr-FR"/>
                          </w:rPr>
                          <w:delText>Synchro Odo / Balise</w:delText>
                        </w:r>
                      </w:del>
                    </w:p>
                  </w:txbxContent>
                </v:textbox>
              </v:shape>
              <v:shape id="_x0000_s2650" type="#_x0000_t32" style="position:absolute;left:2361;top:6376;width:7200;height:1;flip:x y" o:connectortype="straight"/>
              <v:shape id="_x0000_s2651" type="#_x0000_t202" style="position:absolute;left:2647;top:7699;width:942;height:404" stroked="f">
                <v:textbox style="mso-next-textbox:#_x0000_s2651">
                  <w:txbxContent>
                    <w:p w14:paraId="1C3273FA" w14:textId="77777777" w:rsidR="00467F89" w:rsidRDefault="00467F89" w:rsidP="004F3255">
                      <w:pPr>
                        <w:spacing w:line="240" w:lineRule="auto"/>
                        <w:jc w:val="center"/>
                        <w:rPr>
                          <w:del w:id="1912" w:author="GIRAUD Christian" w:date="2014-06-06T16:49:00Z"/>
                          <w:rFonts w:ascii="Alstom" w:hAnsi="Alstom"/>
                          <w:sz w:val="16"/>
                          <w:szCs w:val="16"/>
                          <w:lang w:val="fr-FR"/>
                        </w:rPr>
                      </w:pPr>
                      <w:del w:id="1913" w:author="GIRAUD Christian" w:date="2014-06-06T16:49:00Z">
                        <w:r>
                          <w:rPr>
                            <w:rFonts w:ascii="Alstom" w:hAnsi="Alstom"/>
                            <w:sz w:val="16"/>
                            <w:szCs w:val="16"/>
                            <w:lang w:val="fr-FR"/>
                          </w:rPr>
                          <w:delText>Linking and</w:delText>
                        </w:r>
                      </w:del>
                    </w:p>
                    <w:p w14:paraId="56980633" w14:textId="77777777" w:rsidR="00467F89" w:rsidRPr="0086649D" w:rsidRDefault="00467F89" w:rsidP="004F3255">
                      <w:pPr>
                        <w:spacing w:line="240" w:lineRule="auto"/>
                        <w:jc w:val="center"/>
                        <w:rPr>
                          <w:del w:id="1914" w:author="GIRAUD Christian" w:date="2014-06-06T16:49:00Z"/>
                          <w:rFonts w:ascii="Alstom" w:hAnsi="Alstom"/>
                          <w:sz w:val="16"/>
                          <w:szCs w:val="16"/>
                          <w:lang w:val="fr-FR"/>
                        </w:rPr>
                      </w:pPr>
                      <w:del w:id="1915" w:author="GIRAUD Christian" w:date="2014-06-06T16:49:00Z">
                        <w:r>
                          <w:rPr>
                            <w:rFonts w:ascii="Alstom" w:hAnsi="Alstom"/>
                            <w:sz w:val="16"/>
                            <w:szCs w:val="16"/>
                            <w:lang w:val="fr-FR"/>
                          </w:rPr>
                          <w:delText>re-positionning</w:delText>
                        </w:r>
                      </w:del>
                    </w:p>
                  </w:txbxContent>
                </v:textbox>
              </v:shape>
              <v:group id="_x0000_s2652" style="position:absolute;left:2361;top:8023;width:216;height:184" coordorigin="3098,765" coordsize="218,184">
                <v:rect id="_x0000_s2653" style="position:absolute;left:3098;top:765;width:218;height:184"/>
                <v:shape id="_x0000_s2654" type="#_x0000_t32" style="position:absolute;left:3098;top:857;width:218;height:1" o:connectortype="straight">
                  <v:stroke endarrow="block"/>
                </v:shape>
              </v:group>
              <v:shape id="_x0000_s2655" type="#_x0000_t32" style="position:absolute;left:2577;top:8115;width:2497;height:874" o:connectortype="straight"/>
              <v:shape id="_x0000_s2656" type="#_x0000_t202" style="position:absolute;left:4001;top:7773;width:1376;height:1005" strokecolor="#00b0f0">
                <v:textbox style="mso-next-textbox:#_x0000_s2656">
                  <w:txbxContent>
                    <w:p w14:paraId="32B7850B" w14:textId="77777777" w:rsidR="00467F89" w:rsidRPr="004B718B" w:rsidRDefault="00467F89" w:rsidP="004F3255">
                      <w:pPr>
                        <w:spacing w:line="240" w:lineRule="auto"/>
                        <w:jc w:val="left"/>
                        <w:rPr>
                          <w:del w:id="1916" w:author="GIRAUD Christian" w:date="2014-06-06T16:49:00Z"/>
                          <w:rFonts w:ascii="Alstom" w:hAnsi="Alstom"/>
                          <w:b/>
                          <w:sz w:val="16"/>
                          <w:szCs w:val="16"/>
                        </w:rPr>
                      </w:pPr>
                      <w:del w:id="1917" w:author="GIRAUD Christian" w:date="2014-06-06T16:49:00Z">
                        <w:r w:rsidRPr="004B718B">
                          <w:rPr>
                            <w:rFonts w:ascii="Alstom" w:hAnsi="Alstom"/>
                            <w:b/>
                            <w:sz w:val="16"/>
                            <w:szCs w:val="16"/>
                          </w:rPr>
                          <w:delText xml:space="preserve">Linking </w:delText>
                        </w:r>
                        <w:r>
                          <w:rPr>
                            <w:rFonts w:ascii="Alstom" w:hAnsi="Alstom"/>
                            <w:b/>
                            <w:sz w:val="16"/>
                            <w:szCs w:val="16"/>
                          </w:rPr>
                          <w:delText xml:space="preserve">(input) </w:delText>
                        </w:r>
                        <w:r w:rsidRPr="004B718B">
                          <w:rPr>
                            <w:rFonts w:ascii="Alstom" w:hAnsi="Alstom"/>
                            <w:b/>
                            <w:sz w:val="16"/>
                            <w:szCs w:val="16"/>
                          </w:rPr>
                          <w:delText>:</w:delText>
                        </w:r>
                      </w:del>
                    </w:p>
                    <w:p w14:paraId="4577BAA8" w14:textId="77777777" w:rsidR="00467F89" w:rsidRDefault="00467F89" w:rsidP="004F3255">
                      <w:pPr>
                        <w:spacing w:line="240" w:lineRule="auto"/>
                        <w:jc w:val="left"/>
                        <w:rPr>
                          <w:del w:id="1918" w:author="GIRAUD Christian" w:date="2014-06-06T16:49:00Z"/>
                          <w:rFonts w:ascii="Alstom" w:hAnsi="Alstom"/>
                          <w:sz w:val="16"/>
                          <w:szCs w:val="16"/>
                        </w:rPr>
                      </w:pPr>
                      <w:del w:id="1919" w:author="GIRAUD Christian" w:date="2014-06-06T16:49:00Z">
                        <w:r>
                          <w:rPr>
                            <w:rFonts w:ascii="Alstom" w:hAnsi="Alstom"/>
                            <w:sz w:val="16"/>
                            <w:szCs w:val="16"/>
                          </w:rPr>
                          <w:delText>Id of next</w:delText>
                        </w:r>
                        <w:r w:rsidRPr="00172A83">
                          <w:rPr>
                            <w:rFonts w:ascii="Alstom" w:hAnsi="Alstom"/>
                            <w:sz w:val="16"/>
                            <w:szCs w:val="16"/>
                          </w:rPr>
                          <w:delText xml:space="preserve"> BG</w:delText>
                        </w:r>
                      </w:del>
                    </w:p>
                    <w:p w14:paraId="1D4099B2" w14:textId="77777777" w:rsidR="00467F89" w:rsidRDefault="00467F89" w:rsidP="004F3255">
                      <w:pPr>
                        <w:spacing w:line="240" w:lineRule="auto"/>
                        <w:jc w:val="left"/>
                        <w:rPr>
                          <w:del w:id="1920" w:author="GIRAUD Christian" w:date="2014-06-06T16:49:00Z"/>
                          <w:rFonts w:ascii="Alstom" w:hAnsi="Alstom"/>
                          <w:sz w:val="16"/>
                          <w:szCs w:val="16"/>
                        </w:rPr>
                      </w:pPr>
                      <w:del w:id="1921" w:author="GIRAUD Christian" w:date="2014-06-06T16:49:00Z">
                        <w:r>
                          <w:rPr>
                            <w:rFonts w:ascii="Alstom" w:hAnsi="Alstom"/>
                            <w:sz w:val="16"/>
                            <w:szCs w:val="16"/>
                          </w:rPr>
                          <w:delText xml:space="preserve">Distance </w:delText>
                        </w:r>
                        <w:r w:rsidRPr="00172A83">
                          <w:rPr>
                            <w:rFonts w:ascii="Alstom" w:hAnsi="Alstom"/>
                            <w:sz w:val="16"/>
                            <w:szCs w:val="16"/>
                          </w:rPr>
                          <w:delText xml:space="preserve"> </w:delText>
                        </w:r>
                        <w:r>
                          <w:rPr>
                            <w:rFonts w:ascii="Alstom" w:hAnsi="Alstom"/>
                            <w:sz w:val="16"/>
                            <w:szCs w:val="16"/>
                          </w:rPr>
                          <w:delText>to next</w:delText>
                        </w:r>
                        <w:r w:rsidRPr="00172A83">
                          <w:rPr>
                            <w:rFonts w:ascii="Alstom" w:hAnsi="Alstom"/>
                            <w:sz w:val="16"/>
                            <w:szCs w:val="16"/>
                          </w:rPr>
                          <w:delText xml:space="preserve"> BG</w:delText>
                        </w:r>
                      </w:del>
                    </w:p>
                    <w:p w14:paraId="52551343" w14:textId="77777777" w:rsidR="00467F89" w:rsidRDefault="00467F89" w:rsidP="004F3255">
                      <w:pPr>
                        <w:spacing w:line="240" w:lineRule="auto"/>
                        <w:jc w:val="left"/>
                        <w:rPr>
                          <w:del w:id="1922" w:author="GIRAUD Christian" w:date="2014-06-06T16:49:00Z"/>
                          <w:rFonts w:ascii="Alstom" w:hAnsi="Alstom"/>
                          <w:sz w:val="16"/>
                          <w:szCs w:val="16"/>
                        </w:rPr>
                      </w:pPr>
                      <w:del w:id="1923" w:author="GIRAUD Christian" w:date="2014-06-06T16:49:00Z">
                        <w:r>
                          <w:rPr>
                            <w:rFonts w:ascii="Alstom" w:hAnsi="Alstom"/>
                            <w:sz w:val="16"/>
                            <w:szCs w:val="16"/>
                          </w:rPr>
                          <w:delText>Orientation of next BG</w:delText>
                        </w:r>
                      </w:del>
                    </w:p>
                    <w:p w14:paraId="24D0C3C3" w14:textId="77777777" w:rsidR="00467F89" w:rsidRDefault="00467F89" w:rsidP="004F3255">
                      <w:pPr>
                        <w:spacing w:line="240" w:lineRule="auto"/>
                        <w:jc w:val="left"/>
                        <w:rPr>
                          <w:del w:id="1924" w:author="GIRAUD Christian" w:date="2014-06-06T16:49:00Z"/>
                          <w:rFonts w:ascii="Alstom" w:hAnsi="Alstom"/>
                          <w:sz w:val="16"/>
                          <w:szCs w:val="16"/>
                        </w:rPr>
                      </w:pPr>
                      <w:del w:id="1925" w:author="GIRAUD Christian" w:date="2014-06-06T16:49:00Z">
                        <w:r>
                          <w:rPr>
                            <w:rFonts w:ascii="Alstom" w:hAnsi="Alstom"/>
                            <w:sz w:val="16"/>
                            <w:szCs w:val="16"/>
                          </w:rPr>
                          <w:delText>(Q_LINKORIENTATION)</w:delText>
                        </w:r>
                      </w:del>
                    </w:p>
                    <w:p w14:paraId="77F2E22F" w14:textId="77777777" w:rsidR="00467F89" w:rsidRPr="00172A83" w:rsidRDefault="00467F89" w:rsidP="004F3255">
                      <w:pPr>
                        <w:spacing w:line="240" w:lineRule="auto"/>
                        <w:jc w:val="left"/>
                        <w:rPr>
                          <w:del w:id="1926" w:author="GIRAUD Christian" w:date="2014-06-06T16:49:00Z"/>
                          <w:rFonts w:ascii="Alstom" w:hAnsi="Alstom"/>
                          <w:sz w:val="16"/>
                          <w:szCs w:val="16"/>
                        </w:rPr>
                      </w:pPr>
                      <w:del w:id="1927" w:author="GIRAUD Christian" w:date="2014-06-06T16:49:00Z">
                        <w:r>
                          <w:rPr>
                            <w:rFonts w:ascii="Alstom" w:hAnsi="Alstom"/>
                            <w:sz w:val="16"/>
                            <w:szCs w:val="16"/>
                          </w:rPr>
                          <w:delText>Inaccuracy of next BG</w:delText>
                        </w:r>
                      </w:del>
                    </w:p>
                  </w:txbxContent>
                </v:textbox>
              </v:shape>
              <v:shape id="_x0000_s2657" type="#_x0000_t202" style="position:absolute;left:7389;top:10303;width:2131;height:1667" strokecolor="#0070c0">
                <v:textbox style="mso-next-textbox:#_x0000_s2657">
                  <w:txbxContent>
                    <w:p w14:paraId="05641F94" w14:textId="77777777" w:rsidR="00467F89" w:rsidRPr="004B718B" w:rsidRDefault="00467F89" w:rsidP="004F3255">
                      <w:pPr>
                        <w:spacing w:line="240" w:lineRule="auto"/>
                        <w:jc w:val="left"/>
                        <w:rPr>
                          <w:del w:id="1928" w:author="GIRAUD Christian" w:date="2014-06-06T16:49:00Z"/>
                          <w:rFonts w:ascii="Alstom" w:hAnsi="Alstom"/>
                          <w:b/>
                          <w:sz w:val="16"/>
                          <w:szCs w:val="16"/>
                        </w:rPr>
                      </w:pPr>
                      <w:del w:id="1929" w:author="GIRAUD Christian" w:date="2014-06-06T16:49:00Z">
                        <w:r w:rsidRPr="004B718B">
                          <w:rPr>
                            <w:rFonts w:ascii="Alstom" w:hAnsi="Alstom"/>
                            <w:b/>
                            <w:sz w:val="16"/>
                            <w:szCs w:val="16"/>
                          </w:rPr>
                          <w:delText xml:space="preserve">Positioning </w:delText>
                        </w:r>
                        <w:r>
                          <w:rPr>
                            <w:rFonts w:ascii="Alstom" w:hAnsi="Alstom"/>
                            <w:b/>
                            <w:sz w:val="16"/>
                            <w:szCs w:val="16"/>
                          </w:rPr>
                          <w:delText xml:space="preserve">(output) </w:delText>
                        </w:r>
                        <w:r w:rsidRPr="004B718B">
                          <w:rPr>
                            <w:rFonts w:ascii="Alstom" w:hAnsi="Alstom"/>
                            <w:b/>
                            <w:sz w:val="16"/>
                            <w:szCs w:val="16"/>
                          </w:rPr>
                          <w:delText>:</w:delText>
                        </w:r>
                      </w:del>
                    </w:p>
                    <w:p w14:paraId="6D1C2776" w14:textId="77777777" w:rsidR="00467F89" w:rsidRPr="00172A83" w:rsidRDefault="00467F89" w:rsidP="004F3255">
                      <w:pPr>
                        <w:spacing w:line="240" w:lineRule="auto"/>
                        <w:jc w:val="left"/>
                        <w:rPr>
                          <w:del w:id="1930" w:author="GIRAUD Christian" w:date="2014-06-06T16:49:00Z"/>
                          <w:rFonts w:ascii="Alstom" w:hAnsi="Alstom"/>
                          <w:sz w:val="16"/>
                          <w:szCs w:val="16"/>
                        </w:rPr>
                      </w:pPr>
                      <w:del w:id="1931" w:author="GIRAUD Christian" w:date="2014-06-06T16:49:00Z">
                        <w:r w:rsidRPr="00172A83">
                          <w:rPr>
                            <w:rFonts w:ascii="Alstom" w:hAnsi="Alstom"/>
                            <w:sz w:val="16"/>
                            <w:szCs w:val="16"/>
                          </w:rPr>
                          <w:delText>Id of last BG</w:delText>
                        </w:r>
                        <w:r>
                          <w:rPr>
                            <w:rFonts w:ascii="Alstom" w:hAnsi="Alstom"/>
                            <w:sz w:val="16"/>
                            <w:szCs w:val="16"/>
                          </w:rPr>
                          <w:delText xml:space="preserve"> (NID_LRBG)</w:delText>
                        </w:r>
                      </w:del>
                    </w:p>
                    <w:p w14:paraId="6C22CAA2" w14:textId="77777777" w:rsidR="00467F89" w:rsidRDefault="00467F89" w:rsidP="004F3255">
                      <w:pPr>
                        <w:spacing w:line="240" w:lineRule="auto"/>
                        <w:jc w:val="left"/>
                        <w:rPr>
                          <w:del w:id="1932" w:author="GIRAUD Christian" w:date="2014-06-06T16:49:00Z"/>
                          <w:rFonts w:ascii="Alstom" w:hAnsi="Alstom"/>
                          <w:sz w:val="16"/>
                          <w:szCs w:val="16"/>
                        </w:rPr>
                      </w:pPr>
                      <w:del w:id="1933" w:author="GIRAUD Christian" w:date="2014-06-06T16:49:00Z">
                        <w:r>
                          <w:rPr>
                            <w:rFonts w:ascii="Alstom" w:hAnsi="Alstom"/>
                            <w:sz w:val="16"/>
                            <w:szCs w:val="16"/>
                          </w:rPr>
                          <w:delText xml:space="preserve">Distance </w:delText>
                        </w:r>
                        <w:r w:rsidRPr="00172A83">
                          <w:rPr>
                            <w:rFonts w:ascii="Alstom" w:hAnsi="Alstom"/>
                            <w:sz w:val="16"/>
                            <w:szCs w:val="16"/>
                          </w:rPr>
                          <w:delText xml:space="preserve"> </w:delText>
                        </w:r>
                        <w:r>
                          <w:rPr>
                            <w:rFonts w:ascii="Alstom" w:hAnsi="Alstom"/>
                            <w:sz w:val="16"/>
                            <w:szCs w:val="16"/>
                          </w:rPr>
                          <w:delText>since LR</w:delText>
                        </w:r>
                        <w:r w:rsidRPr="00172A83">
                          <w:rPr>
                            <w:rFonts w:ascii="Alstom" w:hAnsi="Alstom"/>
                            <w:sz w:val="16"/>
                            <w:szCs w:val="16"/>
                          </w:rPr>
                          <w:delText>BG</w:delText>
                        </w:r>
                        <w:r>
                          <w:rPr>
                            <w:rFonts w:ascii="Alstom" w:hAnsi="Alstom"/>
                            <w:sz w:val="16"/>
                            <w:szCs w:val="16"/>
                          </w:rPr>
                          <w:delText xml:space="preserve"> (D_LRBG)</w:delText>
                        </w:r>
                      </w:del>
                    </w:p>
                    <w:p w14:paraId="0DC490EE" w14:textId="77777777" w:rsidR="00467F89" w:rsidRDefault="00467F89" w:rsidP="004F3255">
                      <w:pPr>
                        <w:spacing w:line="240" w:lineRule="auto"/>
                        <w:jc w:val="left"/>
                        <w:rPr>
                          <w:del w:id="1934" w:author="GIRAUD Christian" w:date="2014-06-06T16:49:00Z"/>
                          <w:rFonts w:ascii="Alstom" w:hAnsi="Alstom"/>
                          <w:sz w:val="16"/>
                          <w:szCs w:val="16"/>
                        </w:rPr>
                      </w:pPr>
                      <w:del w:id="1935" w:author="GIRAUD Christian" w:date="2014-06-06T16:49:00Z">
                        <w:r>
                          <w:rPr>
                            <w:rFonts w:ascii="Alstom" w:hAnsi="Alstom"/>
                            <w:sz w:val="16"/>
                            <w:szCs w:val="16"/>
                          </w:rPr>
                          <w:delText>Orientation of LR BG (Q_DIRLRBG)</w:delText>
                        </w:r>
                      </w:del>
                    </w:p>
                    <w:p w14:paraId="48F8B97A" w14:textId="77777777" w:rsidR="00467F89" w:rsidRDefault="00467F89" w:rsidP="004F3255">
                      <w:pPr>
                        <w:spacing w:line="240" w:lineRule="auto"/>
                        <w:jc w:val="left"/>
                        <w:rPr>
                          <w:del w:id="1936" w:author="GIRAUD Christian" w:date="2014-06-06T16:49:00Z"/>
                          <w:rFonts w:ascii="Alstom" w:hAnsi="Alstom"/>
                          <w:sz w:val="16"/>
                          <w:szCs w:val="16"/>
                        </w:rPr>
                      </w:pPr>
                      <w:del w:id="1937" w:author="GIRAUD Christian" w:date="2014-06-06T16:49:00Z">
                        <w:r>
                          <w:rPr>
                            <w:rFonts w:ascii="Alstom" w:hAnsi="Alstom"/>
                            <w:sz w:val="16"/>
                            <w:szCs w:val="16"/>
                          </w:rPr>
                          <w:delText>Train Position   related LRBG (Q_DLRBG)</w:delText>
                        </w:r>
                      </w:del>
                    </w:p>
                    <w:p w14:paraId="08F04DF2" w14:textId="77777777" w:rsidR="00467F89" w:rsidRDefault="00467F89" w:rsidP="004F3255">
                      <w:pPr>
                        <w:spacing w:line="240" w:lineRule="auto"/>
                        <w:jc w:val="left"/>
                        <w:rPr>
                          <w:del w:id="1938" w:author="GIRAUD Christian" w:date="2014-06-06T16:49:00Z"/>
                          <w:rFonts w:ascii="Alstom" w:hAnsi="Alstom"/>
                          <w:sz w:val="16"/>
                          <w:szCs w:val="16"/>
                        </w:rPr>
                      </w:pPr>
                      <w:del w:id="1939" w:author="GIRAUD Christian" w:date="2014-06-06T16:49:00Z">
                        <w:r>
                          <w:rPr>
                            <w:rFonts w:ascii="Alstom" w:hAnsi="Alstom"/>
                            <w:sz w:val="16"/>
                            <w:szCs w:val="16"/>
                          </w:rPr>
                          <w:delText>L_DOUBTOVER</w:delText>
                        </w:r>
                      </w:del>
                    </w:p>
                    <w:p w14:paraId="05EB017A" w14:textId="77777777" w:rsidR="00467F89" w:rsidRDefault="00467F89" w:rsidP="004F3255">
                      <w:pPr>
                        <w:spacing w:line="240" w:lineRule="auto"/>
                        <w:jc w:val="left"/>
                        <w:rPr>
                          <w:del w:id="1940" w:author="GIRAUD Christian" w:date="2014-06-06T16:49:00Z"/>
                          <w:rFonts w:ascii="Alstom" w:hAnsi="Alstom"/>
                          <w:sz w:val="16"/>
                          <w:szCs w:val="16"/>
                        </w:rPr>
                      </w:pPr>
                      <w:del w:id="1941" w:author="GIRAUD Christian" w:date="2014-06-06T16:49:00Z">
                        <w:r>
                          <w:rPr>
                            <w:rFonts w:ascii="Alstom" w:hAnsi="Alstom"/>
                            <w:sz w:val="16"/>
                            <w:szCs w:val="16"/>
                          </w:rPr>
                          <w:delText>L_DOUBTUNDER</w:delText>
                        </w:r>
                      </w:del>
                    </w:p>
                    <w:p w14:paraId="23A46084" w14:textId="77777777" w:rsidR="00467F89" w:rsidRDefault="00467F89" w:rsidP="004F3255">
                      <w:pPr>
                        <w:spacing w:line="240" w:lineRule="auto"/>
                        <w:jc w:val="left"/>
                        <w:rPr>
                          <w:del w:id="1942" w:author="GIRAUD Christian" w:date="2014-06-06T16:49:00Z"/>
                          <w:rFonts w:ascii="Alstom" w:hAnsi="Alstom"/>
                          <w:sz w:val="16"/>
                          <w:szCs w:val="16"/>
                        </w:rPr>
                      </w:pPr>
                      <w:del w:id="1943" w:author="GIRAUD Christian" w:date="2014-06-06T16:49:00Z">
                        <w:r>
                          <w:rPr>
                            <w:rFonts w:ascii="Alstom" w:hAnsi="Alstom"/>
                            <w:sz w:val="16"/>
                            <w:szCs w:val="16"/>
                          </w:rPr>
                          <w:delText>V_TRAIN</w:delText>
                        </w:r>
                      </w:del>
                    </w:p>
                    <w:p w14:paraId="74176E75" w14:textId="77777777" w:rsidR="00467F89" w:rsidRDefault="00467F89" w:rsidP="004F3255">
                      <w:pPr>
                        <w:spacing w:line="240" w:lineRule="auto"/>
                        <w:jc w:val="left"/>
                        <w:rPr>
                          <w:del w:id="1944" w:author="GIRAUD Christian" w:date="2014-06-06T16:49:00Z"/>
                          <w:rFonts w:ascii="Alstom" w:hAnsi="Alstom"/>
                          <w:sz w:val="16"/>
                          <w:szCs w:val="16"/>
                        </w:rPr>
                      </w:pPr>
                      <w:del w:id="1945" w:author="GIRAUD Christian" w:date="2014-06-06T16:49:00Z">
                        <w:r>
                          <w:rPr>
                            <w:rFonts w:ascii="Alstom" w:hAnsi="Alstom"/>
                            <w:sz w:val="16"/>
                            <w:szCs w:val="16"/>
                          </w:rPr>
                          <w:delText>Train Running related LRBG</w:delText>
                        </w:r>
                      </w:del>
                    </w:p>
                    <w:p w14:paraId="41F57BC9" w14:textId="77777777" w:rsidR="00467F89" w:rsidRDefault="00467F89" w:rsidP="004F3255">
                      <w:pPr>
                        <w:spacing w:line="240" w:lineRule="auto"/>
                        <w:jc w:val="left"/>
                        <w:rPr>
                          <w:del w:id="1946" w:author="GIRAUD Christian" w:date="2014-06-06T16:49:00Z"/>
                          <w:rFonts w:ascii="Alstom" w:hAnsi="Alstom"/>
                          <w:sz w:val="16"/>
                          <w:szCs w:val="16"/>
                        </w:rPr>
                      </w:pPr>
                      <w:del w:id="1947" w:author="GIRAUD Christian" w:date="2014-06-06T16:49:00Z">
                        <w:r>
                          <w:rPr>
                            <w:rFonts w:ascii="Alstom" w:hAnsi="Alstom"/>
                            <w:sz w:val="16"/>
                            <w:szCs w:val="16"/>
                          </w:rPr>
                          <w:delText xml:space="preserve">    (Q_DIRTRAIN)</w:delText>
                        </w:r>
                      </w:del>
                    </w:p>
                    <w:p w14:paraId="019A9C79" w14:textId="77777777" w:rsidR="00467F89" w:rsidRPr="00172A83" w:rsidRDefault="00467F89" w:rsidP="004F3255">
                      <w:pPr>
                        <w:spacing w:line="240" w:lineRule="auto"/>
                        <w:jc w:val="left"/>
                        <w:rPr>
                          <w:del w:id="1948" w:author="GIRAUD Christian" w:date="2014-06-06T16:49:00Z"/>
                          <w:rFonts w:ascii="Alstom" w:hAnsi="Alstom"/>
                          <w:sz w:val="16"/>
                          <w:szCs w:val="16"/>
                        </w:rPr>
                      </w:pPr>
                    </w:p>
                  </w:txbxContent>
                </v:textbox>
              </v:shape>
              <v:shape id="_x0000_s2658" type="#_x0000_t202" style="position:absolute;left:5074;top:8612;width:1632;height:755" strokeweight="1pt">
                <v:textbox>
                  <w:txbxContent>
                    <w:p w14:paraId="5584E53A" w14:textId="77777777" w:rsidR="00467F89" w:rsidRPr="00D162C8" w:rsidRDefault="00467F89" w:rsidP="004F3255">
                      <w:pPr>
                        <w:pStyle w:val="Corpsdetexte2"/>
                        <w:rPr>
                          <w:del w:id="1949" w:author="GIRAUD Christian" w:date="2014-06-06T16:49:00Z"/>
                          <w:lang w:eastAsia="fr-FR"/>
                        </w:rPr>
                      </w:pPr>
                      <w:del w:id="1950" w:author="GIRAUD Christian" w:date="2014-06-06T16:49:00Z">
                        <w:r>
                          <w:rPr>
                            <w:lang w:eastAsia="fr-FR"/>
                          </w:rPr>
                          <w:delText>To Up-date</w:delText>
                        </w:r>
                        <w:r w:rsidRPr="00D162C8">
                          <w:rPr>
                            <w:lang w:eastAsia="fr-FR"/>
                          </w:rPr>
                          <w:delText xml:space="preserve"> when overpassing linked balise</w:delText>
                        </w:r>
                      </w:del>
                    </w:p>
                  </w:txbxContent>
                </v:textbox>
              </v:shape>
              <v:shape id="_x0000_s2659" type="#_x0000_t32" style="position:absolute;left:2577;top:11683;width:2388;height:286;flip:x" o:connectortype="straight"/>
              <v:shape id="_x0000_s2660" type="#_x0000_t202" style="position:absolute;left:5013;top:9917;width:1632;height:856" strokeweight="1pt">
                <v:textbox>
                  <w:txbxContent>
                    <w:p w14:paraId="44DA3955" w14:textId="77777777" w:rsidR="00467F89" w:rsidRPr="00D162C8" w:rsidRDefault="00467F89" w:rsidP="004F3255">
                      <w:pPr>
                        <w:pStyle w:val="Corpsdetexte2"/>
                        <w:rPr>
                          <w:del w:id="1951" w:author="GIRAUD Christian" w:date="2014-06-06T16:49:00Z"/>
                          <w:lang w:eastAsia="fr-FR"/>
                        </w:rPr>
                      </w:pPr>
                      <w:del w:id="1952" w:author="GIRAUD Christian" w:date="2014-06-06T16:49:00Z">
                        <w:r>
                          <w:rPr>
                            <w:lang w:eastAsia="fr-FR"/>
                          </w:rPr>
                          <w:delText>To Up-date</w:delText>
                        </w:r>
                        <w:r w:rsidRPr="00D162C8">
                          <w:rPr>
                            <w:lang w:eastAsia="fr-FR"/>
                          </w:rPr>
                          <w:delText xml:space="preserve"> when overpassing re-positioning balise</w:delText>
                        </w:r>
                      </w:del>
                    </w:p>
                  </w:txbxContent>
                </v:textbox>
              </v:shape>
              <v:shape id="_x0000_s2661" type="#_x0000_t32" style="position:absolute;left:8455;top:9509;width:121;height:794;flip:x" o:connectortype="straight"/>
              <v:shape id="_x0000_s2662" type="#_x0000_t202" style="position:absolute;left:4965;top:11305;width:1632;height:756" strokeweight="1pt">
                <v:textbox>
                  <w:txbxContent>
                    <w:p w14:paraId="7068F76E" w14:textId="77777777" w:rsidR="00467F89" w:rsidRPr="00D162C8" w:rsidRDefault="00467F89" w:rsidP="004F3255">
                      <w:pPr>
                        <w:pStyle w:val="Corpsdetexte2"/>
                        <w:rPr>
                          <w:del w:id="1953" w:author="GIRAUD Christian" w:date="2014-06-06T16:49:00Z"/>
                          <w:lang w:eastAsia="fr-FR"/>
                        </w:rPr>
                      </w:pPr>
                      <w:del w:id="1954" w:author="GIRAUD Christian" w:date="2014-06-06T16:49:00Z">
                        <w:r>
                          <w:rPr>
                            <w:lang w:eastAsia="fr-FR"/>
                          </w:rPr>
                          <w:delText>To Up-date</w:delText>
                        </w:r>
                        <w:r w:rsidRPr="00D162C8">
                          <w:rPr>
                            <w:lang w:eastAsia="fr-FR"/>
                          </w:rPr>
                          <w:delText xml:space="preserve"> </w:delText>
                        </w:r>
                        <w:r>
                          <w:rPr>
                            <w:lang w:eastAsia="fr-FR"/>
                          </w:rPr>
                          <w:delText>at every real time cycle</w:delText>
                        </w:r>
                      </w:del>
                    </w:p>
                  </w:txbxContent>
                </v:textbox>
              </v:shape>
              <v:shape id="_x0000_s2663" type="#_x0000_t32" style="position:absolute;left:2577;top:8115;width:2436;height:2231" o:connectortype="straight"/>
              <v:shape id="_x0000_s2664" type="#_x0000_t32" style="position:absolute;left:6813;top:8996;width:344;height:1" o:connectortype="straight"/>
              <v:shape id="_x0000_s2665" type="#_x0000_t202" style="position:absolute;left:4165;top:6684;width:1632;height:588" strokeweight="1pt">
                <v:textbox>
                  <w:txbxContent>
                    <w:p w14:paraId="5C444DF8" w14:textId="77777777" w:rsidR="00467F89" w:rsidRPr="00D162C8" w:rsidRDefault="00467F89" w:rsidP="004F3255">
                      <w:pPr>
                        <w:pStyle w:val="Corpsdetexte2"/>
                        <w:rPr>
                          <w:del w:id="1955" w:author="GIRAUD Christian" w:date="2014-06-06T16:49:00Z"/>
                          <w:lang w:eastAsia="fr-FR"/>
                        </w:rPr>
                      </w:pPr>
                      <w:del w:id="1956" w:author="GIRAUD Christian" w:date="2014-06-06T16:49:00Z">
                        <w:r w:rsidRPr="00D162C8">
                          <w:rPr>
                            <w:lang w:eastAsia="fr-FR"/>
                          </w:rPr>
                          <w:delText>To Position when overpassing balise</w:delText>
                        </w:r>
                      </w:del>
                    </w:p>
                  </w:txbxContent>
                </v:textbox>
              </v:shape>
              <v:shape id="_x0000_s2666" type="#_x0000_t202" style="position:absolute;left:3373;top:9917;width:1424;height:720" strokecolor="#0070c0">
                <v:textbox style="mso-next-textbox:#_x0000_s2666">
                  <w:txbxContent>
                    <w:p w14:paraId="3D57EB31" w14:textId="77777777" w:rsidR="00467F89" w:rsidRPr="004B718B" w:rsidRDefault="00467F89" w:rsidP="004F3255">
                      <w:pPr>
                        <w:spacing w:line="240" w:lineRule="auto"/>
                        <w:jc w:val="left"/>
                        <w:rPr>
                          <w:del w:id="1957" w:author="GIRAUD Christian" w:date="2014-06-06T16:49:00Z"/>
                          <w:rFonts w:ascii="Alstom" w:hAnsi="Alstom"/>
                          <w:b/>
                          <w:sz w:val="16"/>
                          <w:szCs w:val="16"/>
                        </w:rPr>
                      </w:pPr>
                      <w:del w:id="1958" w:author="GIRAUD Christian" w:date="2014-06-06T16:49:00Z">
                        <w:r>
                          <w:rPr>
                            <w:rFonts w:ascii="Alstom" w:hAnsi="Alstom"/>
                            <w:b/>
                            <w:sz w:val="16"/>
                            <w:szCs w:val="16"/>
                          </w:rPr>
                          <w:delText>Re-</w:delText>
                        </w:r>
                        <w:r w:rsidRPr="004B718B">
                          <w:rPr>
                            <w:rFonts w:ascii="Alstom" w:hAnsi="Alstom"/>
                            <w:b/>
                            <w:sz w:val="16"/>
                            <w:szCs w:val="16"/>
                          </w:rPr>
                          <w:delText xml:space="preserve">Positioning </w:delText>
                        </w:r>
                        <w:r>
                          <w:rPr>
                            <w:rFonts w:ascii="Alstom" w:hAnsi="Alstom"/>
                            <w:b/>
                            <w:sz w:val="16"/>
                            <w:szCs w:val="16"/>
                          </w:rPr>
                          <w:delText xml:space="preserve">(input) </w:delText>
                        </w:r>
                        <w:r w:rsidRPr="004B718B">
                          <w:rPr>
                            <w:rFonts w:ascii="Alstom" w:hAnsi="Alstom"/>
                            <w:b/>
                            <w:sz w:val="16"/>
                            <w:szCs w:val="16"/>
                          </w:rPr>
                          <w:delText>:</w:delText>
                        </w:r>
                      </w:del>
                    </w:p>
                    <w:p w14:paraId="70E683AD" w14:textId="77777777" w:rsidR="00467F89" w:rsidRPr="00172A83" w:rsidRDefault="00467F89" w:rsidP="004F3255">
                      <w:pPr>
                        <w:spacing w:line="240" w:lineRule="auto"/>
                        <w:jc w:val="left"/>
                        <w:rPr>
                          <w:del w:id="1959" w:author="GIRAUD Christian" w:date="2014-06-06T16:49:00Z"/>
                          <w:rFonts w:ascii="Alstom" w:hAnsi="Alstom"/>
                          <w:sz w:val="16"/>
                          <w:szCs w:val="16"/>
                        </w:rPr>
                      </w:pPr>
                      <w:del w:id="1960" w:author="GIRAUD Christian" w:date="2014-06-06T16:49:00Z">
                        <w:r>
                          <w:rPr>
                            <w:rFonts w:ascii="Alstom" w:hAnsi="Alstom"/>
                            <w:sz w:val="16"/>
                            <w:szCs w:val="16"/>
                          </w:rPr>
                          <w:delText xml:space="preserve">Id of </w:delText>
                        </w:r>
                        <w:r w:rsidRPr="00172A83">
                          <w:rPr>
                            <w:rFonts w:ascii="Alstom" w:hAnsi="Alstom"/>
                            <w:sz w:val="16"/>
                            <w:szCs w:val="16"/>
                          </w:rPr>
                          <w:delText>BG</w:delText>
                        </w:r>
                      </w:del>
                    </w:p>
                    <w:p w14:paraId="56566B9F" w14:textId="77777777" w:rsidR="00467F89" w:rsidRDefault="00467F89" w:rsidP="004F3255">
                      <w:pPr>
                        <w:spacing w:line="240" w:lineRule="auto"/>
                        <w:jc w:val="left"/>
                        <w:rPr>
                          <w:del w:id="1961" w:author="GIRAUD Christian" w:date="2014-06-06T16:49:00Z"/>
                          <w:rFonts w:ascii="Alstom" w:hAnsi="Alstom"/>
                          <w:sz w:val="16"/>
                          <w:szCs w:val="16"/>
                        </w:rPr>
                      </w:pPr>
                      <w:del w:id="1962" w:author="GIRAUD Christian" w:date="2014-06-06T16:49:00Z">
                        <w:r>
                          <w:rPr>
                            <w:rFonts w:ascii="Alstom" w:hAnsi="Alstom"/>
                            <w:sz w:val="16"/>
                            <w:szCs w:val="16"/>
                          </w:rPr>
                          <w:delText xml:space="preserve">Distance </w:delText>
                        </w:r>
                        <w:r w:rsidRPr="00172A83">
                          <w:rPr>
                            <w:rFonts w:ascii="Alstom" w:hAnsi="Alstom"/>
                            <w:sz w:val="16"/>
                            <w:szCs w:val="16"/>
                          </w:rPr>
                          <w:delText xml:space="preserve"> </w:delText>
                        </w:r>
                        <w:r>
                          <w:rPr>
                            <w:rFonts w:ascii="Alstom" w:hAnsi="Alstom"/>
                            <w:sz w:val="16"/>
                            <w:szCs w:val="16"/>
                          </w:rPr>
                          <w:delText>to next</w:delText>
                        </w:r>
                        <w:r w:rsidRPr="00172A83">
                          <w:rPr>
                            <w:rFonts w:ascii="Alstom" w:hAnsi="Alstom"/>
                            <w:sz w:val="16"/>
                            <w:szCs w:val="16"/>
                          </w:rPr>
                          <w:delText xml:space="preserve"> BG</w:delText>
                        </w:r>
                      </w:del>
                    </w:p>
                    <w:p w14:paraId="4C6BA2A1" w14:textId="77777777" w:rsidR="00467F89" w:rsidRPr="00172A83" w:rsidRDefault="00467F89" w:rsidP="004F3255">
                      <w:pPr>
                        <w:spacing w:line="240" w:lineRule="auto"/>
                        <w:jc w:val="left"/>
                        <w:rPr>
                          <w:del w:id="1963" w:author="GIRAUD Christian" w:date="2014-06-06T16:49:00Z"/>
                          <w:rFonts w:ascii="Alstom" w:hAnsi="Alstom"/>
                          <w:sz w:val="16"/>
                          <w:szCs w:val="16"/>
                        </w:rPr>
                      </w:pPr>
                      <w:del w:id="1964" w:author="GIRAUD Christian" w:date="2014-06-06T16:49:00Z">
                        <w:r>
                          <w:rPr>
                            <w:rFonts w:ascii="Alstom" w:hAnsi="Alstom"/>
                            <w:sz w:val="16"/>
                            <w:szCs w:val="16"/>
                          </w:rPr>
                          <w:delText>Orientation of next BG</w:delText>
                        </w:r>
                      </w:del>
                    </w:p>
                  </w:txbxContent>
                </v:textbox>
              </v:shape>
              <v:shape id="_x0000_s2667" type="#_x0000_t202" style="position:absolute;left:2807;top:10773;width:1610;height:1000" strokecolor="#0070c0">
                <v:textbox style="mso-next-textbox:#_x0000_s2667">
                  <w:txbxContent>
                    <w:p w14:paraId="4AD73FA4" w14:textId="77777777" w:rsidR="00467F89" w:rsidRDefault="00467F89" w:rsidP="004F3255">
                      <w:pPr>
                        <w:spacing w:line="240" w:lineRule="auto"/>
                        <w:jc w:val="left"/>
                        <w:rPr>
                          <w:del w:id="1965" w:author="GIRAUD Christian" w:date="2014-06-06T16:49:00Z"/>
                          <w:rFonts w:ascii="Alstom" w:hAnsi="Alstom"/>
                          <w:b/>
                          <w:sz w:val="16"/>
                          <w:szCs w:val="16"/>
                          <w:lang w:val="fr-FR"/>
                        </w:rPr>
                      </w:pPr>
                      <w:del w:id="1966" w:author="GIRAUD Christian" w:date="2014-06-06T16:49:00Z">
                        <w:r w:rsidRPr="006D75E5">
                          <w:rPr>
                            <w:rFonts w:ascii="Alstom" w:hAnsi="Alstom"/>
                            <w:b/>
                            <w:sz w:val="16"/>
                            <w:szCs w:val="16"/>
                            <w:lang w:val="fr-FR"/>
                          </w:rPr>
                          <w:delText>Odometry (Input) :</w:delText>
                        </w:r>
                      </w:del>
                    </w:p>
                    <w:p w14:paraId="3EB16639" w14:textId="77777777" w:rsidR="00467F89" w:rsidRPr="006D75E5" w:rsidRDefault="00467F89" w:rsidP="004F3255">
                      <w:pPr>
                        <w:spacing w:line="240" w:lineRule="auto"/>
                        <w:jc w:val="left"/>
                        <w:rPr>
                          <w:del w:id="1967" w:author="GIRAUD Christian" w:date="2014-06-06T16:49:00Z"/>
                          <w:rFonts w:ascii="Alstom" w:hAnsi="Alstom"/>
                          <w:sz w:val="16"/>
                          <w:szCs w:val="16"/>
                        </w:rPr>
                      </w:pPr>
                      <w:del w:id="1968" w:author="GIRAUD Christian" w:date="2014-06-06T16:49:00Z">
                        <w:r w:rsidRPr="006D75E5">
                          <w:rPr>
                            <w:rFonts w:ascii="Alstom" w:hAnsi="Alstom"/>
                            <w:sz w:val="16"/>
                            <w:szCs w:val="16"/>
                          </w:rPr>
                          <w:delText>Counter Increasing</w:delText>
                        </w:r>
                      </w:del>
                    </w:p>
                    <w:p w14:paraId="36AB64E9" w14:textId="77777777" w:rsidR="00467F89" w:rsidRPr="006D75E5" w:rsidRDefault="00467F89" w:rsidP="004F3255">
                      <w:pPr>
                        <w:spacing w:line="240" w:lineRule="auto"/>
                        <w:jc w:val="left"/>
                        <w:rPr>
                          <w:del w:id="1969" w:author="GIRAUD Christian" w:date="2014-06-06T16:49:00Z"/>
                          <w:rFonts w:ascii="Alstom" w:hAnsi="Alstom"/>
                          <w:sz w:val="16"/>
                          <w:szCs w:val="16"/>
                        </w:rPr>
                      </w:pPr>
                      <w:del w:id="1970" w:author="GIRAUD Christian" w:date="2014-06-06T16:49:00Z">
                        <w:r w:rsidRPr="006D75E5">
                          <w:rPr>
                            <w:rFonts w:ascii="Alstom" w:hAnsi="Alstom"/>
                            <w:sz w:val="16"/>
                            <w:szCs w:val="16"/>
                          </w:rPr>
                          <w:delText>Counter decreasing</w:delText>
                        </w:r>
                      </w:del>
                    </w:p>
                    <w:p w14:paraId="684B0E11" w14:textId="77777777" w:rsidR="00467F89" w:rsidRDefault="00467F89" w:rsidP="004F3255">
                      <w:pPr>
                        <w:spacing w:line="240" w:lineRule="auto"/>
                        <w:jc w:val="left"/>
                        <w:rPr>
                          <w:del w:id="1971" w:author="GIRAUD Christian" w:date="2014-06-06T16:49:00Z"/>
                          <w:rFonts w:ascii="Alstom" w:hAnsi="Alstom"/>
                          <w:sz w:val="16"/>
                          <w:szCs w:val="16"/>
                        </w:rPr>
                      </w:pPr>
                      <w:del w:id="1972" w:author="GIRAUD Christian" w:date="2014-06-06T16:49:00Z">
                        <w:r w:rsidRPr="006D75E5">
                          <w:rPr>
                            <w:rFonts w:ascii="Alstom" w:hAnsi="Alstom"/>
                            <w:sz w:val="16"/>
                            <w:szCs w:val="16"/>
                          </w:rPr>
                          <w:delText>Counter stand</w:delText>
                        </w:r>
                        <w:r>
                          <w:rPr>
                            <w:rFonts w:ascii="Alstom" w:hAnsi="Alstom"/>
                            <w:sz w:val="16"/>
                            <w:szCs w:val="16"/>
                          </w:rPr>
                          <w:delText>still</w:delText>
                        </w:r>
                      </w:del>
                    </w:p>
                    <w:p w14:paraId="226790B2" w14:textId="77777777" w:rsidR="00467F89" w:rsidRDefault="00467F89" w:rsidP="004F3255">
                      <w:pPr>
                        <w:spacing w:line="240" w:lineRule="auto"/>
                        <w:jc w:val="left"/>
                        <w:rPr>
                          <w:del w:id="1973" w:author="GIRAUD Christian" w:date="2014-06-06T16:49:00Z"/>
                          <w:rFonts w:ascii="Alstom" w:hAnsi="Alstom"/>
                          <w:sz w:val="16"/>
                          <w:szCs w:val="16"/>
                        </w:rPr>
                      </w:pPr>
                      <w:del w:id="1974" w:author="GIRAUD Christian" w:date="2014-06-06T16:49:00Z">
                        <w:r>
                          <w:rPr>
                            <w:rFonts w:ascii="Alstom" w:hAnsi="Alstom"/>
                            <w:sz w:val="16"/>
                            <w:szCs w:val="16"/>
                          </w:rPr>
                          <w:delText>Counter value</w:delText>
                        </w:r>
                      </w:del>
                    </w:p>
                    <w:p w14:paraId="7A26D36E" w14:textId="77777777" w:rsidR="00467F89" w:rsidRPr="006D75E5" w:rsidRDefault="00467F89" w:rsidP="004F3255">
                      <w:pPr>
                        <w:spacing w:line="240" w:lineRule="auto"/>
                        <w:jc w:val="left"/>
                        <w:rPr>
                          <w:del w:id="1975" w:author="GIRAUD Christian" w:date="2014-06-06T16:49:00Z"/>
                          <w:rFonts w:ascii="Alstom" w:hAnsi="Alstom"/>
                          <w:sz w:val="16"/>
                          <w:szCs w:val="16"/>
                        </w:rPr>
                      </w:pPr>
                      <w:del w:id="1976" w:author="GIRAUD Christian" w:date="2014-06-06T16:49:00Z">
                        <w:r>
                          <w:rPr>
                            <w:rFonts w:ascii="Alstom" w:hAnsi="Alstom"/>
                            <w:sz w:val="16"/>
                            <w:szCs w:val="16"/>
                          </w:rPr>
                          <w:delText>Speed (V_TRAIN)</w:delText>
                        </w:r>
                      </w:del>
                    </w:p>
                  </w:txbxContent>
                </v:textbox>
              </v:shape>
              <v:group id="_x0000_s2668" style="position:absolute;left:2361;top:7272;width:216;height:184" coordorigin="3098,765" coordsize="218,184">
                <v:rect id="_x0000_s2669" style="position:absolute;left:3098;top:765;width:218;height:184"/>
                <v:shape id="_x0000_s2670" type="#_x0000_t32" style="position:absolute;left:3098;top:857;width:218;height:1" o:connectortype="straight">
                  <v:stroke endarrow="block"/>
                </v:shape>
              </v:group>
              <v:shape id="_x0000_s2671" type="#_x0000_t202" style="position:absolute;left:2577;top:6425;width:1297;height:721" strokecolor="#0070c0">
                <v:textbox style="mso-next-textbox:#_x0000_s2671">
                  <w:txbxContent>
                    <w:p w14:paraId="50A83FB7" w14:textId="77777777" w:rsidR="00467F89" w:rsidRPr="004B718B" w:rsidRDefault="00467F89" w:rsidP="004F3255">
                      <w:pPr>
                        <w:spacing w:line="240" w:lineRule="auto"/>
                        <w:jc w:val="left"/>
                        <w:rPr>
                          <w:del w:id="1977" w:author="GIRAUD Christian" w:date="2014-06-06T16:49:00Z"/>
                          <w:rFonts w:ascii="Alstom" w:hAnsi="Alstom"/>
                          <w:b/>
                          <w:sz w:val="16"/>
                          <w:szCs w:val="16"/>
                        </w:rPr>
                      </w:pPr>
                      <w:del w:id="1978" w:author="GIRAUD Christian" w:date="2014-06-06T16:49:00Z">
                        <w:r w:rsidRPr="004B718B">
                          <w:rPr>
                            <w:rFonts w:ascii="Alstom" w:hAnsi="Alstom"/>
                            <w:b/>
                            <w:sz w:val="16"/>
                            <w:szCs w:val="16"/>
                          </w:rPr>
                          <w:delText xml:space="preserve">Positioning </w:delText>
                        </w:r>
                        <w:r>
                          <w:rPr>
                            <w:rFonts w:ascii="Alstom" w:hAnsi="Alstom"/>
                            <w:b/>
                            <w:sz w:val="16"/>
                            <w:szCs w:val="16"/>
                          </w:rPr>
                          <w:delText xml:space="preserve">(input) </w:delText>
                        </w:r>
                        <w:r w:rsidRPr="004B718B">
                          <w:rPr>
                            <w:rFonts w:ascii="Alstom" w:hAnsi="Alstom"/>
                            <w:b/>
                            <w:sz w:val="16"/>
                            <w:szCs w:val="16"/>
                          </w:rPr>
                          <w:delText>:</w:delText>
                        </w:r>
                      </w:del>
                    </w:p>
                    <w:p w14:paraId="61A13BAD" w14:textId="77777777" w:rsidR="00467F89" w:rsidRPr="00172A83" w:rsidRDefault="00467F89" w:rsidP="004F3255">
                      <w:pPr>
                        <w:spacing w:line="240" w:lineRule="auto"/>
                        <w:jc w:val="left"/>
                        <w:rPr>
                          <w:del w:id="1979" w:author="GIRAUD Christian" w:date="2014-06-06T16:49:00Z"/>
                          <w:rFonts w:ascii="Alstom" w:hAnsi="Alstom"/>
                          <w:sz w:val="16"/>
                          <w:szCs w:val="16"/>
                        </w:rPr>
                      </w:pPr>
                      <w:del w:id="1980" w:author="GIRAUD Christian" w:date="2014-06-06T16:49:00Z">
                        <w:r w:rsidRPr="00172A83">
                          <w:rPr>
                            <w:rFonts w:ascii="Alstom" w:hAnsi="Alstom"/>
                            <w:sz w:val="16"/>
                            <w:szCs w:val="16"/>
                          </w:rPr>
                          <w:delText>Id of last BG</w:delText>
                        </w:r>
                      </w:del>
                    </w:p>
                    <w:p w14:paraId="017B40C8" w14:textId="77777777" w:rsidR="00467F89" w:rsidRDefault="00467F89" w:rsidP="004F3255">
                      <w:pPr>
                        <w:spacing w:line="240" w:lineRule="auto"/>
                        <w:jc w:val="left"/>
                        <w:rPr>
                          <w:del w:id="1981" w:author="GIRAUD Christian" w:date="2014-06-06T16:49:00Z"/>
                          <w:rFonts w:ascii="Alstom" w:hAnsi="Alstom"/>
                          <w:sz w:val="16"/>
                          <w:szCs w:val="16"/>
                        </w:rPr>
                      </w:pPr>
                      <w:del w:id="1982" w:author="GIRAUD Christian" w:date="2014-06-06T16:49:00Z">
                        <w:r>
                          <w:rPr>
                            <w:rFonts w:ascii="Alstom" w:hAnsi="Alstom"/>
                            <w:sz w:val="16"/>
                            <w:szCs w:val="16"/>
                          </w:rPr>
                          <w:delText xml:space="preserve">Distance </w:delText>
                        </w:r>
                        <w:r w:rsidRPr="00172A83">
                          <w:rPr>
                            <w:rFonts w:ascii="Alstom" w:hAnsi="Alstom"/>
                            <w:sz w:val="16"/>
                            <w:szCs w:val="16"/>
                          </w:rPr>
                          <w:delText xml:space="preserve"> </w:delText>
                        </w:r>
                        <w:r>
                          <w:rPr>
                            <w:rFonts w:ascii="Alstom" w:hAnsi="Alstom"/>
                            <w:sz w:val="16"/>
                            <w:szCs w:val="16"/>
                          </w:rPr>
                          <w:delText>since</w:delText>
                        </w:r>
                        <w:r w:rsidRPr="00172A83">
                          <w:rPr>
                            <w:rFonts w:ascii="Alstom" w:hAnsi="Alstom"/>
                            <w:sz w:val="16"/>
                            <w:szCs w:val="16"/>
                          </w:rPr>
                          <w:delText xml:space="preserve"> last BG</w:delText>
                        </w:r>
                      </w:del>
                    </w:p>
                    <w:p w14:paraId="7070DF77" w14:textId="77777777" w:rsidR="00467F89" w:rsidRPr="00172A83" w:rsidRDefault="00467F89" w:rsidP="004F3255">
                      <w:pPr>
                        <w:spacing w:line="240" w:lineRule="auto"/>
                        <w:jc w:val="left"/>
                        <w:rPr>
                          <w:del w:id="1983" w:author="GIRAUD Christian" w:date="2014-06-06T16:49:00Z"/>
                          <w:rFonts w:ascii="Alstom" w:hAnsi="Alstom"/>
                          <w:sz w:val="16"/>
                          <w:szCs w:val="16"/>
                        </w:rPr>
                      </w:pPr>
                      <w:del w:id="1984" w:author="GIRAUD Christian" w:date="2014-06-06T16:49:00Z">
                        <w:r>
                          <w:rPr>
                            <w:rFonts w:ascii="Alstom" w:hAnsi="Alstom"/>
                            <w:sz w:val="16"/>
                            <w:szCs w:val="16"/>
                          </w:rPr>
                          <w:delText>Orientation of last BG</w:delText>
                        </w:r>
                      </w:del>
                    </w:p>
                  </w:txbxContent>
                </v:textbox>
              </v:shape>
              <v:group id="_x0000_s2672" style="position:absolute;left:5732;top:6869;width:216;height:180" coordorigin="8992,2769" coordsize="217,183">
                <v:rect id="_x0000_s2673" style="position:absolute;left:8992;top:2769;width:217;height:183"/>
                <v:shape id="_x0000_s2674" type="#_x0000_t32" style="position:absolute;left:8992;top:2861;width:217;height:1" o:connectortype="straight">
                  <v:stroke startarrow="block" endarrow="block"/>
                </v:shape>
              </v:group>
              <v:group id="_x0000_s2675" style="position:absolute;left:6490;top:11578;width:216;height:179" coordorigin="8992,2769" coordsize="217,183">
                <v:rect id="_x0000_s2676" style="position:absolute;left:8992;top:2769;width:217;height:183"/>
                <v:shape id="_x0000_s2677" type="#_x0000_t32" style="position:absolute;left:8992;top:2861;width:217;height:1" o:connectortype="straight">
                  <v:stroke startarrow="block" endarrow="block"/>
                </v:shape>
              </v:group>
              <v:group id="_x0000_s2678" style="position:absolute;left:6554;top:10261;width:216;height:181" coordorigin="8992,2769" coordsize="217,183">
                <v:rect id="_x0000_s2679" style="position:absolute;left:8992;top:2769;width:217;height:183"/>
                <v:shape id="_x0000_s2680" type="#_x0000_t32" style="position:absolute;left:8992;top:2861;width:217;height:1" o:connectortype="straight">
                  <v:stroke startarrow="block" endarrow="block"/>
                </v:shape>
              </v:group>
              <v:group id="_x0000_s2681" style="position:absolute;left:6597;top:8907;width:216;height:180" coordorigin="8992,2769" coordsize="217,183">
                <v:rect id="_x0000_s2682" style="position:absolute;left:8992;top:2769;width:217;height:183"/>
                <v:shape id="_x0000_s2683" type="#_x0000_t32" style="position:absolute;left:8992;top:2861;width:217;height:1" o:connectortype="straight">
                  <v:stroke startarrow="block" endarrow="block"/>
                </v:shape>
              </v:group>
              <v:shape id="_x0000_s2684" type="#_x0000_t32" style="position:absolute;left:7157;top:6960;width:8;height:4708;flip:x" o:connectortype="straight" strokeweight="1.5pt"/>
              <v:shape id="_x0000_s2685" type="#_x0000_t32" style="position:absolute;left:5948;top:6960;width:1209;height:16" o:connectortype="straight"/>
              <v:shape id="_x0000_s2686" type="#_x0000_t32" style="position:absolute;left:6706;top:11668;width:459;height:1" o:connectortype="straight"/>
              <v:shape id="_x0000_s2687" type="#_x0000_t32" style="position:absolute;left:6706;top:10345;width:451;height:1" o:connectortype="straight"/>
              <w10:wrap type="none"/>
              <w10:anchorlock/>
            </v:group>
          </w:pict>
        </w:r>
      </w:del>
    </w:p>
    <w:p w14:paraId="6B908DA6" w14:textId="77777777" w:rsidR="00D113CE" w:rsidRDefault="00D113CE" w:rsidP="00F54EFE">
      <w:pPr>
        <w:ind w:left="851" w:hanging="851"/>
        <w:jc w:val="left"/>
        <w:rPr>
          <w:ins w:id="1985" w:author="GIRAUD Christian" w:date="2014-06-06T16:49:00Z"/>
        </w:rPr>
      </w:pPr>
      <w:ins w:id="1986" w:author="GIRAUD Christian" w:date="2014-06-06T16:49:00Z">
        <w:r>
          <w:rPr>
            <w:noProof/>
            <w:lang w:val="fr-FR"/>
          </w:rPr>
        </w:r>
        <w:r w:rsidR="00DE0D1E">
          <w:pict w14:anchorId="073BC08F">
            <v:group id="_x0000_s2086" editas="canvas" style="width:495pt;height:466.35pt;mso-position-horizontal-relative:char;mso-position-vertical-relative:line" coordorigin="2361,5849" coordsize="7200,6783">
              <o:lock v:ext="edit" aspectratio="t"/>
              <v:shape id="_x0000_s2085" type="#_x0000_t75" style="position:absolute;left:2361;top:5849;width:7200;height:6783" o:preferrelative="f" stroked="t" strokecolor="#8064a2">
                <v:fill o:detectmouseclick="t"/>
                <v:path o:extrusionok="t" o:connecttype="none"/>
                <o:lock v:ext="edit" text="t"/>
              </v:shape>
              <v:shape id="_x0000_s2158" type="#_x0000_t32" style="position:absolute;left:2577;top:6978;width:1588;height:4991;flip:y" o:connectortype="straight">
                <v:stroke endarrow="block"/>
              </v:shape>
              <v:shape id="_x0000_s2089" type="#_x0000_t202" style="position:absolute;left:3967;top:5974;width:4070;height:319" stroked="f">
                <v:textbox style="mso-next-textbox:#_x0000_s2089">
                  <w:txbxContent>
                    <w:p w14:paraId="49BEDD83" w14:textId="77777777" w:rsidR="009776C3" w:rsidRPr="00A8674E" w:rsidRDefault="009776C3" w:rsidP="004F3255">
                      <w:pPr>
                        <w:pStyle w:val="Corpsdetexte2"/>
                        <w:rPr>
                          <w:ins w:id="1987" w:author="GIRAUD Christian" w:date="2014-06-06T16:49:00Z"/>
                          <w:lang w:val="fr-FR" w:eastAsia="fr-FR"/>
                        </w:rPr>
                      </w:pPr>
                      <w:ins w:id="1988" w:author="GIRAUD Christian" w:date="2014-06-06T16:49:00Z">
                        <w:r w:rsidRPr="00A8674E">
                          <w:rPr>
                            <w:lang w:val="fr-FR" w:eastAsia="fr-FR"/>
                          </w:rPr>
                          <w:t>To Position Train</w:t>
                        </w:r>
                        <w:r>
                          <w:rPr>
                            <w:lang w:val="fr-FR" w:eastAsia="fr-FR"/>
                          </w:rPr>
                          <w:t xml:space="preserve">   A.8</w:t>
                        </w:r>
                      </w:ins>
                    </w:p>
                  </w:txbxContent>
                </v:textbox>
              </v:shape>
              <v:group id="_x0000_s2091" style="position:absolute;left:2361;top:11877;width:216;height:184" coordorigin="3098,765" coordsize="218,184">
                <v:rect id="_x0000_s2092" style="position:absolute;left:3098;top:765;width:218;height:184"/>
                <v:shape id="_x0000_s2093" type="#_x0000_t32" style="position:absolute;left:3098;top:857;width:218;height:1" o:connectortype="straight">
                  <v:stroke endarrow="block"/>
                </v:shape>
              </v:group>
              <v:shape id="_x0000_s2097" type="#_x0000_t32" style="position:absolute;left:7165;top:9506;width:2180;height:2" o:connectortype="straight"/>
              <v:group id="_x0000_s2098" style="position:absolute;left:9345;top:9455;width:216;height:182" coordorigin="3098,765" coordsize="218,184">
                <v:rect id="_x0000_s2099" style="position:absolute;left:3098;top:765;width:218;height:184"/>
                <v:shape id="_x0000_s2100" type="#_x0000_t32" style="position:absolute;left:3098;top:857;width:218;height:1" o:connectortype="straight">
                  <v:stroke endarrow="block"/>
                </v:shape>
              </v:group>
              <v:shape id="_x0000_s2109" type="#_x0000_t32" style="position:absolute;left:2577;top:6997;width:1588;height:368;flip:y" o:connectortype="straight"/>
              <v:shape id="_x0000_s2115" type="#_x0000_t202" style="position:absolute;left:8002;top:9141;width:1240;height:224" stroked="f">
                <v:textbox style="mso-next-textbox:#_x0000_s2115">
                  <w:txbxContent>
                    <w:p w14:paraId="798FB462" w14:textId="77777777" w:rsidR="009776C3" w:rsidRPr="0086649D" w:rsidRDefault="009776C3" w:rsidP="004F3255">
                      <w:pPr>
                        <w:spacing w:line="240" w:lineRule="auto"/>
                        <w:jc w:val="right"/>
                        <w:rPr>
                          <w:ins w:id="1989" w:author="GIRAUD Christian" w:date="2014-06-06T16:49:00Z"/>
                          <w:rFonts w:ascii="Alstom" w:hAnsi="Alstom"/>
                          <w:sz w:val="16"/>
                          <w:szCs w:val="16"/>
                          <w:lang w:val="fr-FR"/>
                        </w:rPr>
                      </w:pPr>
                      <w:ins w:id="1990" w:author="GIRAUD Christian" w:date="2014-06-06T16:49:00Z">
                        <w:r>
                          <w:rPr>
                            <w:rFonts w:ascii="Alstom" w:hAnsi="Alstom"/>
                            <w:sz w:val="16"/>
                            <w:szCs w:val="16"/>
                            <w:lang w:val="fr-FR"/>
                          </w:rPr>
                          <w:t>Train Position &amp; Speed</w:t>
                        </w:r>
                      </w:ins>
                    </w:p>
                  </w:txbxContent>
                </v:textbox>
              </v:shape>
              <v:shape id="_x0000_s2116" type="#_x0000_t202" style="position:absolute;left:4091;top:7365;width:1197;height:224" stroked="f">
                <v:textbox style="mso-next-textbox:#_x0000_s2116">
                  <w:txbxContent>
                    <w:p w14:paraId="636B9458" w14:textId="77777777" w:rsidR="009776C3" w:rsidRPr="0086649D" w:rsidRDefault="009776C3" w:rsidP="004F3255">
                      <w:pPr>
                        <w:spacing w:line="240" w:lineRule="auto"/>
                        <w:jc w:val="right"/>
                        <w:rPr>
                          <w:ins w:id="1991" w:author="GIRAUD Christian" w:date="2014-06-06T16:49:00Z"/>
                          <w:rFonts w:ascii="Alstom" w:hAnsi="Alstom"/>
                          <w:sz w:val="16"/>
                          <w:szCs w:val="16"/>
                          <w:lang w:val="fr-FR"/>
                        </w:rPr>
                      </w:pPr>
                      <w:ins w:id="1992" w:author="GIRAUD Christian" w:date="2014-06-06T16:49:00Z">
                        <w:r>
                          <w:rPr>
                            <w:rFonts w:ascii="Alstom" w:hAnsi="Alstom"/>
                            <w:sz w:val="16"/>
                            <w:szCs w:val="16"/>
                            <w:lang w:val="fr-FR"/>
                          </w:rPr>
                          <w:t>Synchro Odo / Balise</w:t>
                        </w:r>
                      </w:ins>
                    </w:p>
                  </w:txbxContent>
                </v:textbox>
              </v:shape>
              <v:shape id="_x0000_s2117" type="#_x0000_t32" style="position:absolute;left:2361;top:6376;width:7200;height:1;flip:x y" o:connectortype="straight"/>
              <v:shape id="_x0000_s2120" type="#_x0000_t202" style="position:absolute;left:2647;top:7699;width:942;height:404" stroked="f">
                <v:textbox style="mso-next-textbox:#_x0000_s2120">
                  <w:txbxContent>
                    <w:p w14:paraId="3E1EB168" w14:textId="77777777" w:rsidR="009776C3" w:rsidRDefault="009776C3" w:rsidP="004F3255">
                      <w:pPr>
                        <w:spacing w:line="240" w:lineRule="auto"/>
                        <w:jc w:val="center"/>
                        <w:rPr>
                          <w:ins w:id="1993" w:author="GIRAUD Christian" w:date="2014-06-06T16:49:00Z"/>
                          <w:rFonts w:ascii="Alstom" w:hAnsi="Alstom"/>
                          <w:sz w:val="16"/>
                          <w:szCs w:val="16"/>
                          <w:lang w:val="fr-FR"/>
                        </w:rPr>
                      </w:pPr>
                      <w:ins w:id="1994" w:author="GIRAUD Christian" w:date="2014-06-06T16:49:00Z">
                        <w:r>
                          <w:rPr>
                            <w:rFonts w:ascii="Alstom" w:hAnsi="Alstom"/>
                            <w:sz w:val="16"/>
                            <w:szCs w:val="16"/>
                            <w:lang w:val="fr-FR"/>
                          </w:rPr>
                          <w:t>Linking and</w:t>
                        </w:r>
                      </w:ins>
                    </w:p>
                    <w:p w14:paraId="3A88C098" w14:textId="77777777" w:rsidR="009776C3" w:rsidRPr="0086649D" w:rsidRDefault="009776C3" w:rsidP="004F3255">
                      <w:pPr>
                        <w:spacing w:line="240" w:lineRule="auto"/>
                        <w:jc w:val="center"/>
                        <w:rPr>
                          <w:ins w:id="1995" w:author="GIRAUD Christian" w:date="2014-06-06T16:49:00Z"/>
                          <w:rFonts w:ascii="Alstom" w:hAnsi="Alstom"/>
                          <w:sz w:val="16"/>
                          <w:szCs w:val="16"/>
                          <w:lang w:val="fr-FR"/>
                        </w:rPr>
                      </w:pPr>
                      <w:ins w:id="1996" w:author="GIRAUD Christian" w:date="2014-06-06T16:49:00Z">
                        <w:r>
                          <w:rPr>
                            <w:rFonts w:ascii="Alstom" w:hAnsi="Alstom"/>
                            <w:sz w:val="16"/>
                            <w:szCs w:val="16"/>
                            <w:lang w:val="fr-FR"/>
                          </w:rPr>
                          <w:t>re-positionning</w:t>
                        </w:r>
                      </w:ins>
                    </w:p>
                  </w:txbxContent>
                </v:textbox>
              </v:shape>
              <v:group id="_x0000_s2127" style="position:absolute;left:2361;top:8023;width:216;height:184" coordorigin="3098,765" coordsize="218,184">
                <v:rect id="_x0000_s2128" style="position:absolute;left:3098;top:765;width:218;height:184"/>
                <v:shape id="_x0000_s2129" type="#_x0000_t32" style="position:absolute;left:3098;top:857;width:218;height:1" o:connectortype="straight">
                  <v:stroke endarrow="block"/>
                </v:shape>
              </v:group>
              <v:shape id="_x0000_s2130" type="#_x0000_t32" style="position:absolute;left:2577;top:8115;width:2497;height:874" o:connectortype="straight"/>
              <v:shape id="_x0000_s2131" type="#_x0000_t202" style="position:absolute;left:4001;top:7773;width:1376;height:1005" strokecolor="#00b0f0">
                <v:textbox style="mso-next-textbox:#_x0000_s2131">
                  <w:txbxContent>
                    <w:p w14:paraId="68A6F4EB" w14:textId="77777777" w:rsidR="009776C3" w:rsidRPr="004B718B" w:rsidRDefault="009776C3" w:rsidP="004F3255">
                      <w:pPr>
                        <w:spacing w:line="240" w:lineRule="auto"/>
                        <w:jc w:val="left"/>
                        <w:rPr>
                          <w:ins w:id="1997" w:author="GIRAUD Christian" w:date="2014-06-06T16:49:00Z"/>
                          <w:rFonts w:ascii="Alstom" w:hAnsi="Alstom"/>
                          <w:b/>
                          <w:sz w:val="16"/>
                          <w:szCs w:val="16"/>
                        </w:rPr>
                      </w:pPr>
                      <w:ins w:id="1998" w:author="GIRAUD Christian" w:date="2014-06-06T16:49:00Z">
                        <w:r w:rsidRPr="004B718B">
                          <w:rPr>
                            <w:rFonts w:ascii="Alstom" w:hAnsi="Alstom"/>
                            <w:b/>
                            <w:sz w:val="16"/>
                            <w:szCs w:val="16"/>
                          </w:rPr>
                          <w:t xml:space="preserve">Linking </w:t>
                        </w:r>
                        <w:r>
                          <w:rPr>
                            <w:rFonts w:ascii="Alstom" w:hAnsi="Alstom"/>
                            <w:b/>
                            <w:sz w:val="16"/>
                            <w:szCs w:val="16"/>
                          </w:rPr>
                          <w:t xml:space="preserve">(input) </w:t>
                        </w:r>
                        <w:r w:rsidRPr="004B718B">
                          <w:rPr>
                            <w:rFonts w:ascii="Alstom" w:hAnsi="Alstom"/>
                            <w:b/>
                            <w:sz w:val="16"/>
                            <w:szCs w:val="16"/>
                          </w:rPr>
                          <w:t>:</w:t>
                        </w:r>
                      </w:ins>
                    </w:p>
                    <w:p w14:paraId="680EBD73" w14:textId="77777777" w:rsidR="009776C3" w:rsidRDefault="009776C3" w:rsidP="004F3255">
                      <w:pPr>
                        <w:spacing w:line="240" w:lineRule="auto"/>
                        <w:jc w:val="left"/>
                        <w:rPr>
                          <w:ins w:id="1999" w:author="GIRAUD Christian" w:date="2014-06-06T16:49:00Z"/>
                          <w:rFonts w:ascii="Alstom" w:hAnsi="Alstom"/>
                          <w:sz w:val="16"/>
                          <w:szCs w:val="16"/>
                        </w:rPr>
                      </w:pPr>
                      <w:ins w:id="2000" w:author="GIRAUD Christian" w:date="2014-06-06T16:49:00Z">
                        <w:r>
                          <w:rPr>
                            <w:rFonts w:ascii="Alstom" w:hAnsi="Alstom"/>
                            <w:sz w:val="16"/>
                            <w:szCs w:val="16"/>
                          </w:rPr>
                          <w:t>Id of next</w:t>
                        </w:r>
                        <w:r w:rsidRPr="00172A83">
                          <w:rPr>
                            <w:rFonts w:ascii="Alstom" w:hAnsi="Alstom"/>
                            <w:sz w:val="16"/>
                            <w:szCs w:val="16"/>
                          </w:rPr>
                          <w:t xml:space="preserve"> BG</w:t>
                        </w:r>
                      </w:ins>
                    </w:p>
                    <w:p w14:paraId="1886DC11" w14:textId="77777777" w:rsidR="009776C3" w:rsidRDefault="009776C3" w:rsidP="004F3255">
                      <w:pPr>
                        <w:spacing w:line="240" w:lineRule="auto"/>
                        <w:jc w:val="left"/>
                        <w:rPr>
                          <w:ins w:id="2001" w:author="GIRAUD Christian" w:date="2014-06-06T16:49:00Z"/>
                          <w:rFonts w:ascii="Alstom" w:hAnsi="Alstom"/>
                          <w:sz w:val="16"/>
                          <w:szCs w:val="16"/>
                        </w:rPr>
                      </w:pPr>
                      <w:ins w:id="2002" w:author="GIRAUD Christian" w:date="2014-06-06T16:49:00Z">
                        <w:r>
                          <w:rPr>
                            <w:rFonts w:ascii="Alstom" w:hAnsi="Alstom"/>
                            <w:sz w:val="16"/>
                            <w:szCs w:val="16"/>
                          </w:rPr>
                          <w:t xml:space="preserve">Distance </w:t>
                        </w:r>
                        <w:r w:rsidRPr="00172A83">
                          <w:rPr>
                            <w:rFonts w:ascii="Alstom" w:hAnsi="Alstom"/>
                            <w:sz w:val="16"/>
                            <w:szCs w:val="16"/>
                          </w:rPr>
                          <w:t xml:space="preserve"> </w:t>
                        </w:r>
                        <w:r>
                          <w:rPr>
                            <w:rFonts w:ascii="Alstom" w:hAnsi="Alstom"/>
                            <w:sz w:val="16"/>
                            <w:szCs w:val="16"/>
                          </w:rPr>
                          <w:t>to next</w:t>
                        </w:r>
                        <w:r w:rsidRPr="00172A83">
                          <w:rPr>
                            <w:rFonts w:ascii="Alstom" w:hAnsi="Alstom"/>
                            <w:sz w:val="16"/>
                            <w:szCs w:val="16"/>
                          </w:rPr>
                          <w:t xml:space="preserve"> BG</w:t>
                        </w:r>
                      </w:ins>
                    </w:p>
                    <w:p w14:paraId="08B53240" w14:textId="77777777" w:rsidR="009776C3" w:rsidRDefault="009776C3" w:rsidP="004F3255">
                      <w:pPr>
                        <w:spacing w:line="240" w:lineRule="auto"/>
                        <w:jc w:val="left"/>
                        <w:rPr>
                          <w:ins w:id="2003" w:author="GIRAUD Christian" w:date="2014-06-06T16:49:00Z"/>
                          <w:rFonts w:ascii="Alstom" w:hAnsi="Alstom"/>
                          <w:sz w:val="16"/>
                          <w:szCs w:val="16"/>
                        </w:rPr>
                      </w:pPr>
                      <w:ins w:id="2004" w:author="GIRAUD Christian" w:date="2014-06-06T16:49:00Z">
                        <w:r>
                          <w:rPr>
                            <w:rFonts w:ascii="Alstom" w:hAnsi="Alstom"/>
                            <w:sz w:val="16"/>
                            <w:szCs w:val="16"/>
                          </w:rPr>
                          <w:t>Orientation of next BG</w:t>
                        </w:r>
                      </w:ins>
                    </w:p>
                    <w:p w14:paraId="2A556BF6" w14:textId="77777777" w:rsidR="009776C3" w:rsidRDefault="009776C3" w:rsidP="004F3255">
                      <w:pPr>
                        <w:spacing w:line="240" w:lineRule="auto"/>
                        <w:jc w:val="left"/>
                        <w:rPr>
                          <w:ins w:id="2005" w:author="GIRAUD Christian" w:date="2014-06-06T16:49:00Z"/>
                          <w:rFonts w:ascii="Alstom" w:hAnsi="Alstom"/>
                          <w:sz w:val="16"/>
                          <w:szCs w:val="16"/>
                        </w:rPr>
                      </w:pPr>
                      <w:ins w:id="2006" w:author="GIRAUD Christian" w:date="2014-06-06T16:49:00Z">
                        <w:r>
                          <w:rPr>
                            <w:rFonts w:ascii="Alstom" w:hAnsi="Alstom"/>
                            <w:sz w:val="16"/>
                            <w:szCs w:val="16"/>
                          </w:rPr>
                          <w:t>(Q_LINKORIENTATION)</w:t>
                        </w:r>
                      </w:ins>
                    </w:p>
                    <w:p w14:paraId="2A1B8460" w14:textId="77777777" w:rsidR="009776C3" w:rsidRPr="00172A83" w:rsidRDefault="009776C3" w:rsidP="004F3255">
                      <w:pPr>
                        <w:spacing w:line="240" w:lineRule="auto"/>
                        <w:jc w:val="left"/>
                        <w:rPr>
                          <w:ins w:id="2007" w:author="GIRAUD Christian" w:date="2014-06-06T16:49:00Z"/>
                          <w:rFonts w:ascii="Alstom" w:hAnsi="Alstom"/>
                          <w:sz w:val="16"/>
                          <w:szCs w:val="16"/>
                        </w:rPr>
                      </w:pPr>
                      <w:ins w:id="2008" w:author="GIRAUD Christian" w:date="2014-06-06T16:49:00Z">
                        <w:r>
                          <w:rPr>
                            <w:rFonts w:ascii="Alstom" w:hAnsi="Alstom"/>
                            <w:sz w:val="16"/>
                            <w:szCs w:val="16"/>
                          </w:rPr>
                          <w:t>Inaccuracy of next BG</w:t>
                        </w:r>
                      </w:ins>
                    </w:p>
                  </w:txbxContent>
                </v:textbox>
              </v:shape>
              <v:shape id="_x0000_s2133" type="#_x0000_t202" style="position:absolute;left:7389;top:10303;width:2131;height:1667" strokecolor="#0070c0">
                <v:textbox style="mso-next-textbox:#_x0000_s2133">
                  <w:txbxContent>
                    <w:p w14:paraId="58772B82" w14:textId="77777777" w:rsidR="009776C3" w:rsidRPr="004B718B" w:rsidRDefault="009776C3" w:rsidP="004F3255">
                      <w:pPr>
                        <w:spacing w:line="240" w:lineRule="auto"/>
                        <w:jc w:val="left"/>
                        <w:rPr>
                          <w:ins w:id="2009" w:author="GIRAUD Christian" w:date="2014-06-06T16:49:00Z"/>
                          <w:rFonts w:ascii="Alstom" w:hAnsi="Alstom"/>
                          <w:b/>
                          <w:sz w:val="16"/>
                          <w:szCs w:val="16"/>
                        </w:rPr>
                      </w:pPr>
                      <w:ins w:id="2010" w:author="GIRAUD Christian" w:date="2014-06-06T16:49:00Z">
                        <w:r w:rsidRPr="004B718B">
                          <w:rPr>
                            <w:rFonts w:ascii="Alstom" w:hAnsi="Alstom"/>
                            <w:b/>
                            <w:sz w:val="16"/>
                            <w:szCs w:val="16"/>
                          </w:rPr>
                          <w:t xml:space="preserve">Positioning </w:t>
                        </w:r>
                        <w:r>
                          <w:rPr>
                            <w:rFonts w:ascii="Alstom" w:hAnsi="Alstom"/>
                            <w:b/>
                            <w:sz w:val="16"/>
                            <w:szCs w:val="16"/>
                          </w:rPr>
                          <w:t xml:space="preserve">(output) </w:t>
                        </w:r>
                        <w:r w:rsidRPr="004B718B">
                          <w:rPr>
                            <w:rFonts w:ascii="Alstom" w:hAnsi="Alstom"/>
                            <w:b/>
                            <w:sz w:val="16"/>
                            <w:szCs w:val="16"/>
                          </w:rPr>
                          <w:t>:</w:t>
                        </w:r>
                      </w:ins>
                    </w:p>
                    <w:p w14:paraId="6ECD0273" w14:textId="77777777" w:rsidR="009776C3" w:rsidRPr="00172A83" w:rsidRDefault="009776C3" w:rsidP="004F3255">
                      <w:pPr>
                        <w:spacing w:line="240" w:lineRule="auto"/>
                        <w:jc w:val="left"/>
                        <w:rPr>
                          <w:ins w:id="2011" w:author="GIRAUD Christian" w:date="2014-06-06T16:49:00Z"/>
                          <w:rFonts w:ascii="Alstom" w:hAnsi="Alstom"/>
                          <w:sz w:val="16"/>
                          <w:szCs w:val="16"/>
                        </w:rPr>
                      </w:pPr>
                      <w:ins w:id="2012" w:author="GIRAUD Christian" w:date="2014-06-06T16:49:00Z">
                        <w:r w:rsidRPr="00172A83">
                          <w:rPr>
                            <w:rFonts w:ascii="Alstom" w:hAnsi="Alstom"/>
                            <w:sz w:val="16"/>
                            <w:szCs w:val="16"/>
                          </w:rPr>
                          <w:t>Id of last BG</w:t>
                        </w:r>
                        <w:r>
                          <w:rPr>
                            <w:rFonts w:ascii="Alstom" w:hAnsi="Alstom"/>
                            <w:sz w:val="16"/>
                            <w:szCs w:val="16"/>
                          </w:rPr>
                          <w:t xml:space="preserve"> (NID_LRBG)</w:t>
                        </w:r>
                      </w:ins>
                    </w:p>
                    <w:p w14:paraId="49E3E904" w14:textId="77777777" w:rsidR="009776C3" w:rsidRDefault="009776C3" w:rsidP="004F3255">
                      <w:pPr>
                        <w:spacing w:line="240" w:lineRule="auto"/>
                        <w:jc w:val="left"/>
                        <w:rPr>
                          <w:ins w:id="2013" w:author="GIRAUD Christian" w:date="2014-06-06T16:49:00Z"/>
                          <w:rFonts w:ascii="Alstom" w:hAnsi="Alstom"/>
                          <w:sz w:val="16"/>
                          <w:szCs w:val="16"/>
                        </w:rPr>
                      </w:pPr>
                      <w:ins w:id="2014" w:author="GIRAUD Christian" w:date="2014-06-06T16:49:00Z">
                        <w:r>
                          <w:rPr>
                            <w:rFonts w:ascii="Alstom" w:hAnsi="Alstom"/>
                            <w:sz w:val="16"/>
                            <w:szCs w:val="16"/>
                          </w:rPr>
                          <w:t xml:space="preserve">Distance </w:t>
                        </w:r>
                        <w:r w:rsidRPr="00172A83">
                          <w:rPr>
                            <w:rFonts w:ascii="Alstom" w:hAnsi="Alstom"/>
                            <w:sz w:val="16"/>
                            <w:szCs w:val="16"/>
                          </w:rPr>
                          <w:t xml:space="preserve"> </w:t>
                        </w:r>
                        <w:r>
                          <w:rPr>
                            <w:rFonts w:ascii="Alstom" w:hAnsi="Alstom"/>
                            <w:sz w:val="16"/>
                            <w:szCs w:val="16"/>
                          </w:rPr>
                          <w:t>since LR</w:t>
                        </w:r>
                        <w:r w:rsidRPr="00172A83">
                          <w:rPr>
                            <w:rFonts w:ascii="Alstom" w:hAnsi="Alstom"/>
                            <w:sz w:val="16"/>
                            <w:szCs w:val="16"/>
                          </w:rPr>
                          <w:t>BG</w:t>
                        </w:r>
                        <w:r>
                          <w:rPr>
                            <w:rFonts w:ascii="Alstom" w:hAnsi="Alstom"/>
                            <w:sz w:val="16"/>
                            <w:szCs w:val="16"/>
                          </w:rPr>
                          <w:t xml:space="preserve"> (D_LRBG)</w:t>
                        </w:r>
                      </w:ins>
                    </w:p>
                    <w:p w14:paraId="476F2661" w14:textId="77777777" w:rsidR="009776C3" w:rsidRDefault="009776C3" w:rsidP="004F3255">
                      <w:pPr>
                        <w:spacing w:line="240" w:lineRule="auto"/>
                        <w:jc w:val="left"/>
                        <w:rPr>
                          <w:ins w:id="2015" w:author="GIRAUD Christian" w:date="2014-06-06T16:49:00Z"/>
                          <w:rFonts w:ascii="Alstom" w:hAnsi="Alstom"/>
                          <w:sz w:val="16"/>
                          <w:szCs w:val="16"/>
                        </w:rPr>
                      </w:pPr>
                      <w:ins w:id="2016" w:author="GIRAUD Christian" w:date="2014-06-06T16:49:00Z">
                        <w:r>
                          <w:rPr>
                            <w:rFonts w:ascii="Alstom" w:hAnsi="Alstom"/>
                            <w:sz w:val="16"/>
                            <w:szCs w:val="16"/>
                          </w:rPr>
                          <w:t>Orientation of LR BG (Q_DIRLRBG)</w:t>
                        </w:r>
                      </w:ins>
                    </w:p>
                    <w:p w14:paraId="0E202E9C" w14:textId="77777777" w:rsidR="009776C3" w:rsidRDefault="009776C3" w:rsidP="004F3255">
                      <w:pPr>
                        <w:spacing w:line="240" w:lineRule="auto"/>
                        <w:jc w:val="left"/>
                        <w:rPr>
                          <w:ins w:id="2017" w:author="GIRAUD Christian" w:date="2014-06-06T16:49:00Z"/>
                          <w:rFonts w:ascii="Alstom" w:hAnsi="Alstom"/>
                          <w:sz w:val="16"/>
                          <w:szCs w:val="16"/>
                        </w:rPr>
                      </w:pPr>
                      <w:ins w:id="2018" w:author="GIRAUD Christian" w:date="2014-06-06T16:49:00Z">
                        <w:r>
                          <w:rPr>
                            <w:rFonts w:ascii="Alstom" w:hAnsi="Alstom"/>
                            <w:sz w:val="16"/>
                            <w:szCs w:val="16"/>
                          </w:rPr>
                          <w:t>Train Position   related LRBG (Q_DLRBG)</w:t>
                        </w:r>
                      </w:ins>
                    </w:p>
                    <w:p w14:paraId="03A8C236" w14:textId="77777777" w:rsidR="009776C3" w:rsidRDefault="009776C3" w:rsidP="004F3255">
                      <w:pPr>
                        <w:spacing w:line="240" w:lineRule="auto"/>
                        <w:jc w:val="left"/>
                        <w:rPr>
                          <w:ins w:id="2019" w:author="GIRAUD Christian" w:date="2014-06-06T16:49:00Z"/>
                          <w:rFonts w:ascii="Alstom" w:hAnsi="Alstom"/>
                          <w:sz w:val="16"/>
                          <w:szCs w:val="16"/>
                        </w:rPr>
                      </w:pPr>
                      <w:ins w:id="2020" w:author="GIRAUD Christian" w:date="2014-06-06T16:49:00Z">
                        <w:r>
                          <w:rPr>
                            <w:rFonts w:ascii="Alstom" w:hAnsi="Alstom"/>
                            <w:sz w:val="16"/>
                            <w:szCs w:val="16"/>
                          </w:rPr>
                          <w:t>L_DOUBTOVER</w:t>
                        </w:r>
                      </w:ins>
                    </w:p>
                    <w:p w14:paraId="7C2F332F" w14:textId="77777777" w:rsidR="009776C3" w:rsidRDefault="009776C3" w:rsidP="004F3255">
                      <w:pPr>
                        <w:spacing w:line="240" w:lineRule="auto"/>
                        <w:jc w:val="left"/>
                        <w:rPr>
                          <w:ins w:id="2021" w:author="GIRAUD Christian" w:date="2014-06-06T16:49:00Z"/>
                          <w:rFonts w:ascii="Alstom" w:hAnsi="Alstom"/>
                          <w:sz w:val="16"/>
                          <w:szCs w:val="16"/>
                        </w:rPr>
                      </w:pPr>
                      <w:ins w:id="2022" w:author="GIRAUD Christian" w:date="2014-06-06T16:49:00Z">
                        <w:r>
                          <w:rPr>
                            <w:rFonts w:ascii="Alstom" w:hAnsi="Alstom"/>
                            <w:sz w:val="16"/>
                            <w:szCs w:val="16"/>
                          </w:rPr>
                          <w:t>L_DOUBTUNDER</w:t>
                        </w:r>
                      </w:ins>
                    </w:p>
                    <w:p w14:paraId="39CB7A4D" w14:textId="77777777" w:rsidR="009776C3" w:rsidRDefault="009776C3" w:rsidP="004F3255">
                      <w:pPr>
                        <w:spacing w:line="240" w:lineRule="auto"/>
                        <w:jc w:val="left"/>
                        <w:rPr>
                          <w:ins w:id="2023" w:author="GIRAUD Christian" w:date="2014-06-06T16:49:00Z"/>
                          <w:rFonts w:ascii="Alstom" w:hAnsi="Alstom"/>
                          <w:sz w:val="16"/>
                          <w:szCs w:val="16"/>
                        </w:rPr>
                      </w:pPr>
                      <w:ins w:id="2024" w:author="GIRAUD Christian" w:date="2014-06-06T16:49:00Z">
                        <w:r>
                          <w:rPr>
                            <w:rFonts w:ascii="Alstom" w:hAnsi="Alstom"/>
                            <w:sz w:val="16"/>
                            <w:szCs w:val="16"/>
                          </w:rPr>
                          <w:t>V_TRAIN</w:t>
                        </w:r>
                      </w:ins>
                    </w:p>
                    <w:p w14:paraId="4E1FA8EC" w14:textId="77777777" w:rsidR="009776C3" w:rsidRDefault="009776C3" w:rsidP="004F3255">
                      <w:pPr>
                        <w:spacing w:line="240" w:lineRule="auto"/>
                        <w:jc w:val="left"/>
                        <w:rPr>
                          <w:ins w:id="2025" w:author="GIRAUD Christian" w:date="2014-06-06T16:49:00Z"/>
                          <w:rFonts w:ascii="Alstom" w:hAnsi="Alstom"/>
                          <w:sz w:val="16"/>
                          <w:szCs w:val="16"/>
                        </w:rPr>
                      </w:pPr>
                      <w:ins w:id="2026" w:author="GIRAUD Christian" w:date="2014-06-06T16:49:00Z">
                        <w:r>
                          <w:rPr>
                            <w:rFonts w:ascii="Alstom" w:hAnsi="Alstom"/>
                            <w:sz w:val="16"/>
                            <w:szCs w:val="16"/>
                          </w:rPr>
                          <w:t>Train Running related LRBG</w:t>
                        </w:r>
                      </w:ins>
                    </w:p>
                    <w:p w14:paraId="2FA0547B" w14:textId="77777777" w:rsidR="009776C3" w:rsidRDefault="009776C3" w:rsidP="004F3255">
                      <w:pPr>
                        <w:spacing w:line="240" w:lineRule="auto"/>
                        <w:jc w:val="left"/>
                        <w:rPr>
                          <w:ins w:id="2027" w:author="GIRAUD Christian" w:date="2014-06-06T16:49:00Z"/>
                          <w:rFonts w:ascii="Alstom" w:hAnsi="Alstom"/>
                          <w:sz w:val="16"/>
                          <w:szCs w:val="16"/>
                        </w:rPr>
                      </w:pPr>
                      <w:ins w:id="2028" w:author="GIRAUD Christian" w:date="2014-06-06T16:49:00Z">
                        <w:r>
                          <w:rPr>
                            <w:rFonts w:ascii="Alstom" w:hAnsi="Alstom"/>
                            <w:sz w:val="16"/>
                            <w:szCs w:val="16"/>
                          </w:rPr>
                          <w:t xml:space="preserve">    (Q_DIRTRAIN)</w:t>
                        </w:r>
                      </w:ins>
                    </w:p>
                    <w:p w14:paraId="34D5B7FE" w14:textId="77777777" w:rsidR="009776C3" w:rsidRPr="00172A83" w:rsidRDefault="009776C3" w:rsidP="004F3255">
                      <w:pPr>
                        <w:spacing w:line="240" w:lineRule="auto"/>
                        <w:jc w:val="left"/>
                        <w:rPr>
                          <w:ins w:id="2029" w:author="GIRAUD Christian" w:date="2014-06-06T16:49:00Z"/>
                          <w:rFonts w:ascii="Alstom" w:hAnsi="Alstom"/>
                          <w:sz w:val="16"/>
                          <w:szCs w:val="16"/>
                        </w:rPr>
                      </w:pPr>
                    </w:p>
                  </w:txbxContent>
                </v:textbox>
              </v:shape>
              <v:shape id="_x0000_s2137" type="#_x0000_t202" style="position:absolute;left:5074;top:8612;width:1632;height:755" strokeweight="1pt">
                <v:textbox style="mso-next-textbox:#_x0000_s2137">
                  <w:txbxContent>
                    <w:p w14:paraId="584DBA0B" w14:textId="77777777" w:rsidR="009776C3" w:rsidRPr="00D162C8" w:rsidRDefault="009776C3" w:rsidP="004F3255">
                      <w:pPr>
                        <w:pStyle w:val="Corpsdetexte2"/>
                        <w:rPr>
                          <w:ins w:id="2030" w:author="GIRAUD Christian" w:date="2014-06-06T16:49:00Z"/>
                          <w:lang w:eastAsia="fr-FR"/>
                        </w:rPr>
                      </w:pPr>
                      <w:ins w:id="2031" w:author="GIRAUD Christian" w:date="2014-06-06T16:49:00Z">
                        <w:r>
                          <w:rPr>
                            <w:lang w:eastAsia="fr-FR"/>
                          </w:rPr>
                          <w:t>To Up-date</w:t>
                        </w:r>
                        <w:r w:rsidRPr="00D162C8">
                          <w:rPr>
                            <w:lang w:eastAsia="fr-FR"/>
                          </w:rPr>
                          <w:t xml:space="preserve"> when overpassing linked balise</w:t>
                        </w:r>
                      </w:ins>
                    </w:p>
                  </w:txbxContent>
                </v:textbox>
              </v:shape>
              <v:shape id="_x0000_s2139" type="#_x0000_t32" style="position:absolute;left:2577;top:11683;width:2388;height:286;flip:x" o:connectortype="straight"/>
              <v:shape id="_x0000_s2140" type="#_x0000_t202" style="position:absolute;left:5013;top:9917;width:1632;height:856" strokeweight="1pt">
                <v:textbox style="mso-next-textbox:#_x0000_s2140">
                  <w:txbxContent>
                    <w:p w14:paraId="13C3AEFF" w14:textId="77777777" w:rsidR="009776C3" w:rsidRPr="00D162C8" w:rsidRDefault="009776C3" w:rsidP="004F3255">
                      <w:pPr>
                        <w:pStyle w:val="Corpsdetexte2"/>
                        <w:rPr>
                          <w:ins w:id="2032" w:author="GIRAUD Christian" w:date="2014-06-06T16:49:00Z"/>
                          <w:lang w:eastAsia="fr-FR"/>
                        </w:rPr>
                      </w:pPr>
                      <w:ins w:id="2033" w:author="GIRAUD Christian" w:date="2014-06-06T16:49:00Z">
                        <w:r>
                          <w:rPr>
                            <w:lang w:eastAsia="fr-FR"/>
                          </w:rPr>
                          <w:t>To Up-date</w:t>
                        </w:r>
                        <w:r w:rsidRPr="00D162C8">
                          <w:rPr>
                            <w:lang w:eastAsia="fr-FR"/>
                          </w:rPr>
                          <w:t xml:space="preserve"> when overpassing re-positioning balise</w:t>
                        </w:r>
                      </w:ins>
                    </w:p>
                  </w:txbxContent>
                </v:textbox>
              </v:shape>
              <v:shape id="_x0000_s2141" type="#_x0000_t32" style="position:absolute;left:8455;top:9509;width:121;height:794;flip:x" o:connectortype="straight"/>
              <v:shape id="_x0000_s2142" type="#_x0000_t202" style="position:absolute;left:4965;top:11305;width:1632;height:756" strokeweight="1pt">
                <v:textbox style="mso-next-textbox:#_x0000_s2142">
                  <w:txbxContent>
                    <w:p w14:paraId="58493702" w14:textId="77777777" w:rsidR="009776C3" w:rsidRPr="00D162C8" w:rsidRDefault="009776C3" w:rsidP="004F3255">
                      <w:pPr>
                        <w:pStyle w:val="Corpsdetexte2"/>
                        <w:rPr>
                          <w:ins w:id="2034" w:author="GIRAUD Christian" w:date="2014-06-06T16:49:00Z"/>
                          <w:lang w:eastAsia="fr-FR"/>
                        </w:rPr>
                      </w:pPr>
                      <w:ins w:id="2035" w:author="GIRAUD Christian" w:date="2014-06-06T16:49:00Z">
                        <w:r>
                          <w:rPr>
                            <w:lang w:eastAsia="fr-FR"/>
                          </w:rPr>
                          <w:t>To Up-date</w:t>
                        </w:r>
                        <w:r w:rsidRPr="00D162C8">
                          <w:rPr>
                            <w:lang w:eastAsia="fr-FR"/>
                          </w:rPr>
                          <w:t xml:space="preserve"> </w:t>
                        </w:r>
                        <w:r>
                          <w:rPr>
                            <w:lang w:eastAsia="fr-FR"/>
                          </w:rPr>
                          <w:t>at every real time cycle</w:t>
                        </w:r>
                      </w:ins>
                    </w:p>
                  </w:txbxContent>
                </v:textbox>
              </v:shape>
              <v:shape id="_x0000_s2143" type="#_x0000_t32" style="position:absolute;left:2577;top:8115;width:2436;height:2231" o:connectortype="straight"/>
              <v:shape id="_x0000_s2144" type="#_x0000_t32" style="position:absolute;left:6813;top:8996;width:344;height:1" o:connectortype="straight"/>
              <v:shape id="_x0000_s2145" type="#_x0000_t202" style="position:absolute;left:4165;top:6684;width:1632;height:588" strokeweight="1pt">
                <v:textbox style="mso-next-textbox:#_x0000_s2145">
                  <w:txbxContent>
                    <w:p w14:paraId="4E398018" w14:textId="77777777" w:rsidR="009776C3" w:rsidRPr="00D162C8" w:rsidRDefault="009776C3" w:rsidP="004F3255">
                      <w:pPr>
                        <w:pStyle w:val="Corpsdetexte2"/>
                        <w:rPr>
                          <w:ins w:id="2036" w:author="GIRAUD Christian" w:date="2014-06-06T16:49:00Z"/>
                          <w:lang w:eastAsia="fr-FR"/>
                        </w:rPr>
                      </w:pPr>
                      <w:ins w:id="2037" w:author="GIRAUD Christian" w:date="2014-06-06T16:49:00Z">
                        <w:r w:rsidRPr="00D162C8">
                          <w:rPr>
                            <w:lang w:eastAsia="fr-FR"/>
                          </w:rPr>
                          <w:t>To Position when overpassing balise</w:t>
                        </w:r>
                      </w:ins>
                    </w:p>
                  </w:txbxContent>
                </v:textbox>
              </v:shape>
              <v:shape id="_x0000_s2136" type="#_x0000_t202" style="position:absolute;left:3373;top:9917;width:1424;height:720" strokecolor="#0070c0">
                <v:textbox style="mso-next-textbox:#_x0000_s2136">
                  <w:txbxContent>
                    <w:p w14:paraId="3E121C1D" w14:textId="77777777" w:rsidR="009776C3" w:rsidRPr="004B718B" w:rsidRDefault="009776C3" w:rsidP="004F3255">
                      <w:pPr>
                        <w:spacing w:line="240" w:lineRule="auto"/>
                        <w:jc w:val="left"/>
                        <w:rPr>
                          <w:ins w:id="2038" w:author="GIRAUD Christian" w:date="2014-06-06T16:49:00Z"/>
                          <w:rFonts w:ascii="Alstom" w:hAnsi="Alstom"/>
                          <w:b/>
                          <w:sz w:val="16"/>
                          <w:szCs w:val="16"/>
                        </w:rPr>
                      </w:pPr>
                      <w:ins w:id="2039" w:author="GIRAUD Christian" w:date="2014-06-06T16:49:00Z">
                        <w:r>
                          <w:rPr>
                            <w:rFonts w:ascii="Alstom" w:hAnsi="Alstom"/>
                            <w:b/>
                            <w:sz w:val="16"/>
                            <w:szCs w:val="16"/>
                          </w:rPr>
                          <w:t>Re-</w:t>
                        </w:r>
                        <w:r w:rsidRPr="004B718B">
                          <w:rPr>
                            <w:rFonts w:ascii="Alstom" w:hAnsi="Alstom"/>
                            <w:b/>
                            <w:sz w:val="16"/>
                            <w:szCs w:val="16"/>
                          </w:rPr>
                          <w:t xml:space="preserve">Positioning </w:t>
                        </w:r>
                        <w:r>
                          <w:rPr>
                            <w:rFonts w:ascii="Alstom" w:hAnsi="Alstom"/>
                            <w:b/>
                            <w:sz w:val="16"/>
                            <w:szCs w:val="16"/>
                          </w:rPr>
                          <w:t xml:space="preserve">(input) </w:t>
                        </w:r>
                        <w:r w:rsidRPr="004B718B">
                          <w:rPr>
                            <w:rFonts w:ascii="Alstom" w:hAnsi="Alstom"/>
                            <w:b/>
                            <w:sz w:val="16"/>
                            <w:szCs w:val="16"/>
                          </w:rPr>
                          <w:t>:</w:t>
                        </w:r>
                      </w:ins>
                    </w:p>
                    <w:p w14:paraId="57CD6BC9" w14:textId="77777777" w:rsidR="009776C3" w:rsidRPr="00172A83" w:rsidRDefault="009776C3" w:rsidP="004F3255">
                      <w:pPr>
                        <w:spacing w:line="240" w:lineRule="auto"/>
                        <w:jc w:val="left"/>
                        <w:rPr>
                          <w:ins w:id="2040" w:author="GIRAUD Christian" w:date="2014-06-06T16:49:00Z"/>
                          <w:rFonts w:ascii="Alstom" w:hAnsi="Alstom"/>
                          <w:sz w:val="16"/>
                          <w:szCs w:val="16"/>
                        </w:rPr>
                      </w:pPr>
                      <w:ins w:id="2041" w:author="GIRAUD Christian" w:date="2014-06-06T16:49:00Z">
                        <w:r>
                          <w:rPr>
                            <w:rFonts w:ascii="Alstom" w:hAnsi="Alstom"/>
                            <w:sz w:val="16"/>
                            <w:szCs w:val="16"/>
                          </w:rPr>
                          <w:t xml:space="preserve">Id of </w:t>
                        </w:r>
                        <w:r w:rsidRPr="00172A83">
                          <w:rPr>
                            <w:rFonts w:ascii="Alstom" w:hAnsi="Alstom"/>
                            <w:sz w:val="16"/>
                            <w:szCs w:val="16"/>
                          </w:rPr>
                          <w:t>BG</w:t>
                        </w:r>
                      </w:ins>
                    </w:p>
                    <w:p w14:paraId="7EACE365" w14:textId="77777777" w:rsidR="009776C3" w:rsidRDefault="009776C3" w:rsidP="004F3255">
                      <w:pPr>
                        <w:spacing w:line="240" w:lineRule="auto"/>
                        <w:jc w:val="left"/>
                        <w:rPr>
                          <w:ins w:id="2042" w:author="GIRAUD Christian" w:date="2014-06-06T16:49:00Z"/>
                          <w:rFonts w:ascii="Alstom" w:hAnsi="Alstom"/>
                          <w:sz w:val="16"/>
                          <w:szCs w:val="16"/>
                        </w:rPr>
                      </w:pPr>
                      <w:ins w:id="2043" w:author="GIRAUD Christian" w:date="2014-06-06T16:49:00Z">
                        <w:r>
                          <w:rPr>
                            <w:rFonts w:ascii="Alstom" w:hAnsi="Alstom"/>
                            <w:sz w:val="16"/>
                            <w:szCs w:val="16"/>
                          </w:rPr>
                          <w:t xml:space="preserve">Distance </w:t>
                        </w:r>
                        <w:r w:rsidRPr="00172A83">
                          <w:rPr>
                            <w:rFonts w:ascii="Alstom" w:hAnsi="Alstom"/>
                            <w:sz w:val="16"/>
                            <w:szCs w:val="16"/>
                          </w:rPr>
                          <w:t xml:space="preserve"> </w:t>
                        </w:r>
                        <w:r>
                          <w:rPr>
                            <w:rFonts w:ascii="Alstom" w:hAnsi="Alstom"/>
                            <w:sz w:val="16"/>
                            <w:szCs w:val="16"/>
                          </w:rPr>
                          <w:t>to next</w:t>
                        </w:r>
                        <w:r w:rsidRPr="00172A83">
                          <w:rPr>
                            <w:rFonts w:ascii="Alstom" w:hAnsi="Alstom"/>
                            <w:sz w:val="16"/>
                            <w:szCs w:val="16"/>
                          </w:rPr>
                          <w:t xml:space="preserve"> BG</w:t>
                        </w:r>
                      </w:ins>
                    </w:p>
                    <w:p w14:paraId="499C90AD" w14:textId="77777777" w:rsidR="009776C3" w:rsidRPr="00172A83" w:rsidRDefault="009776C3" w:rsidP="004F3255">
                      <w:pPr>
                        <w:spacing w:line="240" w:lineRule="auto"/>
                        <w:jc w:val="left"/>
                        <w:rPr>
                          <w:ins w:id="2044" w:author="GIRAUD Christian" w:date="2014-06-06T16:49:00Z"/>
                          <w:rFonts w:ascii="Alstom" w:hAnsi="Alstom"/>
                          <w:sz w:val="16"/>
                          <w:szCs w:val="16"/>
                        </w:rPr>
                      </w:pPr>
                      <w:ins w:id="2045" w:author="GIRAUD Christian" w:date="2014-06-06T16:49:00Z">
                        <w:r>
                          <w:rPr>
                            <w:rFonts w:ascii="Alstom" w:hAnsi="Alstom"/>
                            <w:sz w:val="16"/>
                            <w:szCs w:val="16"/>
                          </w:rPr>
                          <w:t>Orientation of next BG</w:t>
                        </w:r>
                      </w:ins>
                    </w:p>
                  </w:txbxContent>
                </v:textbox>
              </v:shape>
              <v:shape id="_x0000_s2090" type="#_x0000_t202" style="position:absolute;left:2807;top:10773;width:1610;height:1000" strokecolor="#0070c0">
                <v:textbox style="mso-next-textbox:#_x0000_s2090">
                  <w:txbxContent>
                    <w:p w14:paraId="0E6D9220" w14:textId="77777777" w:rsidR="009776C3" w:rsidRDefault="009776C3" w:rsidP="004F3255">
                      <w:pPr>
                        <w:spacing w:line="240" w:lineRule="auto"/>
                        <w:jc w:val="left"/>
                        <w:rPr>
                          <w:ins w:id="2046" w:author="GIRAUD Christian" w:date="2014-06-06T16:49:00Z"/>
                          <w:rFonts w:ascii="Alstom" w:hAnsi="Alstom"/>
                          <w:b/>
                          <w:sz w:val="16"/>
                          <w:szCs w:val="16"/>
                          <w:lang w:val="fr-FR"/>
                        </w:rPr>
                      </w:pPr>
                      <w:ins w:id="2047" w:author="GIRAUD Christian" w:date="2014-06-06T16:49:00Z">
                        <w:r w:rsidRPr="006D75E5">
                          <w:rPr>
                            <w:rFonts w:ascii="Alstom" w:hAnsi="Alstom"/>
                            <w:b/>
                            <w:sz w:val="16"/>
                            <w:szCs w:val="16"/>
                            <w:lang w:val="fr-FR"/>
                          </w:rPr>
                          <w:t>Odometry (Input) :</w:t>
                        </w:r>
                      </w:ins>
                    </w:p>
                    <w:p w14:paraId="1C8B9C23" w14:textId="77777777" w:rsidR="009776C3" w:rsidRPr="006D75E5" w:rsidRDefault="009776C3" w:rsidP="004F3255">
                      <w:pPr>
                        <w:spacing w:line="240" w:lineRule="auto"/>
                        <w:jc w:val="left"/>
                        <w:rPr>
                          <w:ins w:id="2048" w:author="GIRAUD Christian" w:date="2014-06-06T16:49:00Z"/>
                          <w:rFonts w:ascii="Alstom" w:hAnsi="Alstom"/>
                          <w:sz w:val="16"/>
                          <w:szCs w:val="16"/>
                        </w:rPr>
                      </w:pPr>
                      <w:ins w:id="2049" w:author="GIRAUD Christian" w:date="2014-06-06T16:49:00Z">
                        <w:r w:rsidRPr="006D75E5">
                          <w:rPr>
                            <w:rFonts w:ascii="Alstom" w:hAnsi="Alstom"/>
                            <w:sz w:val="16"/>
                            <w:szCs w:val="16"/>
                          </w:rPr>
                          <w:t>Counter Increasing</w:t>
                        </w:r>
                      </w:ins>
                    </w:p>
                    <w:p w14:paraId="32F19B45" w14:textId="77777777" w:rsidR="009776C3" w:rsidRPr="006D75E5" w:rsidRDefault="009776C3" w:rsidP="004F3255">
                      <w:pPr>
                        <w:spacing w:line="240" w:lineRule="auto"/>
                        <w:jc w:val="left"/>
                        <w:rPr>
                          <w:ins w:id="2050" w:author="GIRAUD Christian" w:date="2014-06-06T16:49:00Z"/>
                          <w:rFonts w:ascii="Alstom" w:hAnsi="Alstom"/>
                          <w:sz w:val="16"/>
                          <w:szCs w:val="16"/>
                        </w:rPr>
                      </w:pPr>
                      <w:ins w:id="2051" w:author="GIRAUD Christian" w:date="2014-06-06T16:49:00Z">
                        <w:r w:rsidRPr="006D75E5">
                          <w:rPr>
                            <w:rFonts w:ascii="Alstom" w:hAnsi="Alstom"/>
                            <w:sz w:val="16"/>
                            <w:szCs w:val="16"/>
                          </w:rPr>
                          <w:t>Counter decreasing</w:t>
                        </w:r>
                      </w:ins>
                    </w:p>
                    <w:p w14:paraId="79DE7483" w14:textId="77777777" w:rsidR="009776C3" w:rsidRDefault="009776C3" w:rsidP="004F3255">
                      <w:pPr>
                        <w:spacing w:line="240" w:lineRule="auto"/>
                        <w:jc w:val="left"/>
                        <w:rPr>
                          <w:ins w:id="2052" w:author="GIRAUD Christian" w:date="2014-06-06T16:49:00Z"/>
                          <w:rFonts w:ascii="Alstom" w:hAnsi="Alstom"/>
                          <w:sz w:val="16"/>
                          <w:szCs w:val="16"/>
                        </w:rPr>
                      </w:pPr>
                      <w:ins w:id="2053" w:author="GIRAUD Christian" w:date="2014-06-06T16:49:00Z">
                        <w:r w:rsidRPr="006D75E5">
                          <w:rPr>
                            <w:rFonts w:ascii="Alstom" w:hAnsi="Alstom"/>
                            <w:sz w:val="16"/>
                            <w:szCs w:val="16"/>
                          </w:rPr>
                          <w:t>Counter stand</w:t>
                        </w:r>
                        <w:r>
                          <w:rPr>
                            <w:rFonts w:ascii="Alstom" w:hAnsi="Alstom"/>
                            <w:sz w:val="16"/>
                            <w:szCs w:val="16"/>
                          </w:rPr>
                          <w:t>still</w:t>
                        </w:r>
                      </w:ins>
                    </w:p>
                    <w:p w14:paraId="6628CC9C" w14:textId="77777777" w:rsidR="009776C3" w:rsidRDefault="009776C3" w:rsidP="004F3255">
                      <w:pPr>
                        <w:spacing w:line="240" w:lineRule="auto"/>
                        <w:jc w:val="left"/>
                        <w:rPr>
                          <w:ins w:id="2054" w:author="GIRAUD Christian" w:date="2014-06-06T16:49:00Z"/>
                          <w:rFonts w:ascii="Alstom" w:hAnsi="Alstom"/>
                          <w:sz w:val="16"/>
                          <w:szCs w:val="16"/>
                        </w:rPr>
                      </w:pPr>
                      <w:ins w:id="2055" w:author="GIRAUD Christian" w:date="2014-06-06T16:49:00Z">
                        <w:r>
                          <w:rPr>
                            <w:rFonts w:ascii="Alstom" w:hAnsi="Alstom"/>
                            <w:sz w:val="16"/>
                            <w:szCs w:val="16"/>
                          </w:rPr>
                          <w:t>Counter value</w:t>
                        </w:r>
                      </w:ins>
                    </w:p>
                    <w:p w14:paraId="463E62CD" w14:textId="77777777" w:rsidR="009776C3" w:rsidRPr="006D75E5" w:rsidRDefault="009776C3" w:rsidP="004F3255">
                      <w:pPr>
                        <w:spacing w:line="240" w:lineRule="auto"/>
                        <w:jc w:val="left"/>
                        <w:rPr>
                          <w:ins w:id="2056" w:author="GIRAUD Christian" w:date="2014-06-06T16:49:00Z"/>
                          <w:rFonts w:ascii="Alstom" w:hAnsi="Alstom"/>
                          <w:sz w:val="16"/>
                          <w:szCs w:val="16"/>
                        </w:rPr>
                      </w:pPr>
                      <w:ins w:id="2057" w:author="GIRAUD Christian" w:date="2014-06-06T16:49:00Z">
                        <w:r>
                          <w:rPr>
                            <w:rFonts w:ascii="Alstom" w:hAnsi="Alstom"/>
                            <w:sz w:val="16"/>
                            <w:szCs w:val="16"/>
                          </w:rPr>
                          <w:t>Speed (V_TRAIN)</w:t>
                        </w:r>
                      </w:ins>
                    </w:p>
                  </w:txbxContent>
                </v:textbox>
              </v:shape>
              <v:group id="_x0000_s2146" style="position:absolute;left:2361;top:7272;width:216;height:184" coordorigin="3098,765" coordsize="218,184">
                <v:rect id="_x0000_s2147" style="position:absolute;left:3098;top:765;width:218;height:184"/>
                <v:shape id="_x0000_s2148" type="#_x0000_t32" style="position:absolute;left:3098;top:857;width:218;height:1" o:connectortype="straight">
                  <v:stroke endarrow="block"/>
                </v:shape>
              </v:group>
              <v:shape id="_x0000_s2102" type="#_x0000_t202" style="position:absolute;left:2577;top:6425;width:1297;height:721" strokecolor="#0070c0">
                <v:textbox style="mso-next-textbox:#_x0000_s2102">
                  <w:txbxContent>
                    <w:p w14:paraId="427E06CC" w14:textId="77777777" w:rsidR="009776C3" w:rsidRPr="004B718B" w:rsidRDefault="009776C3" w:rsidP="004F3255">
                      <w:pPr>
                        <w:spacing w:line="240" w:lineRule="auto"/>
                        <w:jc w:val="left"/>
                        <w:rPr>
                          <w:ins w:id="2058" w:author="GIRAUD Christian" w:date="2014-06-06T16:49:00Z"/>
                          <w:rFonts w:ascii="Alstom" w:hAnsi="Alstom"/>
                          <w:b/>
                          <w:sz w:val="16"/>
                          <w:szCs w:val="16"/>
                        </w:rPr>
                      </w:pPr>
                      <w:ins w:id="2059" w:author="GIRAUD Christian" w:date="2014-06-06T16:49:00Z">
                        <w:r w:rsidRPr="004B718B">
                          <w:rPr>
                            <w:rFonts w:ascii="Alstom" w:hAnsi="Alstom"/>
                            <w:b/>
                            <w:sz w:val="16"/>
                            <w:szCs w:val="16"/>
                          </w:rPr>
                          <w:t xml:space="preserve">Positioning </w:t>
                        </w:r>
                        <w:r>
                          <w:rPr>
                            <w:rFonts w:ascii="Alstom" w:hAnsi="Alstom"/>
                            <w:b/>
                            <w:sz w:val="16"/>
                            <w:szCs w:val="16"/>
                          </w:rPr>
                          <w:t xml:space="preserve">(input) </w:t>
                        </w:r>
                        <w:r w:rsidRPr="004B718B">
                          <w:rPr>
                            <w:rFonts w:ascii="Alstom" w:hAnsi="Alstom"/>
                            <w:b/>
                            <w:sz w:val="16"/>
                            <w:szCs w:val="16"/>
                          </w:rPr>
                          <w:t>:</w:t>
                        </w:r>
                      </w:ins>
                    </w:p>
                    <w:p w14:paraId="77D7A569" w14:textId="77777777" w:rsidR="009776C3" w:rsidRPr="00172A83" w:rsidRDefault="009776C3" w:rsidP="004F3255">
                      <w:pPr>
                        <w:spacing w:line="240" w:lineRule="auto"/>
                        <w:jc w:val="left"/>
                        <w:rPr>
                          <w:ins w:id="2060" w:author="GIRAUD Christian" w:date="2014-06-06T16:49:00Z"/>
                          <w:rFonts w:ascii="Alstom" w:hAnsi="Alstom"/>
                          <w:sz w:val="16"/>
                          <w:szCs w:val="16"/>
                        </w:rPr>
                      </w:pPr>
                      <w:ins w:id="2061" w:author="GIRAUD Christian" w:date="2014-06-06T16:49:00Z">
                        <w:r w:rsidRPr="00172A83">
                          <w:rPr>
                            <w:rFonts w:ascii="Alstom" w:hAnsi="Alstom"/>
                            <w:sz w:val="16"/>
                            <w:szCs w:val="16"/>
                          </w:rPr>
                          <w:t>Id of last BG</w:t>
                        </w:r>
                      </w:ins>
                    </w:p>
                    <w:p w14:paraId="26F19D2A" w14:textId="77777777" w:rsidR="009776C3" w:rsidRDefault="009776C3" w:rsidP="004F3255">
                      <w:pPr>
                        <w:spacing w:line="240" w:lineRule="auto"/>
                        <w:jc w:val="left"/>
                        <w:rPr>
                          <w:ins w:id="2062" w:author="GIRAUD Christian" w:date="2014-06-06T16:49:00Z"/>
                          <w:rFonts w:ascii="Alstom" w:hAnsi="Alstom"/>
                          <w:sz w:val="16"/>
                          <w:szCs w:val="16"/>
                        </w:rPr>
                      </w:pPr>
                      <w:ins w:id="2063" w:author="GIRAUD Christian" w:date="2014-06-06T16:49:00Z">
                        <w:r>
                          <w:rPr>
                            <w:rFonts w:ascii="Alstom" w:hAnsi="Alstom"/>
                            <w:sz w:val="16"/>
                            <w:szCs w:val="16"/>
                          </w:rPr>
                          <w:t xml:space="preserve">Distance </w:t>
                        </w:r>
                        <w:r w:rsidRPr="00172A83">
                          <w:rPr>
                            <w:rFonts w:ascii="Alstom" w:hAnsi="Alstom"/>
                            <w:sz w:val="16"/>
                            <w:szCs w:val="16"/>
                          </w:rPr>
                          <w:t xml:space="preserve"> </w:t>
                        </w:r>
                        <w:r>
                          <w:rPr>
                            <w:rFonts w:ascii="Alstom" w:hAnsi="Alstom"/>
                            <w:sz w:val="16"/>
                            <w:szCs w:val="16"/>
                          </w:rPr>
                          <w:t>since</w:t>
                        </w:r>
                        <w:r w:rsidRPr="00172A83">
                          <w:rPr>
                            <w:rFonts w:ascii="Alstom" w:hAnsi="Alstom"/>
                            <w:sz w:val="16"/>
                            <w:szCs w:val="16"/>
                          </w:rPr>
                          <w:t xml:space="preserve"> last BG</w:t>
                        </w:r>
                      </w:ins>
                    </w:p>
                    <w:p w14:paraId="1E271D04" w14:textId="77777777" w:rsidR="009776C3" w:rsidRPr="00172A83" w:rsidRDefault="009776C3" w:rsidP="004F3255">
                      <w:pPr>
                        <w:spacing w:line="240" w:lineRule="auto"/>
                        <w:jc w:val="left"/>
                        <w:rPr>
                          <w:ins w:id="2064" w:author="GIRAUD Christian" w:date="2014-06-06T16:49:00Z"/>
                          <w:rFonts w:ascii="Alstom" w:hAnsi="Alstom"/>
                          <w:sz w:val="16"/>
                          <w:szCs w:val="16"/>
                        </w:rPr>
                      </w:pPr>
                      <w:ins w:id="2065" w:author="GIRAUD Christian" w:date="2014-06-06T16:49:00Z">
                        <w:r>
                          <w:rPr>
                            <w:rFonts w:ascii="Alstom" w:hAnsi="Alstom"/>
                            <w:sz w:val="16"/>
                            <w:szCs w:val="16"/>
                          </w:rPr>
                          <w:t>Orientation of last BG</w:t>
                        </w:r>
                      </w:ins>
                    </w:p>
                  </w:txbxContent>
                </v:textbox>
              </v:shape>
              <v:group id="_x0000_s2124" style="position:absolute;left:5732;top:6869;width:216;height:180" coordorigin="8992,2769" coordsize="217,183">
                <v:rect id="_x0000_s2125" style="position:absolute;left:8992;top:2769;width:217;height:183"/>
                <v:shape id="_x0000_s2126" type="#_x0000_t32" style="position:absolute;left:8992;top:2861;width:217;height:1" o:connectortype="straight">
                  <v:stroke startarrow="block" endarrow="block"/>
                </v:shape>
              </v:group>
              <v:group id="_x0000_s2149" style="position:absolute;left:6490;top:11578;width:216;height:179" coordorigin="8992,2769" coordsize="217,183">
                <v:rect id="_x0000_s2150" style="position:absolute;left:8992;top:2769;width:217;height:183"/>
                <v:shape id="_x0000_s2151" type="#_x0000_t32" style="position:absolute;left:8992;top:2861;width:217;height:1" o:connectortype="straight">
                  <v:stroke startarrow="block" endarrow="block"/>
                </v:shape>
              </v:group>
              <v:group id="_x0000_s2152" style="position:absolute;left:6554;top:10261;width:216;height:181" coordorigin="8992,2769" coordsize="217,183">
                <v:rect id="_x0000_s2153" style="position:absolute;left:8992;top:2769;width:217;height:183"/>
                <v:shape id="_x0000_s2154" type="#_x0000_t32" style="position:absolute;left:8992;top:2861;width:217;height:1" o:connectortype="straight">
                  <v:stroke startarrow="block" endarrow="block"/>
                </v:shape>
              </v:group>
              <v:group id="_x0000_s2155" style="position:absolute;left:6597;top:8907;width:216;height:180" coordorigin="8992,2769" coordsize="217,183">
                <v:rect id="_x0000_s2156" style="position:absolute;left:8992;top:2769;width:217;height:183"/>
                <v:shape id="_x0000_s2157" type="#_x0000_t32" style="position:absolute;left:8992;top:2861;width:217;height:1" o:connectortype="straight">
                  <v:stroke startarrow="block" endarrow="block"/>
                </v:shape>
              </v:group>
              <v:shape id="_x0000_s2159" type="#_x0000_t32" style="position:absolute;left:7157;top:6960;width:8;height:4708;flip:x" o:connectortype="straight" strokeweight="1.5pt"/>
              <v:shape id="_x0000_s2160" type="#_x0000_t32" style="position:absolute;left:5948;top:6960;width:1209;height:16" o:connectortype="straight"/>
              <v:shape id="_x0000_s2161" type="#_x0000_t32" style="position:absolute;left:6706;top:11668;width:459;height:1" o:connectortype="straight"/>
              <v:shape id="_x0000_s2162" type="#_x0000_t32" style="position:absolute;left:6706;top:10345;width:451;height:1" o:connectortype="straight"/>
              <w10:wrap type="none"/>
              <w10:anchorlock/>
            </v:group>
          </w:pict>
        </w:r>
      </w:ins>
    </w:p>
    <w:p w14:paraId="239714CA" w14:textId="77777777" w:rsidR="00D113CE" w:rsidRDefault="00D113CE" w:rsidP="00F54EFE">
      <w:pPr>
        <w:pStyle w:val="Figure"/>
        <w:ind w:left="851" w:hanging="851"/>
        <w:rPr>
          <w:rStyle w:val="lev"/>
        </w:rPr>
      </w:pPr>
    </w:p>
    <w:p w14:paraId="76054A0B" w14:textId="77777777" w:rsidR="00D113CE" w:rsidRDefault="00D113CE" w:rsidP="00F54EFE">
      <w:pPr>
        <w:pStyle w:val="Figure"/>
        <w:ind w:left="851" w:hanging="851"/>
        <w:rPr>
          <w:rStyle w:val="lev"/>
        </w:rPr>
      </w:pPr>
      <w:r>
        <w:rPr>
          <w:rStyle w:val="lev"/>
        </w:rPr>
        <w:t>“To Position Train”</w:t>
      </w:r>
    </w:p>
    <w:p w14:paraId="43F67ED5" w14:textId="77777777" w:rsidR="00D113CE" w:rsidRDefault="00D113CE" w:rsidP="00F54EFE">
      <w:pPr>
        <w:pStyle w:val="Figure"/>
        <w:ind w:left="851" w:hanging="851"/>
        <w:rPr>
          <w:rStyle w:val="lev"/>
        </w:rPr>
      </w:pPr>
    </w:p>
    <w:p w14:paraId="626C8E83" w14:textId="77777777" w:rsidR="003A3EFE" w:rsidRDefault="003A3EFE" w:rsidP="00F54EFE">
      <w:pPr>
        <w:pStyle w:val="Figure"/>
        <w:ind w:left="851" w:hanging="851"/>
        <w:jc w:val="both"/>
      </w:pPr>
    </w:p>
    <w:p w14:paraId="79A42F52" w14:textId="77777777" w:rsidR="00D113CE" w:rsidRDefault="003A3EFE" w:rsidP="00F54EFE">
      <w:pPr>
        <w:pStyle w:val="Figure"/>
        <w:ind w:left="851" w:hanging="851"/>
        <w:jc w:val="both"/>
      </w:pPr>
      <w:r>
        <w:t>Comments :</w:t>
      </w:r>
    </w:p>
    <w:p w14:paraId="2AB86709" w14:textId="77777777" w:rsidR="003A3EFE" w:rsidRDefault="003A3EFE" w:rsidP="003A3EFE"/>
    <w:p w14:paraId="7F557CB0" w14:textId="77777777" w:rsidR="003A3EFE" w:rsidRDefault="003A3EFE" w:rsidP="002F2A5F">
      <w:pPr>
        <w:pStyle w:val="Corpsdetexte2"/>
        <w:numPr>
          <w:ilvl w:val="0"/>
          <w:numId w:val="24"/>
        </w:numPr>
        <w:jc w:val="left"/>
        <w:rPr>
          <w:lang w:eastAsia="fr-FR"/>
        </w:rPr>
      </w:pPr>
      <w:r>
        <w:rPr>
          <w:lang w:eastAsia="fr-FR"/>
        </w:rPr>
        <w:t>To Up-date</w:t>
      </w:r>
      <w:r w:rsidRPr="00D162C8">
        <w:rPr>
          <w:lang w:eastAsia="fr-FR"/>
        </w:rPr>
        <w:t xml:space="preserve"> </w:t>
      </w:r>
      <w:r>
        <w:rPr>
          <w:lang w:eastAsia="fr-FR"/>
        </w:rPr>
        <w:t xml:space="preserve">at every </w:t>
      </w:r>
      <w:r w:rsidRPr="00AD4EF4">
        <w:rPr>
          <w:b/>
          <w:lang w:eastAsia="fr-FR"/>
        </w:rPr>
        <w:t>real time cycle</w:t>
      </w:r>
      <w:r w:rsidR="002F2A5F">
        <w:rPr>
          <w:lang w:eastAsia="fr-FR"/>
        </w:rPr>
        <w:t xml:space="preserve"> :</w:t>
      </w:r>
    </w:p>
    <w:p w14:paraId="0D9D6387" w14:textId="77777777" w:rsidR="007855A8" w:rsidRDefault="007855A8" w:rsidP="002F2A5F">
      <w:pPr>
        <w:pStyle w:val="Corpsdetexte2"/>
        <w:numPr>
          <w:ilvl w:val="1"/>
          <w:numId w:val="24"/>
        </w:numPr>
        <w:jc w:val="left"/>
        <w:rPr>
          <w:lang w:eastAsia="fr-FR"/>
        </w:rPr>
      </w:pPr>
      <w:r>
        <w:rPr>
          <w:lang w:eastAsia="fr-FR"/>
        </w:rPr>
        <w:t>Input are:</w:t>
      </w:r>
    </w:p>
    <w:p w14:paraId="69FFE19F" w14:textId="77777777" w:rsidR="007855A8" w:rsidRDefault="007855A8" w:rsidP="007855A8">
      <w:pPr>
        <w:pStyle w:val="Corpsdetexte2"/>
        <w:numPr>
          <w:ilvl w:val="2"/>
          <w:numId w:val="24"/>
        </w:numPr>
        <w:jc w:val="left"/>
        <w:rPr>
          <w:lang w:eastAsia="fr-FR"/>
        </w:rPr>
      </w:pPr>
      <w:r>
        <w:rPr>
          <w:lang w:eastAsia="fr-FR"/>
        </w:rPr>
        <w:t>Counter of odometry including :</w:t>
      </w:r>
    </w:p>
    <w:p w14:paraId="187F77B7" w14:textId="77777777" w:rsidR="007855A8" w:rsidRDefault="007855A8" w:rsidP="007855A8">
      <w:pPr>
        <w:pStyle w:val="Corpsdetexte2"/>
        <w:numPr>
          <w:ilvl w:val="3"/>
          <w:numId w:val="24"/>
        </w:numPr>
        <w:jc w:val="left"/>
        <w:rPr>
          <w:lang w:eastAsia="fr-FR"/>
        </w:rPr>
      </w:pPr>
      <w:r>
        <w:rPr>
          <w:lang w:eastAsia="fr-FR"/>
        </w:rPr>
        <w:t>Value, Increasing, Decreasing, Standstill</w:t>
      </w:r>
      <w:r w:rsidR="000E14BF">
        <w:rPr>
          <w:lang w:eastAsia="fr-FR"/>
        </w:rPr>
        <w:t>,</w:t>
      </w:r>
    </w:p>
    <w:p w14:paraId="6D2070FC" w14:textId="77777777" w:rsidR="000E14BF" w:rsidRDefault="000E14BF" w:rsidP="007855A8">
      <w:pPr>
        <w:pStyle w:val="Corpsdetexte2"/>
        <w:numPr>
          <w:ilvl w:val="3"/>
          <w:numId w:val="24"/>
        </w:numPr>
        <w:jc w:val="left"/>
        <w:rPr>
          <w:lang w:eastAsia="fr-FR"/>
        </w:rPr>
      </w:pPr>
      <w:r>
        <w:rPr>
          <w:lang w:eastAsia="fr-FR"/>
        </w:rPr>
        <w:t>Speed.</w:t>
      </w:r>
    </w:p>
    <w:p w14:paraId="109B54A8" w14:textId="77777777" w:rsidR="002F2A5F" w:rsidRDefault="007855A8" w:rsidP="002F2A5F">
      <w:pPr>
        <w:pStyle w:val="Corpsdetexte2"/>
        <w:numPr>
          <w:ilvl w:val="1"/>
          <w:numId w:val="24"/>
        </w:numPr>
        <w:jc w:val="left"/>
        <w:rPr>
          <w:lang w:eastAsia="fr-FR"/>
        </w:rPr>
      </w:pPr>
      <w:r>
        <w:rPr>
          <w:lang w:eastAsia="fr-FR"/>
        </w:rPr>
        <w:t>Output are</w:t>
      </w:r>
      <w:r w:rsidR="002F2A5F">
        <w:rPr>
          <w:lang w:eastAsia="fr-FR"/>
        </w:rPr>
        <w:t xml:space="preserve"> up-dated by :</w:t>
      </w:r>
    </w:p>
    <w:p w14:paraId="320B7418" w14:textId="77777777" w:rsidR="002F2A5F" w:rsidRDefault="002F2A5F" w:rsidP="002F2A5F">
      <w:pPr>
        <w:pStyle w:val="Corpsdetexte2"/>
        <w:numPr>
          <w:ilvl w:val="2"/>
          <w:numId w:val="24"/>
        </w:numPr>
        <w:jc w:val="left"/>
        <w:rPr>
          <w:lang w:eastAsia="fr-FR"/>
        </w:rPr>
      </w:pPr>
      <w:r>
        <w:rPr>
          <w:lang w:eastAsia="fr-FR"/>
        </w:rPr>
        <w:t>D_LRBG = ( Counter – Counter0 ) * Qualibration</w:t>
      </w:r>
    </w:p>
    <w:p w14:paraId="7C7185FF" w14:textId="77777777" w:rsidR="002F2A5F" w:rsidRDefault="002F2A5F" w:rsidP="002F2A5F">
      <w:pPr>
        <w:pStyle w:val="Corpsdetexte2"/>
        <w:numPr>
          <w:ilvl w:val="3"/>
          <w:numId w:val="24"/>
        </w:numPr>
        <w:jc w:val="left"/>
        <w:rPr>
          <w:lang w:eastAsia="fr-FR"/>
        </w:rPr>
      </w:pPr>
      <w:r>
        <w:rPr>
          <w:lang w:eastAsia="fr-FR"/>
        </w:rPr>
        <w:t>Counter is the current counter of odometry,</w:t>
      </w:r>
    </w:p>
    <w:p w14:paraId="2A2E7A34" w14:textId="77777777" w:rsidR="00940AD5" w:rsidRDefault="002F2A5F" w:rsidP="002F2A5F">
      <w:pPr>
        <w:pStyle w:val="Corpsdetexte2"/>
        <w:numPr>
          <w:ilvl w:val="3"/>
          <w:numId w:val="24"/>
        </w:numPr>
        <w:jc w:val="left"/>
        <w:rPr>
          <w:lang w:eastAsia="fr-FR"/>
        </w:rPr>
      </w:pPr>
      <w:r>
        <w:rPr>
          <w:lang w:eastAsia="fr-FR"/>
        </w:rPr>
        <w:lastRenderedPageBreak/>
        <w:t xml:space="preserve">Counter0 is the </w:t>
      </w:r>
      <w:r w:rsidR="007855A8">
        <w:rPr>
          <w:lang w:eastAsia="fr-FR"/>
        </w:rPr>
        <w:t>counter value when</w:t>
      </w:r>
      <w:r>
        <w:rPr>
          <w:lang w:eastAsia="fr-FR"/>
        </w:rPr>
        <w:t xml:space="preserve"> over</w:t>
      </w:r>
      <w:r w:rsidR="007855A8">
        <w:rPr>
          <w:lang w:eastAsia="fr-FR"/>
        </w:rPr>
        <w:t>-</w:t>
      </w:r>
      <w:r>
        <w:rPr>
          <w:lang w:eastAsia="fr-FR"/>
        </w:rPr>
        <w:t>passing LRBG.</w:t>
      </w:r>
    </w:p>
    <w:p w14:paraId="5412EC63" w14:textId="77777777" w:rsidR="00940AD5" w:rsidRDefault="00940AD5" w:rsidP="00940AD5">
      <w:pPr>
        <w:pStyle w:val="Corpsdetexte2"/>
        <w:numPr>
          <w:ilvl w:val="2"/>
          <w:numId w:val="24"/>
        </w:numPr>
        <w:jc w:val="left"/>
        <w:rPr>
          <w:lang w:eastAsia="fr-FR"/>
        </w:rPr>
      </w:pPr>
      <w:r>
        <w:rPr>
          <w:lang w:eastAsia="fr-FR"/>
        </w:rPr>
        <w:t>NID_LRBG = unchanged,</w:t>
      </w:r>
    </w:p>
    <w:p w14:paraId="75038773" w14:textId="77777777" w:rsidR="00940AD5" w:rsidRDefault="00940AD5" w:rsidP="00940AD5">
      <w:pPr>
        <w:pStyle w:val="Corpsdetexte2"/>
        <w:numPr>
          <w:ilvl w:val="2"/>
          <w:numId w:val="24"/>
        </w:numPr>
        <w:jc w:val="left"/>
        <w:rPr>
          <w:lang w:eastAsia="fr-FR"/>
        </w:rPr>
      </w:pPr>
      <w:r>
        <w:rPr>
          <w:lang w:eastAsia="fr-FR"/>
        </w:rPr>
        <w:t>Q_DIRLRBG = unchanged,</w:t>
      </w:r>
    </w:p>
    <w:p w14:paraId="23703FCA" w14:textId="77777777" w:rsidR="00940AD5" w:rsidRDefault="00940AD5" w:rsidP="00940AD5">
      <w:pPr>
        <w:pStyle w:val="Corpsdetexte2"/>
        <w:numPr>
          <w:ilvl w:val="2"/>
          <w:numId w:val="24"/>
        </w:numPr>
        <w:jc w:val="left"/>
        <w:rPr>
          <w:lang w:eastAsia="fr-FR"/>
        </w:rPr>
      </w:pPr>
      <w:r>
        <w:rPr>
          <w:lang w:eastAsia="fr-FR"/>
        </w:rPr>
        <w:t>Q_DLRBG = inverted if D_LRBG changes of sign,</w:t>
      </w:r>
    </w:p>
    <w:p w14:paraId="244BE959" w14:textId="77777777" w:rsidR="002F2A5F" w:rsidRDefault="00940AD5" w:rsidP="00940AD5">
      <w:pPr>
        <w:pStyle w:val="Corpsdetexte2"/>
        <w:numPr>
          <w:ilvl w:val="2"/>
          <w:numId w:val="24"/>
        </w:numPr>
        <w:jc w:val="left"/>
        <w:rPr>
          <w:lang w:eastAsia="fr-FR"/>
        </w:rPr>
      </w:pPr>
      <w:r>
        <w:rPr>
          <w:lang w:eastAsia="fr-FR"/>
        </w:rPr>
        <w:t xml:space="preserve">Q_DIRTRAIN = inverted if </w:t>
      </w:r>
      <w:r w:rsidR="002F2A5F">
        <w:rPr>
          <w:lang w:eastAsia="fr-FR"/>
        </w:rPr>
        <w:t xml:space="preserve"> </w:t>
      </w:r>
      <w:r w:rsidR="0025665A">
        <w:rPr>
          <w:lang w:eastAsia="fr-FR"/>
        </w:rPr>
        <w:t>D_LRBG changes of variation sign,</w:t>
      </w:r>
    </w:p>
    <w:p w14:paraId="0F43C151" w14:textId="77777777" w:rsidR="0025665A" w:rsidRDefault="0025665A" w:rsidP="00940AD5">
      <w:pPr>
        <w:pStyle w:val="Corpsdetexte2"/>
        <w:numPr>
          <w:ilvl w:val="2"/>
          <w:numId w:val="24"/>
        </w:numPr>
        <w:jc w:val="left"/>
        <w:rPr>
          <w:lang w:eastAsia="fr-FR"/>
        </w:rPr>
      </w:pPr>
      <w:r>
        <w:rPr>
          <w:lang w:eastAsia="fr-FR"/>
        </w:rPr>
        <w:t>L_DOUBTOVER = LRBG_Inaccuracy + (</w:t>
      </w:r>
      <w:r w:rsidR="007855A8">
        <w:rPr>
          <w:lang w:eastAsia="fr-FR"/>
        </w:rPr>
        <w:t xml:space="preserve"> |</w:t>
      </w:r>
      <w:r>
        <w:rPr>
          <w:lang w:eastAsia="fr-FR"/>
        </w:rPr>
        <w:t xml:space="preserve"> D_LRBG</w:t>
      </w:r>
      <w:r w:rsidR="007855A8">
        <w:rPr>
          <w:lang w:eastAsia="fr-FR"/>
        </w:rPr>
        <w:t xml:space="preserve"> |</w:t>
      </w:r>
      <w:r>
        <w:rPr>
          <w:lang w:eastAsia="fr-FR"/>
        </w:rPr>
        <w:t xml:space="preserve"> * 5% )</w:t>
      </w:r>
      <w:r w:rsidR="007855A8">
        <w:rPr>
          <w:lang w:eastAsia="fr-FR"/>
        </w:rPr>
        <w:t>,</w:t>
      </w:r>
    </w:p>
    <w:p w14:paraId="355C0CEE" w14:textId="77777777" w:rsidR="007855A8" w:rsidRDefault="007855A8" w:rsidP="00940AD5">
      <w:pPr>
        <w:pStyle w:val="Corpsdetexte2"/>
        <w:numPr>
          <w:ilvl w:val="2"/>
          <w:numId w:val="24"/>
        </w:numPr>
        <w:jc w:val="left"/>
        <w:rPr>
          <w:lang w:eastAsia="fr-FR"/>
        </w:rPr>
      </w:pPr>
      <w:r>
        <w:rPr>
          <w:lang w:eastAsia="fr-FR"/>
        </w:rPr>
        <w:t>L_DOUBTUNDER = LRBG_Inaccuracy - ( | D_LRBG | * 5% ),</w:t>
      </w:r>
    </w:p>
    <w:p w14:paraId="2768CB66" w14:textId="77777777" w:rsidR="000E14BF" w:rsidRPr="00D162C8" w:rsidRDefault="000E14BF" w:rsidP="00940AD5">
      <w:pPr>
        <w:pStyle w:val="Corpsdetexte2"/>
        <w:numPr>
          <w:ilvl w:val="2"/>
          <w:numId w:val="24"/>
        </w:numPr>
        <w:jc w:val="left"/>
        <w:rPr>
          <w:lang w:eastAsia="fr-FR"/>
        </w:rPr>
      </w:pPr>
      <w:r>
        <w:rPr>
          <w:lang w:eastAsia="fr-FR"/>
        </w:rPr>
        <w:t>V_TRAIN = Speed + 5%</w:t>
      </w:r>
    </w:p>
    <w:p w14:paraId="7A4FBFB9" w14:textId="77777777" w:rsidR="003A3EFE" w:rsidRDefault="003A3EFE" w:rsidP="003A3EFE">
      <w:pPr>
        <w:pStyle w:val="Corpsdetexte2"/>
        <w:jc w:val="left"/>
        <w:rPr>
          <w:lang w:eastAsia="fr-FR"/>
        </w:rPr>
      </w:pPr>
    </w:p>
    <w:p w14:paraId="607B1AD6" w14:textId="77777777" w:rsidR="003A3EFE" w:rsidRDefault="003A3EFE" w:rsidP="000E14BF">
      <w:pPr>
        <w:pStyle w:val="Corpsdetexte2"/>
        <w:numPr>
          <w:ilvl w:val="0"/>
          <w:numId w:val="24"/>
        </w:numPr>
        <w:jc w:val="left"/>
        <w:rPr>
          <w:lang w:eastAsia="fr-FR"/>
        </w:rPr>
      </w:pPr>
      <w:r w:rsidRPr="00D162C8">
        <w:rPr>
          <w:lang w:eastAsia="fr-FR"/>
        </w:rPr>
        <w:t>To Position when overpassing balise</w:t>
      </w:r>
      <w:r w:rsidR="000E14BF">
        <w:rPr>
          <w:lang w:eastAsia="fr-FR"/>
        </w:rPr>
        <w:t xml:space="preserve"> :</w:t>
      </w:r>
    </w:p>
    <w:p w14:paraId="6DC15CAE" w14:textId="77777777" w:rsidR="00A94E1D" w:rsidRDefault="00A94E1D" w:rsidP="00A94E1D">
      <w:pPr>
        <w:pStyle w:val="Corpsdetexte2"/>
        <w:ind w:left="720"/>
        <w:jc w:val="left"/>
        <w:rPr>
          <w:lang w:eastAsia="fr-FR"/>
        </w:rPr>
      </w:pPr>
    </w:p>
    <w:p w14:paraId="2E0D705B" w14:textId="77777777" w:rsidR="00C86535" w:rsidRDefault="00C86535" w:rsidP="000E14BF">
      <w:pPr>
        <w:pStyle w:val="Corpsdetexte2"/>
        <w:numPr>
          <w:ilvl w:val="1"/>
          <w:numId w:val="24"/>
        </w:numPr>
        <w:jc w:val="left"/>
        <w:rPr>
          <w:lang w:eastAsia="fr-FR"/>
        </w:rPr>
      </w:pPr>
      <w:r>
        <w:rPr>
          <w:lang w:eastAsia="fr-FR"/>
        </w:rPr>
        <w:t xml:space="preserve">If balise is </w:t>
      </w:r>
      <w:r w:rsidRPr="00AD4EF4">
        <w:rPr>
          <w:b/>
          <w:lang w:eastAsia="fr-FR"/>
        </w:rPr>
        <w:t>“</w:t>
      </w:r>
      <w:r w:rsidR="00AD4EF4" w:rsidRPr="00AD4EF4">
        <w:rPr>
          <w:b/>
          <w:lang w:eastAsia="fr-FR"/>
        </w:rPr>
        <w:t>Re-posit</w:t>
      </w:r>
      <w:r w:rsidRPr="00AD4EF4">
        <w:rPr>
          <w:b/>
          <w:lang w:eastAsia="fr-FR"/>
        </w:rPr>
        <w:t>ioning”,</w:t>
      </w:r>
      <w:r>
        <w:rPr>
          <w:lang w:eastAsia="fr-FR"/>
        </w:rPr>
        <w:t xml:space="preserve"> only</w:t>
      </w:r>
      <w:r w:rsidR="00AD4EF4">
        <w:rPr>
          <w:lang w:eastAsia="fr-FR"/>
        </w:rPr>
        <w:t xml:space="preserve"> D_LRBG is updated by :</w:t>
      </w:r>
    </w:p>
    <w:p w14:paraId="549C1153" w14:textId="77777777" w:rsidR="00A94E1D" w:rsidRDefault="00A94E1D" w:rsidP="00A94E1D">
      <w:pPr>
        <w:pStyle w:val="Corpsdetexte2"/>
        <w:numPr>
          <w:ilvl w:val="2"/>
          <w:numId w:val="24"/>
        </w:numPr>
        <w:jc w:val="left"/>
        <w:rPr>
          <w:lang w:eastAsia="fr-FR"/>
        </w:rPr>
      </w:pPr>
      <w:r>
        <w:rPr>
          <w:lang w:eastAsia="fr-FR"/>
        </w:rPr>
        <w:t>D_LRBG = D_LINK – L_SECTION</w:t>
      </w:r>
    </w:p>
    <w:p w14:paraId="025174D3" w14:textId="77777777" w:rsidR="00AD4EF4" w:rsidRDefault="00AD4EF4" w:rsidP="00AD3000">
      <w:pPr>
        <w:pStyle w:val="Corpsdetexte2"/>
        <w:ind w:left="1440"/>
        <w:jc w:val="left"/>
        <w:rPr>
          <w:lang w:eastAsia="fr-FR"/>
        </w:rPr>
      </w:pPr>
    </w:p>
    <w:p w14:paraId="09FB63B3" w14:textId="77777777" w:rsidR="0089351B" w:rsidRDefault="0089351B" w:rsidP="000E14BF">
      <w:pPr>
        <w:pStyle w:val="Corpsdetexte2"/>
        <w:numPr>
          <w:ilvl w:val="1"/>
          <w:numId w:val="24"/>
        </w:numPr>
        <w:jc w:val="left"/>
        <w:rPr>
          <w:lang w:eastAsia="fr-FR"/>
        </w:rPr>
      </w:pPr>
      <w:r>
        <w:rPr>
          <w:lang w:eastAsia="fr-FR"/>
        </w:rPr>
        <w:t xml:space="preserve">If balise is </w:t>
      </w:r>
      <w:r w:rsidRPr="00AD4EF4">
        <w:rPr>
          <w:b/>
          <w:lang w:eastAsia="fr-FR"/>
        </w:rPr>
        <w:t>linked</w:t>
      </w:r>
      <w:r>
        <w:rPr>
          <w:lang w:eastAsia="fr-FR"/>
        </w:rPr>
        <w:t xml:space="preserve"> with previous one, checking </w:t>
      </w:r>
      <w:r w:rsidR="00C86535">
        <w:rPr>
          <w:lang w:eastAsia="fr-FR"/>
        </w:rPr>
        <w:t xml:space="preserve">with parameters in red </w:t>
      </w:r>
      <w:r>
        <w:rPr>
          <w:lang w:eastAsia="fr-FR"/>
        </w:rPr>
        <w:t>must be true :</w:t>
      </w:r>
    </w:p>
    <w:p w14:paraId="0C2C817B" w14:textId="77777777" w:rsidR="0089351B" w:rsidRDefault="0089351B" w:rsidP="0089351B">
      <w:pPr>
        <w:pStyle w:val="Corpsdetexte2"/>
        <w:numPr>
          <w:ilvl w:val="2"/>
          <w:numId w:val="24"/>
        </w:numPr>
        <w:jc w:val="left"/>
        <w:rPr>
          <w:lang w:eastAsia="fr-FR"/>
        </w:rPr>
      </w:pPr>
      <w:r>
        <w:rPr>
          <w:lang w:eastAsia="fr-FR"/>
        </w:rPr>
        <w:t xml:space="preserve">| </w:t>
      </w:r>
      <w:r w:rsidR="00C86535">
        <w:rPr>
          <w:lang w:eastAsia="fr-FR"/>
        </w:rPr>
        <w:t xml:space="preserve">( </w:t>
      </w:r>
      <w:r>
        <w:rPr>
          <w:lang w:eastAsia="fr-FR"/>
        </w:rPr>
        <w:t xml:space="preserve">D_LRBG – </w:t>
      </w:r>
      <w:r w:rsidR="00A94E1D">
        <w:rPr>
          <w:lang w:eastAsia="fr-FR"/>
        </w:rPr>
        <w:t>L_DOUBTOVER</w:t>
      </w:r>
      <w:r w:rsidR="00A94E1D" w:rsidRPr="00C86535">
        <w:rPr>
          <w:color w:val="FF0000"/>
          <w:lang w:eastAsia="fr-FR"/>
        </w:rPr>
        <w:t xml:space="preserve"> </w:t>
      </w:r>
      <w:r w:rsidR="00A94E1D">
        <w:rPr>
          <w:color w:val="FF0000"/>
          <w:lang w:eastAsia="fr-FR"/>
        </w:rPr>
        <w:t xml:space="preserve"> &lt;  </w:t>
      </w:r>
      <w:r w:rsidRPr="00C86535">
        <w:rPr>
          <w:color w:val="FF0000"/>
          <w:lang w:eastAsia="fr-FR"/>
        </w:rPr>
        <w:t>D_LINK</w:t>
      </w:r>
      <w:r w:rsidR="00A94E1D">
        <w:rPr>
          <w:lang w:eastAsia="fr-FR"/>
        </w:rPr>
        <w:t xml:space="preserve"> </w:t>
      </w:r>
      <w:r w:rsidR="00C86535">
        <w:rPr>
          <w:lang w:eastAsia="fr-FR"/>
        </w:rPr>
        <w:t>,</w:t>
      </w:r>
    </w:p>
    <w:p w14:paraId="226FFFAD" w14:textId="77777777" w:rsidR="00C86535" w:rsidRDefault="00C86535" w:rsidP="00C86535">
      <w:pPr>
        <w:pStyle w:val="Corpsdetexte2"/>
        <w:numPr>
          <w:ilvl w:val="2"/>
          <w:numId w:val="24"/>
        </w:numPr>
        <w:jc w:val="left"/>
        <w:rPr>
          <w:lang w:eastAsia="fr-FR"/>
        </w:rPr>
      </w:pPr>
      <w:r>
        <w:rPr>
          <w:lang w:eastAsia="fr-FR"/>
        </w:rPr>
        <w:t xml:space="preserve">| ( D_LRBG </w:t>
      </w:r>
      <w:r w:rsidR="00A94E1D">
        <w:rPr>
          <w:lang w:eastAsia="fr-FR"/>
        </w:rPr>
        <w:t xml:space="preserve">+ L_DOUBTUNDER  </w:t>
      </w:r>
      <w:r w:rsidR="00A94E1D">
        <w:rPr>
          <w:sz w:val="20"/>
          <w:lang w:eastAsia="fr-FR"/>
        </w:rPr>
        <w:t>&gt;</w:t>
      </w:r>
      <w:r>
        <w:rPr>
          <w:lang w:eastAsia="fr-FR"/>
        </w:rPr>
        <w:t xml:space="preserve"> </w:t>
      </w:r>
      <w:r w:rsidRPr="00C86535">
        <w:rPr>
          <w:color w:val="FF0000"/>
          <w:lang w:eastAsia="fr-FR"/>
        </w:rPr>
        <w:t>D_LINK</w:t>
      </w:r>
      <w:r w:rsidR="00A94E1D">
        <w:rPr>
          <w:lang w:eastAsia="fr-FR"/>
        </w:rPr>
        <w:t xml:space="preserve"> )</w:t>
      </w:r>
      <w:r>
        <w:rPr>
          <w:lang w:eastAsia="fr-FR"/>
        </w:rPr>
        <w:t>,</w:t>
      </w:r>
    </w:p>
    <w:p w14:paraId="3DB05CAD" w14:textId="77777777" w:rsidR="00C86535" w:rsidRDefault="00C86535" w:rsidP="0089351B">
      <w:pPr>
        <w:pStyle w:val="Corpsdetexte2"/>
        <w:numPr>
          <w:ilvl w:val="2"/>
          <w:numId w:val="24"/>
        </w:numPr>
        <w:jc w:val="left"/>
        <w:rPr>
          <w:lang w:eastAsia="fr-FR"/>
        </w:rPr>
      </w:pPr>
      <w:r>
        <w:rPr>
          <w:lang w:eastAsia="fr-FR"/>
        </w:rPr>
        <w:t xml:space="preserve">NID_LRBG = </w:t>
      </w:r>
      <w:r w:rsidRPr="00C86535">
        <w:rPr>
          <w:color w:val="FF0000"/>
          <w:lang w:eastAsia="fr-FR"/>
        </w:rPr>
        <w:t>NID_BG</w:t>
      </w:r>
      <w:r>
        <w:rPr>
          <w:lang w:eastAsia="fr-FR"/>
        </w:rPr>
        <w:t>,</w:t>
      </w:r>
    </w:p>
    <w:p w14:paraId="31E04113" w14:textId="77777777" w:rsidR="00C86535" w:rsidRDefault="00C86535" w:rsidP="0089351B">
      <w:pPr>
        <w:pStyle w:val="Corpsdetexte2"/>
        <w:numPr>
          <w:ilvl w:val="2"/>
          <w:numId w:val="24"/>
        </w:numPr>
        <w:jc w:val="left"/>
        <w:rPr>
          <w:lang w:eastAsia="fr-FR"/>
        </w:rPr>
      </w:pPr>
      <w:r>
        <w:rPr>
          <w:lang w:eastAsia="fr-FR"/>
        </w:rPr>
        <w:t xml:space="preserve">Q_DIRLRBG = </w:t>
      </w:r>
      <w:r w:rsidRPr="00C86535">
        <w:rPr>
          <w:color w:val="FF0000"/>
          <w:lang w:eastAsia="fr-FR"/>
        </w:rPr>
        <w:t>Q_LINKORIENTATION</w:t>
      </w:r>
      <w:r>
        <w:rPr>
          <w:lang w:eastAsia="fr-FR"/>
        </w:rPr>
        <w:t>.</w:t>
      </w:r>
    </w:p>
    <w:p w14:paraId="032D42C8" w14:textId="77777777" w:rsidR="00A94E1D" w:rsidRDefault="00A94E1D" w:rsidP="00A94E1D">
      <w:pPr>
        <w:pStyle w:val="Corpsdetexte2"/>
        <w:ind w:left="1800"/>
        <w:jc w:val="left"/>
        <w:rPr>
          <w:lang w:eastAsia="fr-FR"/>
        </w:rPr>
      </w:pPr>
    </w:p>
    <w:p w14:paraId="7A67B411" w14:textId="77777777" w:rsidR="000E14BF" w:rsidRDefault="000E14BF" w:rsidP="000E14BF">
      <w:pPr>
        <w:pStyle w:val="Corpsdetexte2"/>
        <w:numPr>
          <w:ilvl w:val="1"/>
          <w:numId w:val="24"/>
        </w:numPr>
        <w:jc w:val="left"/>
        <w:rPr>
          <w:lang w:eastAsia="fr-FR"/>
        </w:rPr>
      </w:pPr>
      <w:r>
        <w:rPr>
          <w:lang w:eastAsia="fr-FR"/>
        </w:rPr>
        <w:t>Output are estimated by :</w:t>
      </w:r>
    </w:p>
    <w:p w14:paraId="7773DFF8" w14:textId="77777777" w:rsidR="000E14BF" w:rsidRDefault="000E14BF" w:rsidP="000E14BF">
      <w:pPr>
        <w:pStyle w:val="Corpsdetexte2"/>
        <w:numPr>
          <w:ilvl w:val="2"/>
          <w:numId w:val="24"/>
        </w:numPr>
        <w:jc w:val="left"/>
        <w:rPr>
          <w:lang w:eastAsia="fr-FR"/>
        </w:rPr>
      </w:pPr>
      <w:r>
        <w:rPr>
          <w:lang w:eastAsia="fr-FR"/>
        </w:rPr>
        <w:t>Counter0 = Counter,</w:t>
      </w:r>
    </w:p>
    <w:p w14:paraId="33641E50" w14:textId="77777777" w:rsidR="000E14BF" w:rsidRDefault="000E14BF" w:rsidP="000E14BF">
      <w:pPr>
        <w:pStyle w:val="Corpsdetexte2"/>
        <w:numPr>
          <w:ilvl w:val="2"/>
          <w:numId w:val="24"/>
        </w:numPr>
        <w:jc w:val="left"/>
        <w:rPr>
          <w:lang w:eastAsia="fr-FR"/>
        </w:rPr>
      </w:pPr>
      <w:r>
        <w:rPr>
          <w:lang w:eastAsia="fr-FR"/>
        </w:rPr>
        <w:t>D_LRBG = 0,</w:t>
      </w:r>
      <w:r w:rsidR="00782CFA">
        <w:rPr>
          <w:lang w:eastAsia="fr-FR"/>
        </w:rPr>
        <w:t xml:space="preserve"> </w:t>
      </w:r>
      <w:r w:rsidR="00782CFA">
        <w:rPr>
          <w:lang w:eastAsia="fr-FR"/>
        </w:rPr>
        <w:tab/>
      </w:r>
      <w:r w:rsidR="00782CFA">
        <w:rPr>
          <w:lang w:eastAsia="fr-FR"/>
        </w:rPr>
        <w:tab/>
      </w:r>
    </w:p>
    <w:p w14:paraId="22EBA839" w14:textId="77777777" w:rsidR="000E14BF" w:rsidRDefault="000E14BF" w:rsidP="000E14BF">
      <w:pPr>
        <w:pStyle w:val="Corpsdetexte2"/>
        <w:numPr>
          <w:ilvl w:val="2"/>
          <w:numId w:val="24"/>
        </w:numPr>
        <w:jc w:val="left"/>
        <w:rPr>
          <w:lang w:eastAsia="fr-FR"/>
        </w:rPr>
      </w:pPr>
      <w:r>
        <w:rPr>
          <w:lang w:eastAsia="fr-FR"/>
        </w:rPr>
        <w:t>NID_LRBG = new,</w:t>
      </w:r>
      <w:r w:rsidR="00782CFA">
        <w:rPr>
          <w:lang w:eastAsia="fr-FR"/>
        </w:rPr>
        <w:t xml:space="preserve"> </w:t>
      </w:r>
      <w:r w:rsidR="00782CFA">
        <w:rPr>
          <w:lang w:eastAsia="fr-FR"/>
        </w:rPr>
        <w:tab/>
      </w:r>
    </w:p>
    <w:p w14:paraId="45A15F49" w14:textId="77777777" w:rsidR="000E14BF" w:rsidRDefault="000E14BF" w:rsidP="000E14BF">
      <w:pPr>
        <w:pStyle w:val="Corpsdetexte2"/>
        <w:numPr>
          <w:ilvl w:val="2"/>
          <w:numId w:val="24"/>
        </w:numPr>
        <w:jc w:val="left"/>
        <w:rPr>
          <w:lang w:eastAsia="fr-FR"/>
        </w:rPr>
      </w:pPr>
      <w:r>
        <w:rPr>
          <w:lang w:eastAsia="fr-FR"/>
        </w:rPr>
        <w:t>Q_DIRLRBG = new,</w:t>
      </w:r>
      <w:r w:rsidR="00782CFA">
        <w:rPr>
          <w:lang w:eastAsia="fr-FR"/>
        </w:rPr>
        <w:tab/>
      </w:r>
    </w:p>
    <w:p w14:paraId="5AD13F6C" w14:textId="77777777" w:rsidR="000E14BF" w:rsidRDefault="000E14BF" w:rsidP="000E14BF">
      <w:pPr>
        <w:pStyle w:val="Corpsdetexte2"/>
        <w:numPr>
          <w:ilvl w:val="2"/>
          <w:numId w:val="24"/>
        </w:numPr>
        <w:jc w:val="left"/>
        <w:rPr>
          <w:lang w:eastAsia="fr-FR"/>
        </w:rPr>
      </w:pPr>
      <w:r>
        <w:rPr>
          <w:lang w:eastAsia="fr-FR"/>
        </w:rPr>
        <w:t>Q_DLRBG = inverted if D_LRBG changes of sign,</w:t>
      </w:r>
    </w:p>
    <w:p w14:paraId="287AEC26" w14:textId="77777777" w:rsidR="000E14BF" w:rsidRDefault="000E14BF" w:rsidP="000E14BF">
      <w:pPr>
        <w:pStyle w:val="Corpsdetexte2"/>
        <w:numPr>
          <w:ilvl w:val="2"/>
          <w:numId w:val="24"/>
        </w:numPr>
        <w:jc w:val="left"/>
        <w:rPr>
          <w:lang w:eastAsia="fr-FR"/>
        </w:rPr>
      </w:pPr>
      <w:r>
        <w:rPr>
          <w:lang w:eastAsia="fr-FR"/>
        </w:rPr>
        <w:t xml:space="preserve">Q_DIRTRAIN = </w:t>
      </w:r>
      <w:r w:rsidR="00AF5FD6">
        <w:rPr>
          <w:lang w:eastAsia="fr-FR"/>
        </w:rPr>
        <w:t>Q</w:t>
      </w:r>
      <w:r>
        <w:rPr>
          <w:lang w:eastAsia="fr-FR"/>
        </w:rPr>
        <w:t>_</w:t>
      </w:r>
      <w:r w:rsidR="00AF5FD6">
        <w:rPr>
          <w:lang w:eastAsia="fr-FR"/>
        </w:rPr>
        <w:t>DIRLRBG</w:t>
      </w:r>
      <w:r>
        <w:rPr>
          <w:lang w:eastAsia="fr-FR"/>
        </w:rPr>
        <w:t>,</w:t>
      </w:r>
    </w:p>
    <w:p w14:paraId="0EC24673" w14:textId="77777777" w:rsidR="000E14BF" w:rsidRDefault="000E14BF" w:rsidP="000E14BF">
      <w:pPr>
        <w:pStyle w:val="Corpsdetexte2"/>
        <w:numPr>
          <w:ilvl w:val="2"/>
          <w:numId w:val="24"/>
        </w:numPr>
        <w:jc w:val="left"/>
        <w:rPr>
          <w:lang w:eastAsia="fr-FR"/>
        </w:rPr>
      </w:pPr>
      <w:r>
        <w:rPr>
          <w:lang w:eastAsia="fr-FR"/>
        </w:rPr>
        <w:t>L_DOUBTOVER = LRBG_Inaccuracy,</w:t>
      </w:r>
    </w:p>
    <w:p w14:paraId="4E1558AF" w14:textId="77777777" w:rsidR="000E14BF" w:rsidRDefault="000E14BF" w:rsidP="000E14BF">
      <w:pPr>
        <w:pStyle w:val="Corpsdetexte2"/>
        <w:numPr>
          <w:ilvl w:val="2"/>
          <w:numId w:val="24"/>
        </w:numPr>
        <w:jc w:val="left"/>
        <w:rPr>
          <w:lang w:eastAsia="fr-FR"/>
        </w:rPr>
      </w:pPr>
      <w:r>
        <w:rPr>
          <w:lang w:eastAsia="fr-FR"/>
        </w:rPr>
        <w:t>L_DOUBTUNDER = LRBG_Inaccuracy ,</w:t>
      </w:r>
    </w:p>
    <w:p w14:paraId="23F8002D" w14:textId="77777777" w:rsidR="000E14BF" w:rsidRPr="00D162C8" w:rsidRDefault="000E14BF" w:rsidP="000E14BF">
      <w:pPr>
        <w:pStyle w:val="Corpsdetexte2"/>
        <w:numPr>
          <w:ilvl w:val="2"/>
          <w:numId w:val="24"/>
        </w:numPr>
        <w:jc w:val="left"/>
        <w:rPr>
          <w:lang w:eastAsia="fr-FR"/>
        </w:rPr>
      </w:pPr>
      <w:r>
        <w:rPr>
          <w:lang w:eastAsia="fr-FR"/>
        </w:rPr>
        <w:t>V_TRAIN = Speed + 5%</w:t>
      </w:r>
    </w:p>
    <w:p w14:paraId="7C2B8693" w14:textId="77777777" w:rsidR="003A3EFE" w:rsidRDefault="003A3EFE" w:rsidP="003A3EFE"/>
    <w:p w14:paraId="2CD6B981" w14:textId="77777777" w:rsidR="003A3EFE" w:rsidRPr="003A3EFE" w:rsidRDefault="003A3EFE" w:rsidP="003A3EFE">
      <w:pPr>
        <w:pStyle w:val="Corpsdetexte"/>
      </w:pPr>
    </w:p>
    <w:p w14:paraId="44974655" w14:textId="77777777" w:rsidR="00D64F98" w:rsidRDefault="00856C97" w:rsidP="00F54EFE">
      <w:pPr>
        <w:pStyle w:val="Titre2"/>
        <w:ind w:left="851" w:hanging="851"/>
      </w:pPr>
      <w:r>
        <w:br w:type="page"/>
      </w:r>
      <w:bookmarkStart w:id="2066" w:name="_Toc389836235"/>
      <w:bookmarkStart w:id="2067" w:name="_Toc388370151"/>
      <w:r w:rsidR="00D64F98">
        <w:lastRenderedPageBreak/>
        <w:t>To Achieve Processes</w:t>
      </w:r>
      <w:bookmarkEnd w:id="2066"/>
      <w:bookmarkEnd w:id="2067"/>
    </w:p>
    <w:p w14:paraId="7A71F4C1" w14:textId="77777777" w:rsidR="00892489" w:rsidRDefault="00FF1784" w:rsidP="00F54EFE">
      <w:pPr>
        <w:pStyle w:val="Corpsdetexte"/>
        <w:ind w:left="851" w:hanging="851"/>
      </w:pPr>
      <w:r>
        <w:t>See SyML IBD draft hereafter.</w:t>
      </w:r>
    </w:p>
    <w:p w14:paraId="00C79411" w14:textId="77777777" w:rsidR="003A4AB7" w:rsidRDefault="003A4AB7" w:rsidP="00A9379F">
      <w:pPr>
        <w:pPrChange w:id="2068" w:author="GIRAUD Christian" w:date="2014-06-06T16:49:00Z">
          <w:pPr>
            <w:ind w:left="851" w:hanging="851"/>
          </w:pPr>
        </w:pPrChange>
      </w:pPr>
    </w:p>
    <w:p w14:paraId="6A193FC4" w14:textId="77777777" w:rsidR="003A4AB7" w:rsidRDefault="003A4AB7" w:rsidP="00F54EFE">
      <w:pPr>
        <w:ind w:left="851" w:hanging="851"/>
        <w:rPr>
          <w:del w:id="2069" w:author="GIRAUD Christian" w:date="2014-06-06T16:49:00Z"/>
        </w:rPr>
      </w:pPr>
      <w:del w:id="2070" w:author="GIRAUD Christian" w:date="2014-06-06T16:49:00Z">
        <w:r>
          <w:rPr>
            <w:noProof/>
            <w:lang w:val="fr-FR"/>
          </w:rPr>
        </w:r>
        <w:r w:rsidR="00596098">
          <w:pict w14:anchorId="053AB427">
            <v:group id="_x0000_s2688" editas="canvas" style="width:495pt;height:562.6pt;mso-position-horizontal-relative:char;mso-position-vertical-relative:line" coordorigin="2361,1169" coordsize="7200,8182">
              <o:lock v:ext="edit" aspectratio="t"/>
              <v:shape id="_x0000_s2689" type="#_x0000_t75" style="position:absolute;left:2361;top:1169;width:7200;height:8182" o:preferrelative="f" stroked="t" strokecolor="#0070c0">
                <v:fill o:detectmouseclick="t"/>
                <v:path o:extrusionok="t" o:connecttype="none"/>
                <o:lock v:ext="edit" text="t"/>
              </v:shape>
              <v:shape id="_x0000_s2690" type="#_x0000_t202" style="position:absolute;left:8197;top:6779;width:764;height:382" stroked="f">
                <v:textbox style="mso-next-textbox:#_x0000_s2690">
                  <w:txbxContent>
                    <w:p w14:paraId="381DECB9" w14:textId="77777777" w:rsidR="00467F89" w:rsidRPr="0086649D" w:rsidRDefault="00467F89" w:rsidP="00FF1784">
                      <w:pPr>
                        <w:spacing w:line="240" w:lineRule="auto"/>
                        <w:jc w:val="center"/>
                        <w:rPr>
                          <w:del w:id="2071" w:author="GIRAUD Christian" w:date="2014-06-06T16:49:00Z"/>
                          <w:rFonts w:ascii="Alstom" w:hAnsi="Alstom"/>
                          <w:sz w:val="16"/>
                          <w:szCs w:val="16"/>
                          <w:lang w:val="fr-FR"/>
                        </w:rPr>
                      </w:pPr>
                      <w:del w:id="2072" w:author="GIRAUD Christian" w:date="2014-06-06T16:49:00Z">
                        <w:r>
                          <w:rPr>
                            <w:rFonts w:ascii="Alstom" w:hAnsi="Alstom"/>
                            <w:sz w:val="16"/>
                            <w:szCs w:val="16"/>
                            <w:lang w:val="fr-FR"/>
                          </w:rPr>
                          <w:delText>Command / Control</w:delText>
                        </w:r>
                      </w:del>
                    </w:p>
                  </w:txbxContent>
                </v:textbox>
              </v:shape>
              <v:shape id="_x0000_s2691" type="#_x0000_t202" style="position:absolute;left:4676;top:1250;width:2547;height:344" stroked="f" strokeweight="1.5pt">
                <v:textbox>
                  <w:txbxContent>
                    <w:p w14:paraId="37A364B1" w14:textId="77777777" w:rsidR="00467F89" w:rsidRPr="00DA2EF9" w:rsidRDefault="00467F89" w:rsidP="00FF1784">
                      <w:pPr>
                        <w:pStyle w:val="Figure"/>
                        <w:rPr>
                          <w:del w:id="2073" w:author="GIRAUD Christian" w:date="2014-06-06T16:49:00Z"/>
                          <w:lang w:val="fr-FR"/>
                        </w:rPr>
                      </w:pPr>
                      <w:del w:id="2074" w:author="GIRAUD Christian" w:date="2014-06-06T16:49:00Z">
                        <w:r w:rsidRPr="00DA2EF9">
                          <w:rPr>
                            <w:lang w:val="fr-FR"/>
                          </w:rPr>
                          <w:delText>To Achieve Processes</w:delText>
                        </w:r>
                      </w:del>
                    </w:p>
                  </w:txbxContent>
                </v:textbox>
              </v:shape>
              <v:group id="_x0000_s2692" style="position:absolute;left:9313;top:7108;width:216;height:183" coordorigin="8992,2769" coordsize="217,183">
                <v:rect id="_x0000_s2693" style="position:absolute;left:8992;top:2769;width:217;height:183"/>
                <v:shape id="_x0000_s2694" type="#_x0000_t32" style="position:absolute;left:8992;top:2861;width:217;height:1" o:connectortype="straight">
                  <v:stroke startarrow="block" endarrow="block"/>
                </v:shape>
              </v:group>
              <v:shape id="_x0000_s2695" type="#_x0000_t32" style="position:absolute;left:3520;top:1986;width:10;height:6963;flip:x" o:connectortype="straight" strokeweight="1.5pt"/>
              <v:shape id="_x0000_s2696" type="#_x0000_t32" style="position:absolute;left:3529;top:1984;width:431;height:1;flip:x" o:connectortype="straight"/>
              <v:shape id="_x0000_s2697" type="#_x0000_t32" style="position:absolute;left:7326;top:7199;width:1987;height:10;flip:x" o:connectortype="straight"/>
              <v:group id="_x0000_s2698" style="position:absolute;left:2381;top:2937;width:216;height:182" coordorigin="8992,2769" coordsize="217,183">
                <v:rect id="_x0000_s2699" style="position:absolute;left:8992;top:2769;width:217;height:183"/>
                <v:shape id="_x0000_s2700" type="#_x0000_t32" style="position:absolute;left:8992;top:2861;width:217;height:1" o:connectortype="straight">
                  <v:stroke startarrow="block" endarrow="block"/>
                </v:shape>
              </v:group>
              <v:group id="_x0000_s2701" style="position:absolute;left:2381;top:2205;width:216;height:184" coordorigin="3098,765" coordsize="218,184">
                <v:rect id="_x0000_s2702" style="position:absolute;left:3098;top:765;width:218;height:184"/>
                <v:shape id="_x0000_s2703" type="#_x0000_t32" style="position:absolute;left:3098;top:857;width:218;height:1" o:connectortype="straight">
                  <v:stroke endarrow="block"/>
                </v:shape>
              </v:group>
              <v:group id="_x0000_s2704" style="position:absolute;left:9345;top:3361;width:216;height:182" coordorigin="8992,2769" coordsize="217,183">
                <v:rect id="_x0000_s2705" style="position:absolute;left:8992;top:2769;width:217;height:183"/>
                <v:shape id="_x0000_s2706" type="#_x0000_t32" style="position:absolute;left:8992;top:2861;width:217;height:1" o:connectortype="straight">
                  <v:stroke startarrow="block" endarrow="block"/>
                </v:shape>
              </v:group>
              <v:shape id="_x0000_s2707" type="#_x0000_t202" style="position:absolute;left:8197;top:3164;width:968;height:224" stroked="f">
                <v:textbox style="mso-next-textbox:#_x0000_s2707">
                  <w:txbxContent>
                    <w:p w14:paraId="38D547C2" w14:textId="77777777" w:rsidR="00467F89" w:rsidRPr="0086649D" w:rsidRDefault="00467F89" w:rsidP="00FF1784">
                      <w:pPr>
                        <w:spacing w:line="240" w:lineRule="auto"/>
                        <w:jc w:val="right"/>
                        <w:rPr>
                          <w:del w:id="2075" w:author="GIRAUD Christian" w:date="2014-06-06T16:49:00Z"/>
                          <w:rFonts w:ascii="Alstom" w:hAnsi="Alstom"/>
                          <w:sz w:val="16"/>
                          <w:szCs w:val="16"/>
                          <w:lang w:val="fr-FR"/>
                        </w:rPr>
                      </w:pPr>
                      <w:del w:id="2076" w:author="GIRAUD Christian" w:date="2014-06-06T16:49:00Z">
                        <w:r>
                          <w:rPr>
                            <w:rFonts w:ascii="Alstom" w:hAnsi="Alstom"/>
                            <w:sz w:val="16"/>
                            <w:szCs w:val="16"/>
                            <w:lang w:val="fr-FR"/>
                          </w:rPr>
                          <w:delText>Orders / Display</w:delText>
                        </w:r>
                      </w:del>
                    </w:p>
                  </w:txbxContent>
                </v:textbox>
              </v:shape>
              <v:shape id="_x0000_s2708" type="#_x0000_t202" style="position:absolute;left:2455;top:6373;width:690;height:224" stroked="f">
                <v:textbox style="mso-next-textbox:#_x0000_s2708">
                  <w:txbxContent>
                    <w:p w14:paraId="3C9DD9BE" w14:textId="77777777" w:rsidR="00467F89" w:rsidRPr="0086649D" w:rsidRDefault="00467F89" w:rsidP="00FF1784">
                      <w:pPr>
                        <w:spacing w:line="240" w:lineRule="auto"/>
                        <w:jc w:val="right"/>
                        <w:rPr>
                          <w:del w:id="2077" w:author="GIRAUD Christian" w:date="2014-06-06T16:49:00Z"/>
                          <w:rFonts w:ascii="Alstom" w:hAnsi="Alstom"/>
                          <w:sz w:val="16"/>
                          <w:szCs w:val="16"/>
                          <w:lang w:val="fr-FR"/>
                        </w:rPr>
                      </w:pPr>
                      <w:del w:id="2078" w:author="GIRAUD Christian" w:date="2014-06-06T16:49:00Z">
                        <w:r>
                          <w:rPr>
                            <w:rFonts w:ascii="Alstom" w:hAnsi="Alstom"/>
                            <w:sz w:val="16"/>
                            <w:szCs w:val="16"/>
                            <w:lang w:val="fr-FR"/>
                          </w:rPr>
                          <w:delText>Messages</w:delText>
                        </w:r>
                      </w:del>
                    </w:p>
                  </w:txbxContent>
                </v:textbox>
              </v:shape>
              <v:shape id="_x0000_s2709" type="#_x0000_t202" style="position:absolute;left:2597;top:3273;width:840;height:388" stroked="f">
                <v:textbox style="mso-next-textbox:#_x0000_s2709">
                  <w:txbxContent>
                    <w:p w14:paraId="211436E5" w14:textId="77777777" w:rsidR="00467F89" w:rsidRDefault="00467F89" w:rsidP="00FF1784">
                      <w:pPr>
                        <w:spacing w:line="240" w:lineRule="auto"/>
                        <w:jc w:val="center"/>
                        <w:rPr>
                          <w:del w:id="2079" w:author="GIRAUD Christian" w:date="2014-06-06T16:49:00Z"/>
                          <w:rFonts w:ascii="Alstom" w:hAnsi="Alstom"/>
                          <w:sz w:val="16"/>
                          <w:szCs w:val="16"/>
                          <w:lang w:val="fr-FR"/>
                        </w:rPr>
                      </w:pPr>
                      <w:del w:id="2080" w:author="GIRAUD Christian" w:date="2014-06-06T16:49:00Z">
                        <w:r>
                          <w:rPr>
                            <w:rFonts w:ascii="Alstom" w:hAnsi="Alstom"/>
                            <w:sz w:val="16"/>
                            <w:szCs w:val="16"/>
                            <w:lang w:val="fr-FR"/>
                          </w:rPr>
                          <w:delText>Train Position</w:delText>
                        </w:r>
                      </w:del>
                    </w:p>
                    <w:p w14:paraId="1F8AAA03" w14:textId="77777777" w:rsidR="00467F89" w:rsidRPr="0086649D" w:rsidRDefault="00467F89" w:rsidP="00FF1784">
                      <w:pPr>
                        <w:spacing w:line="240" w:lineRule="auto"/>
                        <w:jc w:val="center"/>
                        <w:rPr>
                          <w:del w:id="2081" w:author="GIRAUD Christian" w:date="2014-06-06T16:49:00Z"/>
                          <w:rFonts w:ascii="Alstom" w:hAnsi="Alstom"/>
                          <w:sz w:val="16"/>
                          <w:szCs w:val="16"/>
                          <w:lang w:val="fr-FR"/>
                        </w:rPr>
                      </w:pPr>
                      <w:del w:id="2082" w:author="GIRAUD Christian" w:date="2014-06-06T16:49:00Z">
                        <w:r>
                          <w:rPr>
                            <w:rFonts w:ascii="Alstom" w:hAnsi="Alstom"/>
                            <w:sz w:val="16"/>
                            <w:szCs w:val="16"/>
                            <w:lang w:val="fr-FR"/>
                          </w:rPr>
                          <w:delText>&amp; Speed</w:delText>
                        </w:r>
                      </w:del>
                    </w:p>
                  </w:txbxContent>
                </v:textbox>
              </v:shape>
              <v:shape id="_x0000_s2710" type="#_x0000_t202" style="position:absolute;left:2475;top:1964;width:879;height:224" stroked="f">
                <v:textbox style="mso-next-textbox:#_x0000_s2710">
                  <w:txbxContent>
                    <w:p w14:paraId="5F500D6B" w14:textId="77777777" w:rsidR="00467F89" w:rsidRPr="0086649D" w:rsidRDefault="00467F89" w:rsidP="00FF1784">
                      <w:pPr>
                        <w:spacing w:line="240" w:lineRule="auto"/>
                        <w:jc w:val="right"/>
                        <w:rPr>
                          <w:del w:id="2083" w:author="GIRAUD Christian" w:date="2014-06-06T16:49:00Z"/>
                          <w:rFonts w:ascii="Alstom" w:hAnsi="Alstom"/>
                          <w:sz w:val="16"/>
                          <w:szCs w:val="16"/>
                          <w:lang w:val="fr-FR"/>
                        </w:rPr>
                      </w:pPr>
                      <w:del w:id="2084" w:author="GIRAUD Christian" w:date="2014-06-06T16:49:00Z">
                        <w:r>
                          <w:rPr>
                            <w:rFonts w:ascii="Alstom" w:hAnsi="Alstom"/>
                            <w:sz w:val="16"/>
                            <w:szCs w:val="16"/>
                            <w:lang w:val="fr-FR"/>
                          </w:rPr>
                          <w:delText>System Data</w:delText>
                        </w:r>
                      </w:del>
                    </w:p>
                  </w:txbxContent>
                </v:textbox>
              </v:shape>
              <v:shape id="_x0000_s2711" type="#_x0000_t202" style="position:absolute;left:4368;top:2450;width:1237;height:599" strokeweight="1.5pt">
                <v:textbox>
                  <w:txbxContent>
                    <w:p w14:paraId="64685B77" w14:textId="77777777" w:rsidR="00467F89" w:rsidRDefault="00467F89" w:rsidP="00FF1784">
                      <w:pPr>
                        <w:jc w:val="center"/>
                        <w:rPr>
                          <w:del w:id="2085" w:author="GIRAUD Christian" w:date="2014-06-06T16:49:00Z"/>
                          <w:lang w:val="fr-FR"/>
                        </w:rPr>
                      </w:pPr>
                      <w:del w:id="2086" w:author="GIRAUD Christian" w:date="2014-06-06T16:49:00Z">
                        <w:r>
                          <w:rPr>
                            <w:lang w:val="fr-FR"/>
                          </w:rPr>
                          <w:delText>MRSP</w:delText>
                        </w:r>
                      </w:del>
                    </w:p>
                    <w:p w14:paraId="1289BE26" w14:textId="77777777" w:rsidR="00467F89" w:rsidRPr="00B21D2B" w:rsidRDefault="00467F89" w:rsidP="00FF1784">
                      <w:pPr>
                        <w:jc w:val="center"/>
                        <w:rPr>
                          <w:del w:id="2087" w:author="GIRAUD Christian" w:date="2014-06-06T16:49:00Z"/>
                          <w:lang w:val="fr-FR"/>
                        </w:rPr>
                      </w:pPr>
                      <w:del w:id="2088" w:author="GIRAUD Christian" w:date="2014-06-06T16:49:00Z">
                        <w:r>
                          <w:rPr>
                            <w:lang w:val="fr-FR"/>
                          </w:rPr>
                          <w:delText>Computation</w:delText>
                        </w:r>
                      </w:del>
                    </w:p>
                  </w:txbxContent>
                </v:textbox>
              </v:shape>
              <v:group id="_x0000_s2712" style="position:absolute;left:2361;top:6597;width:216;height:182" coordorigin="8992,2769" coordsize="217,183">
                <v:rect id="_x0000_s2713" style="position:absolute;left:8992;top:2769;width:217;height:183"/>
                <v:shape id="_x0000_s2714" type="#_x0000_t32" style="position:absolute;left:8992;top:2861;width:217;height:1" o:connectortype="straight">
                  <v:stroke startarrow="block" endarrow="block"/>
                </v:shape>
              </v:group>
              <v:shape id="_x0000_s2715" type="#_x0000_t202" style="position:absolute;left:3961;top:1711;width:1236;height:587" strokeweight="1.5pt">
                <v:textbox>
                  <w:txbxContent>
                    <w:p w14:paraId="2D027CE6" w14:textId="77777777" w:rsidR="00467F89" w:rsidRDefault="00467F89" w:rsidP="00FF1784">
                      <w:pPr>
                        <w:jc w:val="center"/>
                        <w:rPr>
                          <w:del w:id="2089" w:author="GIRAUD Christian" w:date="2014-06-06T16:49:00Z"/>
                          <w:lang w:val="fr-FR"/>
                        </w:rPr>
                      </w:pPr>
                      <w:del w:id="2090" w:author="GIRAUD Christian" w:date="2014-06-06T16:49:00Z">
                        <w:r>
                          <w:rPr>
                            <w:lang w:val="fr-FR"/>
                          </w:rPr>
                          <w:delText>Asafe</w:delText>
                        </w:r>
                      </w:del>
                    </w:p>
                    <w:p w14:paraId="537E5227" w14:textId="77777777" w:rsidR="00467F89" w:rsidRPr="00B21D2B" w:rsidRDefault="00467F89" w:rsidP="00FF1784">
                      <w:pPr>
                        <w:jc w:val="center"/>
                        <w:rPr>
                          <w:del w:id="2091" w:author="GIRAUD Christian" w:date="2014-06-06T16:49:00Z"/>
                          <w:lang w:val="fr-FR"/>
                        </w:rPr>
                      </w:pPr>
                      <w:del w:id="2092" w:author="GIRAUD Christian" w:date="2014-06-06T16:49:00Z">
                        <w:r>
                          <w:rPr>
                            <w:lang w:val="fr-FR"/>
                          </w:rPr>
                          <w:delText>Computation</w:delText>
                        </w:r>
                      </w:del>
                    </w:p>
                  </w:txbxContent>
                </v:textbox>
              </v:shape>
              <v:shape id="_x0000_s2716" type="#_x0000_t202" style="position:absolute;left:4869;top:4217;width:1565;height:585" strokeweight="1.5pt">
                <v:textbox>
                  <w:txbxContent>
                    <w:p w14:paraId="39186693" w14:textId="77777777" w:rsidR="00467F89" w:rsidRPr="00B21D2B" w:rsidRDefault="00467F89" w:rsidP="00FF1784">
                      <w:pPr>
                        <w:jc w:val="center"/>
                        <w:rPr>
                          <w:del w:id="2093" w:author="GIRAUD Christian" w:date="2014-06-06T16:49:00Z"/>
                          <w:lang w:val="fr-FR"/>
                        </w:rPr>
                      </w:pPr>
                      <w:del w:id="2094" w:author="GIRAUD Christian" w:date="2014-06-06T16:49:00Z">
                        <w:r>
                          <w:rPr>
                            <w:lang w:val="fr-FR"/>
                          </w:rPr>
                          <w:delText>Supervision Limits Computation</w:delText>
                        </w:r>
                      </w:del>
                    </w:p>
                  </w:txbxContent>
                </v:textbox>
              </v:shape>
              <v:shape id="_x0000_s2717" type="#_x0000_t202" style="position:absolute;left:4420;top:3361;width:1600;height:571" strokeweight="1.5pt">
                <v:textbox>
                  <w:txbxContent>
                    <w:p w14:paraId="16F3FFCF" w14:textId="77777777" w:rsidR="00467F89" w:rsidRPr="00B21D2B" w:rsidRDefault="00467F89" w:rsidP="00FF1784">
                      <w:pPr>
                        <w:jc w:val="center"/>
                        <w:rPr>
                          <w:del w:id="2095" w:author="GIRAUD Christian" w:date="2014-06-06T16:49:00Z"/>
                          <w:lang w:val="fr-FR"/>
                        </w:rPr>
                      </w:pPr>
                      <w:del w:id="2096" w:author="GIRAUD Christian" w:date="2014-06-06T16:49:00Z">
                        <w:r>
                          <w:rPr>
                            <w:lang w:val="fr-FR"/>
                          </w:rPr>
                          <w:delText>Target and Curves Computation</w:delText>
                        </w:r>
                      </w:del>
                    </w:p>
                  </w:txbxContent>
                </v:textbox>
              </v:shape>
              <v:shape id="_x0000_s2718" type="#_x0000_t32" style="position:absolute;left:6433;top:1994;width:1;height:1234;flip:x" o:connectortype="straight"/>
              <v:shape id="_x0000_s2719" type="#_x0000_t32" style="position:absolute;left:2361;top:1594;width:7168;height:1;flip:x y" o:connectortype="straight" strokecolor="#002060" strokeweight="1pt"/>
              <v:shape id="_x0000_s2720" type="#_x0000_t32" style="position:absolute;left:5305;top:1993;width:1129;height:1;flip:x" o:connectortype="straight"/>
              <v:shape id="_x0000_s2721" type="#_x0000_t202" style="position:absolute;left:2597;top:2674;width:707;height:224" stroked="f">
                <v:textbox style="mso-next-textbox:#_x0000_s2721">
                  <w:txbxContent>
                    <w:p w14:paraId="625F7FCF" w14:textId="77777777" w:rsidR="00467F89" w:rsidRPr="00F45BE6" w:rsidRDefault="00467F89" w:rsidP="00FF1784">
                      <w:pPr>
                        <w:spacing w:line="240" w:lineRule="auto"/>
                        <w:jc w:val="right"/>
                        <w:rPr>
                          <w:del w:id="2097" w:author="GIRAUD Christian" w:date="2014-06-06T16:49:00Z"/>
                          <w:rFonts w:ascii="Alstom" w:hAnsi="Alstom"/>
                          <w:b/>
                          <w:sz w:val="16"/>
                          <w:szCs w:val="16"/>
                          <w:lang w:val="fr-FR"/>
                        </w:rPr>
                      </w:pPr>
                      <w:del w:id="2098" w:author="GIRAUD Christian" w:date="2014-06-06T16:49:00Z">
                        <w:r w:rsidRPr="00F45BE6">
                          <w:rPr>
                            <w:rFonts w:ascii="Alstom" w:hAnsi="Alstom"/>
                            <w:b/>
                            <w:sz w:val="16"/>
                            <w:szCs w:val="16"/>
                            <w:lang w:val="fr-FR"/>
                          </w:rPr>
                          <w:delText>Database</w:delText>
                        </w:r>
                      </w:del>
                    </w:p>
                  </w:txbxContent>
                </v:textbox>
              </v:shape>
              <v:group id="_x0000_s2722" style="position:absolute;left:2361;top:3661;width:216;height:184" coordorigin="3098,765" coordsize="218,184">
                <v:rect id="_x0000_s2723" style="position:absolute;left:3098;top:765;width:218;height:184"/>
                <v:shape id="_x0000_s2724" type="#_x0000_t32" style="position:absolute;left:3098;top:857;width:218;height:1" o:connectortype="straight">
                  <v:stroke endarrow="block"/>
                </v:shape>
              </v:group>
              <v:shape id="_x0000_s2725" type="#_x0000_t202" style="position:absolute;left:5734;top:5942;width:1239;height:600" strokeweight="1.5pt">
                <v:textbox>
                  <w:txbxContent>
                    <w:p w14:paraId="7F4B6378" w14:textId="77777777" w:rsidR="00467F89" w:rsidRPr="00B21D2B" w:rsidRDefault="00467F89" w:rsidP="00FF1784">
                      <w:pPr>
                        <w:jc w:val="center"/>
                        <w:rPr>
                          <w:del w:id="2099" w:author="GIRAUD Christian" w:date="2014-06-06T16:49:00Z"/>
                          <w:lang w:val="fr-FR"/>
                        </w:rPr>
                      </w:pPr>
                      <w:del w:id="2100" w:author="GIRAUD Christian" w:date="2014-06-06T16:49:00Z">
                        <w:r>
                          <w:rPr>
                            <w:lang w:val="fr-FR"/>
                          </w:rPr>
                          <w:delText>Mode and Level</w:delText>
                        </w:r>
                      </w:del>
                    </w:p>
                  </w:txbxContent>
                </v:textbox>
              </v:shape>
              <v:shape id="_x0000_s2726" type="#_x0000_t202" style="position:absolute;left:5437;top:5079;width:1237;height:588" strokeweight="1.5pt">
                <v:textbox>
                  <w:txbxContent>
                    <w:p w14:paraId="05669454" w14:textId="77777777" w:rsidR="00467F89" w:rsidRPr="00B21D2B" w:rsidRDefault="00467F89" w:rsidP="00FF1784">
                      <w:pPr>
                        <w:jc w:val="center"/>
                        <w:rPr>
                          <w:del w:id="2101" w:author="GIRAUD Christian" w:date="2014-06-06T16:49:00Z"/>
                          <w:lang w:val="fr-FR"/>
                        </w:rPr>
                      </w:pPr>
                      <w:del w:id="2102" w:author="GIRAUD Christian" w:date="2014-06-06T16:49:00Z">
                        <w:r>
                          <w:rPr>
                            <w:lang w:val="fr-FR"/>
                          </w:rPr>
                          <w:delText>Protection</w:delText>
                        </w:r>
                      </w:del>
                    </w:p>
                  </w:txbxContent>
                </v:textbox>
              </v:shape>
              <v:shape id="_x0000_s2727" type="#_x0000_t202" style="position:absolute;left:5952;top:6951;width:1239;height:613" strokeweight="1.5pt">
                <v:textbox>
                  <w:txbxContent>
                    <w:p w14:paraId="16631957" w14:textId="77777777" w:rsidR="00467F89" w:rsidRPr="00B21D2B" w:rsidRDefault="00467F89" w:rsidP="00FF1784">
                      <w:pPr>
                        <w:jc w:val="center"/>
                        <w:rPr>
                          <w:del w:id="2103" w:author="GIRAUD Christian" w:date="2014-06-06T16:49:00Z"/>
                          <w:lang w:val="fr-FR"/>
                        </w:rPr>
                      </w:pPr>
                      <w:del w:id="2104" w:author="GIRAUD Christian" w:date="2014-06-06T16:49:00Z">
                        <w:r>
                          <w:rPr>
                            <w:lang w:val="fr-FR"/>
                          </w:rPr>
                          <w:delText>Brake Handling</w:delText>
                        </w:r>
                      </w:del>
                    </w:p>
                  </w:txbxContent>
                </v:textbox>
              </v:shape>
              <v:shape id="_x0000_s2728" type="#_x0000_t202" style="position:absolute;left:6529;top:8670;width:1239;height:600" strokeweight="1.5pt">
                <v:textbox>
                  <w:txbxContent>
                    <w:p w14:paraId="2B1151EA" w14:textId="77777777" w:rsidR="00467F89" w:rsidRPr="00B21D2B" w:rsidRDefault="00467F89" w:rsidP="00FF1784">
                      <w:pPr>
                        <w:jc w:val="center"/>
                        <w:rPr>
                          <w:del w:id="2105" w:author="GIRAUD Christian" w:date="2014-06-06T16:49:00Z"/>
                          <w:lang w:val="fr-FR"/>
                        </w:rPr>
                      </w:pPr>
                      <w:del w:id="2106" w:author="GIRAUD Christian" w:date="2014-06-06T16:49:00Z">
                        <w:r>
                          <w:rPr>
                            <w:lang w:val="fr-FR"/>
                          </w:rPr>
                          <w:delText>Version Management</w:delText>
                        </w:r>
                      </w:del>
                    </w:p>
                  </w:txbxContent>
                </v:textbox>
              </v:shape>
              <v:shape id="_x0000_s2729" type="#_x0000_t202" style="position:absolute;left:6171;top:7858;width:1237;height:589" strokeweight="1.5pt">
                <v:textbox>
                  <w:txbxContent>
                    <w:p w14:paraId="1C27E603" w14:textId="77777777" w:rsidR="00467F89" w:rsidRPr="00B21D2B" w:rsidRDefault="00467F89" w:rsidP="00FF1784">
                      <w:pPr>
                        <w:jc w:val="center"/>
                        <w:rPr>
                          <w:del w:id="2107" w:author="GIRAUD Christian" w:date="2014-06-06T16:49:00Z"/>
                          <w:lang w:val="fr-FR"/>
                        </w:rPr>
                      </w:pPr>
                      <w:del w:id="2108" w:author="GIRAUD Christian" w:date="2014-06-06T16:49:00Z">
                        <w:r>
                          <w:rPr>
                            <w:lang w:val="fr-FR"/>
                          </w:rPr>
                          <w:delText>Special Function</w:delText>
                        </w:r>
                      </w:del>
                    </w:p>
                  </w:txbxContent>
                </v:textbox>
              </v:shape>
              <v:shape id="_x0000_s2730" type="#_x0000_t32" style="position:absolute;left:3530;top:6260;width:2204;height:1;flip:x" o:connectortype="straight"/>
              <v:shape id="_x0000_s2731" type="#_x0000_t32" style="position:absolute;left:3530;top:4510;width:1328;height:1;flip:x" o:connectortype="straight"/>
              <v:shape id="_x0000_s2732" type="#_x0000_t32" style="position:absolute;left:3530;top:3646;width:879;height:16;flip:x" o:connectortype="straight"/>
              <v:shape id="_x0000_s2733" type="#_x0000_t32" style="position:absolute;left:3530;top:2732;width:838;height:1;flip:x" o:connectortype="straight"/>
              <v:shape id="_x0000_s2734" type="#_x0000_t32" style="position:absolute;left:3530;top:5365;width:1896;height:8;flip:x y" o:connectortype="straight"/>
              <v:shape id="_x0000_s2735" type="#_x0000_t32" style="position:absolute;left:2597;top:3051;width:932;height:1;flip:x" o:connectortype="straight"/>
              <v:shape id="_x0000_s2736" type="#_x0000_t32" style="position:absolute;left:2577;top:3756;width:952;height:1;flip:x" o:connectortype="straight"/>
              <v:shape id="_x0000_s2737" type="#_x0000_t32" style="position:absolute;left:2597;top:2295;width:932;height:3;flip:x" o:connectortype="straight"/>
              <v:shape id="_x0000_s2738" type="#_x0000_t32" style="position:absolute;left:3530;top:7244;width:2419;height:1;flip:x" o:connectortype="straight"/>
              <v:shape id="_x0000_s2739" type="#_x0000_t32" style="position:absolute;left:2597;top:6702;width:932;height:1;flip:x" o:connectortype="straight">
                <v:stroke dashstyle="dash"/>
              </v:shape>
              <v:shape id="_x0000_s2740" type="#_x0000_t32" style="position:absolute;left:3519;top:8153;width:2641;height:1;flip:x" o:connectortype="straight"/>
              <v:shape id="_x0000_s2741" type="#_x0000_t32" style="position:absolute;left:3497;top:8947;width:3032;height:2;flip:x" o:connectortype="straight"/>
              <v:group id="_x0000_s2742" style="position:absolute;left:5089;top:1887;width:216;height:184" coordorigin="3098,765" coordsize="218,184">
                <v:rect id="_x0000_s2743" style="position:absolute;left:3098;top:765;width:218;height:184"/>
                <v:shape id="_x0000_s2744" type="#_x0000_t32" style="position:absolute;left:3098;top:857;width:218;height:1" o:connectortype="straight">
                  <v:stroke endarrow="block"/>
                </v:shape>
              </v:group>
              <v:group id="_x0000_s2745" style="position:absolute;left:5518;top:2591;width:216;height:184" coordorigin="3098,765" coordsize="218,184">
                <v:rect id="_x0000_s2746" style="position:absolute;left:3098;top:765;width:218;height:184"/>
                <v:shape id="_x0000_s2747" type="#_x0000_t32" style="position:absolute;left:3098;top:857;width:218;height:1" o:connectortype="straight">
                  <v:stroke endarrow="block"/>
                </v:shape>
              </v:group>
              <v:group id="_x0000_s2748" style="position:absolute;left:5909;top:3646;width:216;height:184" coordorigin="3098,765" coordsize="218,184">
                <v:rect id="_x0000_s2749" style="position:absolute;left:3098;top:765;width:218;height:184"/>
                <v:shape id="_x0000_s2750" type="#_x0000_t32" style="position:absolute;left:3098;top:857;width:218;height:1" o:connectortype="straight">
                  <v:stroke endarrow="block"/>
                </v:shape>
              </v:group>
              <v:group id="_x0000_s2751" style="position:absolute;left:6345;top:4327;width:216;height:184" coordorigin="3098,765" coordsize="218,184">
                <v:rect id="_x0000_s2752" style="position:absolute;left:3098;top:765;width:218;height:184"/>
                <v:shape id="_x0000_s2753" type="#_x0000_t32" style="position:absolute;left:3098;top:857;width:218;height:1" o:connectortype="straight">
                  <v:stroke endarrow="block"/>
                </v:shape>
              </v:group>
              <v:group id="_x0000_s2754" style="position:absolute;left:6561;top:5255;width:216;height:184" coordorigin="3098,765" coordsize="218,184">
                <v:rect id="_x0000_s2755" style="position:absolute;left:3098;top:765;width:218;height:184"/>
                <v:shape id="_x0000_s2756" type="#_x0000_t32" style="position:absolute;left:3098;top:857;width:218;height:1" o:connectortype="straight">
                  <v:stroke endarrow="block"/>
                </v:shape>
              </v:group>
              <v:group id="_x0000_s2757" style="position:absolute;left:6858;top:6260;width:216;height:184" coordorigin="3098,765" coordsize="218,184">
                <v:rect id="_x0000_s2758" style="position:absolute;left:3098;top:765;width:218;height:184"/>
                <v:shape id="_x0000_s2759" type="#_x0000_t32" style="position:absolute;left:3098;top:857;width:218;height:1" o:connectortype="straight">
                  <v:stroke endarrow="block"/>
                </v:shape>
              </v:group>
              <v:group id="_x0000_s2760" style="position:absolute;left:7110;top:7108;width:216;height:184" coordorigin="3098,765" coordsize="218,184">
                <v:rect id="_x0000_s2761" style="position:absolute;left:3098;top:765;width:218;height:184"/>
                <v:shape id="_x0000_s2762" type="#_x0000_t32" style="position:absolute;left:3098;top:857;width:218;height:1" o:connectortype="straight">
                  <v:stroke endarrow="block"/>
                </v:shape>
              </v:group>
              <v:group id="_x0000_s2763" style="position:absolute;left:7661;top:8838;width:216;height:184" coordorigin="3098,765" coordsize="218,184">
                <v:rect id="_x0000_s2764" style="position:absolute;left:3098;top:765;width:218;height:184"/>
                <v:shape id="_x0000_s2765" type="#_x0000_t32" style="position:absolute;left:3098;top:857;width:218;height:1" o:connectortype="straight">
                  <v:stroke endarrow="block"/>
                </v:shape>
              </v:group>
              <v:group id="_x0000_s2766" style="position:absolute;left:7315;top:8018;width:216;height:184" coordorigin="3098,765" coordsize="218,184">
                <v:rect id="_x0000_s2767" style="position:absolute;left:3098;top:765;width:218;height:184"/>
                <v:shape id="_x0000_s2768" type="#_x0000_t32" style="position:absolute;left:3098;top:857;width:218;height:1" o:connectortype="straight">
                  <v:stroke endarrow="block"/>
                </v:shape>
              </v:group>
              <v:shape id="_x0000_s2769" type="#_x0000_t32" style="position:absolute;left:5734;top:2672;width:469;height:2;flip:x" o:connectortype="straight"/>
              <v:shape id="_x0000_s2770" type="#_x0000_t32" style="position:absolute;left:6214;top:2672;width:1;height:447" o:connectortype="straight"/>
              <v:shape id="_x0000_s2771" type="#_x0000_t32" style="position:absolute;left:4274;top:3228;width:2159;height:1;flip:x" o:connectortype="straight"/>
              <v:shape id="_x0000_s2772" type="#_x0000_t32" style="position:absolute;left:4055;top:3118;width:2160;height:1;flip:x" o:connectortype="straight"/>
              <v:shape id="_x0000_s2773" type="#_x0000_t32" style="position:absolute;left:4055;top:3571;width:313;height:75;flip:x y" o:connectortype="straight"/>
              <v:shape id="_x0000_s2774" type="#_x0000_t32" style="position:absolute;left:4274;top:3228;width:1;height:240" o:connectortype="straight"/>
              <v:shape id="_x0000_s2775" type="#_x0000_t32" style="position:absolute;left:4054;top:3118;width:1;height:451" o:connectortype="straight"/>
              <v:shape id="_x0000_s2776" type="#_x0000_t32" style="position:absolute;left:4275;top:3481;width:134;height:165;flip:x y" o:connectortype="straight"/>
              <v:shape id="_x0000_s2777" type="#_x0000_t32" style="position:absolute;left:6081;top:3736;width:468;height:2;flip:x" o:connectortype="straight"/>
              <v:shape id="_x0000_s2778" type="#_x0000_t32" style="position:absolute;left:6549;top:3736;width:12;height:329;flip:x" o:connectortype="straight"/>
              <v:shape id="_x0000_s2779" type="#_x0000_t32" style="position:absolute;left:4543;top:4065;width:2006;height:1;flip:x" o:connectortype="straight"/>
              <v:shape id="_x0000_s2780" type="#_x0000_t32" style="position:absolute;left:4543;top:4435;width:313;height:75;flip:x y" o:connectortype="straight"/>
              <v:shape id="_x0000_s2781" type="#_x0000_t32" style="position:absolute;left:4544;top:4065;width:1;height:368" o:connectortype="straight"/>
              <v:group id="_x0000_s2782" style="position:absolute;left:6345;top:4551;width:216;height:185" coordorigin="3098,765" coordsize="218,184">
                <v:rect id="_x0000_s2783" style="position:absolute;left:3098;top:765;width:218;height:184"/>
                <v:shape id="_x0000_s2784" type="#_x0000_t32" style="position:absolute;left:3098;top:857;width:218;height:1" o:connectortype="straight">
                  <v:stroke endarrow="block"/>
                </v:shape>
              </v:group>
              <v:group id="_x0000_s2785" style="position:absolute;left:5909;top:3388;width:216;height:183" coordorigin="3098,765" coordsize="218,184">
                <v:rect id="_x0000_s2786" style="position:absolute;left:3098;top:765;width:218;height:184"/>
                <v:shape id="_x0000_s2787" type="#_x0000_t32" style="position:absolute;left:3098;top:857;width:218;height:1" o:connectortype="straight">
                  <v:stroke endarrow="block"/>
                </v:shape>
              </v:group>
              <v:shape id="_x0000_s2788" type="#_x0000_t32" style="position:absolute;left:6125;top:3480;width:3220;height:1;flip:x y" o:connectortype="straight"/>
              <v:shape id="_x0000_s2789" type="#_x0000_t32" style="position:absolute;left:6777;top:5344;width:219;height:3;flip:x" o:connectortype="straight"/>
              <v:shape id="_x0000_s2790" type="#_x0000_t32" style="position:absolute;left:6984;top:5348;width:12;height:438;flip:x" o:connectortype="straight"/>
              <v:shape id="_x0000_s2791" type="#_x0000_t32" style="position:absolute;left:5401;top:5783;width:1583;height:1;flip:x" o:connectortype="straight"/>
              <v:shape id="_x0000_s2792" type="#_x0000_t32" style="position:absolute;left:5401;top:6152;width:314;height:76;flip:x y" o:connectortype="straight"/>
              <v:shape id="_x0000_s2793" type="#_x0000_t32" style="position:absolute;left:5403;top:5783;width:1;height:368" o:connectortype="straight"/>
              <v:shape id="_x0000_s2794" type="#_x0000_t32" style="position:absolute;left:7077;top:6359;width:250;height:1;flip:x" o:connectortype="straight"/>
              <v:shape id="_x0000_s2795" type="#_x0000_t32" style="position:absolute;left:7326;top:6356;width:1;height:317" o:connectortype="straight"/>
              <v:shape id="_x0000_s2796" type="#_x0000_t32" style="position:absolute;left:5639;top:6669;width:1688;height:1;flip:x" o:connectortype="straight"/>
              <v:shape id="_x0000_s2797" type="#_x0000_t32" style="position:absolute;left:5639;top:7134;width:313;height:75;flip:x y" o:connectortype="straight"/>
              <v:shape id="_x0000_s2798" type="#_x0000_t32" style="position:absolute;left:5643;top:6669;width:1;height:463" o:connectortype="straight"/>
              <v:shape id="_x0000_s2799" type="#_x0000_t32" style="position:absolute;left:6506;top:4643;width:467;height:3;flip:x" o:connectortype="straight"/>
              <v:shape id="_x0000_s2800" type="#_x0000_t32" style="position:absolute;left:6961;top:4643;width:12;height:330;flip:x" o:connectortype="straight"/>
              <v:shape id="_x0000_s2801" type="#_x0000_t32" style="position:absolute;left:4967;top:4973;width:2006;height:1;flip:x" o:connectortype="straight"/>
              <v:shape id="_x0000_s2802" type="#_x0000_t32" style="position:absolute;left:4967;top:6138;width:756;height:104;flip:x y" o:connectortype="straight"/>
              <v:shape id="_x0000_s2803" type="#_x0000_t32" style="position:absolute;left:4964;top:4974;width:1;height:327" o:connectortype="straight"/>
              <v:shape id="_x0000_s2804" type="#_x0000_t32" style="position:absolute;left:4967;top:5439;width:2;height:696" o:connectortype="straight"/>
              <v:group id="_x0000_s2805" style="position:absolute;left:6845;top:6036;width:216;height:184" coordorigin="3098,765" coordsize="218,184">
                <v:rect id="_x0000_s2806" style="position:absolute;left:3098;top:765;width:218;height:184"/>
                <v:shape id="_x0000_s2807" type="#_x0000_t32" style="position:absolute;left:3098;top:857;width:218;height:1" o:connectortype="straight">
                  <v:stroke endarrow="block"/>
                </v:shape>
              </v:group>
              <v:shape id="_x0000_s2808" type="#_x0000_t32" style="position:absolute;left:7064;top:6128;width:997;height:7;flip:x" o:connectortype="straight"/>
              <v:shape id="_x0000_s2809" type="#_x0000_t32" style="position:absolute;left:6549;top:4419;width:1445;height:1;flip:x" o:connectortype="straight"/>
              <v:shape id="_x0000_s2810" type="#_x0000_t32" style="position:absolute;left:7994;top:3452;width:1351;height:967;flip:y" o:connectortype="straight"/>
              <v:shape id="_x0000_s2811" type="#_x0000_t32" style="position:absolute;left:8061;top:3452;width:1284;height:2676;flip:y" o:connectortype="straight"/>
              <v:shape id="_x0000_s2812" type="#_x0000_t32" style="position:absolute;left:7545;top:8104;width:997;height:6;flip:x" o:connectortype="straight"/>
              <v:shape id="_x0000_s2813" type="#_x0000_t32" style="position:absolute;left:7877;top:8924;width:997;height:7;flip:x" o:connectortype="straight"/>
              <v:shape id="_x0000_s2814" type="#_x0000_t202" style="position:absolute;left:6577;top:3708;width:968;height:224" stroked="f">
                <v:textbox style="mso-next-textbox:#_x0000_s2814">
                  <w:txbxContent>
                    <w:p w14:paraId="10244885" w14:textId="77777777" w:rsidR="00467F89" w:rsidRPr="0086649D" w:rsidRDefault="00467F89" w:rsidP="00FF1784">
                      <w:pPr>
                        <w:spacing w:line="240" w:lineRule="auto"/>
                        <w:jc w:val="right"/>
                        <w:rPr>
                          <w:del w:id="2109" w:author="GIRAUD Christian" w:date="2014-06-06T16:49:00Z"/>
                          <w:rFonts w:ascii="Alstom" w:hAnsi="Alstom"/>
                          <w:sz w:val="16"/>
                          <w:szCs w:val="16"/>
                          <w:lang w:val="fr-FR"/>
                        </w:rPr>
                      </w:pPr>
                      <w:del w:id="2110" w:author="GIRAUD Christian" w:date="2014-06-06T16:49:00Z">
                        <w:r>
                          <w:rPr>
                            <w:rFonts w:ascii="Alstom" w:hAnsi="Alstom"/>
                            <w:sz w:val="16"/>
                            <w:szCs w:val="16"/>
                            <w:lang w:val="fr-FR"/>
                          </w:rPr>
                          <w:delText>Curves &amp; Target</w:delText>
                        </w:r>
                      </w:del>
                    </w:p>
                  </w:txbxContent>
                </v:textbox>
              </v:shape>
              <v:shape id="_x0000_s2815" type="#_x0000_t202" style="position:absolute;left:5797;top:2367;width:548;height:224" stroked="f">
                <v:textbox style="mso-next-textbox:#_x0000_s2815">
                  <w:txbxContent>
                    <w:p w14:paraId="7B0088E2" w14:textId="77777777" w:rsidR="00467F89" w:rsidRPr="0086649D" w:rsidRDefault="00467F89" w:rsidP="00FF1784">
                      <w:pPr>
                        <w:spacing w:line="240" w:lineRule="auto"/>
                        <w:jc w:val="right"/>
                        <w:rPr>
                          <w:del w:id="2111" w:author="GIRAUD Christian" w:date="2014-06-06T16:49:00Z"/>
                          <w:rFonts w:ascii="Alstom" w:hAnsi="Alstom"/>
                          <w:sz w:val="16"/>
                          <w:szCs w:val="16"/>
                          <w:lang w:val="fr-FR"/>
                        </w:rPr>
                      </w:pPr>
                      <w:del w:id="2112" w:author="GIRAUD Christian" w:date="2014-06-06T16:49:00Z">
                        <w:r>
                          <w:rPr>
                            <w:rFonts w:ascii="Alstom" w:hAnsi="Alstom"/>
                            <w:sz w:val="16"/>
                            <w:szCs w:val="16"/>
                            <w:lang w:val="fr-FR"/>
                          </w:rPr>
                          <w:delText>MRSP</w:delText>
                        </w:r>
                      </w:del>
                    </w:p>
                  </w:txbxContent>
                </v:textbox>
              </v:shape>
              <v:shape id="_x0000_s2816" type="#_x0000_t202" style="position:absolute;left:7972;top:4217;width:968;height:224" stroked="f">
                <v:textbox style="mso-next-textbox:#_x0000_s2816">
                  <w:txbxContent>
                    <w:p w14:paraId="5C371A80" w14:textId="77777777" w:rsidR="00467F89" w:rsidRPr="0086649D" w:rsidRDefault="00467F89" w:rsidP="00FF1784">
                      <w:pPr>
                        <w:spacing w:line="240" w:lineRule="auto"/>
                        <w:jc w:val="right"/>
                        <w:rPr>
                          <w:del w:id="2113" w:author="GIRAUD Christian" w:date="2014-06-06T16:49:00Z"/>
                          <w:rFonts w:ascii="Alstom" w:hAnsi="Alstom"/>
                          <w:sz w:val="16"/>
                          <w:szCs w:val="16"/>
                          <w:lang w:val="fr-FR"/>
                        </w:rPr>
                      </w:pPr>
                      <w:del w:id="2114" w:author="GIRAUD Christian" w:date="2014-06-06T16:49:00Z">
                        <w:r>
                          <w:rPr>
                            <w:rFonts w:ascii="Alstom" w:hAnsi="Alstom"/>
                            <w:sz w:val="16"/>
                            <w:szCs w:val="16"/>
                            <w:lang w:val="fr-FR"/>
                          </w:rPr>
                          <w:delText>Orders / Display</w:delText>
                        </w:r>
                      </w:del>
                    </w:p>
                  </w:txbxContent>
                </v:textbox>
              </v:shape>
              <v:shape id="_x0000_s2817" type="#_x0000_t202" style="position:absolute;left:5909;top:1711;width:525;height:224" stroked="f">
                <v:textbox style="mso-next-textbox:#_x0000_s2817">
                  <w:txbxContent>
                    <w:p w14:paraId="34B53282" w14:textId="77777777" w:rsidR="00467F89" w:rsidRPr="0086649D" w:rsidRDefault="00467F89" w:rsidP="00FF1784">
                      <w:pPr>
                        <w:spacing w:line="240" w:lineRule="auto"/>
                        <w:jc w:val="right"/>
                        <w:rPr>
                          <w:del w:id="2115" w:author="GIRAUD Christian" w:date="2014-06-06T16:49:00Z"/>
                          <w:rFonts w:ascii="Alstom" w:hAnsi="Alstom"/>
                          <w:sz w:val="16"/>
                          <w:szCs w:val="16"/>
                          <w:lang w:val="fr-FR"/>
                        </w:rPr>
                      </w:pPr>
                      <w:del w:id="2116" w:author="GIRAUD Christian" w:date="2014-06-06T16:49:00Z">
                        <w:r>
                          <w:rPr>
                            <w:rFonts w:ascii="Alstom" w:hAnsi="Alstom"/>
                            <w:sz w:val="16"/>
                            <w:szCs w:val="16"/>
                            <w:lang w:val="fr-FR"/>
                          </w:rPr>
                          <w:delText>Asafe</w:delText>
                        </w:r>
                      </w:del>
                    </w:p>
                  </w:txbxContent>
                </v:textbox>
              </v:shape>
              <v:shape id="_x0000_s2818" type="#_x0000_t202" style="position:absolute;left:6996;top:4556;width:1036;height:523" stroked="f">
                <v:textbox style="mso-next-textbox:#_x0000_s2818">
                  <w:txbxContent>
                    <w:p w14:paraId="372D7146" w14:textId="77777777" w:rsidR="00467F89" w:rsidRDefault="00467F89" w:rsidP="00FF1784">
                      <w:pPr>
                        <w:spacing w:line="240" w:lineRule="auto"/>
                        <w:jc w:val="left"/>
                        <w:rPr>
                          <w:del w:id="2117" w:author="GIRAUD Christian" w:date="2014-06-06T16:49:00Z"/>
                          <w:rFonts w:ascii="Alstom" w:hAnsi="Alstom"/>
                          <w:sz w:val="16"/>
                          <w:szCs w:val="16"/>
                          <w:lang w:val="fr-FR"/>
                        </w:rPr>
                      </w:pPr>
                      <w:del w:id="2118" w:author="GIRAUD Christian" w:date="2014-06-06T16:49:00Z">
                        <w:r>
                          <w:rPr>
                            <w:rFonts w:ascii="Alstom" w:hAnsi="Alstom"/>
                            <w:sz w:val="16"/>
                            <w:szCs w:val="16"/>
                            <w:lang w:val="fr-FR"/>
                          </w:rPr>
                          <w:delText>SvL</w:delText>
                        </w:r>
                      </w:del>
                    </w:p>
                    <w:p w14:paraId="655F561B" w14:textId="77777777" w:rsidR="00467F89" w:rsidRDefault="00467F89" w:rsidP="00FF1784">
                      <w:pPr>
                        <w:spacing w:line="240" w:lineRule="auto"/>
                        <w:jc w:val="left"/>
                        <w:rPr>
                          <w:del w:id="2119" w:author="GIRAUD Christian" w:date="2014-06-06T16:49:00Z"/>
                          <w:rFonts w:ascii="Alstom" w:hAnsi="Alstom"/>
                          <w:sz w:val="16"/>
                          <w:szCs w:val="16"/>
                          <w:lang w:val="fr-FR"/>
                        </w:rPr>
                      </w:pPr>
                      <w:del w:id="2120" w:author="GIRAUD Christian" w:date="2014-06-06T16:49:00Z">
                        <w:r>
                          <w:rPr>
                            <w:rFonts w:ascii="Alstom" w:hAnsi="Alstom"/>
                            <w:sz w:val="16"/>
                            <w:szCs w:val="16"/>
                            <w:lang w:val="fr-FR"/>
                          </w:rPr>
                          <w:delText>&amp; over speed</w:delText>
                        </w:r>
                      </w:del>
                    </w:p>
                    <w:p w14:paraId="1577352F" w14:textId="77777777" w:rsidR="00467F89" w:rsidRPr="0086649D" w:rsidRDefault="00467F89" w:rsidP="00FF1784">
                      <w:pPr>
                        <w:spacing w:line="240" w:lineRule="auto"/>
                        <w:jc w:val="left"/>
                        <w:rPr>
                          <w:del w:id="2121" w:author="GIRAUD Christian" w:date="2014-06-06T16:49:00Z"/>
                          <w:rFonts w:ascii="Alstom" w:hAnsi="Alstom"/>
                          <w:sz w:val="16"/>
                          <w:szCs w:val="16"/>
                          <w:lang w:val="fr-FR"/>
                        </w:rPr>
                      </w:pPr>
                      <w:del w:id="2122" w:author="GIRAUD Christian" w:date="2014-06-06T16:49:00Z">
                        <w:r>
                          <w:rPr>
                            <w:rFonts w:ascii="Alstom" w:hAnsi="Alstom"/>
                            <w:sz w:val="16"/>
                            <w:szCs w:val="16"/>
                            <w:lang w:val="fr-FR"/>
                          </w:rPr>
                          <w:delText>&amp; overide</w:delText>
                        </w:r>
                      </w:del>
                    </w:p>
                  </w:txbxContent>
                </v:textbox>
              </v:shape>
              <v:shape id="_x0000_s2819" type="#_x0000_t202" style="position:absolute;left:7061;top:5344;width:968;height:439" stroked="f">
                <v:textbox style="mso-next-textbox:#_x0000_s2819">
                  <w:txbxContent>
                    <w:p w14:paraId="48E7E2A0" w14:textId="77777777" w:rsidR="00467F89" w:rsidRDefault="00467F89" w:rsidP="00FF1784">
                      <w:pPr>
                        <w:spacing w:line="240" w:lineRule="auto"/>
                        <w:jc w:val="left"/>
                        <w:rPr>
                          <w:del w:id="2123" w:author="GIRAUD Christian" w:date="2014-06-06T16:49:00Z"/>
                          <w:rFonts w:ascii="Alstom" w:hAnsi="Alstom"/>
                          <w:sz w:val="16"/>
                          <w:szCs w:val="16"/>
                          <w:lang w:val="fr-FR"/>
                        </w:rPr>
                      </w:pPr>
                      <w:del w:id="2124" w:author="GIRAUD Christian" w:date="2014-06-06T16:49:00Z">
                        <w:r>
                          <w:rPr>
                            <w:rFonts w:ascii="Alstom" w:hAnsi="Alstom"/>
                            <w:sz w:val="16"/>
                            <w:szCs w:val="16"/>
                            <w:lang w:val="fr-FR"/>
                          </w:rPr>
                          <w:delText xml:space="preserve">Mode request </w:delText>
                        </w:r>
                      </w:del>
                    </w:p>
                    <w:p w14:paraId="02EDED4B" w14:textId="77777777" w:rsidR="00467F89" w:rsidRPr="0086649D" w:rsidRDefault="00467F89" w:rsidP="00FF1784">
                      <w:pPr>
                        <w:spacing w:line="240" w:lineRule="auto"/>
                        <w:jc w:val="left"/>
                        <w:rPr>
                          <w:del w:id="2125" w:author="GIRAUD Christian" w:date="2014-06-06T16:49:00Z"/>
                          <w:rFonts w:ascii="Alstom" w:hAnsi="Alstom"/>
                          <w:sz w:val="16"/>
                          <w:szCs w:val="16"/>
                          <w:lang w:val="fr-FR"/>
                        </w:rPr>
                      </w:pPr>
                      <w:del w:id="2126" w:author="GIRAUD Christian" w:date="2014-06-06T16:49:00Z">
                        <w:r>
                          <w:rPr>
                            <w:rFonts w:ascii="Alstom" w:hAnsi="Alstom"/>
                            <w:sz w:val="16"/>
                            <w:szCs w:val="16"/>
                            <w:lang w:val="fr-FR"/>
                          </w:rPr>
                          <w:delText>&amp; EB request</w:delText>
                        </w:r>
                      </w:del>
                    </w:p>
                  </w:txbxContent>
                </v:textbox>
              </v:shape>
              <v:shape id="_x0000_s2820" type="#_x0000_t202" style="position:absolute;left:7408;top:6360;width:893;height:224" stroked="f">
                <v:textbox style="mso-next-textbox:#_x0000_s2820">
                  <w:txbxContent>
                    <w:p w14:paraId="492305CB" w14:textId="77777777" w:rsidR="00467F89" w:rsidRPr="0086649D" w:rsidRDefault="00467F89" w:rsidP="00FF1784">
                      <w:pPr>
                        <w:spacing w:line="240" w:lineRule="auto"/>
                        <w:jc w:val="left"/>
                        <w:rPr>
                          <w:del w:id="2127" w:author="GIRAUD Christian" w:date="2014-06-06T16:49:00Z"/>
                          <w:rFonts w:ascii="Alstom" w:hAnsi="Alstom"/>
                          <w:sz w:val="16"/>
                          <w:szCs w:val="16"/>
                          <w:lang w:val="fr-FR"/>
                        </w:rPr>
                      </w:pPr>
                      <w:del w:id="2128" w:author="GIRAUD Christian" w:date="2014-06-06T16:49:00Z">
                        <w:r>
                          <w:rPr>
                            <w:rFonts w:ascii="Alstom" w:hAnsi="Alstom"/>
                            <w:sz w:val="16"/>
                            <w:szCs w:val="16"/>
                            <w:lang w:val="fr-FR"/>
                          </w:rPr>
                          <w:delText>Mode &amp; Level</w:delText>
                        </w:r>
                      </w:del>
                    </w:p>
                  </w:txbxContent>
                </v:textbox>
              </v:shape>
              <v:shape id="_x0000_s2821" type="#_x0000_t202" style="position:absolute;left:8301;top:7794;width:524;height:224" stroked="f">
                <v:textbox style="mso-next-textbox:#_x0000_s2821">
                  <w:txbxContent>
                    <w:p w14:paraId="697FBC32" w14:textId="77777777" w:rsidR="00467F89" w:rsidRPr="0086649D" w:rsidRDefault="00467F89" w:rsidP="00FF1784">
                      <w:pPr>
                        <w:spacing w:line="240" w:lineRule="auto"/>
                        <w:jc w:val="right"/>
                        <w:rPr>
                          <w:del w:id="2129" w:author="GIRAUD Christian" w:date="2014-06-06T16:49:00Z"/>
                          <w:rFonts w:ascii="Alstom" w:hAnsi="Alstom"/>
                          <w:sz w:val="16"/>
                          <w:szCs w:val="16"/>
                          <w:lang w:val="fr-FR"/>
                        </w:rPr>
                      </w:pPr>
                      <w:del w:id="2130" w:author="GIRAUD Christian" w:date="2014-06-06T16:49:00Z">
                        <w:r>
                          <w:rPr>
                            <w:rFonts w:ascii="Alstom" w:hAnsi="Alstom"/>
                            <w:sz w:val="16"/>
                            <w:szCs w:val="16"/>
                            <w:lang w:val="fr-FR"/>
                          </w:rPr>
                          <w:delText>TBD</w:delText>
                        </w:r>
                      </w:del>
                    </w:p>
                  </w:txbxContent>
                </v:textbox>
              </v:shape>
              <v:shape id="_x0000_s2822" type="#_x0000_t202" style="position:absolute;left:8486;top:8563;width:520;height:224" stroked="f">
                <v:textbox style="mso-next-textbox:#_x0000_s2822">
                  <w:txbxContent>
                    <w:p w14:paraId="5FD0B26D" w14:textId="77777777" w:rsidR="00467F89" w:rsidRPr="0086649D" w:rsidRDefault="00467F89" w:rsidP="00FF1784">
                      <w:pPr>
                        <w:spacing w:line="240" w:lineRule="auto"/>
                        <w:jc w:val="left"/>
                        <w:rPr>
                          <w:del w:id="2131" w:author="GIRAUD Christian" w:date="2014-06-06T16:49:00Z"/>
                          <w:rFonts w:ascii="Alstom" w:hAnsi="Alstom"/>
                          <w:sz w:val="16"/>
                          <w:szCs w:val="16"/>
                          <w:lang w:val="fr-FR"/>
                        </w:rPr>
                      </w:pPr>
                      <w:del w:id="2132" w:author="GIRAUD Christian" w:date="2014-06-06T16:49:00Z">
                        <w:r>
                          <w:rPr>
                            <w:rFonts w:ascii="Alstom" w:hAnsi="Alstom"/>
                            <w:sz w:val="16"/>
                            <w:szCs w:val="16"/>
                            <w:lang w:val="fr-FR"/>
                          </w:rPr>
                          <w:delText>TBD</w:delText>
                        </w:r>
                      </w:del>
                    </w:p>
                  </w:txbxContent>
                </v:textbox>
              </v:shape>
              <w10:wrap type="none"/>
              <w10:anchorlock/>
            </v:group>
          </w:pict>
        </w:r>
      </w:del>
    </w:p>
    <w:p w14:paraId="0387FEB6" w14:textId="77777777" w:rsidR="003A4AB7" w:rsidRDefault="003A4AB7" w:rsidP="00F54EFE">
      <w:pPr>
        <w:ind w:left="851" w:hanging="851"/>
        <w:rPr>
          <w:ins w:id="2133" w:author="GIRAUD Christian" w:date="2014-06-06T16:49:00Z"/>
        </w:rPr>
      </w:pPr>
      <w:ins w:id="2134" w:author="GIRAUD Christian" w:date="2014-06-06T16:49:00Z">
        <w:r>
          <w:rPr>
            <w:noProof/>
            <w:lang w:val="fr-FR"/>
          </w:rPr>
        </w:r>
        <w:r w:rsidR="00E50749">
          <w:pict w14:anchorId="0FEDDCF9">
            <v:group id="_x0000_s1937" editas="canvas" style="width:495pt;height:581pt;mso-position-horizontal-relative:char;mso-position-vertical-relative:line" coordorigin="2361,1169" coordsize="7200,8450">
              <o:lock v:ext="edit" aspectratio="t"/>
              <v:shape id="_x0000_s1936" type="#_x0000_t75" style="position:absolute;left:2361;top:1169;width:7200;height:8450" o:preferrelative="f" stroked="t" strokecolor="#0070c0" strokeweight="1pt">
                <v:fill o:detectmouseclick="t"/>
                <v:path o:extrusionok="t" o:connecttype="none"/>
                <o:lock v:ext="edit" text="t"/>
              </v:shape>
              <v:rect id="_x0000_s2209" style="position:absolute;left:3814;top:1669;width:4215;height:3305" fillcolor="#daeef3"/>
              <v:shape id="_x0000_s2172" type="#_x0000_t202" style="position:absolute;left:3610;top:7003;width:1331;height:358" stroked="f">
                <v:textbox style="mso-next-textbox:#_x0000_s2172">
                  <w:txbxContent>
                    <w:p w14:paraId="1A90E46F" w14:textId="77777777" w:rsidR="009776C3" w:rsidRPr="00F814F0" w:rsidRDefault="009776C3" w:rsidP="0011687F">
                      <w:pPr>
                        <w:rPr>
                          <w:ins w:id="2135" w:author="GIRAUD Christian" w:date="2014-06-06T16:49:00Z"/>
                          <w:color w:val="FF0000"/>
                          <w:sz w:val="16"/>
                          <w:szCs w:val="16"/>
                          <w:lang w:val="fr-FR"/>
                        </w:rPr>
                      </w:pPr>
                      <w:ins w:id="2136" w:author="GIRAUD Christian" w:date="2014-06-06T16:49:00Z">
                        <w:r w:rsidRPr="00F814F0">
                          <w:rPr>
                            <w:color w:val="FF0000"/>
                            <w:sz w:val="16"/>
                            <w:szCs w:val="16"/>
                            <w:lang w:val="fr-FR"/>
                          </w:rPr>
                          <w:t>SRS-026 3-13-</w:t>
                        </w:r>
                        <w:r>
                          <w:rPr>
                            <w:color w:val="FF0000"/>
                            <w:sz w:val="16"/>
                            <w:szCs w:val="16"/>
                            <w:lang w:val="fr-FR"/>
                          </w:rPr>
                          <w:t>14-1</w:t>
                        </w:r>
                      </w:ins>
                    </w:p>
                  </w:txbxContent>
                </v:textbox>
              </v:shape>
              <v:shape id="_x0000_s2173" type="#_x0000_t202" style="position:absolute;left:3610;top:7923;width:1400;height:334" stroked="f">
                <v:textbox style="mso-next-textbox:#_x0000_s2173">
                  <w:txbxContent>
                    <w:p w14:paraId="423D2FFA" w14:textId="77777777" w:rsidR="009776C3" w:rsidRPr="00F814F0" w:rsidRDefault="009776C3" w:rsidP="0011687F">
                      <w:pPr>
                        <w:rPr>
                          <w:ins w:id="2137" w:author="GIRAUD Christian" w:date="2014-06-06T16:49:00Z"/>
                          <w:color w:val="FF0000"/>
                          <w:sz w:val="16"/>
                          <w:szCs w:val="16"/>
                          <w:lang w:val="fr-FR"/>
                        </w:rPr>
                      </w:pPr>
                      <w:ins w:id="2138" w:author="GIRAUD Christian" w:date="2014-06-06T16:49:00Z">
                        <w:r w:rsidRPr="00F814F0">
                          <w:rPr>
                            <w:color w:val="FF0000"/>
                            <w:sz w:val="16"/>
                            <w:szCs w:val="16"/>
                            <w:lang w:val="fr-FR"/>
                          </w:rPr>
                          <w:t>SRS-026</w:t>
                        </w:r>
                        <w:r>
                          <w:rPr>
                            <w:color w:val="FF0000"/>
                            <w:sz w:val="16"/>
                            <w:szCs w:val="16"/>
                            <w:lang w:val="fr-FR"/>
                          </w:rPr>
                          <w:t xml:space="preserve"> 3-12 &amp; 3-15</w:t>
                        </w:r>
                      </w:ins>
                    </w:p>
                  </w:txbxContent>
                </v:textbox>
              </v:shape>
              <v:shape id="_x0000_s2171" type="#_x0000_t202" style="position:absolute;left:2944;top:6070;width:1970;height:336" stroked="f">
                <v:textbox style="mso-next-textbox:#_x0000_s2171">
                  <w:txbxContent>
                    <w:p w14:paraId="339CB579" w14:textId="77777777" w:rsidR="009776C3" w:rsidRPr="00F814F0" w:rsidRDefault="009776C3" w:rsidP="0011687F">
                      <w:pPr>
                        <w:rPr>
                          <w:ins w:id="2139" w:author="GIRAUD Christian" w:date="2014-06-06T16:49:00Z"/>
                          <w:color w:val="FF0000"/>
                          <w:sz w:val="16"/>
                          <w:szCs w:val="16"/>
                          <w:lang w:val="fr-FR"/>
                        </w:rPr>
                      </w:pPr>
                      <w:ins w:id="2140" w:author="GIRAUD Christian" w:date="2014-06-06T16:49:00Z">
                        <w:r w:rsidRPr="00F814F0">
                          <w:rPr>
                            <w:color w:val="FF0000"/>
                            <w:sz w:val="16"/>
                            <w:szCs w:val="16"/>
                            <w:lang w:val="fr-FR"/>
                          </w:rPr>
                          <w:t>SRS-026</w:t>
                        </w:r>
                        <w:r>
                          <w:rPr>
                            <w:color w:val="FF0000"/>
                            <w:sz w:val="16"/>
                            <w:szCs w:val="16"/>
                            <w:lang w:val="fr-FR"/>
                          </w:rPr>
                          <w:t xml:space="preserve"> 3-12</w:t>
                        </w:r>
                        <w:r w:rsidRPr="00F814F0">
                          <w:rPr>
                            <w:color w:val="FF0000"/>
                            <w:sz w:val="16"/>
                            <w:szCs w:val="16"/>
                            <w:lang w:val="fr-FR"/>
                          </w:rPr>
                          <w:t>-</w:t>
                        </w:r>
                        <w:r>
                          <w:rPr>
                            <w:color w:val="FF0000"/>
                            <w:sz w:val="16"/>
                            <w:szCs w:val="16"/>
                            <w:lang w:val="fr-FR"/>
                          </w:rPr>
                          <w:t xml:space="preserve">4   &amp;   </w:t>
                        </w:r>
                        <w:r w:rsidRPr="00F814F0">
                          <w:rPr>
                            <w:color w:val="FF0000"/>
                            <w:sz w:val="16"/>
                            <w:szCs w:val="16"/>
                            <w:lang w:val="fr-FR"/>
                          </w:rPr>
                          <w:t>SRS-026</w:t>
                        </w:r>
                        <w:r>
                          <w:rPr>
                            <w:color w:val="FF0000"/>
                            <w:sz w:val="16"/>
                            <w:szCs w:val="16"/>
                            <w:lang w:val="fr-FR"/>
                          </w:rPr>
                          <w:t xml:space="preserve"> 4</w:t>
                        </w:r>
                      </w:ins>
                    </w:p>
                  </w:txbxContent>
                </v:textbox>
              </v:shape>
              <v:shape id="_x0000_s2170" type="#_x0000_t202" style="position:absolute;left:3610;top:5136;width:1259;height:358" stroked="f">
                <v:textbox style="mso-next-textbox:#_x0000_s2170">
                  <w:txbxContent>
                    <w:p w14:paraId="4E88303E" w14:textId="77777777" w:rsidR="009776C3" w:rsidRPr="00F814F0" w:rsidRDefault="009776C3" w:rsidP="0011687F">
                      <w:pPr>
                        <w:rPr>
                          <w:ins w:id="2141" w:author="GIRAUD Christian" w:date="2014-06-06T16:49:00Z"/>
                          <w:color w:val="FF0000"/>
                          <w:sz w:val="16"/>
                          <w:szCs w:val="16"/>
                          <w:lang w:val="fr-FR"/>
                        </w:rPr>
                      </w:pPr>
                      <w:ins w:id="2142" w:author="GIRAUD Christian" w:date="2014-06-06T16:49:00Z">
                        <w:r w:rsidRPr="00F814F0">
                          <w:rPr>
                            <w:color w:val="FF0000"/>
                            <w:sz w:val="16"/>
                            <w:szCs w:val="16"/>
                            <w:lang w:val="fr-FR"/>
                          </w:rPr>
                          <w:t>SRS-026 3-13-</w:t>
                        </w:r>
                        <w:r>
                          <w:rPr>
                            <w:color w:val="FF0000"/>
                            <w:sz w:val="16"/>
                            <w:szCs w:val="16"/>
                            <w:lang w:val="fr-FR"/>
                          </w:rPr>
                          <w:t>14-2</w:t>
                        </w:r>
                      </w:ins>
                    </w:p>
                  </w:txbxContent>
                </v:textbox>
              </v:shape>
              <v:shape id="_x0000_s1938" type="#_x0000_t202" style="position:absolute;left:8486;top:6914;width:764;height:382" stroked="f">
                <v:textbox style="mso-next-textbox:#_x0000_s1938">
                  <w:txbxContent>
                    <w:p w14:paraId="3F93A8B1" w14:textId="77777777" w:rsidR="009776C3" w:rsidRPr="0086649D" w:rsidRDefault="009776C3" w:rsidP="0011687F">
                      <w:pPr>
                        <w:spacing w:line="240" w:lineRule="auto"/>
                        <w:jc w:val="center"/>
                        <w:rPr>
                          <w:ins w:id="2143" w:author="GIRAUD Christian" w:date="2014-06-06T16:49:00Z"/>
                          <w:rFonts w:ascii="Alstom" w:hAnsi="Alstom"/>
                          <w:sz w:val="16"/>
                          <w:szCs w:val="16"/>
                          <w:lang w:val="fr-FR"/>
                        </w:rPr>
                      </w:pPr>
                      <w:ins w:id="2144" w:author="GIRAUD Christian" w:date="2014-06-06T16:49:00Z">
                        <w:r>
                          <w:rPr>
                            <w:rFonts w:ascii="Alstom" w:hAnsi="Alstom"/>
                            <w:sz w:val="16"/>
                            <w:szCs w:val="16"/>
                            <w:lang w:val="fr-FR"/>
                          </w:rPr>
                          <w:t>Command / Control</w:t>
                        </w:r>
                      </w:ins>
                    </w:p>
                  </w:txbxContent>
                </v:textbox>
              </v:shape>
              <v:shape id="_x0000_s1939" type="#_x0000_t202" style="position:absolute;left:4676;top:1250;width:2547;height:344" stroked="f" strokeweight="1.5pt">
                <v:textbox style="mso-next-textbox:#_x0000_s1939">
                  <w:txbxContent>
                    <w:p w14:paraId="14B6F45A" w14:textId="77777777" w:rsidR="009776C3" w:rsidRPr="00DA2EF9" w:rsidRDefault="009776C3" w:rsidP="0011687F">
                      <w:pPr>
                        <w:pStyle w:val="Figure"/>
                        <w:rPr>
                          <w:ins w:id="2145" w:author="GIRAUD Christian" w:date="2014-06-06T16:49:00Z"/>
                          <w:lang w:val="fr-FR"/>
                        </w:rPr>
                      </w:pPr>
                      <w:ins w:id="2146" w:author="GIRAUD Christian" w:date="2014-06-06T16:49:00Z">
                        <w:r w:rsidRPr="00DA2EF9">
                          <w:rPr>
                            <w:lang w:val="fr-FR"/>
                          </w:rPr>
                          <w:t>To Achieve Processes</w:t>
                        </w:r>
                        <w:r>
                          <w:rPr>
                            <w:lang w:val="fr-FR"/>
                          </w:rPr>
                          <w:t xml:space="preserve">   A.5</w:t>
                        </w:r>
                      </w:ins>
                    </w:p>
                  </w:txbxContent>
                </v:textbox>
              </v:shape>
              <v:group id="_x0000_s1941" style="position:absolute;left:9313;top:7270;width:216;height:183" coordorigin="8992,2769" coordsize="217,183">
                <v:rect id="_x0000_s1942" style="position:absolute;left:8992;top:2769;width:217;height:183"/>
                <v:shape id="_x0000_s1943" type="#_x0000_t32" style="position:absolute;left:8992;top:2861;width:217;height:1" o:connectortype="straight">
                  <v:stroke startarrow="block" endarrow="block"/>
                </v:shape>
              </v:group>
              <v:shape id="_x0000_s1944" type="#_x0000_t32" style="position:absolute;left:3520;top:1986;width:10;height:7113;flip:x" o:connectortype="straight" strokeweight="1.5pt"/>
              <v:shape id="_x0000_s1945" type="#_x0000_t32" style="position:absolute;left:3529;top:1984;width:431;height:1;flip:x" o:connectortype="straight"/>
              <v:shape id="_x0000_s1946" type="#_x0000_t32" style="position:absolute;left:7326;top:7362;width:1987;height:11;flip:x" o:connectortype="straight"/>
              <v:group id="_x0000_s1951" style="position:absolute;left:2381;top:2937;width:216;height:182" coordorigin="8992,2769" coordsize="217,183">
                <v:rect id="_x0000_s1952" style="position:absolute;left:8992;top:2769;width:217;height:183"/>
                <v:shape id="_x0000_s1953" type="#_x0000_t32" style="position:absolute;left:8992;top:2861;width:217;height:1" o:connectortype="straight">
                  <v:stroke startarrow="block" endarrow="block"/>
                </v:shape>
              </v:group>
              <v:group id="_x0000_s1954" style="position:absolute;left:2381;top:2205;width:216;height:184" coordorigin="3098,765" coordsize="218,184">
                <v:rect id="_x0000_s1955" style="position:absolute;left:3098;top:765;width:218;height:184"/>
                <v:shape id="_x0000_s1956" type="#_x0000_t32" style="position:absolute;left:3098;top:857;width:218;height:1" o:connectortype="straight">
                  <v:stroke endarrow="block"/>
                </v:shape>
              </v:group>
              <v:group id="_x0000_s1957" style="position:absolute;left:9345;top:3361;width:216;height:182" coordorigin="8992,2769" coordsize="217,183">
                <v:rect id="_x0000_s1958" style="position:absolute;left:8992;top:2769;width:217;height:183"/>
                <v:shape id="_x0000_s1959" type="#_x0000_t32" style="position:absolute;left:8992;top:2861;width:217;height:1" o:connectortype="straight">
                  <v:stroke startarrow="block" endarrow="block"/>
                </v:shape>
              </v:group>
              <v:shape id="_x0000_s1960" type="#_x0000_t202" style="position:absolute;left:8197;top:3164;width:968;height:224" stroked="f">
                <v:textbox style="mso-next-textbox:#_x0000_s1960">
                  <w:txbxContent>
                    <w:p w14:paraId="38161271" w14:textId="77777777" w:rsidR="009776C3" w:rsidRPr="0086649D" w:rsidRDefault="009776C3" w:rsidP="0011687F">
                      <w:pPr>
                        <w:spacing w:line="240" w:lineRule="auto"/>
                        <w:jc w:val="right"/>
                        <w:rPr>
                          <w:ins w:id="2147" w:author="GIRAUD Christian" w:date="2014-06-06T16:49:00Z"/>
                          <w:rFonts w:ascii="Alstom" w:hAnsi="Alstom"/>
                          <w:sz w:val="16"/>
                          <w:szCs w:val="16"/>
                          <w:lang w:val="fr-FR"/>
                        </w:rPr>
                      </w:pPr>
                      <w:ins w:id="2148" w:author="GIRAUD Christian" w:date="2014-06-06T16:49:00Z">
                        <w:r>
                          <w:rPr>
                            <w:rFonts w:ascii="Alstom" w:hAnsi="Alstom"/>
                            <w:sz w:val="16"/>
                            <w:szCs w:val="16"/>
                            <w:lang w:val="fr-FR"/>
                          </w:rPr>
                          <w:t>Orders / Display</w:t>
                        </w:r>
                      </w:ins>
                    </w:p>
                  </w:txbxContent>
                </v:textbox>
              </v:shape>
              <v:shape id="_x0000_s1961" type="#_x0000_t202" style="position:absolute;left:2455;top:6535;width:690;height:224" stroked="f">
                <v:textbox style="mso-next-textbox:#_x0000_s1961">
                  <w:txbxContent>
                    <w:p w14:paraId="231828F6" w14:textId="77777777" w:rsidR="009776C3" w:rsidRPr="0086649D" w:rsidRDefault="009776C3" w:rsidP="0011687F">
                      <w:pPr>
                        <w:spacing w:line="240" w:lineRule="auto"/>
                        <w:jc w:val="right"/>
                        <w:rPr>
                          <w:ins w:id="2149" w:author="GIRAUD Christian" w:date="2014-06-06T16:49:00Z"/>
                          <w:rFonts w:ascii="Alstom" w:hAnsi="Alstom"/>
                          <w:sz w:val="16"/>
                          <w:szCs w:val="16"/>
                          <w:lang w:val="fr-FR"/>
                        </w:rPr>
                      </w:pPr>
                      <w:ins w:id="2150" w:author="GIRAUD Christian" w:date="2014-06-06T16:49:00Z">
                        <w:r>
                          <w:rPr>
                            <w:rFonts w:ascii="Alstom" w:hAnsi="Alstom"/>
                            <w:sz w:val="16"/>
                            <w:szCs w:val="16"/>
                            <w:lang w:val="fr-FR"/>
                          </w:rPr>
                          <w:t>Messages</w:t>
                        </w:r>
                      </w:ins>
                    </w:p>
                  </w:txbxContent>
                </v:textbox>
              </v:shape>
              <v:shape id="_x0000_s1962" type="#_x0000_t202" style="position:absolute;left:2597;top:3273;width:840;height:388" stroked="f">
                <v:textbox style="mso-next-textbox:#_x0000_s1962">
                  <w:txbxContent>
                    <w:p w14:paraId="13390634" w14:textId="77777777" w:rsidR="009776C3" w:rsidRDefault="009776C3" w:rsidP="0011687F">
                      <w:pPr>
                        <w:spacing w:line="240" w:lineRule="auto"/>
                        <w:jc w:val="center"/>
                        <w:rPr>
                          <w:ins w:id="2151" w:author="GIRAUD Christian" w:date="2014-06-06T16:49:00Z"/>
                          <w:rFonts w:ascii="Alstom" w:hAnsi="Alstom"/>
                          <w:sz w:val="16"/>
                          <w:szCs w:val="16"/>
                          <w:lang w:val="fr-FR"/>
                        </w:rPr>
                      </w:pPr>
                      <w:ins w:id="2152" w:author="GIRAUD Christian" w:date="2014-06-06T16:49:00Z">
                        <w:r>
                          <w:rPr>
                            <w:rFonts w:ascii="Alstom" w:hAnsi="Alstom"/>
                            <w:sz w:val="16"/>
                            <w:szCs w:val="16"/>
                            <w:lang w:val="fr-FR"/>
                          </w:rPr>
                          <w:t>Train Position</w:t>
                        </w:r>
                      </w:ins>
                    </w:p>
                    <w:p w14:paraId="0DAFBAE8" w14:textId="77777777" w:rsidR="009776C3" w:rsidRPr="0086649D" w:rsidRDefault="009776C3" w:rsidP="0011687F">
                      <w:pPr>
                        <w:spacing w:line="240" w:lineRule="auto"/>
                        <w:jc w:val="center"/>
                        <w:rPr>
                          <w:ins w:id="2153" w:author="GIRAUD Christian" w:date="2014-06-06T16:49:00Z"/>
                          <w:rFonts w:ascii="Alstom" w:hAnsi="Alstom"/>
                          <w:sz w:val="16"/>
                          <w:szCs w:val="16"/>
                          <w:lang w:val="fr-FR"/>
                        </w:rPr>
                      </w:pPr>
                      <w:ins w:id="2154" w:author="GIRAUD Christian" w:date="2014-06-06T16:49:00Z">
                        <w:r>
                          <w:rPr>
                            <w:rFonts w:ascii="Alstom" w:hAnsi="Alstom"/>
                            <w:sz w:val="16"/>
                            <w:szCs w:val="16"/>
                            <w:lang w:val="fr-FR"/>
                          </w:rPr>
                          <w:t>&amp; Speed</w:t>
                        </w:r>
                      </w:ins>
                    </w:p>
                  </w:txbxContent>
                </v:textbox>
              </v:shape>
              <v:shape id="_x0000_s1963" type="#_x0000_t202" style="position:absolute;left:2475;top:1964;width:879;height:224" stroked="f">
                <v:textbox style="mso-next-textbox:#_x0000_s1963">
                  <w:txbxContent>
                    <w:p w14:paraId="48828778" w14:textId="77777777" w:rsidR="009776C3" w:rsidRPr="0086649D" w:rsidRDefault="009776C3" w:rsidP="0011687F">
                      <w:pPr>
                        <w:spacing w:line="240" w:lineRule="auto"/>
                        <w:jc w:val="right"/>
                        <w:rPr>
                          <w:ins w:id="2155" w:author="GIRAUD Christian" w:date="2014-06-06T16:49:00Z"/>
                          <w:rFonts w:ascii="Alstom" w:hAnsi="Alstom"/>
                          <w:sz w:val="16"/>
                          <w:szCs w:val="16"/>
                          <w:lang w:val="fr-FR"/>
                        </w:rPr>
                      </w:pPr>
                      <w:ins w:id="2156" w:author="GIRAUD Christian" w:date="2014-06-06T16:49:00Z">
                        <w:r>
                          <w:rPr>
                            <w:rFonts w:ascii="Alstom" w:hAnsi="Alstom"/>
                            <w:sz w:val="16"/>
                            <w:szCs w:val="16"/>
                            <w:lang w:val="fr-FR"/>
                          </w:rPr>
                          <w:t>System Data</w:t>
                        </w:r>
                      </w:ins>
                    </w:p>
                  </w:txbxContent>
                </v:textbox>
              </v:shape>
              <v:shape id="_x0000_s1964" type="#_x0000_t202" style="position:absolute;left:3885;top:2450;width:1912;height:599" strokeweight="1.5pt">
                <v:textbox style="mso-next-textbox:#_x0000_s1964">
                  <w:txbxContent>
                    <w:p w14:paraId="0BBD0F07" w14:textId="77777777" w:rsidR="009776C3" w:rsidRDefault="009776C3" w:rsidP="0011687F">
                      <w:pPr>
                        <w:jc w:val="center"/>
                        <w:rPr>
                          <w:ins w:id="2157" w:author="GIRAUD Christian" w:date="2014-06-06T16:49:00Z"/>
                          <w:lang w:val="fr-FR"/>
                        </w:rPr>
                      </w:pPr>
                      <w:ins w:id="2158" w:author="GIRAUD Christian" w:date="2014-06-06T16:49:00Z">
                        <w:r>
                          <w:rPr>
                            <w:lang w:val="fr-FR"/>
                          </w:rPr>
                          <w:t>Classify DataBase</w:t>
                        </w:r>
                      </w:ins>
                    </w:p>
                    <w:p w14:paraId="6EF643E0" w14:textId="77777777" w:rsidR="009776C3" w:rsidRPr="00B21D2B" w:rsidRDefault="009776C3" w:rsidP="0011687F">
                      <w:pPr>
                        <w:jc w:val="center"/>
                        <w:rPr>
                          <w:ins w:id="2159" w:author="GIRAUD Christian" w:date="2014-06-06T16:49:00Z"/>
                          <w:lang w:val="fr-FR"/>
                        </w:rPr>
                      </w:pPr>
                      <w:ins w:id="2160" w:author="GIRAUD Christian" w:date="2014-06-06T16:49:00Z">
                        <w:r>
                          <w:rPr>
                            <w:lang w:val="fr-FR"/>
                          </w:rPr>
                          <w:t>&amp; MRSP Computation</w:t>
                        </w:r>
                      </w:ins>
                    </w:p>
                  </w:txbxContent>
                </v:textbox>
              </v:shape>
              <v:group id="_x0000_s1965" style="position:absolute;left:2361;top:6597;width:216;height:182" coordorigin="8992,2769" coordsize="217,183">
                <v:rect id="_x0000_s1966" style="position:absolute;left:8992;top:2769;width:217;height:183"/>
                <v:shape id="_x0000_s1967" type="#_x0000_t32" style="position:absolute;left:8992;top:2861;width:217;height:1" o:connectortype="straight">
                  <v:stroke startarrow="block" endarrow="block"/>
                </v:shape>
              </v:group>
              <v:shape id="_x0000_s1968" type="#_x0000_t202" style="position:absolute;left:3961;top:1711;width:1236;height:587" strokeweight="1.5pt">
                <v:textbox style="mso-next-textbox:#_x0000_s1968">
                  <w:txbxContent>
                    <w:p w14:paraId="4E6B5E46" w14:textId="77777777" w:rsidR="009776C3" w:rsidRDefault="009776C3" w:rsidP="0011687F">
                      <w:pPr>
                        <w:jc w:val="center"/>
                        <w:rPr>
                          <w:ins w:id="2161" w:author="GIRAUD Christian" w:date="2014-06-06T16:49:00Z"/>
                          <w:lang w:val="fr-FR"/>
                        </w:rPr>
                      </w:pPr>
                      <w:ins w:id="2162" w:author="GIRAUD Christian" w:date="2014-06-06T16:49:00Z">
                        <w:r>
                          <w:rPr>
                            <w:lang w:val="fr-FR"/>
                          </w:rPr>
                          <w:t>Asafe</w:t>
                        </w:r>
                      </w:ins>
                    </w:p>
                    <w:p w14:paraId="080C8045" w14:textId="77777777" w:rsidR="009776C3" w:rsidRPr="00B21D2B" w:rsidRDefault="009776C3" w:rsidP="0011687F">
                      <w:pPr>
                        <w:jc w:val="center"/>
                        <w:rPr>
                          <w:ins w:id="2163" w:author="GIRAUD Christian" w:date="2014-06-06T16:49:00Z"/>
                          <w:lang w:val="fr-FR"/>
                        </w:rPr>
                      </w:pPr>
                      <w:ins w:id="2164" w:author="GIRAUD Christian" w:date="2014-06-06T16:49:00Z">
                        <w:r>
                          <w:rPr>
                            <w:lang w:val="fr-FR"/>
                          </w:rPr>
                          <w:t>Computation</w:t>
                        </w:r>
                      </w:ins>
                    </w:p>
                  </w:txbxContent>
                </v:textbox>
              </v:shape>
              <v:shape id="_x0000_s1972" type="#_x0000_t202" style="position:absolute;left:4869;top:4217;width:1565;height:585" strokeweight="1.5pt">
                <v:textbox style="mso-next-textbox:#_x0000_s1972">
                  <w:txbxContent>
                    <w:p w14:paraId="6A9A64AD" w14:textId="77777777" w:rsidR="009776C3" w:rsidRPr="00B21D2B" w:rsidRDefault="009776C3" w:rsidP="0011687F">
                      <w:pPr>
                        <w:jc w:val="center"/>
                        <w:rPr>
                          <w:ins w:id="2165" w:author="GIRAUD Christian" w:date="2014-06-06T16:49:00Z"/>
                          <w:lang w:val="fr-FR"/>
                        </w:rPr>
                      </w:pPr>
                      <w:ins w:id="2166" w:author="GIRAUD Christian" w:date="2014-06-06T16:49:00Z">
                        <w:r>
                          <w:rPr>
                            <w:lang w:val="fr-FR"/>
                          </w:rPr>
                          <w:t>Supervision Limits Computation</w:t>
                        </w:r>
                      </w:ins>
                    </w:p>
                  </w:txbxContent>
                </v:textbox>
              </v:shape>
              <v:shape id="_x0000_s1976" type="#_x0000_t202" style="position:absolute;left:4420;top:3361;width:1600;height:571" strokeweight="1.5pt">
                <v:textbox style="mso-next-textbox:#_x0000_s1976">
                  <w:txbxContent>
                    <w:p w14:paraId="052EFDCB" w14:textId="77777777" w:rsidR="009776C3" w:rsidRPr="00B21D2B" w:rsidRDefault="009776C3" w:rsidP="0011687F">
                      <w:pPr>
                        <w:jc w:val="center"/>
                        <w:rPr>
                          <w:ins w:id="2167" w:author="GIRAUD Christian" w:date="2014-06-06T16:49:00Z"/>
                          <w:lang w:val="fr-FR"/>
                        </w:rPr>
                      </w:pPr>
                      <w:ins w:id="2168" w:author="GIRAUD Christian" w:date="2014-06-06T16:49:00Z">
                        <w:r>
                          <w:rPr>
                            <w:lang w:val="fr-FR"/>
                          </w:rPr>
                          <w:t>Target and Curves Computation</w:t>
                        </w:r>
                      </w:ins>
                    </w:p>
                  </w:txbxContent>
                </v:textbox>
              </v:shape>
              <v:shape id="_x0000_s1977" type="#_x0000_t32" style="position:absolute;left:6433;top:1994;width:1;height:1234;flip:x" o:connectortype="straight"/>
              <v:shape id="_x0000_s1978" type="#_x0000_t32" style="position:absolute;left:2361;top:1594;width:7168;height:1;flip:x y" o:connectortype="straight" strokecolor="#002060" strokeweight="1pt"/>
              <v:shape id="_x0000_s1979" type="#_x0000_t32" style="position:absolute;left:5305;top:1993;width:1129;height:1;flip:x" o:connectortype="straight"/>
              <v:shape id="_x0000_s1983" type="#_x0000_t202" style="position:absolute;left:2597;top:2674;width:707;height:224" stroked="f">
                <v:textbox style="mso-next-textbox:#_x0000_s1983">
                  <w:txbxContent>
                    <w:p w14:paraId="66EA5A29" w14:textId="77777777" w:rsidR="009776C3" w:rsidRPr="00F45BE6" w:rsidRDefault="009776C3" w:rsidP="0011687F">
                      <w:pPr>
                        <w:spacing w:line="240" w:lineRule="auto"/>
                        <w:jc w:val="right"/>
                        <w:rPr>
                          <w:ins w:id="2169" w:author="GIRAUD Christian" w:date="2014-06-06T16:49:00Z"/>
                          <w:rFonts w:ascii="Alstom" w:hAnsi="Alstom"/>
                          <w:b/>
                          <w:sz w:val="16"/>
                          <w:szCs w:val="16"/>
                          <w:lang w:val="fr-FR"/>
                        </w:rPr>
                      </w:pPr>
                      <w:ins w:id="2170" w:author="GIRAUD Christian" w:date="2014-06-06T16:49:00Z">
                        <w:r w:rsidRPr="00F45BE6">
                          <w:rPr>
                            <w:rFonts w:ascii="Alstom" w:hAnsi="Alstom"/>
                            <w:b/>
                            <w:sz w:val="16"/>
                            <w:szCs w:val="16"/>
                            <w:lang w:val="fr-FR"/>
                          </w:rPr>
                          <w:t>Database</w:t>
                        </w:r>
                      </w:ins>
                    </w:p>
                  </w:txbxContent>
                </v:textbox>
              </v:shape>
              <v:group id="_x0000_s1948" style="position:absolute;left:2361;top:3661;width:216;height:184" coordorigin="3098,765" coordsize="218,184">
                <v:rect id="_x0000_s1949" style="position:absolute;left:3098;top:765;width:218;height:184"/>
                <v:shape id="_x0000_s1950" type="#_x0000_t32" style="position:absolute;left:3098;top:857;width:218;height:1" o:connectortype="straight">
                  <v:stroke endarrow="block"/>
                </v:shape>
              </v:group>
              <v:shape id="_x0000_s1984" type="#_x0000_t202" style="position:absolute;left:5734;top:6104;width:1239;height:600" strokeweight="1.5pt">
                <v:textbox style="mso-next-textbox:#_x0000_s1984">
                  <w:txbxContent>
                    <w:p w14:paraId="3E1B8C9A" w14:textId="77777777" w:rsidR="009776C3" w:rsidRPr="00B21D2B" w:rsidRDefault="009776C3" w:rsidP="0011687F">
                      <w:pPr>
                        <w:jc w:val="center"/>
                        <w:rPr>
                          <w:ins w:id="2171" w:author="GIRAUD Christian" w:date="2014-06-06T16:49:00Z"/>
                          <w:lang w:val="fr-FR"/>
                        </w:rPr>
                      </w:pPr>
                      <w:ins w:id="2172" w:author="GIRAUD Christian" w:date="2014-06-06T16:49:00Z">
                        <w:r>
                          <w:rPr>
                            <w:lang w:val="fr-FR"/>
                          </w:rPr>
                          <w:t>Mode and Level</w:t>
                        </w:r>
                      </w:ins>
                    </w:p>
                  </w:txbxContent>
                </v:textbox>
              </v:shape>
              <v:shape id="_x0000_s1985" type="#_x0000_t202" style="position:absolute;left:5437;top:5241;width:1237;height:588" strokeweight="1.5pt">
                <v:textbox style="mso-next-textbox:#_x0000_s1985">
                  <w:txbxContent>
                    <w:p w14:paraId="5BF56396" w14:textId="77777777" w:rsidR="009776C3" w:rsidRPr="00B21D2B" w:rsidRDefault="009776C3" w:rsidP="0011687F">
                      <w:pPr>
                        <w:jc w:val="center"/>
                        <w:rPr>
                          <w:ins w:id="2173" w:author="GIRAUD Christian" w:date="2014-06-06T16:49:00Z"/>
                          <w:lang w:val="fr-FR"/>
                        </w:rPr>
                      </w:pPr>
                      <w:ins w:id="2174" w:author="GIRAUD Christian" w:date="2014-06-06T16:49:00Z">
                        <w:r>
                          <w:rPr>
                            <w:lang w:val="fr-FR"/>
                          </w:rPr>
                          <w:t>Protection</w:t>
                        </w:r>
                      </w:ins>
                    </w:p>
                  </w:txbxContent>
                </v:textbox>
              </v:shape>
              <v:shape id="_x0000_s1986" type="#_x0000_t202" style="position:absolute;left:5952;top:7113;width:1239;height:687" strokeweight="1.5pt">
                <v:textbox style="mso-next-textbox:#_x0000_s1986">
                  <w:txbxContent>
                    <w:p w14:paraId="6FDE10E9" w14:textId="77777777" w:rsidR="009776C3" w:rsidRPr="00B21D2B" w:rsidRDefault="009776C3" w:rsidP="0011687F">
                      <w:pPr>
                        <w:jc w:val="center"/>
                        <w:rPr>
                          <w:ins w:id="2175" w:author="GIRAUD Christian" w:date="2014-06-06T16:49:00Z"/>
                          <w:lang w:val="fr-FR"/>
                        </w:rPr>
                      </w:pPr>
                      <w:ins w:id="2176" w:author="GIRAUD Christian" w:date="2014-06-06T16:49:00Z">
                        <w:r>
                          <w:rPr>
                            <w:lang w:val="fr-FR"/>
                          </w:rPr>
                          <w:t>Brake Handling</w:t>
                        </w:r>
                      </w:ins>
                    </w:p>
                  </w:txbxContent>
                </v:textbox>
              </v:shape>
              <v:shape id="_x0000_s1987" type="#_x0000_t202" style="position:absolute;left:6529;top:8697;width:1239;height:735" strokeweight="1.5pt">
                <v:textbox style="mso-next-textbox:#_x0000_s1987">
                  <w:txbxContent>
                    <w:p w14:paraId="4E39F710" w14:textId="77777777" w:rsidR="009776C3" w:rsidRPr="00B21D2B" w:rsidRDefault="009776C3" w:rsidP="0011687F">
                      <w:pPr>
                        <w:jc w:val="center"/>
                        <w:rPr>
                          <w:ins w:id="2177" w:author="GIRAUD Christian" w:date="2014-06-06T16:49:00Z"/>
                          <w:lang w:val="fr-FR"/>
                        </w:rPr>
                      </w:pPr>
                      <w:ins w:id="2178" w:author="GIRAUD Christian" w:date="2014-06-06T16:49:00Z">
                        <w:r>
                          <w:rPr>
                            <w:lang w:val="fr-FR"/>
                          </w:rPr>
                          <w:t>Version Management</w:t>
                        </w:r>
                      </w:ins>
                    </w:p>
                  </w:txbxContent>
                </v:textbox>
              </v:shape>
              <v:shape id="_x0000_s1988" type="#_x0000_t202" style="position:absolute;left:5425;top:8020;width:1901;height:589" fillcolor="#dbe5f1">
                <v:textbox style="mso-next-textbox:#_x0000_s1988">
                  <w:txbxContent>
                    <w:p w14:paraId="340FBD05" w14:textId="77777777" w:rsidR="009776C3" w:rsidRDefault="009776C3" w:rsidP="005C7782">
                      <w:pPr>
                        <w:jc w:val="right"/>
                        <w:rPr>
                          <w:ins w:id="2179" w:author="GIRAUD Christian" w:date="2014-06-06T16:49:00Z"/>
                          <w:lang w:val="fr-FR"/>
                        </w:rPr>
                      </w:pPr>
                      <w:ins w:id="2180" w:author="GIRAUD Christian" w:date="2014-06-06T16:49:00Z">
                        <w:r>
                          <w:rPr>
                            <w:lang w:val="fr-FR"/>
                          </w:rPr>
                          <w:t>Special &amp; Radio</w:t>
                        </w:r>
                      </w:ins>
                    </w:p>
                    <w:p w14:paraId="5AD33FBB" w14:textId="77777777" w:rsidR="009776C3" w:rsidRPr="00B21D2B" w:rsidRDefault="009776C3" w:rsidP="005C7782">
                      <w:pPr>
                        <w:jc w:val="right"/>
                        <w:rPr>
                          <w:ins w:id="2181" w:author="GIRAUD Christian" w:date="2014-06-06T16:49:00Z"/>
                          <w:lang w:val="fr-FR"/>
                        </w:rPr>
                      </w:pPr>
                      <w:ins w:id="2182" w:author="GIRAUD Christian" w:date="2014-06-06T16:49:00Z">
                        <w:r>
                          <w:rPr>
                            <w:lang w:val="fr-FR"/>
                          </w:rPr>
                          <w:t>Functions</w:t>
                        </w:r>
                      </w:ins>
                    </w:p>
                  </w:txbxContent>
                </v:textbox>
              </v:shape>
              <v:shape id="_x0000_s1989" type="#_x0000_t32" style="position:absolute;left:3530;top:6422;width:2204;height:1;flip:x" o:connectortype="straight"/>
              <v:shape id="_x0000_s1990" type="#_x0000_t32" style="position:absolute;left:3530;top:4510;width:1328;height:1;flip:x" o:connectortype="straight"/>
              <v:shape id="_x0000_s1991" type="#_x0000_t32" style="position:absolute;left:3530;top:3647;width:879;height:16;flip:x" o:connectortype="straight"/>
              <v:shape id="_x0000_s1992" type="#_x0000_t32" style="position:absolute;left:3530;top:2750;width:344;height:1;flip:x" o:connectortype="straight"/>
              <v:shape id="_x0000_s1993" type="#_x0000_t32" style="position:absolute;left:3530;top:5527;width:1896;height:8;flip:x y" o:connectortype="straight"/>
              <v:shape id="_x0000_s1994" type="#_x0000_t32" style="position:absolute;left:2597;top:3051;width:932;height:1;flip:x" o:connectortype="straight"/>
              <v:shape id="_x0000_s1995" type="#_x0000_t32" style="position:absolute;left:2577;top:3756;width:952;height:1;flip:x" o:connectortype="straight"/>
              <v:shape id="_x0000_s1996" type="#_x0000_t32" style="position:absolute;left:2597;top:2295;width:932;height:3;flip:x" o:connectortype="straight"/>
              <v:shape id="_x0000_s1997" type="#_x0000_t32" style="position:absolute;left:3530;top:7406;width:2419;height:1;flip:x" o:connectortype="straight"/>
              <v:shape id="_x0000_s1998" type="#_x0000_t32" style="position:absolute;left:2598;top:6744;width:932;height:2;flip:x" o:connectortype="straight">
                <v:stroke dashstyle="dash"/>
              </v:shape>
              <v:shape id="_x0000_s1999" type="#_x0000_t32" style="position:absolute;left:3529;top:8314;width:1896;height:8;flip:x" o:connectortype="straight"/>
              <v:shape id="_x0000_s2000" type="#_x0000_t32" style="position:absolute;left:3497;top:9109;width:3032;height:2;flip:x" o:connectortype="straight"/>
              <v:group id="_x0000_s2001" style="position:absolute;left:5089;top:1887;width:216;height:184" coordorigin="3098,765" coordsize="218,184">
                <v:rect id="_x0000_s2002" style="position:absolute;left:3098;top:765;width:218;height:184"/>
                <v:shape id="_x0000_s2003" type="#_x0000_t32" style="position:absolute;left:3098;top:857;width:218;height:1" o:connectortype="straight">
                  <v:stroke endarrow="block"/>
                </v:shape>
              </v:group>
              <v:group id="_x0000_s2004" style="position:absolute;left:5693;top:2591;width:216;height:184" coordorigin="3098,765" coordsize="218,184">
                <v:rect id="_x0000_s2005" style="position:absolute;left:3098;top:765;width:218;height:184"/>
                <v:shape id="_x0000_s2006" type="#_x0000_t32" style="position:absolute;left:3098;top:857;width:218;height:1" o:connectortype="straight">
                  <v:stroke endarrow="block"/>
                </v:shape>
              </v:group>
              <v:group id="_x0000_s2007" style="position:absolute;left:5909;top:3646;width:216;height:184" coordorigin="3098,765" coordsize="218,184">
                <v:rect id="_x0000_s2008" style="position:absolute;left:3098;top:765;width:218;height:184"/>
                <v:shape id="_x0000_s2009" type="#_x0000_t32" style="position:absolute;left:3098;top:857;width:218;height:1" o:connectortype="straight">
                  <v:stroke endarrow="block"/>
                </v:shape>
              </v:group>
              <v:group id="_x0000_s2010" style="position:absolute;left:6345;top:4327;width:216;height:184" coordorigin="3098,765" coordsize="218,184">
                <v:rect id="_x0000_s2011" style="position:absolute;left:3098;top:765;width:218;height:184"/>
                <v:shape id="_x0000_s2012" type="#_x0000_t32" style="position:absolute;left:3098;top:857;width:218;height:1" o:connectortype="straight">
                  <v:stroke endarrow="block"/>
                </v:shape>
              </v:group>
              <v:group id="_x0000_s2013" style="position:absolute;left:6561;top:5417;width:216;height:184" coordorigin="3098,765" coordsize="218,184">
                <v:rect id="_x0000_s2014" style="position:absolute;left:3098;top:765;width:218;height:184"/>
                <v:shape id="_x0000_s2015" type="#_x0000_t32" style="position:absolute;left:3098;top:857;width:218;height:1" o:connectortype="straight">
                  <v:stroke endarrow="block"/>
                </v:shape>
              </v:group>
              <v:group id="_x0000_s2016" style="position:absolute;left:6858;top:6422;width:216;height:184" coordorigin="3098,765" coordsize="218,184">
                <v:rect id="_x0000_s2017" style="position:absolute;left:3098;top:765;width:218;height:184"/>
                <v:shape id="_x0000_s2018" type="#_x0000_t32" style="position:absolute;left:3098;top:857;width:218;height:1" o:connectortype="straight">
                  <v:stroke endarrow="block"/>
                </v:shape>
              </v:group>
              <v:group id="_x0000_s2019" style="position:absolute;left:7110;top:7270;width:216;height:184" coordorigin="3098,765" coordsize="218,184">
                <v:rect id="_x0000_s2020" style="position:absolute;left:3098;top:765;width:218;height:184"/>
                <v:shape id="_x0000_s2021" type="#_x0000_t32" style="position:absolute;left:3098;top:857;width:218;height:1" o:connectortype="straight">
                  <v:stroke endarrow="block"/>
                </v:shape>
              </v:group>
              <v:group id="_x0000_s2022" style="position:absolute;left:7661;top:9000;width:216;height:184" coordorigin="3098,765" coordsize="218,184">
                <v:rect id="_x0000_s2023" style="position:absolute;left:3098;top:765;width:218;height:184"/>
                <v:shape id="_x0000_s2024" type="#_x0000_t32" style="position:absolute;left:3098;top:857;width:218;height:1" o:connectortype="straight">
                  <v:stroke endarrow="block"/>
                </v:shape>
              </v:group>
              <v:group id="_x0000_s2025" style="position:absolute;left:7223;top:8322;width:216;height:184" coordorigin="3098,765" coordsize="218,184">
                <v:rect id="_x0000_s2026" style="position:absolute;left:3098;top:765;width:218;height:184"/>
                <v:shape id="_x0000_s2027" type="#_x0000_t32" style="position:absolute;left:3098;top:857;width:218;height:1" o:connectortype="straight">
                  <v:stroke endarrow="block"/>
                </v:shape>
              </v:group>
              <v:shape id="_x0000_s2028" type="#_x0000_t32" style="position:absolute;left:5909;top:2672;width:294;height:1;flip:x" o:connectortype="straight"/>
              <v:shape id="_x0000_s2029" type="#_x0000_t32" style="position:absolute;left:6214;top:2672;width:1;height:447" o:connectortype="straight"/>
              <v:shape id="_x0000_s2030" type="#_x0000_t32" style="position:absolute;left:4274;top:3228;width:2159;height:1;flip:x" o:connectortype="straight"/>
              <v:shape id="_x0000_s2031" type="#_x0000_t32" style="position:absolute;left:4055;top:3118;width:2160;height:1;flip:x" o:connectortype="straight"/>
              <v:shape id="_x0000_s2032" type="#_x0000_t32" style="position:absolute;left:4055;top:3571;width:313;height:75;flip:x y" o:connectortype="straight"/>
              <v:shape id="_x0000_s2033" type="#_x0000_t32" style="position:absolute;left:4274;top:3228;width:1;height:240" o:connectortype="straight"/>
              <v:shape id="_x0000_s2034" type="#_x0000_t32" style="position:absolute;left:4054;top:3118;width:1;height:451" o:connectortype="straight"/>
              <v:shape id="_x0000_s2035" type="#_x0000_t32" style="position:absolute;left:4275;top:3479;width:134;height:168;flip:x y" o:connectortype="straight"/>
              <v:shape id="_x0000_s2036" type="#_x0000_t32" style="position:absolute;left:6081;top:3736;width:468;height:2;flip:x" o:connectortype="straight"/>
              <v:shape id="_x0000_s2037" type="#_x0000_t32" style="position:absolute;left:6549;top:3736;width:12;height:329;flip:x" o:connectortype="straight"/>
              <v:shape id="_x0000_s2038" type="#_x0000_t32" style="position:absolute;left:4543;top:4065;width:2006;height:1;flip:x" o:connectortype="straight"/>
              <v:shape id="_x0000_s2039" type="#_x0000_t32" style="position:absolute;left:4543;top:4435;width:313;height:75;flip:x y" o:connectortype="straight"/>
              <v:shape id="_x0000_s2040" type="#_x0000_t32" style="position:absolute;left:4544;top:4065;width:1;height:368" o:connectortype="straight"/>
              <v:group id="_x0000_s2041" style="position:absolute;left:6345;top:4551;width:216;height:185" coordorigin="3098,765" coordsize="218,184">
                <v:rect id="_x0000_s2042" style="position:absolute;left:3098;top:765;width:218;height:184"/>
                <v:shape id="_x0000_s2043" type="#_x0000_t32" style="position:absolute;left:3098;top:857;width:218;height:1" o:connectortype="straight">
                  <v:stroke endarrow="block"/>
                </v:shape>
              </v:group>
              <v:group id="_x0000_s2044" style="position:absolute;left:5909;top:3388;width:216;height:183" coordorigin="3098,765" coordsize="218,184">
                <v:rect id="_x0000_s2045" style="position:absolute;left:3098;top:765;width:218;height:184"/>
                <v:shape id="_x0000_s2046" type="#_x0000_t32" style="position:absolute;left:3098;top:857;width:218;height:1" o:connectortype="straight">
                  <v:stroke endarrow="block"/>
                </v:shape>
              </v:group>
              <v:shape id="_x0000_s2047" type="#_x0000_t32" style="position:absolute;left:6125;top:3480;width:3220;height:1;flip:x y" o:connectortype="straight"/>
              <v:shape id="_x0000_s2048" type="#_x0000_t32" style="position:absolute;left:6777;top:5506;width:219;height:3;flip:x" o:connectortype="straight"/>
              <v:shape id="_x0000_s2049" type="#_x0000_t32" style="position:absolute;left:6984;top:5510;width:12;height:438;flip:x" o:connectortype="straight"/>
              <v:shape id="_x0000_s2050" type="#_x0000_t32" style="position:absolute;left:5401;top:5945;width:1583;height:1;flip:x" o:connectortype="straight"/>
              <v:shape id="_x0000_s2051" type="#_x0000_t32" style="position:absolute;left:5401;top:6314;width:314;height:76;flip:x y" o:connectortype="straight"/>
              <v:shape id="_x0000_s2052" type="#_x0000_t32" style="position:absolute;left:5403;top:5945;width:1;height:368" o:connectortype="straight"/>
              <v:shape id="_x0000_s2053" type="#_x0000_t32" style="position:absolute;left:7077;top:6521;width:250;height:1;flip:x" o:connectortype="straight"/>
              <v:shape id="_x0000_s2054" type="#_x0000_t32" style="position:absolute;left:7326;top:6518;width:1;height:317" o:connectortype="straight"/>
              <v:shape id="_x0000_s2055" type="#_x0000_t32" style="position:absolute;left:5639;top:6831;width:1688;height:1;flip:x" o:connectortype="straight"/>
              <v:shape id="_x0000_s2056" type="#_x0000_t32" style="position:absolute;left:5639;top:7296;width:313;height:75;flip:x y" o:connectortype="straight"/>
              <v:shape id="_x0000_s2057" type="#_x0000_t32" style="position:absolute;left:5643;top:6831;width:1;height:463" o:connectortype="straight"/>
              <v:shape id="_x0000_s2060" type="#_x0000_t32" style="position:absolute;left:4967;top:5136;width:1810;height:1;flip:x" o:connectortype="straight"/>
              <v:shape id="_x0000_s2061" type="#_x0000_t32" style="position:absolute;left:4967;top:6299;width:756;height:105;flip:x y" o:connectortype="straight"/>
              <v:shape id="_x0000_s2062" type="#_x0000_t32" style="position:absolute;left:4964;top:5136;width:1;height:327" o:connectortype="straight"/>
              <v:shape id="_x0000_s2063" type="#_x0000_t32" style="position:absolute;left:4967;top:5601;width:2;height:696" o:connectortype="straight"/>
              <v:group id="_x0000_s2064" style="position:absolute;left:6845;top:6198;width:216;height:184" coordorigin="3098,765" coordsize="218,184">
                <v:rect id="_x0000_s2065" style="position:absolute;left:3098;top:765;width:218;height:184"/>
                <v:shape id="_x0000_s2066" type="#_x0000_t32" style="position:absolute;left:3098;top:857;width:218;height:1" o:connectortype="straight">
                  <v:stroke endarrow="block"/>
                </v:shape>
              </v:group>
              <v:shape id="_x0000_s2067" type="#_x0000_t32" style="position:absolute;left:7064;top:6290;width:997;height:7;flip:x" o:connectortype="straight"/>
              <v:shape id="_x0000_s2068" type="#_x0000_t32" style="position:absolute;left:6549;top:4419;width:1445;height:1;flip:x" o:connectortype="straight"/>
              <v:shape id="_x0000_s2069" type="#_x0000_t32" style="position:absolute;left:7994;top:3452;width:1351;height:970;flip:y" o:connectortype="straight"/>
              <v:shape id="_x0000_s2070" type="#_x0000_t32" style="position:absolute;left:8061;top:3452;width:1284;height:2844;flip:y" o:connectortype="straight"/>
              <v:shape id="_x0000_s2071" type="#_x0000_t32" style="position:absolute;left:7439;top:8390;width:925;height:25;flip:x" o:connectortype="straight"/>
              <v:shape id="_x0000_s2072" type="#_x0000_t32" style="position:absolute;left:7848;top:9086;width:453;height:13;flip:x" o:connectortype="straight"/>
              <v:shape id="_x0000_s2073" type="#_x0000_t202" style="position:absolute;left:6577;top:3708;width:968;height:224" stroked="f">
                <v:textbox style="mso-next-textbox:#_x0000_s2073">
                  <w:txbxContent>
                    <w:p w14:paraId="5487C90B" w14:textId="77777777" w:rsidR="009776C3" w:rsidRPr="0086649D" w:rsidRDefault="009776C3" w:rsidP="0011687F">
                      <w:pPr>
                        <w:spacing w:line="240" w:lineRule="auto"/>
                        <w:jc w:val="right"/>
                        <w:rPr>
                          <w:ins w:id="2183" w:author="GIRAUD Christian" w:date="2014-06-06T16:49:00Z"/>
                          <w:rFonts w:ascii="Alstom" w:hAnsi="Alstom"/>
                          <w:sz w:val="16"/>
                          <w:szCs w:val="16"/>
                          <w:lang w:val="fr-FR"/>
                        </w:rPr>
                      </w:pPr>
                      <w:ins w:id="2184" w:author="GIRAUD Christian" w:date="2014-06-06T16:49:00Z">
                        <w:r>
                          <w:rPr>
                            <w:rFonts w:ascii="Alstom" w:hAnsi="Alstom"/>
                            <w:sz w:val="16"/>
                            <w:szCs w:val="16"/>
                            <w:lang w:val="fr-FR"/>
                          </w:rPr>
                          <w:t>Curves &amp; Target</w:t>
                        </w:r>
                      </w:ins>
                    </w:p>
                  </w:txbxContent>
                </v:textbox>
              </v:shape>
              <v:shape id="_x0000_s2075" type="#_x0000_t202" style="position:absolute;left:5797;top:2367;width:732;height:224" stroked="f">
                <v:textbox style="mso-next-textbox:#_x0000_s2075">
                  <w:txbxContent>
                    <w:p w14:paraId="2D244235" w14:textId="77777777" w:rsidR="009776C3" w:rsidRPr="0086649D" w:rsidRDefault="009776C3" w:rsidP="0011687F">
                      <w:pPr>
                        <w:spacing w:line="240" w:lineRule="auto"/>
                        <w:jc w:val="left"/>
                        <w:rPr>
                          <w:ins w:id="2185" w:author="GIRAUD Christian" w:date="2014-06-06T16:49:00Z"/>
                          <w:rFonts w:ascii="Alstom" w:hAnsi="Alstom"/>
                          <w:sz w:val="16"/>
                          <w:szCs w:val="16"/>
                          <w:lang w:val="fr-FR"/>
                        </w:rPr>
                      </w:pPr>
                      <w:ins w:id="2186" w:author="GIRAUD Christian" w:date="2014-06-06T16:49:00Z">
                        <w:r>
                          <w:rPr>
                            <w:rFonts w:ascii="Alstom" w:hAnsi="Alstom"/>
                            <w:sz w:val="16"/>
                            <w:szCs w:val="16"/>
                            <w:lang w:val="fr-FR"/>
                          </w:rPr>
                          <w:t>MRSP (x)</w:t>
                        </w:r>
                      </w:ins>
                    </w:p>
                  </w:txbxContent>
                </v:textbox>
              </v:shape>
              <v:shape id="_x0000_s2078" type="#_x0000_t202" style="position:absolute;left:5549;top:1711;width:885;height:224" stroked="f">
                <v:textbox style="mso-next-textbox:#_x0000_s2078">
                  <w:txbxContent>
                    <w:p w14:paraId="785A24C6" w14:textId="77777777" w:rsidR="009776C3" w:rsidRPr="0086649D" w:rsidRDefault="009776C3" w:rsidP="0011687F">
                      <w:pPr>
                        <w:spacing w:line="240" w:lineRule="auto"/>
                        <w:jc w:val="left"/>
                        <w:rPr>
                          <w:ins w:id="2187" w:author="GIRAUD Christian" w:date="2014-06-06T16:49:00Z"/>
                          <w:rFonts w:ascii="Alstom" w:hAnsi="Alstom"/>
                          <w:sz w:val="16"/>
                          <w:szCs w:val="16"/>
                          <w:lang w:val="fr-FR"/>
                        </w:rPr>
                      </w:pPr>
                      <w:ins w:id="2188" w:author="GIRAUD Christian" w:date="2014-06-06T16:49:00Z">
                        <w:r>
                          <w:rPr>
                            <w:rFonts w:ascii="Alstom" w:hAnsi="Alstom"/>
                            <w:sz w:val="16"/>
                            <w:szCs w:val="16"/>
                            <w:lang w:val="fr-FR"/>
                          </w:rPr>
                          <w:t>Asafe (x, v )</w:t>
                        </w:r>
                      </w:ins>
                    </w:p>
                  </w:txbxContent>
                </v:textbox>
              </v:shape>
              <v:shape id="_x0000_s2079" type="#_x0000_t202" style="position:absolute;left:6916;top:4613;width:852;height:523" stroked="f">
                <v:textbox style="mso-next-textbox:#_x0000_s2079">
                  <w:txbxContent>
                    <w:p w14:paraId="32CB9442" w14:textId="77777777" w:rsidR="009776C3" w:rsidRDefault="009776C3" w:rsidP="0011687F">
                      <w:pPr>
                        <w:spacing w:line="240" w:lineRule="auto"/>
                        <w:jc w:val="left"/>
                        <w:rPr>
                          <w:ins w:id="2189" w:author="GIRAUD Christian" w:date="2014-06-06T16:49:00Z"/>
                          <w:rFonts w:ascii="Alstom" w:hAnsi="Alstom"/>
                          <w:sz w:val="16"/>
                          <w:szCs w:val="16"/>
                          <w:lang w:val="fr-FR"/>
                        </w:rPr>
                      </w:pPr>
                      <w:ins w:id="2190" w:author="GIRAUD Christian" w:date="2014-06-06T16:49:00Z">
                        <w:r>
                          <w:rPr>
                            <w:rFonts w:ascii="Alstom" w:hAnsi="Alstom"/>
                            <w:sz w:val="16"/>
                            <w:szCs w:val="16"/>
                            <w:lang w:val="fr-FR"/>
                          </w:rPr>
                          <w:t>SvL</w:t>
                        </w:r>
                      </w:ins>
                    </w:p>
                    <w:p w14:paraId="47038915" w14:textId="77777777" w:rsidR="009776C3" w:rsidRDefault="009776C3" w:rsidP="0011687F">
                      <w:pPr>
                        <w:spacing w:line="240" w:lineRule="auto"/>
                        <w:jc w:val="left"/>
                        <w:rPr>
                          <w:ins w:id="2191" w:author="GIRAUD Christian" w:date="2014-06-06T16:49:00Z"/>
                          <w:rFonts w:ascii="Alstom" w:hAnsi="Alstom"/>
                          <w:sz w:val="16"/>
                          <w:szCs w:val="16"/>
                          <w:lang w:val="fr-FR"/>
                        </w:rPr>
                      </w:pPr>
                      <w:ins w:id="2192" w:author="GIRAUD Christian" w:date="2014-06-06T16:49:00Z">
                        <w:r>
                          <w:rPr>
                            <w:rFonts w:ascii="Alstom" w:hAnsi="Alstom"/>
                            <w:sz w:val="16"/>
                            <w:szCs w:val="16"/>
                            <w:lang w:val="fr-FR"/>
                          </w:rPr>
                          <w:t>&amp; over speed</w:t>
                        </w:r>
                      </w:ins>
                    </w:p>
                    <w:p w14:paraId="6DAED40D" w14:textId="77777777" w:rsidR="009776C3" w:rsidRPr="0086649D" w:rsidRDefault="009776C3" w:rsidP="0011687F">
                      <w:pPr>
                        <w:spacing w:line="240" w:lineRule="auto"/>
                        <w:jc w:val="left"/>
                        <w:rPr>
                          <w:ins w:id="2193" w:author="GIRAUD Christian" w:date="2014-06-06T16:49:00Z"/>
                          <w:rFonts w:ascii="Alstom" w:hAnsi="Alstom"/>
                          <w:sz w:val="16"/>
                          <w:szCs w:val="16"/>
                          <w:lang w:val="fr-FR"/>
                        </w:rPr>
                      </w:pPr>
                      <w:ins w:id="2194" w:author="GIRAUD Christian" w:date="2014-06-06T16:49:00Z">
                        <w:r>
                          <w:rPr>
                            <w:rFonts w:ascii="Alstom" w:hAnsi="Alstom"/>
                            <w:sz w:val="16"/>
                            <w:szCs w:val="16"/>
                            <w:lang w:val="fr-FR"/>
                          </w:rPr>
                          <w:t>&amp; overide</w:t>
                        </w:r>
                      </w:ins>
                    </w:p>
                  </w:txbxContent>
                </v:textbox>
              </v:shape>
              <v:shape id="_x0000_s2080" type="#_x0000_t202" style="position:absolute;left:7061;top:5506;width:968;height:439" stroked="f">
                <v:textbox style="mso-next-textbox:#_x0000_s2080">
                  <w:txbxContent>
                    <w:p w14:paraId="01D77081" w14:textId="77777777" w:rsidR="009776C3" w:rsidRDefault="009776C3" w:rsidP="0011687F">
                      <w:pPr>
                        <w:spacing w:line="240" w:lineRule="auto"/>
                        <w:jc w:val="left"/>
                        <w:rPr>
                          <w:ins w:id="2195" w:author="GIRAUD Christian" w:date="2014-06-06T16:49:00Z"/>
                          <w:rFonts w:ascii="Alstom" w:hAnsi="Alstom"/>
                          <w:sz w:val="16"/>
                          <w:szCs w:val="16"/>
                          <w:lang w:val="fr-FR"/>
                        </w:rPr>
                      </w:pPr>
                      <w:ins w:id="2196" w:author="GIRAUD Christian" w:date="2014-06-06T16:49:00Z">
                        <w:r>
                          <w:rPr>
                            <w:rFonts w:ascii="Alstom" w:hAnsi="Alstom"/>
                            <w:sz w:val="16"/>
                            <w:szCs w:val="16"/>
                            <w:lang w:val="fr-FR"/>
                          </w:rPr>
                          <w:t xml:space="preserve">Mode request </w:t>
                        </w:r>
                      </w:ins>
                    </w:p>
                    <w:p w14:paraId="4103BBDC" w14:textId="77777777" w:rsidR="009776C3" w:rsidRPr="0086649D" w:rsidRDefault="009776C3" w:rsidP="0011687F">
                      <w:pPr>
                        <w:spacing w:line="240" w:lineRule="auto"/>
                        <w:jc w:val="left"/>
                        <w:rPr>
                          <w:ins w:id="2197" w:author="GIRAUD Christian" w:date="2014-06-06T16:49:00Z"/>
                          <w:rFonts w:ascii="Alstom" w:hAnsi="Alstom"/>
                          <w:sz w:val="16"/>
                          <w:szCs w:val="16"/>
                          <w:lang w:val="fr-FR"/>
                        </w:rPr>
                      </w:pPr>
                      <w:ins w:id="2198" w:author="GIRAUD Christian" w:date="2014-06-06T16:49:00Z">
                        <w:r>
                          <w:rPr>
                            <w:rFonts w:ascii="Alstom" w:hAnsi="Alstom"/>
                            <w:sz w:val="16"/>
                            <w:szCs w:val="16"/>
                            <w:lang w:val="fr-FR"/>
                          </w:rPr>
                          <w:t>&amp; EB request</w:t>
                        </w:r>
                      </w:ins>
                    </w:p>
                  </w:txbxContent>
                </v:textbox>
              </v:shape>
              <v:shape id="_x0000_s2082" type="#_x0000_t202" style="position:absolute;left:7408;top:6522;width:893;height:224" stroked="f">
                <v:textbox style="mso-next-textbox:#_x0000_s2082">
                  <w:txbxContent>
                    <w:p w14:paraId="1BAF0C0D" w14:textId="77777777" w:rsidR="009776C3" w:rsidRPr="0086649D" w:rsidRDefault="009776C3" w:rsidP="0011687F">
                      <w:pPr>
                        <w:spacing w:line="240" w:lineRule="auto"/>
                        <w:jc w:val="left"/>
                        <w:rPr>
                          <w:ins w:id="2199" w:author="GIRAUD Christian" w:date="2014-06-06T16:49:00Z"/>
                          <w:rFonts w:ascii="Alstom" w:hAnsi="Alstom"/>
                          <w:sz w:val="16"/>
                          <w:szCs w:val="16"/>
                          <w:lang w:val="fr-FR"/>
                        </w:rPr>
                      </w:pPr>
                      <w:ins w:id="2200" w:author="GIRAUD Christian" w:date="2014-06-06T16:49:00Z">
                        <w:r>
                          <w:rPr>
                            <w:rFonts w:ascii="Alstom" w:hAnsi="Alstom"/>
                            <w:sz w:val="16"/>
                            <w:szCs w:val="16"/>
                            <w:lang w:val="fr-FR"/>
                          </w:rPr>
                          <w:t>Mode &amp; Level</w:t>
                        </w:r>
                      </w:ins>
                    </w:p>
                  </w:txbxContent>
                </v:textbox>
              </v:shape>
              <v:shape id="_x0000_s2084" type="#_x0000_t202" style="position:absolute;left:8419;top:9184;width:606;height:224" stroked="f">
                <v:textbox style="mso-next-textbox:#_x0000_s2084">
                  <w:txbxContent>
                    <w:p w14:paraId="07E15581" w14:textId="77777777" w:rsidR="009776C3" w:rsidRPr="0086649D" w:rsidRDefault="009776C3" w:rsidP="0011687F">
                      <w:pPr>
                        <w:spacing w:line="240" w:lineRule="auto"/>
                        <w:jc w:val="left"/>
                        <w:rPr>
                          <w:ins w:id="2201" w:author="GIRAUD Christian" w:date="2014-06-06T16:49:00Z"/>
                          <w:rFonts w:ascii="Alstom" w:hAnsi="Alstom"/>
                          <w:sz w:val="16"/>
                          <w:szCs w:val="16"/>
                          <w:lang w:val="fr-FR"/>
                        </w:rPr>
                      </w:pPr>
                      <w:ins w:id="2202" w:author="GIRAUD Christian" w:date="2014-06-06T16:49:00Z">
                        <w:r>
                          <w:rPr>
                            <w:rFonts w:ascii="Alstom" w:hAnsi="Alstom"/>
                            <w:sz w:val="16"/>
                            <w:szCs w:val="16"/>
                            <w:lang w:val="fr-FR"/>
                          </w:rPr>
                          <w:t>Defaut</w:t>
                        </w:r>
                      </w:ins>
                    </w:p>
                  </w:txbxContent>
                </v:textbox>
              </v:shape>
              <v:shape id="_x0000_s2163" type="#_x0000_t202" style="position:absolute;left:6549;top:1711;width:1175;height:408" stroked="f">
                <v:textbox style="mso-next-textbox:#_x0000_s2163">
                  <w:txbxContent>
                    <w:p w14:paraId="2FDB4649" w14:textId="77777777" w:rsidR="009776C3" w:rsidRPr="00F814F0" w:rsidRDefault="009776C3" w:rsidP="0011687F">
                      <w:pPr>
                        <w:rPr>
                          <w:ins w:id="2203" w:author="GIRAUD Christian" w:date="2014-06-06T16:49:00Z"/>
                          <w:color w:val="FF0000"/>
                          <w:sz w:val="16"/>
                          <w:szCs w:val="16"/>
                          <w:lang w:val="fr-FR"/>
                        </w:rPr>
                      </w:pPr>
                      <w:ins w:id="2204" w:author="GIRAUD Christian" w:date="2014-06-06T16:49:00Z">
                        <w:r w:rsidRPr="00F814F0">
                          <w:rPr>
                            <w:color w:val="FF0000"/>
                            <w:sz w:val="16"/>
                            <w:szCs w:val="16"/>
                            <w:lang w:val="fr-FR"/>
                          </w:rPr>
                          <w:t>SRS-026 3-13-3</w:t>
                        </w:r>
                      </w:ins>
                    </w:p>
                  </w:txbxContent>
                </v:textbox>
              </v:shape>
              <v:shape id="_x0000_s2166" type="#_x0000_t202" style="position:absolute;left:6561;top:3094;width:1175;height:358" stroked="f">
                <v:textbox style="mso-next-textbox:#_x0000_s2166">
                  <w:txbxContent>
                    <w:p w14:paraId="271ABB0F" w14:textId="77777777" w:rsidR="009776C3" w:rsidRPr="00F814F0" w:rsidRDefault="009776C3" w:rsidP="0011687F">
                      <w:pPr>
                        <w:rPr>
                          <w:ins w:id="2205" w:author="GIRAUD Christian" w:date="2014-06-06T16:49:00Z"/>
                          <w:color w:val="FF0000"/>
                          <w:sz w:val="16"/>
                          <w:szCs w:val="16"/>
                          <w:lang w:val="fr-FR"/>
                        </w:rPr>
                      </w:pPr>
                      <w:ins w:id="2206" w:author="GIRAUD Christian" w:date="2014-06-06T16:49:00Z">
                        <w:r w:rsidRPr="00F814F0">
                          <w:rPr>
                            <w:color w:val="FF0000"/>
                            <w:sz w:val="16"/>
                            <w:szCs w:val="16"/>
                            <w:lang w:val="fr-FR"/>
                          </w:rPr>
                          <w:t>SRS-026 3-13-</w:t>
                        </w:r>
                        <w:r>
                          <w:rPr>
                            <w:color w:val="FF0000"/>
                            <w:sz w:val="16"/>
                            <w:szCs w:val="16"/>
                            <w:lang w:val="fr-FR"/>
                          </w:rPr>
                          <w:t>8</w:t>
                        </w:r>
                      </w:ins>
                    </w:p>
                  </w:txbxContent>
                </v:textbox>
              </v:shape>
              <v:shape id="_x0000_s2168" type="#_x0000_t202" style="position:absolute;left:2775;top:4176;width:1683;height:334" stroked="f">
                <v:textbox style="mso-next-textbox:#_x0000_s2168">
                  <w:txbxContent>
                    <w:p w14:paraId="1DA166BF" w14:textId="77777777" w:rsidR="009776C3" w:rsidRPr="00F814F0" w:rsidRDefault="009776C3" w:rsidP="0011687F">
                      <w:pPr>
                        <w:rPr>
                          <w:ins w:id="2207" w:author="GIRAUD Christian" w:date="2014-06-06T16:49:00Z"/>
                          <w:color w:val="FF0000"/>
                          <w:sz w:val="16"/>
                          <w:szCs w:val="16"/>
                          <w:lang w:val="fr-FR"/>
                        </w:rPr>
                      </w:pPr>
                      <w:ins w:id="2208" w:author="GIRAUD Christian" w:date="2014-06-06T16:49:00Z">
                        <w:r w:rsidRPr="00F814F0">
                          <w:rPr>
                            <w:color w:val="FF0000"/>
                            <w:sz w:val="16"/>
                            <w:szCs w:val="16"/>
                            <w:lang w:val="fr-FR"/>
                          </w:rPr>
                          <w:t>SRS-026 3-13-</w:t>
                        </w:r>
                        <w:r>
                          <w:rPr>
                            <w:color w:val="FF0000"/>
                            <w:sz w:val="16"/>
                            <w:szCs w:val="16"/>
                            <w:lang w:val="fr-FR"/>
                          </w:rPr>
                          <w:t>9  &amp;  3-13-10</w:t>
                        </w:r>
                      </w:ins>
                    </w:p>
                  </w:txbxContent>
                </v:textbox>
              </v:shape>
              <v:shape id="_x0000_s2169" type="#_x0000_t202" style="position:absolute;left:6561;top:2490;width:1175;height:408" stroked="f">
                <v:textbox style="mso-next-textbox:#_x0000_s2169">
                  <w:txbxContent>
                    <w:p w14:paraId="2160F017" w14:textId="77777777" w:rsidR="009776C3" w:rsidRPr="00F814F0" w:rsidRDefault="009776C3" w:rsidP="0011687F">
                      <w:pPr>
                        <w:rPr>
                          <w:ins w:id="2209" w:author="GIRAUD Christian" w:date="2014-06-06T16:49:00Z"/>
                          <w:color w:val="FF0000"/>
                          <w:sz w:val="16"/>
                          <w:szCs w:val="16"/>
                          <w:lang w:val="fr-FR"/>
                        </w:rPr>
                      </w:pPr>
                      <w:ins w:id="2210" w:author="GIRAUD Christian" w:date="2014-06-06T16:49:00Z">
                        <w:r w:rsidRPr="00F814F0">
                          <w:rPr>
                            <w:color w:val="FF0000"/>
                            <w:sz w:val="16"/>
                            <w:szCs w:val="16"/>
                            <w:lang w:val="fr-FR"/>
                          </w:rPr>
                          <w:t>SRS-026 3-13-</w:t>
                        </w:r>
                        <w:r>
                          <w:rPr>
                            <w:color w:val="FF0000"/>
                            <w:sz w:val="16"/>
                            <w:szCs w:val="16"/>
                            <w:lang w:val="fr-FR"/>
                          </w:rPr>
                          <w:t>7</w:t>
                        </w:r>
                      </w:ins>
                    </w:p>
                  </w:txbxContent>
                </v:textbox>
              </v:shape>
              <v:shape id="_x0000_s2174" type="#_x0000_t32" style="position:absolute;left:8365;top:7362;width:948;height:1037;flip:y" o:connectortype="straight"/>
              <v:group id="_x0000_s2175" style="position:absolute;left:7223;top:8073;width:216;height:184" coordorigin="3098,765" coordsize="218,184">
                <v:rect id="_x0000_s2176" style="position:absolute;left:3098;top:765;width:218;height:184"/>
                <v:shape id="_x0000_s2177" type="#_x0000_t32" style="position:absolute;left:3098;top:857;width:218;height:1" o:connectortype="straight">
                  <v:stroke endarrow="block"/>
                </v:shape>
              </v:group>
              <v:shape id="_x0000_s2178" type="#_x0000_t32" style="position:absolute;left:7439;top:8166;width:555;height:5;flip:x" o:connectortype="straight"/>
              <v:shape id="_x0000_s2179" type="#_x0000_t32" style="position:absolute;left:7994;top:3452;width:1351;height:4718;flip:y" o:connectortype="straight"/>
              <v:shape id="_x0000_s2077" type="#_x0000_t202" style="position:absolute;left:8197;top:4195;width:968;height:224" stroked="f">
                <v:textbox style="mso-next-textbox:#_x0000_s2077">
                  <w:txbxContent>
                    <w:p w14:paraId="2C6177B7" w14:textId="77777777" w:rsidR="009776C3" w:rsidRPr="0086649D" w:rsidRDefault="009776C3" w:rsidP="0011687F">
                      <w:pPr>
                        <w:spacing w:line="240" w:lineRule="auto"/>
                        <w:jc w:val="right"/>
                        <w:rPr>
                          <w:ins w:id="2211" w:author="GIRAUD Christian" w:date="2014-06-06T16:49:00Z"/>
                          <w:rFonts w:ascii="Alstom" w:hAnsi="Alstom"/>
                          <w:sz w:val="16"/>
                          <w:szCs w:val="16"/>
                          <w:lang w:val="fr-FR"/>
                        </w:rPr>
                      </w:pPr>
                      <w:ins w:id="2212" w:author="GIRAUD Christian" w:date="2014-06-06T16:49:00Z">
                        <w:r>
                          <w:rPr>
                            <w:rFonts w:ascii="Alstom" w:hAnsi="Alstom"/>
                            <w:sz w:val="16"/>
                            <w:szCs w:val="16"/>
                            <w:lang w:val="fr-FR"/>
                          </w:rPr>
                          <w:t>Orders / Display</w:t>
                        </w:r>
                      </w:ins>
                    </w:p>
                  </w:txbxContent>
                </v:textbox>
              </v:shape>
              <v:shape id="_x0000_s2180" type="#_x0000_t32" style="position:absolute;left:5088;top:6404;width:635;height:155;flip:x" o:connectortype="straight"/>
              <v:shape id="_x0000_s2181" type="#_x0000_t32" style="position:absolute;left:5088;top:6567;width:1;height:756" o:connectortype="straight"/>
              <v:shape id="_x0000_s2182" type="#_x0000_t32" style="position:absolute;left:5087;top:8391;width:1;height:695" o:connectortype="straight"/>
              <v:shape id="_x0000_s2183" type="#_x0000_t32" style="position:absolute;left:5087;top:7454;width:2;height:803" o:connectortype="straight"/>
              <v:shape id="_x0000_s2184" type="#_x0000_t32" style="position:absolute;left:5090;top:9184;width:3;height:344" o:connectortype="straight"/>
              <v:shape id="_x0000_s2185" type="#_x0000_t32" style="position:absolute;left:5093;top:9528;width:3213;height:12;flip:x" o:connectortype="straight"/>
              <v:shape id="_x0000_s2186" type="#_x0000_t32" style="position:absolute;left:8305;top:9086;width:1;height:442" o:connectortype="straight"/>
              <v:shape id="_x0000_s2187" type="#_x0000_t202" style="position:absolute;left:3885;top:8697;width:1125;height:357" stroked="f">
                <v:textbox style="mso-next-textbox:#_x0000_s2187">
                  <w:txbxContent>
                    <w:p w14:paraId="07EAAAB3" w14:textId="77777777" w:rsidR="009776C3" w:rsidRPr="00F814F0" w:rsidRDefault="009776C3" w:rsidP="0011687F">
                      <w:pPr>
                        <w:rPr>
                          <w:ins w:id="2213" w:author="GIRAUD Christian" w:date="2014-06-06T16:49:00Z"/>
                          <w:color w:val="FF0000"/>
                          <w:sz w:val="16"/>
                          <w:szCs w:val="16"/>
                          <w:lang w:val="fr-FR"/>
                        </w:rPr>
                      </w:pPr>
                      <w:ins w:id="2214" w:author="GIRAUD Christian" w:date="2014-06-06T16:49:00Z">
                        <w:r w:rsidRPr="00F814F0">
                          <w:rPr>
                            <w:color w:val="FF0000"/>
                            <w:sz w:val="16"/>
                            <w:szCs w:val="16"/>
                            <w:lang w:val="fr-FR"/>
                          </w:rPr>
                          <w:t>SRS-026 3-13-</w:t>
                        </w:r>
                        <w:r>
                          <w:rPr>
                            <w:color w:val="FF0000"/>
                            <w:sz w:val="16"/>
                            <w:szCs w:val="16"/>
                            <w:lang w:val="fr-FR"/>
                          </w:rPr>
                          <w:t>17</w:t>
                        </w:r>
                      </w:ins>
                    </w:p>
                  </w:txbxContent>
                </v:textbox>
              </v:shape>
              <v:shape id="_x0000_s2210" type="#_x0000_t32" style="position:absolute;left:5922;top:4974;width:1;height:1" o:connectortype="straight"/>
              <v:shape id="_x0000_s2211" type="#_x0000_t32" style="position:absolute;left:6561;top:4644;width:216;height:486" o:connectortype="straight"/>
              <v:shape id="_x0000_s2224" type="#_x0000_t202" style="position:absolute;left:5464;top:5535;width:556;height:301" filled="f" stroked="f">
                <v:textbox style="mso-next-textbox:#_x0000_s2224">
                  <w:txbxContent>
                    <w:p w14:paraId="23E7A59D" w14:textId="77777777" w:rsidR="009776C3" w:rsidRPr="000E564E" w:rsidRDefault="009776C3" w:rsidP="0011687F">
                      <w:pPr>
                        <w:pStyle w:val="Author"/>
                        <w:spacing w:before="0" w:after="0" w:line="300" w:lineRule="atLeast"/>
                        <w:rPr>
                          <w:ins w:id="2215" w:author="GIRAUD Christian" w:date="2014-06-06T16:49:00Z"/>
                          <w:noProof w:val="0"/>
                          <w:szCs w:val="20"/>
                          <w:lang w:val="fr-FR"/>
                        </w:rPr>
                      </w:pPr>
                      <w:ins w:id="2216" w:author="GIRAUD Christian" w:date="2014-06-06T16:49:00Z">
                        <w:r>
                          <w:rPr>
                            <w:noProof w:val="0"/>
                            <w:szCs w:val="20"/>
                            <w:lang w:val="fr-FR"/>
                          </w:rPr>
                          <w:t>A5.2</w:t>
                        </w:r>
                      </w:ins>
                    </w:p>
                  </w:txbxContent>
                </v:textbox>
              </v:shape>
              <v:shape id="_x0000_s2226" type="#_x0000_t202" style="position:absolute;left:5659;top:6443;width:555;height:301" filled="f" stroked="f">
                <v:textbox style="mso-next-textbox:#_x0000_s2226">
                  <w:txbxContent>
                    <w:p w14:paraId="2BE70C1D" w14:textId="77777777" w:rsidR="009776C3" w:rsidRPr="000E564E" w:rsidRDefault="009776C3" w:rsidP="0011687F">
                      <w:pPr>
                        <w:pStyle w:val="Author"/>
                        <w:spacing w:before="0" w:after="0" w:line="300" w:lineRule="atLeast"/>
                        <w:rPr>
                          <w:ins w:id="2217" w:author="GIRAUD Christian" w:date="2014-06-06T16:49:00Z"/>
                          <w:noProof w:val="0"/>
                          <w:szCs w:val="20"/>
                          <w:lang w:val="fr-FR"/>
                        </w:rPr>
                      </w:pPr>
                      <w:ins w:id="2218" w:author="GIRAUD Christian" w:date="2014-06-06T16:49:00Z">
                        <w:r>
                          <w:rPr>
                            <w:noProof w:val="0"/>
                            <w:szCs w:val="20"/>
                            <w:lang w:val="fr-FR"/>
                          </w:rPr>
                          <w:t>A5.3</w:t>
                        </w:r>
                      </w:ins>
                    </w:p>
                  </w:txbxContent>
                </v:textbox>
              </v:shape>
              <v:shape id="_x0000_s2228" type="#_x0000_t202" style="position:absolute;left:3854;top:4644;width:555;height:301" filled="f" stroked="f">
                <v:textbox style="mso-next-textbox:#_x0000_s2228">
                  <w:txbxContent>
                    <w:p w14:paraId="7A02D8F9" w14:textId="77777777" w:rsidR="009776C3" w:rsidRPr="000E564E" w:rsidRDefault="009776C3" w:rsidP="0011687F">
                      <w:pPr>
                        <w:pStyle w:val="Author"/>
                        <w:spacing w:before="0" w:after="0" w:line="300" w:lineRule="atLeast"/>
                        <w:rPr>
                          <w:ins w:id="2219" w:author="GIRAUD Christian" w:date="2014-06-06T16:49:00Z"/>
                          <w:noProof w:val="0"/>
                          <w:szCs w:val="20"/>
                          <w:lang w:val="fr-FR"/>
                        </w:rPr>
                      </w:pPr>
                      <w:ins w:id="2220" w:author="GIRAUD Christian" w:date="2014-06-06T16:49:00Z">
                        <w:r>
                          <w:rPr>
                            <w:noProof w:val="0"/>
                            <w:szCs w:val="20"/>
                            <w:lang w:val="fr-FR"/>
                          </w:rPr>
                          <w:t>A5.1</w:t>
                        </w:r>
                      </w:ins>
                    </w:p>
                  </w:txbxContent>
                </v:textbox>
              </v:shape>
              <v:shape id="_x0000_s2229" type="#_x0000_t202" style="position:absolute;left:5401;top:8322;width:868;height:300" filled="f" stroked="f">
                <v:textbox style="mso-next-textbox:#_x0000_s2229">
                  <w:txbxContent>
                    <w:p w14:paraId="7F6E8AD4" w14:textId="77777777" w:rsidR="009776C3" w:rsidRPr="000E564E" w:rsidRDefault="009776C3" w:rsidP="0011687F">
                      <w:pPr>
                        <w:pStyle w:val="Author"/>
                        <w:spacing w:before="0" w:after="0" w:line="300" w:lineRule="atLeast"/>
                        <w:rPr>
                          <w:ins w:id="2221" w:author="GIRAUD Christian" w:date="2014-06-06T16:49:00Z"/>
                          <w:noProof w:val="0"/>
                          <w:szCs w:val="20"/>
                          <w:lang w:val="fr-FR"/>
                        </w:rPr>
                      </w:pPr>
                      <w:ins w:id="2222" w:author="GIRAUD Christian" w:date="2014-06-06T16:49:00Z">
                        <w:r>
                          <w:rPr>
                            <w:noProof w:val="0"/>
                            <w:szCs w:val="20"/>
                            <w:lang w:val="fr-FR"/>
                          </w:rPr>
                          <w:t>A5.5 &amp; 6</w:t>
                        </w:r>
                      </w:ins>
                    </w:p>
                  </w:txbxContent>
                </v:textbox>
              </v:shape>
              <v:shape id="_x0000_s2230" type="#_x0000_t202" style="position:absolute;left:5878;top:7499;width:556;height:301" filled="f" stroked="f">
                <v:textbox style="mso-next-textbox:#_x0000_s2230">
                  <w:txbxContent>
                    <w:p w14:paraId="3EFB4466" w14:textId="77777777" w:rsidR="009776C3" w:rsidRPr="000E564E" w:rsidRDefault="009776C3" w:rsidP="0011687F">
                      <w:pPr>
                        <w:pStyle w:val="Author"/>
                        <w:spacing w:before="0" w:after="0" w:line="300" w:lineRule="atLeast"/>
                        <w:rPr>
                          <w:ins w:id="2223" w:author="GIRAUD Christian" w:date="2014-06-06T16:49:00Z"/>
                          <w:noProof w:val="0"/>
                          <w:szCs w:val="20"/>
                          <w:lang w:val="fr-FR"/>
                        </w:rPr>
                      </w:pPr>
                      <w:ins w:id="2224" w:author="GIRAUD Christian" w:date="2014-06-06T16:49:00Z">
                        <w:r>
                          <w:rPr>
                            <w:noProof w:val="0"/>
                            <w:szCs w:val="20"/>
                            <w:lang w:val="fr-FR"/>
                          </w:rPr>
                          <w:t>A5.4</w:t>
                        </w:r>
                      </w:ins>
                    </w:p>
                  </w:txbxContent>
                </v:textbox>
              </v:shape>
              <v:shape id="_x0000_s2231" type="#_x0000_t202" style="position:absolute;left:6529;top:9184;width:555;height:300" filled="f" stroked="f">
                <v:textbox style="mso-next-textbox:#_x0000_s2231">
                  <w:txbxContent>
                    <w:p w14:paraId="52267E68" w14:textId="77777777" w:rsidR="009776C3" w:rsidRPr="000E564E" w:rsidRDefault="009776C3" w:rsidP="0011687F">
                      <w:pPr>
                        <w:pStyle w:val="Author"/>
                        <w:spacing w:before="0" w:after="0" w:line="300" w:lineRule="atLeast"/>
                        <w:rPr>
                          <w:ins w:id="2225" w:author="GIRAUD Christian" w:date="2014-06-06T16:49:00Z"/>
                          <w:noProof w:val="0"/>
                          <w:szCs w:val="20"/>
                          <w:lang w:val="fr-FR"/>
                        </w:rPr>
                      </w:pPr>
                      <w:ins w:id="2226" w:author="GIRAUD Christian" w:date="2014-06-06T16:49:00Z">
                        <w:r>
                          <w:rPr>
                            <w:noProof w:val="0"/>
                            <w:szCs w:val="20"/>
                            <w:lang w:val="fr-FR"/>
                          </w:rPr>
                          <w:t>A5.7</w:t>
                        </w:r>
                      </w:ins>
                    </w:p>
                  </w:txbxContent>
                </v:textbox>
              </v:shape>
              <w10:wrap type="none"/>
              <w10:anchorlock/>
            </v:group>
          </w:pict>
        </w:r>
      </w:ins>
    </w:p>
    <w:p w14:paraId="134337E1" w14:textId="77777777" w:rsidR="006D779A" w:rsidRDefault="006D779A" w:rsidP="00F54EFE">
      <w:pPr>
        <w:ind w:left="851" w:hanging="851"/>
      </w:pPr>
    </w:p>
    <w:p w14:paraId="14C374B6" w14:textId="77777777" w:rsidR="003A4AB7" w:rsidRDefault="006D779A" w:rsidP="00F54EFE">
      <w:pPr>
        <w:pStyle w:val="Figure"/>
        <w:ind w:left="851" w:hanging="851"/>
      </w:pPr>
      <w:r>
        <w:rPr>
          <w:rStyle w:val="lev"/>
        </w:rPr>
        <w:t>“To Achieve EVC Process”</w:t>
      </w:r>
      <w:r w:rsidR="00BF7704">
        <w:t xml:space="preserve"> </w:t>
      </w:r>
    </w:p>
    <w:p w14:paraId="296126A4" w14:textId="32D14568" w:rsidR="00BF7704" w:rsidRDefault="00FF1784" w:rsidP="0050506C">
      <w:pPr>
        <w:pPrChange w:id="2227" w:author="GIRAUD Christian" w:date="2014-06-06T16:49:00Z">
          <w:pPr>
            <w:ind w:left="851" w:hanging="851"/>
          </w:pPr>
        </w:pPrChange>
      </w:pPr>
      <w:del w:id="2228" w:author="GIRAUD Christian" w:date="2014-06-06T16:49:00Z">
        <w:r>
          <w:delText>Each</w:delText>
        </w:r>
      </w:del>
      <w:ins w:id="2229" w:author="GIRAUD Christian" w:date="2014-06-06T16:49:00Z">
        <w:r w:rsidR="0050506C">
          <w:t>The breakdown structure makes to appear a great number of boxes, and e</w:t>
        </w:r>
        <w:r>
          <w:t>ach</w:t>
        </w:r>
      </w:ins>
      <w:r>
        <w:t xml:space="preserve"> box needs to be analysed</w:t>
      </w:r>
      <w:r w:rsidR="00856C97">
        <w:t xml:space="preserve"> through SysML IBD</w:t>
      </w:r>
      <w:del w:id="2230" w:author="GIRAUD Christian" w:date="2014-06-06T16:49:00Z">
        <w:r w:rsidR="00856C97">
          <w:delText>.</w:delText>
        </w:r>
      </w:del>
      <w:ins w:id="2231" w:author="GIRAUD Christian" w:date="2014-06-06T16:49:00Z">
        <w:r w:rsidR="00981359">
          <w:t xml:space="preserve"> ( Mainly Special and Radio Functions)</w:t>
        </w:r>
        <w:r w:rsidR="00856C97">
          <w:t>.</w:t>
        </w:r>
      </w:ins>
    </w:p>
    <w:p w14:paraId="21607AEE" w14:textId="77777777" w:rsidR="00650ECC" w:rsidRDefault="008D341C" w:rsidP="00F54EFE">
      <w:pPr>
        <w:pStyle w:val="Titre1"/>
        <w:ind w:left="851" w:hanging="851"/>
        <w:rPr>
          <w:del w:id="2232" w:author="GIRAUD Christian" w:date="2014-06-06T16:49:00Z"/>
        </w:rPr>
      </w:pPr>
      <w:del w:id="2233" w:author="GIRAUD Christian" w:date="2014-06-06T16:49:00Z">
        <w:r>
          <w:br w:type="page"/>
        </w:r>
        <w:bookmarkStart w:id="2234" w:name="_Toc388370152"/>
        <w:r w:rsidR="0073510B">
          <w:lastRenderedPageBreak/>
          <w:delText>Speed Supervision limits</w:delText>
        </w:r>
        <w:r>
          <w:delText xml:space="preserve"> ( exemple)</w:delText>
        </w:r>
        <w:bookmarkEnd w:id="2234"/>
      </w:del>
    </w:p>
    <w:p w14:paraId="0F143A47" w14:textId="77777777" w:rsidR="0050506C" w:rsidRDefault="0050506C" w:rsidP="0050506C">
      <w:pPr>
        <w:rPr>
          <w:ins w:id="2235" w:author="GIRAUD Christian" w:date="2014-06-06T16:49:00Z"/>
        </w:rPr>
      </w:pPr>
    </w:p>
    <w:p w14:paraId="160C7389" w14:textId="77777777" w:rsidR="00CF7789" w:rsidRDefault="0050506C" w:rsidP="0050506C">
      <w:pPr>
        <w:rPr>
          <w:ins w:id="2236" w:author="GIRAUD Christian" w:date="2014-06-06T16:49:00Z"/>
        </w:rPr>
      </w:pPr>
      <w:ins w:id="2237" w:author="GIRAUD Christian" w:date="2014-06-06T16:49:00Z">
        <w:r>
          <w:t xml:space="preserve">The great box in blue corresponds to </w:t>
        </w:r>
        <w:r w:rsidR="00CF7789">
          <w:t>“</w:t>
        </w:r>
        <w:r>
          <w:t xml:space="preserve">SRS-026 3-13” </w:t>
        </w:r>
        <w:r w:rsidR="00CF7789">
          <w:t>which is so-called “Speed and Distance Monitoring”. The breakdown structure appears within the IBD.</w:t>
        </w:r>
      </w:ins>
    </w:p>
    <w:p w14:paraId="76B91C05" w14:textId="77777777" w:rsidR="00CF7789" w:rsidRDefault="00CF7789" w:rsidP="0050506C">
      <w:pPr>
        <w:rPr>
          <w:ins w:id="2238" w:author="GIRAUD Christian" w:date="2014-06-06T16:49:00Z"/>
        </w:rPr>
      </w:pPr>
    </w:p>
    <w:p w14:paraId="3674D012" w14:textId="77777777" w:rsidR="0050506C" w:rsidRDefault="00CF7789" w:rsidP="0050506C">
      <w:pPr>
        <w:rPr>
          <w:ins w:id="2239" w:author="GIRAUD Christian" w:date="2014-06-06T16:49:00Z"/>
        </w:rPr>
      </w:pPr>
      <w:ins w:id="2240" w:author="GIRAUD Christian" w:date="2014-06-06T16:49:00Z">
        <w:r>
          <w:t xml:space="preserve">The small box in </w:t>
        </w:r>
        <w:r w:rsidR="0050506C">
          <w:t>blue</w:t>
        </w:r>
        <w:r>
          <w:t xml:space="preserve"> corresponds to “SRS-026 3-12” and to “SRS-026 3-15” which is so-called “Special Functions”</w:t>
        </w:r>
        <w:r w:rsidR="00BF2926">
          <w:t xml:space="preserve"> (</w:t>
        </w:r>
        <w:r w:rsidR="00261696">
          <w:t xml:space="preserve"> </w:t>
        </w:r>
        <w:r w:rsidR="00BF2926">
          <w:t>1 : mandatory, 2</w:t>
        </w:r>
        <w:r w:rsidR="00261696">
          <w:t xml:space="preserve"> :</w:t>
        </w:r>
        <w:r w:rsidR="00BF2926">
          <w:t xml:space="preserve"> optional</w:t>
        </w:r>
        <w:r w:rsidR="00261696">
          <w:t xml:space="preserve"> )</w:t>
        </w:r>
        <w:r>
          <w:t>.</w:t>
        </w:r>
      </w:ins>
    </w:p>
    <w:p w14:paraId="3A5F1DE1" w14:textId="77777777" w:rsidR="00303F69" w:rsidRDefault="00303F69" w:rsidP="0050506C">
      <w:pPr>
        <w:rPr>
          <w:ins w:id="2241" w:author="GIRAUD Christian" w:date="2014-06-06T16:49:00Z"/>
        </w:rPr>
      </w:pPr>
    </w:p>
    <w:p w14:paraId="6E0A0452" w14:textId="77777777" w:rsidR="00154902" w:rsidRDefault="00154902" w:rsidP="0050506C">
      <w:pPr>
        <w:rPr>
          <w:ins w:id="2242" w:author="GIRAUD Christian" w:date="2014-06-06T16:49:00Z"/>
        </w:rPr>
      </w:pPr>
    </w:p>
    <w:p w14:paraId="1154B7DA" w14:textId="77777777" w:rsidR="004C2D74" w:rsidRDefault="004C2D74" w:rsidP="004C2D74">
      <w:pPr>
        <w:pStyle w:val="Titre2"/>
        <w:rPr>
          <w:ins w:id="2243" w:author="GIRAUD Christian" w:date="2014-06-06T16:49:00Z"/>
        </w:rPr>
      </w:pPr>
      <w:bookmarkStart w:id="2244" w:name="_Toc389836236"/>
      <w:ins w:id="2245" w:author="GIRAUD Christian" w:date="2014-06-06T16:49:00Z">
        <w:r>
          <w:t>Breakdown Structure of EVC</w:t>
        </w:r>
        <w:bookmarkEnd w:id="2244"/>
      </w:ins>
    </w:p>
    <w:p w14:paraId="7A1DD59F" w14:textId="77777777" w:rsidR="004C2D74" w:rsidRDefault="004C2D74" w:rsidP="004C2D74">
      <w:pPr>
        <w:pStyle w:val="Titre3"/>
        <w:rPr>
          <w:ins w:id="2246" w:author="GIRAUD Christian" w:date="2014-06-06T16:49:00Z"/>
        </w:rPr>
      </w:pPr>
      <w:bookmarkStart w:id="2247" w:name="_Toc389836237"/>
      <w:ins w:id="2248" w:author="GIRAUD Christian" w:date="2014-06-06T16:49:00Z">
        <w:r>
          <w:t>General</w:t>
        </w:r>
        <w:bookmarkEnd w:id="2247"/>
      </w:ins>
    </w:p>
    <w:p w14:paraId="65993423" w14:textId="77777777" w:rsidR="00154902" w:rsidRDefault="00154902" w:rsidP="0050506C">
      <w:pPr>
        <w:rPr>
          <w:ins w:id="2249" w:author="GIRAUD Christian" w:date="2014-06-06T16:49:00Z"/>
        </w:rPr>
      </w:pPr>
    </w:p>
    <w:p w14:paraId="41721AD3" w14:textId="77777777" w:rsidR="00154902" w:rsidRDefault="00154902" w:rsidP="0050506C">
      <w:pPr>
        <w:rPr>
          <w:ins w:id="2250" w:author="GIRAUD Christian" w:date="2014-06-06T16:49:00Z"/>
        </w:rPr>
      </w:pPr>
    </w:p>
    <w:p w14:paraId="517BF102" w14:textId="77777777" w:rsidR="00154902" w:rsidRDefault="00154902" w:rsidP="0050506C">
      <w:pPr>
        <w:rPr>
          <w:ins w:id="2251" w:author="GIRAUD Christian" w:date="2014-06-06T16:49:00Z"/>
        </w:rPr>
      </w:pPr>
    </w:p>
    <w:p w14:paraId="1AD9CA32" w14:textId="77777777" w:rsidR="004C2D74" w:rsidRDefault="004C2D74" w:rsidP="004C2D74">
      <w:pPr>
        <w:pStyle w:val="Titre3"/>
        <w:rPr>
          <w:ins w:id="2252" w:author="GIRAUD Christian" w:date="2014-06-06T16:49:00Z"/>
        </w:rPr>
      </w:pPr>
      <w:bookmarkStart w:id="2253" w:name="_Toc389836238"/>
      <w:ins w:id="2254" w:author="GIRAUD Christian" w:date="2014-06-06T16:49:00Z">
        <w:r>
          <w:t>First Level</w:t>
        </w:r>
        <w:bookmarkEnd w:id="2253"/>
      </w:ins>
    </w:p>
    <w:p w14:paraId="302EAC4B" w14:textId="77777777" w:rsidR="004C2D74" w:rsidRDefault="004C2D74" w:rsidP="0050506C">
      <w:pPr>
        <w:rPr>
          <w:ins w:id="2255" w:author="GIRAUD Christian" w:date="2014-06-06T16:49:00Z"/>
        </w:rPr>
      </w:pPr>
    </w:p>
    <w:p w14:paraId="099481B5" w14:textId="77777777" w:rsidR="00154902" w:rsidRDefault="00154902" w:rsidP="0050506C">
      <w:pPr>
        <w:rPr>
          <w:ins w:id="2256" w:author="GIRAUD Christian" w:date="2014-06-06T16:49:00Z"/>
        </w:rPr>
      </w:pPr>
      <w:ins w:id="2257" w:author="GIRAUD Christian" w:date="2014-06-06T16:49:00Z">
        <w:r>
          <w:t>The  breakdown structure of IBD “first level” could be established as hereafter.</w:t>
        </w:r>
      </w:ins>
    </w:p>
    <w:p w14:paraId="2140A2AB" w14:textId="77777777" w:rsidR="00154902" w:rsidRDefault="00154902" w:rsidP="0050506C">
      <w:pPr>
        <w:rPr>
          <w:ins w:id="2258" w:author="GIRAUD Christian" w:date="2014-06-06T16:49:00Z"/>
        </w:rPr>
      </w:pPr>
    </w:p>
    <w:p w14:paraId="47AD5083" w14:textId="77777777" w:rsidR="00A24D79" w:rsidRDefault="00A24D79" w:rsidP="00A24D79">
      <w:pPr>
        <w:numPr>
          <w:ilvl w:val="0"/>
          <w:numId w:val="24"/>
        </w:numPr>
        <w:rPr>
          <w:ins w:id="2259" w:author="GIRAUD Christian" w:date="2014-06-06T16:49:00Z"/>
        </w:rPr>
      </w:pPr>
      <w:ins w:id="2260" w:author="GIRAUD Christian" w:date="2014-06-06T16:49:00Z">
        <w:r>
          <w:t>A1 : To Store System Data</w:t>
        </w:r>
      </w:ins>
    </w:p>
    <w:p w14:paraId="5EF69BFD" w14:textId="77777777" w:rsidR="000208EA" w:rsidRDefault="000208EA" w:rsidP="000208EA">
      <w:pPr>
        <w:ind w:left="720"/>
        <w:rPr>
          <w:ins w:id="2261" w:author="GIRAUD Christian" w:date="2014-06-06T16:49:00Z"/>
        </w:rPr>
      </w:pPr>
    </w:p>
    <w:p w14:paraId="35CB100D" w14:textId="77777777" w:rsidR="00A24D79" w:rsidRDefault="000208EA" w:rsidP="00A24D79">
      <w:pPr>
        <w:numPr>
          <w:ilvl w:val="0"/>
          <w:numId w:val="24"/>
        </w:numPr>
        <w:rPr>
          <w:ins w:id="2262" w:author="GIRAUD Christian" w:date="2014-06-06T16:49:00Z"/>
        </w:rPr>
      </w:pPr>
      <w:ins w:id="2263" w:author="GIRAUD Christian" w:date="2014-06-06T16:49:00Z">
        <w:r>
          <w:t xml:space="preserve">A2 : </w:t>
        </w:r>
        <w:r w:rsidR="00A24D79">
          <w:t>To Check and Store Balise Data</w:t>
        </w:r>
      </w:ins>
    </w:p>
    <w:p w14:paraId="4A33A614" w14:textId="77777777" w:rsidR="000208EA" w:rsidRDefault="000208EA" w:rsidP="000208EA">
      <w:pPr>
        <w:ind w:left="720"/>
        <w:rPr>
          <w:ins w:id="2264" w:author="GIRAUD Christian" w:date="2014-06-06T16:49:00Z"/>
        </w:rPr>
      </w:pPr>
    </w:p>
    <w:p w14:paraId="3A772190" w14:textId="77777777" w:rsidR="00A24D79" w:rsidRDefault="000208EA" w:rsidP="00A24D79">
      <w:pPr>
        <w:numPr>
          <w:ilvl w:val="0"/>
          <w:numId w:val="24"/>
        </w:numPr>
        <w:rPr>
          <w:ins w:id="2265" w:author="GIRAUD Christian" w:date="2014-06-06T16:49:00Z"/>
        </w:rPr>
      </w:pPr>
      <w:ins w:id="2266" w:author="GIRAUD Christian" w:date="2014-06-06T16:49:00Z">
        <w:r>
          <w:t xml:space="preserve">A3 : </w:t>
        </w:r>
        <w:r w:rsidR="00A24D79">
          <w:t>To Check and Store Radio Messages</w:t>
        </w:r>
      </w:ins>
    </w:p>
    <w:p w14:paraId="074F520E" w14:textId="77777777" w:rsidR="000208EA" w:rsidRDefault="000208EA" w:rsidP="000208EA">
      <w:pPr>
        <w:ind w:left="720"/>
        <w:rPr>
          <w:ins w:id="2267" w:author="GIRAUD Christian" w:date="2014-06-06T16:49:00Z"/>
        </w:rPr>
      </w:pPr>
    </w:p>
    <w:p w14:paraId="090B942B" w14:textId="77777777" w:rsidR="00A24D79" w:rsidRDefault="000208EA" w:rsidP="00A24D79">
      <w:pPr>
        <w:numPr>
          <w:ilvl w:val="0"/>
          <w:numId w:val="24"/>
        </w:numPr>
        <w:rPr>
          <w:ins w:id="2268" w:author="GIRAUD Christian" w:date="2014-06-06T16:49:00Z"/>
        </w:rPr>
      </w:pPr>
      <w:ins w:id="2269" w:author="GIRAUD Christian" w:date="2014-06-06T16:49:00Z">
        <w:r>
          <w:t xml:space="preserve">A4 : </w:t>
        </w:r>
        <w:r w:rsidR="00A24D79">
          <w:t>To Store Track Description in Database</w:t>
        </w:r>
      </w:ins>
    </w:p>
    <w:p w14:paraId="1C3FE820" w14:textId="77777777" w:rsidR="000208EA" w:rsidRDefault="000208EA" w:rsidP="000208EA">
      <w:pPr>
        <w:ind w:left="720"/>
        <w:rPr>
          <w:ins w:id="2270" w:author="GIRAUD Christian" w:date="2014-06-06T16:49:00Z"/>
        </w:rPr>
      </w:pPr>
    </w:p>
    <w:p w14:paraId="5AB8D76F" w14:textId="77777777" w:rsidR="00A24D79" w:rsidRDefault="000208EA" w:rsidP="00A24D79">
      <w:pPr>
        <w:numPr>
          <w:ilvl w:val="0"/>
          <w:numId w:val="24"/>
        </w:numPr>
        <w:rPr>
          <w:ins w:id="2271" w:author="GIRAUD Christian" w:date="2014-06-06T16:49:00Z"/>
        </w:rPr>
      </w:pPr>
      <w:ins w:id="2272" w:author="GIRAUD Christian" w:date="2014-06-06T16:49:00Z">
        <w:r>
          <w:t xml:space="preserve">A5 : </w:t>
        </w:r>
        <w:r w:rsidR="00A24D79">
          <w:t>To Achieve Processes</w:t>
        </w:r>
      </w:ins>
    </w:p>
    <w:p w14:paraId="002DA5EE" w14:textId="77777777" w:rsidR="000208EA" w:rsidRDefault="000208EA" w:rsidP="000208EA">
      <w:pPr>
        <w:ind w:left="720"/>
        <w:rPr>
          <w:ins w:id="2273" w:author="GIRAUD Christian" w:date="2014-06-06T16:49:00Z"/>
        </w:rPr>
      </w:pPr>
    </w:p>
    <w:p w14:paraId="72433E73" w14:textId="77777777" w:rsidR="00A24D79" w:rsidRDefault="000208EA" w:rsidP="00A24D79">
      <w:pPr>
        <w:numPr>
          <w:ilvl w:val="0"/>
          <w:numId w:val="24"/>
        </w:numPr>
        <w:rPr>
          <w:ins w:id="2274" w:author="GIRAUD Christian" w:date="2014-06-06T16:49:00Z"/>
        </w:rPr>
      </w:pPr>
      <w:ins w:id="2275" w:author="GIRAUD Christian" w:date="2014-06-06T16:49:00Z">
        <w:r>
          <w:t xml:space="preserve">A6 : </w:t>
        </w:r>
        <w:r w:rsidR="00A24D79">
          <w:t>To Manage DMI</w:t>
        </w:r>
      </w:ins>
    </w:p>
    <w:p w14:paraId="18BFBB51" w14:textId="77777777" w:rsidR="000208EA" w:rsidRDefault="000208EA" w:rsidP="000208EA">
      <w:pPr>
        <w:ind w:left="720"/>
        <w:rPr>
          <w:ins w:id="2276" w:author="GIRAUD Christian" w:date="2014-06-06T16:49:00Z"/>
        </w:rPr>
      </w:pPr>
    </w:p>
    <w:p w14:paraId="0E81C5C1" w14:textId="77777777" w:rsidR="00A24D79" w:rsidRDefault="000208EA" w:rsidP="00A24D79">
      <w:pPr>
        <w:numPr>
          <w:ilvl w:val="0"/>
          <w:numId w:val="24"/>
        </w:numPr>
        <w:rPr>
          <w:ins w:id="2277" w:author="GIRAUD Christian" w:date="2014-06-06T16:49:00Z"/>
        </w:rPr>
      </w:pPr>
      <w:ins w:id="2278" w:author="GIRAUD Christian" w:date="2014-06-06T16:49:00Z">
        <w:r>
          <w:t xml:space="preserve">A7 : </w:t>
        </w:r>
        <w:r w:rsidR="00A24D79">
          <w:t>To Manage TIU</w:t>
        </w:r>
      </w:ins>
    </w:p>
    <w:p w14:paraId="238C40DA" w14:textId="77777777" w:rsidR="006540D8" w:rsidRDefault="006540D8" w:rsidP="006540D8">
      <w:pPr>
        <w:pStyle w:val="Paragraphedeliste"/>
        <w:rPr>
          <w:ins w:id="2279" w:author="GIRAUD Christian" w:date="2014-06-06T16:49:00Z"/>
        </w:rPr>
      </w:pPr>
    </w:p>
    <w:p w14:paraId="56A0A676" w14:textId="77777777" w:rsidR="006540D8" w:rsidRDefault="006540D8" w:rsidP="00A24D79">
      <w:pPr>
        <w:numPr>
          <w:ilvl w:val="0"/>
          <w:numId w:val="24"/>
        </w:numPr>
        <w:rPr>
          <w:ins w:id="2280" w:author="GIRAUD Christian" w:date="2014-06-06T16:49:00Z"/>
        </w:rPr>
      </w:pPr>
      <w:ins w:id="2281" w:author="GIRAUD Christian" w:date="2014-06-06T16:49:00Z">
        <w:r>
          <w:t>A8 : To Position Train</w:t>
        </w:r>
      </w:ins>
    </w:p>
    <w:p w14:paraId="6C1EF0B4" w14:textId="77777777" w:rsidR="00154902" w:rsidRDefault="00154902" w:rsidP="0050506C">
      <w:pPr>
        <w:rPr>
          <w:ins w:id="2282" w:author="GIRAUD Christian" w:date="2014-06-06T16:49:00Z"/>
        </w:rPr>
      </w:pPr>
    </w:p>
    <w:p w14:paraId="7A05228C" w14:textId="77777777" w:rsidR="006540D8" w:rsidRDefault="006540D8" w:rsidP="0050506C">
      <w:pPr>
        <w:rPr>
          <w:ins w:id="2283" w:author="GIRAUD Christian" w:date="2014-06-06T16:49:00Z"/>
        </w:rPr>
      </w:pPr>
    </w:p>
    <w:p w14:paraId="320B4A20" w14:textId="77777777" w:rsidR="00154902" w:rsidRDefault="00154902" w:rsidP="0050506C">
      <w:pPr>
        <w:rPr>
          <w:ins w:id="2284" w:author="GIRAUD Christian" w:date="2014-06-06T16:49:00Z"/>
        </w:rPr>
      </w:pPr>
    </w:p>
    <w:p w14:paraId="76276B70" w14:textId="77777777" w:rsidR="004C2D74" w:rsidRDefault="004C2D74" w:rsidP="004C2D74">
      <w:pPr>
        <w:pStyle w:val="Titre3"/>
        <w:rPr>
          <w:ins w:id="2285" w:author="GIRAUD Christian" w:date="2014-06-06T16:49:00Z"/>
        </w:rPr>
      </w:pPr>
      <w:bookmarkStart w:id="2286" w:name="_Toc389836239"/>
      <w:ins w:id="2287" w:author="GIRAUD Christian" w:date="2014-06-06T16:49:00Z">
        <w:r>
          <w:t>Second Level</w:t>
        </w:r>
        <w:bookmarkEnd w:id="2286"/>
      </w:ins>
    </w:p>
    <w:p w14:paraId="6151A245" w14:textId="77777777" w:rsidR="004C2D74" w:rsidRDefault="004C2D74" w:rsidP="0050506C">
      <w:pPr>
        <w:rPr>
          <w:ins w:id="2288" w:author="GIRAUD Christian" w:date="2014-06-06T16:49:00Z"/>
        </w:rPr>
      </w:pPr>
    </w:p>
    <w:p w14:paraId="13CB1134" w14:textId="77777777" w:rsidR="00CF7789" w:rsidRDefault="00CF7789" w:rsidP="0050506C">
      <w:pPr>
        <w:rPr>
          <w:ins w:id="2289" w:author="GIRAUD Christian" w:date="2014-06-06T16:49:00Z"/>
        </w:rPr>
      </w:pPr>
      <w:ins w:id="2290" w:author="GIRAUD Christian" w:date="2014-06-06T16:49:00Z">
        <w:r>
          <w:t xml:space="preserve">The final breakdown structure </w:t>
        </w:r>
        <w:r w:rsidR="004C2D74">
          <w:t>of IBD “second level</w:t>
        </w:r>
        <w:r w:rsidR="00A24D79">
          <w:t>”</w:t>
        </w:r>
        <w:r w:rsidR="004C2D74">
          <w:t xml:space="preserve"> </w:t>
        </w:r>
        <w:r>
          <w:t>could be established as hereafter</w:t>
        </w:r>
        <w:r w:rsidR="00303F69">
          <w:t>, by distinguishing mandatory and secondary functions.</w:t>
        </w:r>
      </w:ins>
    </w:p>
    <w:p w14:paraId="705FAD16" w14:textId="77777777" w:rsidR="000208EA" w:rsidRDefault="000208EA" w:rsidP="0050506C">
      <w:pPr>
        <w:rPr>
          <w:ins w:id="2291" w:author="GIRAUD Christian" w:date="2014-06-06T16:49:00Z"/>
        </w:rPr>
      </w:pPr>
    </w:p>
    <w:p w14:paraId="218023D9" w14:textId="77777777" w:rsidR="00CF7789" w:rsidRDefault="00303F69" w:rsidP="0050506C">
      <w:pPr>
        <w:rPr>
          <w:ins w:id="2292" w:author="GIRAUD Christian" w:date="2014-06-06T16:49:00Z"/>
          <w:b/>
        </w:rPr>
      </w:pPr>
      <w:ins w:id="2293" w:author="GIRAUD Christian" w:date="2014-06-06T16:49:00Z">
        <w:r w:rsidRPr="00303F69">
          <w:rPr>
            <w:b/>
          </w:rPr>
          <w:lastRenderedPageBreak/>
          <w:t>Mandatory :</w:t>
        </w:r>
      </w:ins>
    </w:p>
    <w:p w14:paraId="4BEC033D" w14:textId="77777777" w:rsidR="000208EA" w:rsidRPr="00303F69" w:rsidRDefault="000208EA" w:rsidP="0050506C">
      <w:pPr>
        <w:rPr>
          <w:ins w:id="2294" w:author="GIRAUD Christian" w:date="2014-06-06T16:49:00Z"/>
          <w:b/>
        </w:rPr>
      </w:pPr>
    </w:p>
    <w:p w14:paraId="384518F9" w14:textId="77777777" w:rsidR="00CF7789" w:rsidRDefault="000208EA" w:rsidP="00CF7789">
      <w:pPr>
        <w:numPr>
          <w:ilvl w:val="0"/>
          <w:numId w:val="24"/>
        </w:numPr>
        <w:rPr>
          <w:ins w:id="2295" w:author="GIRAUD Christian" w:date="2014-06-06T16:49:00Z"/>
        </w:rPr>
      </w:pPr>
      <w:ins w:id="2296" w:author="GIRAUD Christian" w:date="2014-06-06T16:49:00Z">
        <w:r>
          <w:t xml:space="preserve">A5.1 : </w:t>
        </w:r>
        <w:r w:rsidR="00A531E6">
          <w:t>Speed and Distance Monitoring :</w:t>
        </w:r>
      </w:ins>
    </w:p>
    <w:p w14:paraId="4DDBCBD1" w14:textId="77777777" w:rsidR="00A531E6" w:rsidRDefault="00154902" w:rsidP="00A531E6">
      <w:pPr>
        <w:numPr>
          <w:ilvl w:val="1"/>
          <w:numId w:val="24"/>
        </w:numPr>
        <w:rPr>
          <w:ins w:id="2297" w:author="GIRAUD Christian" w:date="2014-06-06T16:49:00Z"/>
        </w:rPr>
      </w:pPr>
      <w:ins w:id="2298" w:author="GIRAUD Christian" w:date="2014-06-06T16:49:00Z">
        <w:r>
          <w:t xml:space="preserve">A5.1.1 : </w:t>
        </w:r>
        <w:r w:rsidR="00A531E6">
          <w:t>Asafe( x, v  ) computation,</w:t>
        </w:r>
      </w:ins>
    </w:p>
    <w:p w14:paraId="0426F615" w14:textId="77777777" w:rsidR="00A531E6" w:rsidRDefault="00154902" w:rsidP="00A531E6">
      <w:pPr>
        <w:numPr>
          <w:ilvl w:val="1"/>
          <w:numId w:val="24"/>
        </w:numPr>
        <w:rPr>
          <w:ins w:id="2299" w:author="GIRAUD Christian" w:date="2014-06-06T16:49:00Z"/>
        </w:rPr>
      </w:pPr>
      <w:ins w:id="2300" w:author="GIRAUD Christian" w:date="2014-06-06T16:49:00Z">
        <w:r>
          <w:t xml:space="preserve">A5.1.2 : </w:t>
        </w:r>
        <w:r w:rsidR="00A531E6">
          <w:t>MRSP(x ) computation,</w:t>
        </w:r>
      </w:ins>
    </w:p>
    <w:p w14:paraId="65BB3F58" w14:textId="77777777" w:rsidR="00A531E6" w:rsidRDefault="00154902" w:rsidP="00A531E6">
      <w:pPr>
        <w:numPr>
          <w:ilvl w:val="1"/>
          <w:numId w:val="24"/>
        </w:numPr>
        <w:rPr>
          <w:ins w:id="2301" w:author="GIRAUD Christian" w:date="2014-06-06T16:49:00Z"/>
        </w:rPr>
      </w:pPr>
      <w:ins w:id="2302" w:author="GIRAUD Christian" w:date="2014-06-06T16:49:00Z">
        <w:r>
          <w:t xml:space="preserve">A5.1.3 : </w:t>
        </w:r>
        <w:r w:rsidR="00A531E6">
          <w:t>Target and Curves computation,</w:t>
        </w:r>
      </w:ins>
    </w:p>
    <w:p w14:paraId="5B7A0A41" w14:textId="77777777" w:rsidR="00A531E6" w:rsidRDefault="00154902" w:rsidP="00A531E6">
      <w:pPr>
        <w:numPr>
          <w:ilvl w:val="1"/>
          <w:numId w:val="24"/>
        </w:numPr>
        <w:rPr>
          <w:ins w:id="2303" w:author="GIRAUD Christian" w:date="2014-06-06T16:49:00Z"/>
        </w:rPr>
      </w:pPr>
      <w:ins w:id="2304" w:author="GIRAUD Christian" w:date="2014-06-06T16:49:00Z">
        <w:r>
          <w:t xml:space="preserve">A5.1.4 : </w:t>
        </w:r>
        <w:r w:rsidR="00A531E6">
          <w:t>Supervision Limits computation,</w:t>
        </w:r>
      </w:ins>
    </w:p>
    <w:p w14:paraId="73E8400B" w14:textId="77777777" w:rsidR="00A531E6" w:rsidRDefault="00154902" w:rsidP="00A531E6">
      <w:pPr>
        <w:numPr>
          <w:ilvl w:val="1"/>
          <w:numId w:val="24"/>
        </w:numPr>
        <w:rPr>
          <w:ins w:id="2305" w:author="GIRAUD Christian" w:date="2014-06-06T16:49:00Z"/>
        </w:rPr>
      </w:pPr>
      <w:ins w:id="2306" w:author="GIRAUD Christian" w:date="2014-06-06T16:49:00Z">
        <w:r>
          <w:t xml:space="preserve">A5.1.5 : </w:t>
        </w:r>
        <w:r w:rsidR="00A531E6">
          <w:t>Commands.</w:t>
        </w:r>
      </w:ins>
    </w:p>
    <w:p w14:paraId="2FEDDD6F" w14:textId="77777777" w:rsidR="000208EA" w:rsidRDefault="000208EA" w:rsidP="00154902">
      <w:pPr>
        <w:ind w:left="720"/>
        <w:rPr>
          <w:ins w:id="2307" w:author="GIRAUD Christian" w:date="2014-06-06T16:49:00Z"/>
        </w:rPr>
      </w:pPr>
    </w:p>
    <w:p w14:paraId="5354B37B" w14:textId="77777777" w:rsidR="00A531E6" w:rsidRDefault="000208EA" w:rsidP="00A531E6">
      <w:pPr>
        <w:numPr>
          <w:ilvl w:val="0"/>
          <w:numId w:val="24"/>
        </w:numPr>
        <w:rPr>
          <w:ins w:id="2308" w:author="GIRAUD Christian" w:date="2014-06-06T16:49:00Z"/>
        </w:rPr>
      </w:pPr>
      <w:ins w:id="2309" w:author="GIRAUD Christian" w:date="2014-06-06T16:49:00Z">
        <w:r>
          <w:t xml:space="preserve">A5.2 : </w:t>
        </w:r>
        <w:r w:rsidR="00A531E6">
          <w:t>Protection :</w:t>
        </w:r>
      </w:ins>
    </w:p>
    <w:p w14:paraId="73764C73" w14:textId="77777777" w:rsidR="00CE14CA" w:rsidRDefault="00154902" w:rsidP="00182864">
      <w:pPr>
        <w:numPr>
          <w:ilvl w:val="1"/>
          <w:numId w:val="24"/>
        </w:numPr>
        <w:rPr>
          <w:ins w:id="2310" w:author="GIRAUD Christian" w:date="2014-06-06T16:49:00Z"/>
        </w:rPr>
      </w:pPr>
      <w:ins w:id="2311" w:author="GIRAUD Christian" w:date="2014-06-06T16:49:00Z">
        <w:r>
          <w:t xml:space="preserve">A5.2.1: </w:t>
        </w:r>
        <w:r w:rsidR="00CE14CA">
          <w:t>Emergency Stop (UES, CES, revocation, inhibition)</w:t>
        </w:r>
      </w:ins>
    </w:p>
    <w:p w14:paraId="1C5FBEA8" w14:textId="77777777" w:rsidR="00CE14CA" w:rsidRDefault="00154902" w:rsidP="00CE14CA">
      <w:pPr>
        <w:numPr>
          <w:ilvl w:val="1"/>
          <w:numId w:val="24"/>
        </w:numPr>
        <w:rPr>
          <w:ins w:id="2312" w:author="GIRAUD Christian" w:date="2014-06-06T16:49:00Z"/>
        </w:rPr>
      </w:pPr>
      <w:ins w:id="2313" w:author="GIRAUD Christian" w:date="2014-06-06T16:49:00Z">
        <w:r>
          <w:t>A5.2.2</w:t>
        </w:r>
        <w:r w:rsidR="0066169A">
          <w:t xml:space="preserve"> </w:t>
        </w:r>
        <w:r>
          <w:t xml:space="preserve">: </w:t>
        </w:r>
        <w:r w:rsidR="00CE14CA">
          <w:t>Track ahead Free,</w:t>
        </w:r>
      </w:ins>
    </w:p>
    <w:p w14:paraId="2021F5A5" w14:textId="77777777" w:rsidR="00CE14CA" w:rsidRDefault="00154902" w:rsidP="00CE14CA">
      <w:pPr>
        <w:numPr>
          <w:ilvl w:val="1"/>
          <w:numId w:val="24"/>
        </w:numPr>
        <w:rPr>
          <w:ins w:id="2314" w:author="GIRAUD Christian" w:date="2014-06-06T16:49:00Z"/>
        </w:rPr>
      </w:pPr>
      <w:ins w:id="2315" w:author="GIRAUD Christian" w:date="2014-06-06T16:49:00Z">
        <w:r>
          <w:t>A5.2.3</w:t>
        </w:r>
        <w:r w:rsidR="0066169A">
          <w:t xml:space="preserve"> </w:t>
        </w:r>
        <w:r>
          <w:t xml:space="preserve">: </w:t>
        </w:r>
        <w:r w:rsidR="00CE14CA">
          <w:t>MA Shorten,</w:t>
        </w:r>
      </w:ins>
    </w:p>
    <w:p w14:paraId="51D980C6" w14:textId="77777777" w:rsidR="00182864" w:rsidRDefault="00154902" w:rsidP="00182864">
      <w:pPr>
        <w:numPr>
          <w:ilvl w:val="1"/>
          <w:numId w:val="24"/>
        </w:numPr>
        <w:rPr>
          <w:ins w:id="2316" w:author="GIRAUD Christian" w:date="2014-06-06T16:49:00Z"/>
        </w:rPr>
      </w:pPr>
      <w:ins w:id="2317" w:author="GIRAUD Christian" w:date="2014-06-06T16:49:00Z">
        <w:r>
          <w:t>A5.2.4</w:t>
        </w:r>
        <w:r w:rsidR="0066169A">
          <w:t xml:space="preserve"> </w:t>
        </w:r>
        <w:r>
          <w:t xml:space="preserve">: </w:t>
        </w:r>
        <w:r w:rsidR="00182864">
          <w:t>Roll Away Protection,</w:t>
        </w:r>
      </w:ins>
    </w:p>
    <w:p w14:paraId="202E10DC" w14:textId="77777777" w:rsidR="00182864" w:rsidRDefault="00154902" w:rsidP="00182864">
      <w:pPr>
        <w:numPr>
          <w:ilvl w:val="1"/>
          <w:numId w:val="24"/>
        </w:numPr>
        <w:rPr>
          <w:ins w:id="2318" w:author="GIRAUD Christian" w:date="2014-06-06T16:49:00Z"/>
        </w:rPr>
      </w:pPr>
      <w:ins w:id="2319" w:author="GIRAUD Christian" w:date="2014-06-06T16:49:00Z">
        <w:r>
          <w:t>A5.2.</w:t>
        </w:r>
        <w:r w:rsidR="0066169A">
          <w:t xml:space="preserve">5 </w:t>
        </w:r>
        <w:r>
          <w:t xml:space="preserve">: </w:t>
        </w:r>
        <w:r w:rsidR="00182864">
          <w:t>Reverse Movement Protection,</w:t>
        </w:r>
      </w:ins>
    </w:p>
    <w:p w14:paraId="2249951A" w14:textId="77777777" w:rsidR="00182864" w:rsidRDefault="00154902" w:rsidP="00182864">
      <w:pPr>
        <w:numPr>
          <w:ilvl w:val="1"/>
          <w:numId w:val="24"/>
        </w:numPr>
        <w:rPr>
          <w:ins w:id="2320" w:author="GIRAUD Christian" w:date="2014-06-06T16:49:00Z"/>
        </w:rPr>
      </w:pPr>
      <w:ins w:id="2321" w:author="GIRAUD Christian" w:date="2014-06-06T16:49:00Z">
        <w:r>
          <w:t>A5.2.</w:t>
        </w:r>
        <w:r w:rsidR="0066169A">
          <w:t xml:space="preserve">6 </w:t>
        </w:r>
        <w:r>
          <w:t xml:space="preserve">: </w:t>
        </w:r>
        <w:r w:rsidR="00182864">
          <w:t>Standstill Supervision.</w:t>
        </w:r>
      </w:ins>
    </w:p>
    <w:p w14:paraId="7BE9BD5D" w14:textId="77777777" w:rsidR="000208EA" w:rsidRDefault="000208EA" w:rsidP="00154902">
      <w:pPr>
        <w:ind w:left="720"/>
        <w:rPr>
          <w:ins w:id="2322" w:author="GIRAUD Christian" w:date="2014-06-06T16:49:00Z"/>
        </w:rPr>
      </w:pPr>
    </w:p>
    <w:p w14:paraId="51129E75" w14:textId="77777777" w:rsidR="00A531E6" w:rsidRDefault="000208EA" w:rsidP="00A531E6">
      <w:pPr>
        <w:numPr>
          <w:ilvl w:val="0"/>
          <w:numId w:val="24"/>
        </w:numPr>
        <w:rPr>
          <w:ins w:id="2323" w:author="GIRAUD Christian" w:date="2014-06-06T16:49:00Z"/>
        </w:rPr>
      </w:pPr>
      <w:ins w:id="2324" w:author="GIRAUD Christian" w:date="2014-06-06T16:49:00Z">
        <w:r>
          <w:t xml:space="preserve">A5.3 : </w:t>
        </w:r>
        <w:r w:rsidR="00A531E6">
          <w:t>Mode and Level  Monitoring :</w:t>
        </w:r>
      </w:ins>
    </w:p>
    <w:p w14:paraId="5255CA24" w14:textId="77777777" w:rsidR="00182864" w:rsidRDefault="0066169A" w:rsidP="00182864">
      <w:pPr>
        <w:numPr>
          <w:ilvl w:val="1"/>
          <w:numId w:val="24"/>
        </w:numPr>
        <w:rPr>
          <w:ins w:id="2325" w:author="GIRAUD Christian" w:date="2014-06-06T16:49:00Z"/>
        </w:rPr>
      </w:pPr>
      <w:ins w:id="2326" w:author="GIRAUD Christian" w:date="2014-06-06T16:49:00Z">
        <w:r>
          <w:t xml:space="preserve">A5.3.1: </w:t>
        </w:r>
        <w:r w:rsidR="00182864">
          <w:t>Level Handling,</w:t>
        </w:r>
      </w:ins>
    </w:p>
    <w:p w14:paraId="4038A689" w14:textId="77777777" w:rsidR="00A82355" w:rsidRDefault="0066169A" w:rsidP="00A82355">
      <w:pPr>
        <w:numPr>
          <w:ilvl w:val="1"/>
          <w:numId w:val="24"/>
        </w:numPr>
        <w:rPr>
          <w:ins w:id="2327" w:author="GIRAUD Christian" w:date="2014-06-06T16:49:00Z"/>
        </w:rPr>
      </w:pPr>
      <w:ins w:id="2328" w:author="GIRAUD Christian" w:date="2014-06-06T16:49:00Z">
        <w:r>
          <w:t xml:space="preserve">A5.3.2 : </w:t>
        </w:r>
        <w:r w:rsidR="009E63B9">
          <w:t>Mode Handling.</w:t>
        </w:r>
      </w:ins>
    </w:p>
    <w:p w14:paraId="5859BF58" w14:textId="77777777" w:rsidR="000208EA" w:rsidRDefault="000208EA" w:rsidP="00154902">
      <w:pPr>
        <w:ind w:left="720"/>
        <w:rPr>
          <w:ins w:id="2329" w:author="GIRAUD Christian" w:date="2014-06-06T16:49:00Z"/>
        </w:rPr>
      </w:pPr>
    </w:p>
    <w:p w14:paraId="060E6A30" w14:textId="77777777" w:rsidR="00A82355" w:rsidRDefault="000208EA" w:rsidP="00303F69">
      <w:pPr>
        <w:numPr>
          <w:ilvl w:val="0"/>
          <w:numId w:val="24"/>
        </w:numPr>
        <w:rPr>
          <w:ins w:id="2330" w:author="GIRAUD Christian" w:date="2014-06-06T16:49:00Z"/>
        </w:rPr>
      </w:pPr>
      <w:ins w:id="2331" w:author="GIRAUD Christian" w:date="2014-06-06T16:49:00Z">
        <w:r>
          <w:t xml:space="preserve">A5.4 : </w:t>
        </w:r>
        <w:r w:rsidR="00A531E6">
          <w:t xml:space="preserve">Brake </w:t>
        </w:r>
        <w:r w:rsidR="00182864">
          <w:t xml:space="preserve">Command </w:t>
        </w:r>
        <w:r w:rsidR="00A82355">
          <w:t>Handling.</w:t>
        </w:r>
      </w:ins>
    </w:p>
    <w:p w14:paraId="720C7765" w14:textId="77777777" w:rsidR="000208EA" w:rsidRDefault="000208EA" w:rsidP="00303F69">
      <w:pPr>
        <w:rPr>
          <w:ins w:id="2332" w:author="GIRAUD Christian" w:date="2014-06-06T16:49:00Z"/>
          <w:b/>
        </w:rPr>
      </w:pPr>
    </w:p>
    <w:p w14:paraId="634D543A" w14:textId="77777777" w:rsidR="00303F69" w:rsidRPr="00303F69" w:rsidRDefault="00303F69" w:rsidP="00303F69">
      <w:pPr>
        <w:rPr>
          <w:ins w:id="2333" w:author="GIRAUD Christian" w:date="2014-06-06T16:49:00Z"/>
          <w:b/>
        </w:rPr>
      </w:pPr>
      <w:ins w:id="2334" w:author="GIRAUD Christian" w:date="2014-06-06T16:49:00Z">
        <w:r>
          <w:rPr>
            <w:b/>
          </w:rPr>
          <w:t>Secondary</w:t>
        </w:r>
        <w:r w:rsidRPr="00303F69">
          <w:rPr>
            <w:b/>
          </w:rPr>
          <w:t xml:space="preserve"> :</w:t>
        </w:r>
      </w:ins>
    </w:p>
    <w:p w14:paraId="28A51CB3" w14:textId="77777777" w:rsidR="000208EA" w:rsidRDefault="000208EA" w:rsidP="0066169A">
      <w:pPr>
        <w:ind w:left="720"/>
        <w:rPr>
          <w:ins w:id="2335" w:author="GIRAUD Christian" w:date="2014-06-06T16:49:00Z"/>
        </w:rPr>
      </w:pPr>
    </w:p>
    <w:p w14:paraId="614ABA85" w14:textId="77777777" w:rsidR="00A531E6" w:rsidRDefault="000208EA" w:rsidP="00A531E6">
      <w:pPr>
        <w:numPr>
          <w:ilvl w:val="0"/>
          <w:numId w:val="24"/>
        </w:numPr>
        <w:rPr>
          <w:ins w:id="2336" w:author="GIRAUD Christian" w:date="2014-06-06T16:49:00Z"/>
        </w:rPr>
      </w:pPr>
      <w:ins w:id="2337" w:author="GIRAUD Christian" w:date="2014-06-06T16:49:00Z">
        <w:r>
          <w:t xml:space="preserve">A5.5 : </w:t>
        </w:r>
        <w:r w:rsidR="00A531E6">
          <w:t xml:space="preserve">Special Functions </w:t>
        </w:r>
        <w:r w:rsidR="00252E0D">
          <w:t xml:space="preserve">1 </w:t>
        </w:r>
        <w:r w:rsidR="00A531E6">
          <w:t>:</w:t>
        </w:r>
      </w:ins>
    </w:p>
    <w:p w14:paraId="0AE262B3" w14:textId="77777777" w:rsidR="009E63B9" w:rsidRDefault="0066169A" w:rsidP="00182864">
      <w:pPr>
        <w:numPr>
          <w:ilvl w:val="1"/>
          <w:numId w:val="24"/>
        </w:numPr>
        <w:rPr>
          <w:ins w:id="2338" w:author="GIRAUD Christian" w:date="2014-06-06T16:49:00Z"/>
        </w:rPr>
      </w:pPr>
      <w:ins w:id="2339" w:author="GIRAUD Christian" w:date="2014-06-06T16:49:00Z">
        <w:r>
          <w:t xml:space="preserve">A.5.5.1 : </w:t>
        </w:r>
        <w:r w:rsidR="009E63B9">
          <w:t>Track Conditions Handling,</w:t>
        </w:r>
      </w:ins>
    </w:p>
    <w:p w14:paraId="29F13376" w14:textId="77777777" w:rsidR="009E63B9" w:rsidRDefault="0066169A" w:rsidP="00182864">
      <w:pPr>
        <w:numPr>
          <w:ilvl w:val="1"/>
          <w:numId w:val="24"/>
        </w:numPr>
        <w:rPr>
          <w:ins w:id="2340" w:author="GIRAUD Christian" w:date="2014-06-06T16:49:00Z"/>
        </w:rPr>
      </w:pPr>
      <w:ins w:id="2341" w:author="GIRAUD Christian" w:date="2014-06-06T16:49:00Z">
        <w:r>
          <w:t xml:space="preserve">A.5.5.2 : </w:t>
        </w:r>
        <w:r w:rsidR="00A82355">
          <w:t>Route Suitability,</w:t>
        </w:r>
      </w:ins>
    </w:p>
    <w:p w14:paraId="255005D1" w14:textId="77777777" w:rsidR="00A82355" w:rsidRDefault="0066169A" w:rsidP="00182864">
      <w:pPr>
        <w:numPr>
          <w:ilvl w:val="1"/>
          <w:numId w:val="24"/>
        </w:numPr>
        <w:rPr>
          <w:ins w:id="2342" w:author="GIRAUD Christian" w:date="2014-06-06T16:49:00Z"/>
        </w:rPr>
      </w:pPr>
      <w:ins w:id="2343" w:author="GIRAUD Christian" w:date="2014-06-06T16:49:00Z">
        <w:r>
          <w:t xml:space="preserve">A.5.5.3 : </w:t>
        </w:r>
        <w:r w:rsidR="00A82355">
          <w:t>Text Transmission,</w:t>
        </w:r>
      </w:ins>
    </w:p>
    <w:p w14:paraId="09FBF580" w14:textId="77777777" w:rsidR="00A82355" w:rsidRDefault="0066169A" w:rsidP="00182864">
      <w:pPr>
        <w:numPr>
          <w:ilvl w:val="1"/>
          <w:numId w:val="24"/>
        </w:numPr>
        <w:rPr>
          <w:ins w:id="2344" w:author="GIRAUD Christian" w:date="2014-06-06T16:49:00Z"/>
        </w:rPr>
      </w:pPr>
      <w:ins w:id="2345" w:author="GIRAUD Christian" w:date="2014-06-06T16:49:00Z">
        <w:r>
          <w:t xml:space="preserve">A.5.5.4 : </w:t>
        </w:r>
        <w:r w:rsidR="00A82355">
          <w:t>Level Crossing.</w:t>
        </w:r>
      </w:ins>
    </w:p>
    <w:p w14:paraId="2205E96C" w14:textId="77777777" w:rsidR="000208EA" w:rsidRDefault="000208EA" w:rsidP="00154902">
      <w:pPr>
        <w:ind w:left="720"/>
        <w:rPr>
          <w:ins w:id="2346" w:author="GIRAUD Christian" w:date="2014-06-06T16:49:00Z"/>
        </w:rPr>
      </w:pPr>
    </w:p>
    <w:p w14:paraId="57D8975E" w14:textId="77777777" w:rsidR="009E63B9" w:rsidRDefault="000208EA" w:rsidP="00252E0D">
      <w:pPr>
        <w:numPr>
          <w:ilvl w:val="0"/>
          <w:numId w:val="24"/>
        </w:numPr>
        <w:rPr>
          <w:ins w:id="2347" w:author="GIRAUD Christian" w:date="2014-06-06T16:49:00Z"/>
        </w:rPr>
      </w:pPr>
      <w:ins w:id="2348" w:author="GIRAUD Christian" w:date="2014-06-06T16:49:00Z">
        <w:r>
          <w:t xml:space="preserve">A5.6 : </w:t>
        </w:r>
        <w:r w:rsidR="00252E0D">
          <w:t>Special Functions 2 :</w:t>
        </w:r>
      </w:ins>
    </w:p>
    <w:p w14:paraId="2B33E7C3" w14:textId="77777777" w:rsidR="00E02596" w:rsidRDefault="0066169A" w:rsidP="00182864">
      <w:pPr>
        <w:numPr>
          <w:ilvl w:val="1"/>
          <w:numId w:val="24"/>
        </w:numPr>
        <w:rPr>
          <w:ins w:id="2349" w:author="GIRAUD Christian" w:date="2014-06-06T16:49:00Z"/>
        </w:rPr>
      </w:pPr>
      <w:ins w:id="2350" w:author="GIRAUD Christian" w:date="2014-06-06T16:49:00Z">
        <w:r>
          <w:t xml:space="preserve">A.5.6.1 : </w:t>
        </w:r>
        <w:r w:rsidR="00E02596">
          <w:t>RBC Handover,</w:t>
        </w:r>
      </w:ins>
    </w:p>
    <w:p w14:paraId="014EEBED" w14:textId="77777777" w:rsidR="00182864" w:rsidRDefault="0066169A" w:rsidP="00182864">
      <w:pPr>
        <w:numPr>
          <w:ilvl w:val="1"/>
          <w:numId w:val="24"/>
        </w:numPr>
        <w:rPr>
          <w:ins w:id="2351" w:author="GIRAUD Christian" w:date="2014-06-06T16:49:00Z"/>
        </w:rPr>
      </w:pPr>
      <w:ins w:id="2352" w:author="GIRAUD Christian" w:date="2014-06-06T16:49:00Z">
        <w:r>
          <w:t>A.5.6.</w:t>
        </w:r>
        <w:r w:rsidR="000E564E">
          <w:t>2</w:t>
        </w:r>
        <w:r>
          <w:t xml:space="preserve"> : </w:t>
        </w:r>
        <w:r w:rsidR="00182864">
          <w:t>Non Leading</w:t>
        </w:r>
        <w:r w:rsidR="009E63B9">
          <w:t xml:space="preserve"> </w:t>
        </w:r>
        <w:r w:rsidR="00182864">
          <w:t>Handling,</w:t>
        </w:r>
      </w:ins>
    </w:p>
    <w:p w14:paraId="4BBD8C88" w14:textId="77777777" w:rsidR="00182864" w:rsidRDefault="0066169A" w:rsidP="00182864">
      <w:pPr>
        <w:numPr>
          <w:ilvl w:val="1"/>
          <w:numId w:val="24"/>
        </w:numPr>
        <w:rPr>
          <w:ins w:id="2353" w:author="GIRAUD Christian" w:date="2014-06-06T16:49:00Z"/>
        </w:rPr>
      </w:pPr>
      <w:ins w:id="2354" w:author="GIRAUD Christian" w:date="2014-06-06T16:49:00Z">
        <w:r>
          <w:t>A.5.6.</w:t>
        </w:r>
        <w:r w:rsidR="000E564E">
          <w:t>3</w:t>
        </w:r>
        <w:r>
          <w:t xml:space="preserve"> : </w:t>
        </w:r>
        <w:r w:rsidR="00182864">
          <w:t>Splitting/ joining,</w:t>
        </w:r>
      </w:ins>
    </w:p>
    <w:p w14:paraId="41C52868" w14:textId="77777777" w:rsidR="00182864" w:rsidRDefault="0066169A" w:rsidP="00182864">
      <w:pPr>
        <w:numPr>
          <w:ilvl w:val="1"/>
          <w:numId w:val="24"/>
        </w:numPr>
        <w:rPr>
          <w:ins w:id="2355" w:author="GIRAUD Christian" w:date="2014-06-06T16:49:00Z"/>
        </w:rPr>
      </w:pPr>
      <w:ins w:id="2356" w:author="GIRAUD Christian" w:date="2014-06-06T16:49:00Z">
        <w:r>
          <w:t>A.5.6.</w:t>
        </w:r>
        <w:r w:rsidR="000E564E">
          <w:t>4</w:t>
        </w:r>
        <w:r>
          <w:t xml:space="preserve"> : </w:t>
        </w:r>
        <w:r w:rsidR="00182864">
          <w:t>Reversing Movement,</w:t>
        </w:r>
      </w:ins>
    </w:p>
    <w:p w14:paraId="43ABEB68" w14:textId="77777777" w:rsidR="009E63B9" w:rsidRDefault="0066169A" w:rsidP="00182864">
      <w:pPr>
        <w:numPr>
          <w:ilvl w:val="1"/>
          <w:numId w:val="24"/>
        </w:numPr>
        <w:rPr>
          <w:ins w:id="2357" w:author="GIRAUD Christian" w:date="2014-06-06T16:49:00Z"/>
        </w:rPr>
      </w:pPr>
      <w:ins w:id="2358" w:author="GIRAUD Christian" w:date="2014-06-06T16:49:00Z">
        <w:r>
          <w:t>A.5.6.</w:t>
        </w:r>
        <w:r w:rsidR="000E564E">
          <w:t>5</w:t>
        </w:r>
        <w:r>
          <w:t xml:space="preserve"> : </w:t>
        </w:r>
        <w:r w:rsidR="009E63B9">
          <w:t>National Systems</w:t>
        </w:r>
        <w:r w:rsidR="00E02596">
          <w:t xml:space="preserve"> </w:t>
        </w:r>
        <w:r w:rsidR="009E63B9">
          <w:t>Handling,</w:t>
        </w:r>
      </w:ins>
    </w:p>
    <w:p w14:paraId="3572D584" w14:textId="77777777" w:rsidR="009E63B9" w:rsidRDefault="0066169A" w:rsidP="00182864">
      <w:pPr>
        <w:numPr>
          <w:ilvl w:val="1"/>
          <w:numId w:val="24"/>
        </w:numPr>
        <w:rPr>
          <w:ins w:id="2359" w:author="GIRAUD Christian" w:date="2014-06-06T16:49:00Z"/>
        </w:rPr>
      </w:pPr>
      <w:ins w:id="2360" w:author="GIRAUD Christian" w:date="2014-06-06T16:49:00Z">
        <w:r>
          <w:t>A.5.6.</w:t>
        </w:r>
        <w:r w:rsidR="000E564E">
          <w:t>6</w:t>
        </w:r>
        <w:r>
          <w:t xml:space="preserve"> : </w:t>
        </w:r>
        <w:r w:rsidR="009E63B9">
          <w:t>Tolerance</w:t>
        </w:r>
        <w:r w:rsidR="00E02596">
          <w:t xml:space="preserve"> of Big Metal Mass,</w:t>
        </w:r>
      </w:ins>
    </w:p>
    <w:p w14:paraId="1175EF8A" w14:textId="77777777" w:rsidR="00E02596" w:rsidRDefault="0066169A" w:rsidP="00182864">
      <w:pPr>
        <w:numPr>
          <w:ilvl w:val="1"/>
          <w:numId w:val="24"/>
        </w:numPr>
        <w:rPr>
          <w:ins w:id="2361" w:author="GIRAUD Christian" w:date="2014-06-06T16:49:00Z"/>
        </w:rPr>
      </w:pPr>
      <w:ins w:id="2362" w:author="GIRAUD Christian" w:date="2014-06-06T16:49:00Z">
        <w:r>
          <w:t>A.5.6.</w:t>
        </w:r>
        <w:r w:rsidR="000E564E">
          <w:t>7</w:t>
        </w:r>
        <w:r>
          <w:t xml:space="preserve"> : </w:t>
        </w:r>
        <w:r w:rsidR="00E02596">
          <w:t>Virtual Balise,</w:t>
        </w:r>
      </w:ins>
    </w:p>
    <w:p w14:paraId="747338A7" w14:textId="77777777" w:rsidR="00E02596" w:rsidRDefault="0066169A" w:rsidP="00182864">
      <w:pPr>
        <w:numPr>
          <w:ilvl w:val="1"/>
          <w:numId w:val="24"/>
        </w:numPr>
        <w:rPr>
          <w:ins w:id="2363" w:author="GIRAUD Christian" w:date="2014-06-06T16:49:00Z"/>
        </w:rPr>
      </w:pPr>
      <w:ins w:id="2364" w:author="GIRAUD Christian" w:date="2014-06-06T16:49:00Z">
        <w:r>
          <w:t>A.5.6.</w:t>
        </w:r>
        <w:r w:rsidR="000E564E">
          <w:t>8</w:t>
        </w:r>
        <w:r>
          <w:t xml:space="preserve"> : </w:t>
        </w:r>
        <w:r w:rsidR="00E02596">
          <w:t>Route Advanced Display.</w:t>
        </w:r>
      </w:ins>
    </w:p>
    <w:p w14:paraId="03514F5D" w14:textId="77777777" w:rsidR="000E564E" w:rsidRDefault="000E564E" w:rsidP="000E564E">
      <w:pPr>
        <w:ind w:left="720"/>
        <w:rPr>
          <w:ins w:id="2365" w:author="GIRAUD Christian" w:date="2014-06-06T16:49:00Z"/>
        </w:rPr>
      </w:pPr>
    </w:p>
    <w:p w14:paraId="615E5D74" w14:textId="77777777" w:rsidR="00A531E6" w:rsidRPr="000E564E" w:rsidRDefault="0066169A" w:rsidP="00A531E6">
      <w:pPr>
        <w:numPr>
          <w:ilvl w:val="0"/>
          <w:numId w:val="24"/>
        </w:numPr>
        <w:rPr>
          <w:ins w:id="2366" w:author="GIRAUD Christian" w:date="2014-06-06T16:49:00Z"/>
        </w:rPr>
      </w:pPr>
      <w:ins w:id="2367" w:author="GIRAUD Christian" w:date="2014-06-06T16:49:00Z">
        <w:r w:rsidRPr="000E564E">
          <w:t xml:space="preserve">A.5.7 : </w:t>
        </w:r>
        <w:r w:rsidR="00A531E6" w:rsidRPr="000E564E">
          <w:t>Version Management.</w:t>
        </w:r>
      </w:ins>
    </w:p>
    <w:p w14:paraId="7C340D98" w14:textId="77777777" w:rsidR="0050506C" w:rsidRPr="000E564E" w:rsidRDefault="0050506C" w:rsidP="0050506C">
      <w:pPr>
        <w:rPr>
          <w:ins w:id="2368" w:author="GIRAUD Christian" w:date="2014-06-06T16:49:00Z"/>
        </w:rPr>
      </w:pPr>
    </w:p>
    <w:p w14:paraId="73FA8AFC" w14:textId="77777777" w:rsidR="0050506C" w:rsidRPr="000E564E" w:rsidRDefault="0050506C" w:rsidP="0050506C">
      <w:pPr>
        <w:rPr>
          <w:ins w:id="2369" w:author="GIRAUD Christian" w:date="2014-06-06T16:49:00Z"/>
        </w:rPr>
      </w:pPr>
    </w:p>
    <w:p w14:paraId="6DB2CEAB" w14:textId="77777777" w:rsidR="00650ECC" w:rsidRPr="000E564E" w:rsidRDefault="008D341C" w:rsidP="00F54EFE">
      <w:pPr>
        <w:pStyle w:val="Titre1"/>
        <w:ind w:left="851" w:hanging="851"/>
        <w:rPr>
          <w:ins w:id="2370" w:author="GIRAUD Christian" w:date="2014-06-06T16:49:00Z"/>
        </w:rPr>
      </w:pPr>
      <w:ins w:id="2371" w:author="GIRAUD Christian" w:date="2014-06-06T16:49:00Z">
        <w:r w:rsidRPr="000E564E">
          <w:br w:type="page"/>
        </w:r>
        <w:bookmarkStart w:id="2372" w:name="_Toc389836240"/>
        <w:r w:rsidR="00AC450B">
          <w:lastRenderedPageBreak/>
          <w:t>Development of A5.1 ( exa</w:t>
        </w:r>
        <w:r w:rsidRPr="000E564E">
          <w:t>mple)</w:t>
        </w:r>
        <w:bookmarkEnd w:id="2372"/>
      </w:ins>
    </w:p>
    <w:p w14:paraId="7FAF7053" w14:textId="77777777" w:rsidR="00650ECC" w:rsidRPr="0066169A" w:rsidRDefault="00650ECC" w:rsidP="00F54EFE">
      <w:pPr>
        <w:pStyle w:val="Titre2"/>
        <w:ind w:left="851" w:hanging="851"/>
        <w:rPr>
          <w:lang w:val="fr-FR"/>
          <w:rPrChange w:id="2373" w:author="GIRAUD Christian" w:date="2014-06-06T16:49:00Z">
            <w:rPr/>
          </w:rPrChange>
        </w:rPr>
      </w:pPr>
      <w:bookmarkStart w:id="2374" w:name="_Toc389836241"/>
      <w:bookmarkStart w:id="2375" w:name="_Toc388370153"/>
      <w:r w:rsidRPr="000E564E">
        <w:t>refer</w:t>
      </w:r>
      <w:r w:rsidRPr="0066169A">
        <w:rPr>
          <w:lang w:val="fr-FR"/>
          <w:rPrChange w:id="2376" w:author="GIRAUD Christian" w:date="2014-06-06T16:49:00Z">
            <w:rPr/>
          </w:rPrChange>
        </w:rPr>
        <w:t>ences</w:t>
      </w:r>
      <w:bookmarkEnd w:id="2374"/>
      <w:bookmarkEnd w:id="2375"/>
    </w:p>
    <w:p w14:paraId="08752A40" w14:textId="77777777" w:rsidR="00650ECC" w:rsidRPr="0066169A" w:rsidRDefault="00650ECC" w:rsidP="00F54EFE">
      <w:pPr>
        <w:pStyle w:val="Corpsdetexte"/>
        <w:ind w:left="851" w:hanging="851"/>
        <w:rPr>
          <w:lang w:val="fr-FR"/>
          <w:rPrChange w:id="2377" w:author="GIRAUD Christian" w:date="2014-06-06T16:49:00Z">
            <w:rPr/>
          </w:rPrChange>
        </w:rPr>
      </w:pPr>
      <w:r w:rsidRPr="0066169A">
        <w:rPr>
          <w:lang w:val="fr-FR"/>
          <w:rPrChange w:id="2378" w:author="GIRAUD Christian" w:date="2014-06-06T16:49:00Z">
            <w:rPr/>
          </w:rPrChange>
        </w:rPr>
        <w:t>UNISIG Subset_026 version_3.3.0</w:t>
      </w:r>
    </w:p>
    <w:p w14:paraId="11E283BD" w14:textId="77777777" w:rsidR="00650ECC" w:rsidRPr="0066169A" w:rsidRDefault="00650ECC" w:rsidP="00F54EFE">
      <w:pPr>
        <w:pStyle w:val="Corpsdetexte"/>
        <w:ind w:left="851" w:hanging="851"/>
        <w:rPr>
          <w:lang w:val="fr-FR"/>
          <w:rPrChange w:id="2379" w:author="GIRAUD Christian" w:date="2014-06-06T16:49:00Z">
            <w:rPr/>
          </w:rPrChange>
        </w:rPr>
      </w:pPr>
      <w:r w:rsidRPr="0066169A">
        <w:rPr>
          <w:lang w:val="fr-FR"/>
          <w:rPrChange w:id="2380" w:author="GIRAUD Christian" w:date="2014-06-06T16:49:00Z">
            <w:rPr/>
          </w:rPrChange>
        </w:rPr>
        <w:tab/>
        <w:t>Chapter 3 : ERTMS / ETCS Principes</w:t>
      </w:r>
    </w:p>
    <w:p w14:paraId="39E49CC3" w14:textId="77777777" w:rsidR="00612728" w:rsidRDefault="00612728" w:rsidP="00F54EFE">
      <w:pPr>
        <w:pStyle w:val="Corpsdetexte"/>
        <w:ind w:left="851" w:hanging="851"/>
        <w:rPr>
          <w:ins w:id="2381" w:author="GIRAUD Christian" w:date="2014-06-06T16:49:00Z"/>
        </w:rPr>
      </w:pPr>
      <w:ins w:id="2382" w:author="GIRAUD Christian" w:date="2014-06-06T16:49:00Z">
        <w:r w:rsidRPr="0066169A">
          <w:rPr>
            <w:lang w:val="fr-FR"/>
          </w:rPr>
          <w:tab/>
          <w:t>Chapter 4 : E</w:t>
        </w:r>
        <w:r>
          <w:t>RTMS / ETCS Modes</w:t>
        </w:r>
      </w:ins>
    </w:p>
    <w:p w14:paraId="125EBA09" w14:textId="77777777" w:rsidR="00650ECC" w:rsidRPr="00EC2BDA" w:rsidRDefault="00650ECC" w:rsidP="00612728">
      <w:pPr>
        <w:pStyle w:val="Corpsdetexte"/>
        <w:ind w:left="851"/>
        <w:rPr>
          <w:lang w:val="fr-FR"/>
        </w:rPr>
        <w:pPrChange w:id="2383" w:author="GIRAUD Christian" w:date="2014-06-06T16:49:00Z">
          <w:pPr>
            <w:pStyle w:val="Corpsdetexte"/>
            <w:ind w:left="851" w:hanging="851"/>
          </w:pPr>
        </w:pPrChange>
      </w:pPr>
      <w:r w:rsidRPr="00EC2BDA">
        <w:rPr>
          <w:lang w:val="fr-FR"/>
        </w:rPr>
        <w:t>Chapter 5 : ERTMS / ETCS Procedures</w:t>
      </w:r>
    </w:p>
    <w:p w14:paraId="5713B2E6" w14:textId="77777777" w:rsidR="00650ECC" w:rsidRPr="00EC2BDA" w:rsidRDefault="00650ECC" w:rsidP="00F54EFE">
      <w:pPr>
        <w:pStyle w:val="Corpsdetexte"/>
        <w:ind w:left="851" w:hanging="851"/>
        <w:rPr>
          <w:lang w:val="fr-FR"/>
        </w:rPr>
      </w:pPr>
      <w:r w:rsidRPr="00EC2BDA">
        <w:rPr>
          <w:lang w:val="fr-FR"/>
        </w:rPr>
        <w:tab/>
        <w:t>Chapter 7 : ERTMS / ETCS  Langu</w:t>
      </w:r>
      <w:r>
        <w:rPr>
          <w:lang w:val="fr-FR"/>
        </w:rPr>
        <w:t>age</w:t>
      </w:r>
    </w:p>
    <w:p w14:paraId="29C31446" w14:textId="77777777" w:rsidR="00650ECC" w:rsidRDefault="00650ECC" w:rsidP="00F54EFE">
      <w:pPr>
        <w:pStyle w:val="Titre2"/>
        <w:ind w:left="851" w:hanging="851"/>
      </w:pPr>
      <w:bookmarkStart w:id="2384" w:name="_Toc389836242"/>
      <w:bookmarkStart w:id="2385" w:name="_Toc388370154"/>
      <w:r>
        <w:t>o</w:t>
      </w:r>
      <w:r w:rsidR="005746D5">
        <w:t>verview</w:t>
      </w:r>
      <w:bookmarkEnd w:id="2384"/>
      <w:bookmarkEnd w:id="2385"/>
    </w:p>
    <w:p w14:paraId="3BED786D" w14:textId="77777777" w:rsidR="00650ECC" w:rsidRPr="00CB1040" w:rsidRDefault="005746D5" w:rsidP="00F54EFE">
      <w:pPr>
        <w:ind w:left="851" w:hanging="851"/>
        <w:rPr>
          <w:color w:val="FF0000"/>
        </w:rPr>
      </w:pPr>
      <w:r>
        <w:rPr>
          <w:color w:val="FF0000"/>
        </w:rPr>
        <w:t>[SRS-026-chapter : 3.</w:t>
      </w:r>
      <w:r w:rsidR="00650ECC" w:rsidRPr="00CB1040">
        <w:rPr>
          <w:color w:val="FF0000"/>
        </w:rPr>
        <w:t>13</w:t>
      </w:r>
      <w:r>
        <w:rPr>
          <w:color w:val="FF0000"/>
        </w:rPr>
        <w:t>.9.3</w:t>
      </w:r>
      <w:r w:rsidR="00650ECC" w:rsidRPr="00CB1040">
        <w:rPr>
          <w:color w:val="FF0000"/>
        </w:rPr>
        <w:t>]</w:t>
      </w:r>
    </w:p>
    <w:p w14:paraId="2031D3E1" w14:textId="1E487D07" w:rsidR="00F9090D" w:rsidRDefault="005746D5" w:rsidP="00F54EFE">
      <w:pPr>
        <w:pStyle w:val="Corpsdetexte"/>
        <w:ind w:left="851" w:hanging="851"/>
        <w:rPr>
          <w:ins w:id="2386" w:author="GIRAUD Christian" w:date="2014-06-06T16:49:00Z"/>
        </w:rPr>
      </w:pPr>
      <w:del w:id="2387" w:author="GIRAUD Christian" w:date="2014-06-06T16:49:00Z">
        <w:r>
          <w:delText>Braking to target supervision limits</w:delText>
        </w:r>
      </w:del>
      <w:ins w:id="2388" w:author="GIRAUD Christian" w:date="2014-06-06T16:49:00Z">
        <w:r w:rsidR="00F9090D">
          <w:t>“</w:t>
        </w:r>
        <w:r w:rsidR="00AC450B">
          <w:t>Speed and Distance</w:t>
        </w:r>
        <w:r>
          <w:t xml:space="preserve"> </w:t>
        </w:r>
        <w:r w:rsidR="00F9090D">
          <w:t>Monitoring” (A5.1)</w:t>
        </w:r>
      </w:ins>
      <w:r w:rsidR="00F9090D">
        <w:t xml:space="preserve"> </w:t>
      </w:r>
      <w:r w:rsidR="00CF64F9">
        <w:t>consists</w:t>
      </w:r>
      <w:r>
        <w:t xml:space="preserve"> in computation of EBD, EBI, SBD and SBI </w:t>
      </w:r>
      <w:r w:rsidR="00F9090D">
        <w:t>curves.</w:t>
      </w:r>
      <w:del w:id="2389" w:author="GIRAUD Christian" w:date="2014-06-06T16:49:00Z">
        <w:r>
          <w:delText xml:space="preserve"> </w:delText>
        </w:r>
      </w:del>
    </w:p>
    <w:p w14:paraId="329A0FE4" w14:textId="77777777" w:rsidR="005746D5" w:rsidRDefault="00F9090D" w:rsidP="00F54EFE">
      <w:pPr>
        <w:pStyle w:val="Corpsdetexte"/>
        <w:ind w:left="851" w:hanging="851"/>
        <w:rPr>
          <w:ins w:id="2390" w:author="GIRAUD Christian" w:date="2014-06-06T16:49:00Z"/>
        </w:rPr>
      </w:pPr>
      <w:ins w:id="2391" w:author="GIRAUD Christian" w:date="2014-06-06T16:49:00Z">
        <w:r>
          <w:t>“</w:t>
        </w:r>
      </w:ins>
      <w:r w:rsidR="005746D5">
        <w:t>GUI curve</w:t>
      </w:r>
      <w:ins w:id="2392" w:author="GIRAUD Christian" w:date="2014-06-06T16:49:00Z">
        <w:r>
          <w:t>”</w:t>
        </w:r>
      </w:ins>
      <w:r w:rsidR="005746D5">
        <w:t xml:space="preserve"> is not</w:t>
      </w:r>
      <w:r w:rsidR="00CF64F9">
        <w:t xml:space="preserve"> </w:t>
      </w:r>
      <w:r w:rsidR="005746D5">
        <w:t>addressed.</w:t>
      </w:r>
    </w:p>
    <w:p w14:paraId="5B607DA9" w14:textId="77777777" w:rsidR="00F9090D" w:rsidRDefault="00F9090D" w:rsidP="00F54EFE">
      <w:pPr>
        <w:pStyle w:val="Corpsdetexte"/>
        <w:ind w:left="851" w:hanging="851"/>
      </w:pPr>
    </w:p>
    <w:p w14:paraId="1FC1A273" w14:textId="77777777" w:rsidR="005746D5" w:rsidRDefault="00CF64F9" w:rsidP="00F54EFE">
      <w:pPr>
        <w:pStyle w:val="Corpsdetexte"/>
        <w:ind w:left="851" w:hanging="851"/>
      </w:pPr>
      <w:r>
        <w:t>The use of an Excel database is involved in this exercise.</w:t>
      </w:r>
    </w:p>
    <w:p w14:paraId="6281D863" w14:textId="77777777" w:rsidR="00CF64F9" w:rsidRDefault="00CF64F9" w:rsidP="00F54EFE">
      <w:pPr>
        <w:pStyle w:val="Corpsdetexte"/>
        <w:ind w:left="851" w:hanging="851"/>
      </w:pPr>
      <w:r>
        <w:t>The technics to fill up the database starting from balise contents is not approached.</w:t>
      </w:r>
    </w:p>
    <w:p w14:paraId="2A573A2A" w14:textId="77777777" w:rsidR="007F798B" w:rsidRDefault="007F798B" w:rsidP="00F54EFE">
      <w:pPr>
        <w:pStyle w:val="Corpsdetexte"/>
        <w:ind w:left="851" w:hanging="851"/>
      </w:pPr>
    </w:p>
    <w:p w14:paraId="6F5F1BD2" w14:textId="77777777" w:rsidR="00CF64F9" w:rsidRDefault="00CF64F9" w:rsidP="00F9090D">
      <w:pPr>
        <w:pPrChange w:id="2393" w:author="GIRAUD Christian" w:date="2014-06-06T16:49:00Z">
          <w:pPr>
            <w:pStyle w:val="Corpsdetexte"/>
            <w:ind w:left="851" w:hanging="851"/>
          </w:pPr>
        </w:pPrChange>
      </w:pPr>
      <w:r>
        <w:t>The structure of the database is defined and Excel capabilities such as classification of data lists following increasing or</w:t>
      </w:r>
      <w:r w:rsidR="0031337C">
        <w:t xml:space="preserve"> </w:t>
      </w:r>
      <w:r>
        <w:t>decre</w:t>
      </w:r>
      <w:r w:rsidR="0031337C">
        <w:t>asing abscissa</w:t>
      </w:r>
      <w:r w:rsidR="00D24CC4">
        <w:t xml:space="preserve"> are used.</w:t>
      </w:r>
    </w:p>
    <w:p w14:paraId="2EBB3AD4" w14:textId="77777777" w:rsidR="00D24CC4" w:rsidRDefault="00D24CC4" w:rsidP="00F54EFE">
      <w:pPr>
        <w:pStyle w:val="Corpsdetexte"/>
        <w:ind w:left="851" w:hanging="851"/>
      </w:pPr>
      <w:r>
        <w:t>We shall start</w:t>
      </w:r>
      <w:r w:rsidR="00DE7BC1">
        <w:t xml:space="preserve"> from a typical BG of 2 or 3 balises that are</w:t>
      </w:r>
      <w:r>
        <w:t xml:space="preserve"> crossed by one train in level 1.</w:t>
      </w:r>
    </w:p>
    <w:p w14:paraId="5FCCB473" w14:textId="77777777" w:rsidR="007F798B" w:rsidRDefault="007F798B" w:rsidP="00F54EFE">
      <w:pPr>
        <w:pStyle w:val="Corpsdetexte"/>
        <w:ind w:left="851" w:hanging="851"/>
      </w:pPr>
    </w:p>
    <w:p w14:paraId="4B338D06" w14:textId="77777777" w:rsidR="0031337C" w:rsidRDefault="00D24CC4" w:rsidP="00F54EFE">
      <w:pPr>
        <w:pStyle w:val="Corpsdetexte"/>
        <w:ind w:left="851" w:hanging="851"/>
      </w:pPr>
      <w:r>
        <w:t xml:space="preserve">This BG will provide basic data packets such as : </w:t>
      </w:r>
    </w:p>
    <w:p w14:paraId="13B5F294" w14:textId="77777777" w:rsidR="00BD6926" w:rsidRDefault="00BD6926" w:rsidP="00F54EFE">
      <w:pPr>
        <w:pStyle w:val="Corpsdetexte"/>
        <w:numPr>
          <w:ilvl w:val="0"/>
          <w:numId w:val="12"/>
        </w:numPr>
        <w:ind w:left="851" w:hanging="851"/>
      </w:pPr>
      <w:r>
        <w:t>National values,</w:t>
      </w:r>
    </w:p>
    <w:p w14:paraId="4627D19C" w14:textId="77777777" w:rsidR="00BD6926" w:rsidRDefault="00BD6926" w:rsidP="00F54EFE">
      <w:pPr>
        <w:pStyle w:val="Corpsdetexte"/>
        <w:numPr>
          <w:ilvl w:val="0"/>
          <w:numId w:val="12"/>
        </w:numPr>
        <w:ind w:left="851" w:hanging="851"/>
      </w:pPr>
      <w:r>
        <w:t>Movement  Authorization,</w:t>
      </w:r>
    </w:p>
    <w:p w14:paraId="00A13035" w14:textId="77777777" w:rsidR="00BD6926" w:rsidRDefault="00BD6926" w:rsidP="00F54EFE">
      <w:pPr>
        <w:pStyle w:val="Corpsdetexte"/>
        <w:numPr>
          <w:ilvl w:val="0"/>
          <w:numId w:val="12"/>
        </w:numPr>
        <w:ind w:left="851" w:hanging="851"/>
      </w:pPr>
      <w:r>
        <w:t>Balise linking,</w:t>
      </w:r>
    </w:p>
    <w:p w14:paraId="42C30F43" w14:textId="77777777" w:rsidR="00BD6926" w:rsidRDefault="00BD6926" w:rsidP="00F54EFE">
      <w:pPr>
        <w:pStyle w:val="Corpsdetexte"/>
        <w:numPr>
          <w:ilvl w:val="0"/>
          <w:numId w:val="12"/>
        </w:numPr>
        <w:ind w:left="851" w:hanging="851"/>
      </w:pPr>
      <w:r>
        <w:t>Speed Profile,</w:t>
      </w:r>
    </w:p>
    <w:p w14:paraId="502D450C" w14:textId="77777777" w:rsidR="00BD6926" w:rsidRDefault="00BD6926" w:rsidP="00F54EFE">
      <w:pPr>
        <w:pStyle w:val="Corpsdetexte"/>
        <w:numPr>
          <w:ilvl w:val="0"/>
          <w:numId w:val="12"/>
        </w:numPr>
        <w:ind w:left="851" w:hanging="851"/>
      </w:pPr>
      <w:r>
        <w:t xml:space="preserve">Gradient </w:t>
      </w:r>
      <w:r w:rsidR="00650ECC">
        <w:t>P</w:t>
      </w:r>
      <w:r>
        <w:t>rofile,</w:t>
      </w:r>
    </w:p>
    <w:p w14:paraId="73BEBC24" w14:textId="77777777" w:rsidR="00DE7BC1" w:rsidRDefault="00DE7BC1" w:rsidP="00F54EFE">
      <w:pPr>
        <w:pStyle w:val="Corpsdetexte"/>
        <w:numPr>
          <w:ilvl w:val="0"/>
          <w:numId w:val="12"/>
        </w:numPr>
        <w:ind w:left="851" w:hanging="851"/>
      </w:pPr>
      <w:r>
        <w:t>Level Order,</w:t>
      </w:r>
    </w:p>
    <w:p w14:paraId="7744A8A9" w14:textId="77777777" w:rsidR="00BD6926" w:rsidRDefault="00BD6926" w:rsidP="00F54EFE">
      <w:pPr>
        <w:pStyle w:val="Corpsdetexte"/>
        <w:numPr>
          <w:ilvl w:val="0"/>
          <w:numId w:val="12"/>
        </w:numPr>
        <w:ind w:left="851" w:hanging="851"/>
      </w:pPr>
      <w:r>
        <w:t>Temporary</w:t>
      </w:r>
      <w:r w:rsidR="00DE7BC1">
        <w:t xml:space="preserve"> </w:t>
      </w:r>
      <w:r>
        <w:t>Speed Restriction.</w:t>
      </w:r>
    </w:p>
    <w:p w14:paraId="200757B4" w14:textId="77777777" w:rsidR="00BD6926" w:rsidRDefault="00BD6926" w:rsidP="00F54EFE">
      <w:pPr>
        <w:pStyle w:val="Corpsdetexte"/>
        <w:numPr>
          <w:ilvl w:val="0"/>
          <w:numId w:val="12"/>
        </w:numPr>
        <w:ind w:left="851" w:hanging="851"/>
      </w:pPr>
      <w:r>
        <w:t>etc…</w:t>
      </w:r>
    </w:p>
    <w:p w14:paraId="54BC550E" w14:textId="77777777" w:rsidR="00652C36" w:rsidRDefault="00652C36" w:rsidP="00F54EFE">
      <w:pPr>
        <w:pStyle w:val="Corpsdetexte"/>
        <w:ind w:left="851" w:hanging="851"/>
      </w:pPr>
    </w:p>
    <w:p w14:paraId="5817CA8F" w14:textId="5DF1274B" w:rsidR="003F330F" w:rsidRDefault="003F330F" w:rsidP="00F54EFE">
      <w:pPr>
        <w:pStyle w:val="Titre2"/>
        <w:ind w:left="851" w:hanging="851"/>
      </w:pPr>
      <w:bookmarkStart w:id="2394" w:name="_Toc389836243"/>
      <w:bookmarkStart w:id="2395" w:name="_Toc388370155"/>
      <w:r>
        <w:t xml:space="preserve">Context of Speed </w:t>
      </w:r>
      <w:del w:id="2396" w:author="GIRAUD Christian" w:date="2014-06-06T16:49:00Z">
        <w:r>
          <w:delText>Limit</w:delText>
        </w:r>
        <w:r w:rsidR="008F64EF">
          <w:delText xml:space="preserve"> Supervision</w:delText>
        </w:r>
      </w:del>
      <w:bookmarkEnd w:id="2395"/>
      <w:ins w:id="2397" w:author="GIRAUD Christian" w:date="2014-06-06T16:49:00Z">
        <w:r w:rsidR="00F9090D">
          <w:t>and Distance Monitoring</w:t>
        </w:r>
      </w:ins>
      <w:bookmarkEnd w:id="2394"/>
    </w:p>
    <w:p w14:paraId="23C2ACF0" w14:textId="77777777" w:rsidR="003F330F" w:rsidRDefault="00D037BA" w:rsidP="00F9090D">
      <w:pPr>
        <w:pPrChange w:id="2398" w:author="GIRAUD Christian" w:date="2014-06-06T16:49:00Z">
          <w:pPr>
            <w:pStyle w:val="Corpsdetexte"/>
            <w:ind w:left="851" w:hanging="851"/>
          </w:pPr>
        </w:pPrChange>
      </w:pPr>
      <w:r>
        <w:t xml:space="preserve">The context is defined with SysML diagram through one BDD (Block Diagram Definition) and several IBD (Internal Block Diagram) that will need to be linked with other parts of the OpenETCS definition. </w:t>
      </w:r>
    </w:p>
    <w:p w14:paraId="7E71369F" w14:textId="77777777" w:rsidR="003F330F" w:rsidRDefault="003F330F" w:rsidP="00F54EFE">
      <w:pPr>
        <w:pStyle w:val="Corpsdetexte"/>
        <w:ind w:left="851" w:hanging="851"/>
      </w:pPr>
    </w:p>
    <w:p w14:paraId="58495DE2" w14:textId="077D5977" w:rsidR="00D037BA" w:rsidRDefault="00D037BA" w:rsidP="00F9090D">
      <w:pPr>
        <w:pPrChange w:id="2399" w:author="GIRAUD Christian" w:date="2014-06-06T16:49:00Z">
          <w:pPr>
            <w:pStyle w:val="Corpsdetexte"/>
            <w:ind w:left="851" w:hanging="851"/>
          </w:pPr>
        </w:pPrChange>
      </w:pPr>
      <w:r>
        <w:t>The Block Diagram Definit</w:t>
      </w:r>
      <w:r w:rsidR="00F9090D">
        <w:t xml:space="preserve">ion should be composed of </w:t>
      </w:r>
      <w:del w:id="2400" w:author="GIRAUD Christian" w:date="2014-06-06T16:49:00Z">
        <w:r>
          <w:delText>the 18</w:delText>
        </w:r>
      </w:del>
      <w:r>
        <w:t xml:space="preserve"> functions</w:t>
      </w:r>
      <w:ins w:id="2401" w:author="GIRAUD Christian" w:date="2014-06-06T16:49:00Z">
        <w:r>
          <w:t xml:space="preserve"> </w:t>
        </w:r>
        <w:r w:rsidR="00F9090D">
          <w:t>related to chapter 13</w:t>
        </w:r>
      </w:ins>
      <w:r w:rsidR="00F9090D">
        <w:t xml:space="preserve"> </w:t>
      </w:r>
      <w:r>
        <w:t>of the subset-026</w:t>
      </w:r>
      <w:r w:rsidR="006A0B05">
        <w:t xml:space="preserve"> chapter 3.</w:t>
      </w:r>
    </w:p>
    <w:p w14:paraId="11A38524" w14:textId="77777777" w:rsidR="00D037BA" w:rsidRDefault="00D037BA" w:rsidP="00F54EFE">
      <w:pPr>
        <w:pStyle w:val="Corpsdetexte"/>
        <w:ind w:left="851" w:hanging="851"/>
      </w:pPr>
    </w:p>
    <w:p w14:paraId="493767FB" w14:textId="5332BC09" w:rsidR="00F9090D" w:rsidRDefault="00F9090D" w:rsidP="00F9090D">
      <w:pPr>
        <w:pPrChange w:id="2402" w:author="GIRAUD Christian" w:date="2014-06-06T16:49:00Z">
          <w:pPr>
            <w:pStyle w:val="Corpsdetexte"/>
            <w:ind w:left="851" w:hanging="851"/>
          </w:pPr>
        </w:pPrChange>
      </w:pPr>
      <w:r>
        <w:t xml:space="preserve">The Speed </w:t>
      </w:r>
      <w:del w:id="2403" w:author="GIRAUD Christian" w:date="2014-06-06T16:49:00Z">
        <w:r w:rsidR="008F64EF">
          <w:delText>Limit Supervision</w:delText>
        </w:r>
      </w:del>
      <w:ins w:id="2404" w:author="GIRAUD Christian" w:date="2014-06-06T16:49:00Z">
        <w:r>
          <w:t>and Distance Monitoring ( Function  A5.1)</w:t>
        </w:r>
      </w:ins>
      <w:r w:rsidR="008F64EF">
        <w:t xml:space="preserve"> </w:t>
      </w:r>
      <w:r w:rsidR="00EA3356">
        <w:t xml:space="preserve">is </w:t>
      </w:r>
      <w:r w:rsidR="008F64EF">
        <w:t xml:space="preserve">one IBD of BDD </w:t>
      </w:r>
      <w:del w:id="2405" w:author="GIRAUD Christian" w:date="2014-06-06T16:49:00Z">
        <w:r w:rsidR="008F64EF">
          <w:delText xml:space="preserve"> which is </w:delText>
        </w:r>
        <w:r w:rsidR="00EA3356">
          <w:delText xml:space="preserve">composed of  the </w:delText>
        </w:r>
        <w:r w:rsidR="0086649D">
          <w:delText xml:space="preserve">following </w:delText>
        </w:r>
        <w:r w:rsidR="008F64EF">
          <w:delText>blocks</w:delText>
        </w:r>
        <w:r w:rsidR="002A3825">
          <w:delText xml:space="preserve"> </w:delText>
        </w:r>
        <w:r w:rsidR="0086649D">
          <w:delText xml:space="preserve">IBD </w:delText>
        </w:r>
      </w:del>
      <w:r>
        <w:t>:</w:t>
      </w:r>
    </w:p>
    <w:p w14:paraId="6D9CE0F9" w14:textId="77777777" w:rsidR="0086649D" w:rsidRDefault="0086649D" w:rsidP="00F9090D">
      <w:pPr>
        <w:pPrChange w:id="2406" w:author="GIRAUD Christian" w:date="2014-06-06T16:49:00Z">
          <w:pPr>
            <w:pStyle w:val="Corpsdetexte"/>
            <w:ind w:left="851" w:hanging="851"/>
          </w:pPr>
        </w:pPrChange>
      </w:pPr>
    </w:p>
    <w:p w14:paraId="366F93AA" w14:textId="77777777" w:rsidR="0086649D" w:rsidRDefault="0086649D" w:rsidP="00F54EFE">
      <w:pPr>
        <w:pStyle w:val="Corpsdetexte"/>
        <w:ind w:left="851" w:hanging="851"/>
      </w:pPr>
      <w:r>
        <w:rPr>
          <w:noProof/>
          <w:lang w:val="fr-FR"/>
        </w:rPr>
      </w:r>
      <w:r w:rsidR="00935A5C">
        <w:pict w14:anchorId="2CE3F401">
          <v:group id="_x0000_s1273" editas="canvas" style="width:495pt;height:209.05pt;mso-position-horizontal-relative:char;mso-position-vertical-relative:line" coordorigin="1440,3034" coordsize="9900,4181">
            <o:lock v:ext="edit" aspectratio="t"/>
            <v:shape id="_x0000_s1272" type="#_x0000_t75" style="position:absolute;left:1440;top:3034;width:9900;height:4181" o:preferrelative="f" stroked="t" strokecolor="#0070c0">
              <v:fill o:detectmouseclick="t"/>
              <v:path o:extrusionok="t" o:connecttype="none"/>
              <o:lock v:ext="edit" text="t"/>
            </v:shape>
            <v:shape id="_x0000_s1274" type="#_x0000_t202" style="position:absolute;left:4955;top:3341;width:3581;height:3713">
              <v:textbox style="mso-next-textbox:#_x0000_s1274">
                <w:txbxContent>
                  <w:p w14:paraId="19E449EE" w14:textId="77777777" w:rsidR="009776C3" w:rsidRDefault="009776C3" w:rsidP="00585B14">
                    <w:pPr>
                      <w:pStyle w:val="DocReference"/>
                      <w:jc w:val="center"/>
                      <w:rPr>
                        <w:lang w:val="en-GB"/>
                      </w:rPr>
                    </w:pPr>
                  </w:p>
                  <w:p w14:paraId="65F4DEAA" w14:textId="75DAE102" w:rsidR="009776C3" w:rsidRDefault="009776C3" w:rsidP="00585B14">
                    <w:pPr>
                      <w:pStyle w:val="Corpsdetexte"/>
                    </w:pPr>
                    <w:r>
                      <w:t xml:space="preserve">Speed </w:t>
                    </w:r>
                    <w:del w:id="2407" w:author="GIRAUD Christian" w:date="2014-06-06T16:49:00Z">
                      <w:r w:rsidR="00467F89">
                        <w:delText>Limit</w:delText>
                      </w:r>
                    </w:del>
                    <w:ins w:id="2408" w:author="GIRAUD Christian" w:date="2014-06-06T16:49:00Z">
                      <w:r>
                        <w:t>and Distance</w:t>
                      </w:r>
                    </w:ins>
                  </w:p>
                  <w:p w14:paraId="68F7080E" w14:textId="77777777" w:rsidR="00467F89" w:rsidRDefault="00467F89" w:rsidP="00585B14">
                    <w:pPr>
                      <w:pStyle w:val="Corpsdetexte"/>
                      <w:rPr>
                        <w:del w:id="2409" w:author="GIRAUD Christian" w:date="2014-06-06T16:49:00Z"/>
                      </w:rPr>
                    </w:pPr>
                    <w:del w:id="2410" w:author="GIRAUD Christian" w:date="2014-06-06T16:49:00Z">
                      <w:r>
                        <w:delText>Supervision</w:delText>
                      </w:r>
                    </w:del>
                  </w:p>
                  <w:p w14:paraId="7E0F0A3A" w14:textId="77777777" w:rsidR="009776C3" w:rsidRDefault="009776C3" w:rsidP="00585B14">
                    <w:pPr>
                      <w:pStyle w:val="Corpsdetexte"/>
                      <w:rPr>
                        <w:ins w:id="2411" w:author="GIRAUD Christian" w:date="2014-06-06T16:49:00Z"/>
                      </w:rPr>
                    </w:pPr>
                    <w:ins w:id="2412" w:author="GIRAUD Christian" w:date="2014-06-06T16:49:00Z">
                      <w:r>
                        <w:t>Monitoring   A5.1</w:t>
                      </w:r>
                    </w:ins>
                  </w:p>
                  <w:p w14:paraId="2208578C" w14:textId="77777777" w:rsidR="009776C3" w:rsidRPr="00E116B8" w:rsidRDefault="009776C3" w:rsidP="00585B14">
                    <w:pPr>
                      <w:pStyle w:val="Corpsdetexte"/>
                      <w:rPr>
                        <w:b/>
                        <w:color w:val="FF0000"/>
                      </w:rPr>
                    </w:pPr>
                    <w:r w:rsidRPr="00E116B8">
                      <w:rPr>
                        <w:b/>
                        <w:color w:val="FF0000"/>
                      </w:rPr>
                      <w:t>(SRS-026 chap3-13)</w:t>
                    </w:r>
                  </w:p>
                </w:txbxContent>
              </v:textbox>
            </v:shape>
            <v:group id="_x0000_s1284" style="position:absolute;left:2545;top:6633;width:2535;height:312" coordorigin="3173,463" coordsize="1844,227">
              <v:group id="_x0000_s1277" style="position:absolute;left:4799;top:463;width:218;height:184" coordorigin="3098,765" coordsize="218,184">
                <v:rect id="_x0000_s1275" style="position:absolute;left:3098;top:765;width:218;height:184"/>
                <v:shape id="_x0000_s1276" type="#_x0000_t32" style="position:absolute;left:3098;top:857;width:218;height:1" o:connectortype="straight">
                  <v:stroke endarrow="block"/>
                </v:shape>
              </v:group>
              <v:shape id="_x0000_s1278" type="#_x0000_t202" style="position:absolute;left:3173;top:463;width:1559;height:227" stroked="f">
                <v:textbox style="mso-next-textbox:#_x0000_s1278">
                  <w:txbxContent>
                    <w:p w14:paraId="40C0309A" w14:textId="77777777" w:rsidR="009776C3" w:rsidRPr="0086649D" w:rsidRDefault="009776C3" w:rsidP="00585B14">
                      <w:pPr>
                        <w:spacing w:line="240" w:lineRule="auto"/>
                        <w:jc w:val="right"/>
                        <w:rPr>
                          <w:rFonts w:ascii="Alstom" w:hAnsi="Alstom"/>
                          <w:sz w:val="16"/>
                          <w:szCs w:val="16"/>
                          <w:lang w:val="fr-FR"/>
                        </w:rPr>
                      </w:pPr>
                      <w:r>
                        <w:rPr>
                          <w:rFonts w:ascii="Alstom" w:hAnsi="Alstom"/>
                          <w:sz w:val="16"/>
                          <w:szCs w:val="16"/>
                          <w:lang w:val="fr-FR"/>
                        </w:rPr>
                        <w:t>Train Length</w:t>
                      </w:r>
                    </w:p>
                  </w:txbxContent>
                </v:textbox>
              </v:shape>
            </v:group>
            <v:group id="_x0000_s1283" style="position:absolute;left:2558;top:3926;width:2536;height:312" coordorigin="3240,730" coordsize="1845,227">
              <v:group id="_x0000_s1279" style="position:absolute;left:4866;top:730;width:219;height:184" coordorigin="3098,765" coordsize="218,184">
                <v:rect id="_x0000_s1280" style="position:absolute;left:3098;top:765;width:218;height:184"/>
                <v:shape id="_x0000_s1281" type="#_x0000_t32" style="position:absolute;left:3098;top:857;width:218;height:1" o:connectortype="straight">
                  <v:stroke endarrow="block"/>
                </v:shape>
              </v:group>
              <v:shape id="_x0000_s1282" type="#_x0000_t202" style="position:absolute;left:3240;top:730;width:1559;height:227" stroked="f">
                <v:textbox style="mso-next-textbox:#_x0000_s1282">
                  <w:txbxContent>
                    <w:p w14:paraId="583168E1" w14:textId="77777777" w:rsidR="009776C3" w:rsidRPr="0086649D" w:rsidRDefault="009776C3" w:rsidP="00585B14">
                      <w:pPr>
                        <w:spacing w:line="240" w:lineRule="auto"/>
                        <w:jc w:val="right"/>
                        <w:rPr>
                          <w:rFonts w:ascii="Alstom" w:hAnsi="Alstom"/>
                          <w:sz w:val="16"/>
                          <w:szCs w:val="16"/>
                          <w:lang w:val="fr-FR"/>
                        </w:rPr>
                      </w:pPr>
                      <w:r>
                        <w:rPr>
                          <w:rFonts w:ascii="Alstom" w:hAnsi="Alstom"/>
                          <w:sz w:val="16"/>
                          <w:szCs w:val="16"/>
                          <w:lang w:val="fr-FR"/>
                        </w:rPr>
                        <w:t>National</w:t>
                      </w:r>
                      <w:r w:rsidRPr="0086649D">
                        <w:rPr>
                          <w:rFonts w:ascii="Alstom" w:hAnsi="Alstom"/>
                          <w:sz w:val="16"/>
                          <w:szCs w:val="16"/>
                          <w:lang w:val="fr-FR"/>
                        </w:rPr>
                        <w:t xml:space="preserve"> Values</w:t>
                      </w:r>
                    </w:p>
                  </w:txbxContent>
                </v:textbox>
              </v:shape>
            </v:group>
            <v:group id="_x0000_s1285" style="position:absolute;left:2558;top:4297;width:2536;height:310" coordorigin="3173,463" coordsize="1844,227">
              <v:group id="_x0000_s1286" style="position:absolute;left:4799;top:463;width:218;height:184" coordorigin="3098,765" coordsize="218,184">
                <v:rect id="_x0000_s1287" style="position:absolute;left:3098;top:765;width:218;height:184"/>
                <v:shape id="_x0000_s1288" type="#_x0000_t32" style="position:absolute;left:3098;top:857;width:218;height:1" o:connectortype="straight">
                  <v:stroke endarrow="block"/>
                </v:shape>
              </v:group>
              <v:shape id="_x0000_s1289" type="#_x0000_t202" style="position:absolute;left:3173;top:463;width:1559;height:227" stroked="f">
                <v:textbox style="mso-next-textbox:#_x0000_s1289">
                  <w:txbxContent>
                    <w:p w14:paraId="3548D2E3" w14:textId="77777777" w:rsidR="009776C3" w:rsidRPr="0086649D" w:rsidRDefault="009776C3" w:rsidP="00585B14">
                      <w:pPr>
                        <w:spacing w:line="240" w:lineRule="auto"/>
                        <w:jc w:val="right"/>
                        <w:rPr>
                          <w:rFonts w:ascii="Alstom" w:hAnsi="Alstom"/>
                          <w:sz w:val="16"/>
                          <w:szCs w:val="16"/>
                          <w:lang w:val="fr-FR"/>
                        </w:rPr>
                      </w:pPr>
                      <w:r>
                        <w:rPr>
                          <w:rFonts w:ascii="Alstom" w:hAnsi="Alstom"/>
                          <w:sz w:val="16"/>
                          <w:szCs w:val="16"/>
                          <w:lang w:val="fr-FR"/>
                        </w:rPr>
                        <w:t>SSP Profile</w:t>
                      </w:r>
                    </w:p>
                  </w:txbxContent>
                </v:textbox>
              </v:shape>
            </v:group>
            <v:group id="_x0000_s1290" style="position:absolute;left:2557;top:4660;width:2536;height:315" coordorigin="3240,730" coordsize="1845,227">
              <v:group id="_x0000_s1291" style="position:absolute;left:4866;top:730;width:219;height:184" coordorigin="3098,765" coordsize="218,184">
                <v:rect id="_x0000_s1292" style="position:absolute;left:3098;top:765;width:218;height:184"/>
                <v:shape id="_x0000_s1293" type="#_x0000_t32" style="position:absolute;left:3098;top:857;width:218;height:1" o:connectortype="straight">
                  <v:stroke endarrow="block"/>
                </v:shape>
              </v:group>
              <v:shape id="_x0000_s1294" type="#_x0000_t202" style="position:absolute;left:3240;top:730;width:1559;height:227" stroked="f">
                <v:textbox style="mso-next-textbox:#_x0000_s1294">
                  <w:txbxContent>
                    <w:p w14:paraId="35951DAB" w14:textId="77777777" w:rsidR="009776C3" w:rsidRPr="0086649D" w:rsidRDefault="009776C3" w:rsidP="00585B14">
                      <w:pPr>
                        <w:spacing w:line="240" w:lineRule="auto"/>
                        <w:jc w:val="right"/>
                        <w:rPr>
                          <w:rFonts w:ascii="Alstom" w:hAnsi="Alstom"/>
                          <w:sz w:val="16"/>
                          <w:szCs w:val="16"/>
                          <w:lang w:val="fr-FR"/>
                        </w:rPr>
                      </w:pPr>
                      <w:r>
                        <w:rPr>
                          <w:rFonts w:ascii="Alstom" w:hAnsi="Alstom"/>
                          <w:sz w:val="16"/>
                          <w:szCs w:val="16"/>
                          <w:lang w:val="fr-FR"/>
                        </w:rPr>
                        <w:t>Gradient Profile</w:t>
                      </w:r>
                    </w:p>
                  </w:txbxContent>
                </v:textbox>
              </v:shape>
            </v:group>
            <v:group id="_x0000_s1295" style="position:absolute;left:2557;top:4975;width:2536;height:310" coordorigin="3173,463" coordsize="1844,227">
              <v:group id="_x0000_s1296" style="position:absolute;left:4799;top:463;width:218;height:184" coordorigin="3098,765" coordsize="218,184">
                <v:rect id="_x0000_s1297" style="position:absolute;left:3098;top:765;width:218;height:184"/>
                <v:shape id="_x0000_s1298" type="#_x0000_t32" style="position:absolute;left:3098;top:857;width:218;height:1" o:connectortype="straight">
                  <v:stroke endarrow="block"/>
                </v:shape>
              </v:group>
              <v:shape id="_x0000_s1299" type="#_x0000_t202" style="position:absolute;left:3173;top:463;width:1559;height:227" stroked="f">
                <v:textbox style="mso-next-textbox:#_x0000_s1299">
                  <w:txbxContent>
                    <w:p w14:paraId="75B0564D" w14:textId="77777777" w:rsidR="009776C3" w:rsidRPr="0086649D" w:rsidRDefault="009776C3" w:rsidP="00585B14">
                      <w:pPr>
                        <w:spacing w:line="240" w:lineRule="auto"/>
                        <w:jc w:val="right"/>
                        <w:rPr>
                          <w:rFonts w:ascii="Alstom" w:hAnsi="Alstom"/>
                          <w:sz w:val="16"/>
                          <w:szCs w:val="16"/>
                          <w:lang w:val="fr-FR"/>
                        </w:rPr>
                      </w:pPr>
                      <w:r>
                        <w:rPr>
                          <w:rFonts w:ascii="Alstom" w:hAnsi="Alstom"/>
                          <w:sz w:val="16"/>
                          <w:szCs w:val="16"/>
                          <w:lang w:val="fr-FR"/>
                        </w:rPr>
                        <w:t>Temporary Speed Restriction</w:t>
                      </w:r>
                    </w:p>
                  </w:txbxContent>
                </v:textbox>
              </v:shape>
            </v:group>
            <v:group id="_x0000_s1300" style="position:absolute;left:2557;top:5334;width:2536;height:315" coordorigin="3240,730" coordsize="1845,227">
              <v:group id="_x0000_s1301" style="position:absolute;left:4866;top:730;width:219;height:184" coordorigin="3098,765" coordsize="218,184">
                <v:rect id="_x0000_s1302" style="position:absolute;left:3098;top:765;width:218;height:184"/>
                <v:shape id="_x0000_s1303" type="#_x0000_t32" style="position:absolute;left:3098;top:857;width:218;height:1" o:connectortype="straight">
                  <v:stroke endarrow="block"/>
                </v:shape>
              </v:group>
              <v:shape id="_x0000_s1304" type="#_x0000_t202" style="position:absolute;left:3240;top:730;width:1559;height:227" stroked="f">
                <v:textbox style="mso-next-textbox:#_x0000_s1304">
                  <w:txbxContent>
                    <w:p w14:paraId="5609D383" w14:textId="77777777" w:rsidR="009776C3" w:rsidRPr="0086649D" w:rsidRDefault="009776C3" w:rsidP="00585B14">
                      <w:pPr>
                        <w:spacing w:line="240" w:lineRule="auto"/>
                        <w:jc w:val="right"/>
                        <w:rPr>
                          <w:rFonts w:ascii="Alstom" w:hAnsi="Alstom"/>
                          <w:sz w:val="16"/>
                          <w:szCs w:val="16"/>
                          <w:lang w:val="fr-FR"/>
                        </w:rPr>
                      </w:pPr>
                      <w:r>
                        <w:rPr>
                          <w:rFonts w:ascii="Alstom" w:hAnsi="Alstom"/>
                          <w:sz w:val="16"/>
                          <w:szCs w:val="16"/>
                          <w:lang w:val="fr-FR"/>
                        </w:rPr>
                        <w:t>Track  Condition  Request</w:t>
                      </w:r>
                    </w:p>
                  </w:txbxContent>
                </v:textbox>
              </v:shape>
            </v:group>
            <v:group id="_x0000_s1305" style="position:absolute;left:2545;top:6323;width:2536;height:310" coordorigin="3173,463" coordsize="1844,227">
              <v:group id="_x0000_s1306" style="position:absolute;left:4799;top:463;width:218;height:184" coordorigin="3098,765" coordsize="218,184">
                <v:rect id="_x0000_s1307" style="position:absolute;left:3098;top:765;width:218;height:184"/>
                <v:shape id="_x0000_s1308" type="#_x0000_t32" style="position:absolute;left:3098;top:857;width:218;height:1" o:connectortype="straight">
                  <v:stroke endarrow="block"/>
                </v:shape>
              </v:group>
              <v:shape id="_x0000_s1309" type="#_x0000_t202" style="position:absolute;left:3173;top:463;width:1559;height:227" stroked="f">
                <v:textbox style="mso-next-textbox:#_x0000_s1309">
                  <w:txbxContent>
                    <w:p w14:paraId="03564B63" w14:textId="77777777" w:rsidR="009776C3" w:rsidRPr="0086649D" w:rsidRDefault="009776C3" w:rsidP="00585B14">
                      <w:pPr>
                        <w:spacing w:line="240" w:lineRule="auto"/>
                        <w:jc w:val="right"/>
                        <w:rPr>
                          <w:rFonts w:ascii="Alstom" w:hAnsi="Alstom"/>
                          <w:sz w:val="16"/>
                          <w:szCs w:val="16"/>
                          <w:lang w:val="fr-FR"/>
                        </w:rPr>
                      </w:pPr>
                      <w:r>
                        <w:rPr>
                          <w:rFonts w:ascii="Alstom" w:hAnsi="Alstom"/>
                          <w:sz w:val="16"/>
                          <w:szCs w:val="16"/>
                          <w:lang w:val="fr-FR"/>
                        </w:rPr>
                        <w:t>Speed &amp; Position &amp; LRBG</w:t>
                      </w:r>
                    </w:p>
                  </w:txbxContent>
                </v:textbox>
              </v:shape>
            </v:group>
            <v:group id="_x0000_s1310" style="position:absolute;left:2556;top:6008;width:2536;height:315" coordorigin="3240,730" coordsize="1845,227">
              <v:group id="_x0000_s1311" style="position:absolute;left:4866;top:730;width:219;height:184" coordorigin="3098,765" coordsize="218,184">
                <v:rect id="_x0000_s1312" style="position:absolute;left:3098;top:765;width:218;height:184"/>
                <v:shape id="_x0000_s1313" type="#_x0000_t32" style="position:absolute;left:3098;top:857;width:218;height:1" o:connectortype="straight">
                  <v:stroke endarrow="block"/>
                </v:shape>
              </v:group>
              <v:shape id="_x0000_s1314" type="#_x0000_t202" style="position:absolute;left:3240;top:730;width:1559;height:227" stroked="f">
                <v:textbox style="mso-next-textbox:#_x0000_s1314">
                  <w:txbxContent>
                    <w:p w14:paraId="542CC1DE" w14:textId="77777777" w:rsidR="009776C3" w:rsidRPr="0086649D" w:rsidRDefault="009776C3" w:rsidP="00585B14">
                      <w:pPr>
                        <w:spacing w:line="240" w:lineRule="auto"/>
                        <w:jc w:val="right"/>
                        <w:rPr>
                          <w:rFonts w:ascii="Alstom" w:hAnsi="Alstom"/>
                          <w:sz w:val="16"/>
                          <w:szCs w:val="16"/>
                          <w:lang w:val="fr-FR"/>
                        </w:rPr>
                      </w:pPr>
                      <w:r>
                        <w:rPr>
                          <w:rFonts w:ascii="Alstom" w:hAnsi="Alstom"/>
                          <w:sz w:val="16"/>
                          <w:szCs w:val="16"/>
                          <w:lang w:val="fr-FR"/>
                        </w:rPr>
                        <w:t>LOA,  Veoa, DP, OL</w:t>
                      </w:r>
                    </w:p>
                  </w:txbxContent>
                </v:textbox>
              </v:shape>
            </v:group>
            <v:group id="_x0000_s1315" style="position:absolute;left:2545;top:5693;width:2536;height:315" coordorigin="3240,730" coordsize="1845,227">
              <v:group id="_x0000_s1316" style="position:absolute;left:4866;top:730;width:219;height:184" coordorigin="3098,765" coordsize="218,184">
                <v:rect id="_x0000_s1317" style="position:absolute;left:3098;top:765;width:218;height:184"/>
                <v:shape id="_x0000_s1318" type="#_x0000_t32" style="position:absolute;left:3098;top:857;width:218;height:1" o:connectortype="straight">
                  <v:stroke endarrow="block"/>
                </v:shape>
              </v:group>
              <v:shape id="_x0000_s1319" type="#_x0000_t202" style="position:absolute;left:3240;top:730;width:1559;height:227" stroked="f">
                <v:textbox style="mso-next-textbox:#_x0000_s1319">
                  <w:txbxContent>
                    <w:p w14:paraId="75A7088D" w14:textId="77777777" w:rsidR="009776C3" w:rsidRPr="0086649D" w:rsidRDefault="009776C3" w:rsidP="00585B14">
                      <w:pPr>
                        <w:spacing w:line="240" w:lineRule="auto"/>
                        <w:jc w:val="right"/>
                        <w:rPr>
                          <w:rFonts w:ascii="Alstom" w:hAnsi="Alstom"/>
                          <w:sz w:val="16"/>
                          <w:szCs w:val="16"/>
                          <w:lang w:val="fr-FR"/>
                        </w:rPr>
                      </w:pPr>
                      <w:r>
                        <w:rPr>
                          <w:rFonts w:ascii="Alstom" w:hAnsi="Alstom"/>
                          <w:sz w:val="16"/>
                          <w:szCs w:val="16"/>
                          <w:lang w:val="fr-FR"/>
                        </w:rPr>
                        <w:t>Mode Profile</w:t>
                      </w:r>
                    </w:p>
                  </w:txbxContent>
                </v:textbox>
              </v:shape>
            </v:group>
            <v:group id="_x0000_s1321" style="position:absolute;left:8373;top:4859;width:300;height:253" coordorigin="3098,765" coordsize="218,184">
              <v:rect id="_x0000_s1322" style="position:absolute;left:3098;top:765;width:218;height:184"/>
              <v:shape id="_x0000_s1323" type="#_x0000_t32" style="position:absolute;left:3098;top:857;width:218;height:1" o:connectortype="straight">
                <v:stroke endarrow="block"/>
              </v:shape>
            </v:group>
            <v:shape id="_x0000_s1324" type="#_x0000_t202" style="position:absolute;left:8822;top:4859;width:2143;height:312" stroked="f">
              <v:textbox style="mso-next-textbox:#_x0000_s1324">
                <w:txbxContent>
                  <w:p w14:paraId="2F205BA9" w14:textId="77777777" w:rsidR="009776C3" w:rsidRPr="0086649D" w:rsidRDefault="009776C3" w:rsidP="00585B14">
                    <w:pPr>
                      <w:spacing w:line="240" w:lineRule="auto"/>
                      <w:jc w:val="left"/>
                      <w:rPr>
                        <w:rFonts w:ascii="Alstom" w:hAnsi="Alstom"/>
                        <w:sz w:val="16"/>
                        <w:szCs w:val="16"/>
                        <w:lang w:val="fr-FR"/>
                      </w:rPr>
                    </w:pPr>
                    <w:r>
                      <w:rPr>
                        <w:rFonts w:ascii="Alstom" w:hAnsi="Alstom"/>
                        <w:sz w:val="16"/>
                        <w:szCs w:val="16"/>
                        <w:lang w:val="fr-FR"/>
                      </w:rPr>
                      <w:t>Emergency Brake Curves</w:t>
                    </w:r>
                  </w:p>
                </w:txbxContent>
              </v:textbox>
            </v:shape>
            <v:group id="_x0000_s1326" style="position:absolute;left:8373;top:5226;width:301;height:253" coordorigin="3098,765" coordsize="218,184">
              <v:rect id="_x0000_s1327" style="position:absolute;left:3098;top:765;width:218;height:184"/>
              <v:shape id="_x0000_s1328" type="#_x0000_t32" style="position:absolute;left:3098;top:857;width:218;height:1" o:connectortype="straight">
                <v:stroke endarrow="block"/>
              </v:shape>
            </v:group>
            <v:shape id="_x0000_s1329" type="#_x0000_t202" style="position:absolute;left:8822;top:5226;width:2329;height:312" stroked="f">
              <v:textbox style="mso-next-textbox:#_x0000_s1329">
                <w:txbxContent>
                  <w:p w14:paraId="69E84A99" w14:textId="77777777" w:rsidR="009776C3" w:rsidRPr="00D93388" w:rsidRDefault="009776C3" w:rsidP="00585B14">
                    <w:pPr>
                      <w:spacing w:line="240" w:lineRule="auto"/>
                      <w:jc w:val="left"/>
                      <w:rPr>
                        <w:rFonts w:ascii="Alstom" w:hAnsi="Alstom"/>
                        <w:sz w:val="16"/>
                        <w:szCs w:val="16"/>
                      </w:rPr>
                    </w:pPr>
                    <w:r>
                      <w:rPr>
                        <w:rFonts w:ascii="Alstom" w:hAnsi="Alstom"/>
                        <w:sz w:val="16"/>
                        <w:szCs w:val="16"/>
                      </w:rPr>
                      <w:t>Service Brake Curves</w:t>
                    </w:r>
                    <w:r w:rsidRPr="00D93388">
                      <w:rPr>
                        <w:rFonts w:ascii="Alstom" w:hAnsi="Alstom"/>
                        <w:sz w:val="16"/>
                        <w:szCs w:val="16"/>
                      </w:rPr>
                      <w:t xml:space="preserve">, </w:t>
                    </w:r>
                    <w:r>
                      <w:rPr>
                        <w:rFonts w:ascii="Alstom" w:hAnsi="Alstom"/>
                        <w:sz w:val="16"/>
                        <w:szCs w:val="16"/>
                      </w:rPr>
                      <w:t xml:space="preserve">S, W, </w:t>
                    </w:r>
                    <w:r w:rsidRPr="00D93388">
                      <w:rPr>
                        <w:rFonts w:ascii="Alstom" w:hAnsi="Alstom"/>
                        <w:sz w:val="16"/>
                        <w:szCs w:val="16"/>
                      </w:rPr>
                      <w:t xml:space="preserve">P, </w:t>
                    </w:r>
                    <w:r>
                      <w:rPr>
                        <w:rFonts w:ascii="Alstom" w:hAnsi="Alstom"/>
                        <w:sz w:val="16"/>
                        <w:szCs w:val="16"/>
                      </w:rPr>
                      <w:t>I</w:t>
                    </w:r>
                  </w:p>
                </w:txbxContent>
              </v:textbox>
            </v:shape>
            <v:group id="_x0000_s1340" style="position:absolute;left:8374;top:5589;width:300;height:253" coordorigin="3098,765" coordsize="218,184">
              <v:rect id="_x0000_s1341" style="position:absolute;left:3098;top:765;width:218;height:184"/>
              <v:shape id="_x0000_s1342" type="#_x0000_t32" style="position:absolute;left:3098;top:857;width:218;height:1" o:connectortype="straight">
                <v:stroke endarrow="block"/>
              </v:shape>
            </v:group>
            <v:shape id="_x0000_s1343" type="#_x0000_t202" style="position:absolute;left:8822;top:5588;width:2143;height:312" stroked="f">
              <v:textbox style="mso-next-textbox:#_x0000_s1343">
                <w:txbxContent>
                  <w:p w14:paraId="25DDA10D" w14:textId="77777777" w:rsidR="009776C3" w:rsidRPr="0086649D" w:rsidRDefault="009776C3" w:rsidP="00585B14">
                    <w:pPr>
                      <w:spacing w:line="240" w:lineRule="auto"/>
                      <w:jc w:val="left"/>
                      <w:rPr>
                        <w:rFonts w:ascii="Alstom" w:hAnsi="Alstom"/>
                        <w:sz w:val="16"/>
                        <w:szCs w:val="16"/>
                        <w:lang w:val="fr-FR"/>
                      </w:rPr>
                    </w:pPr>
                    <w:r>
                      <w:rPr>
                        <w:rFonts w:ascii="Alstom" w:hAnsi="Alstom"/>
                        <w:sz w:val="16"/>
                        <w:szCs w:val="16"/>
                        <w:lang w:val="fr-FR"/>
                      </w:rPr>
                      <w:t>Overspeeding</w:t>
                    </w:r>
                  </w:p>
                </w:txbxContent>
              </v:textbox>
            </v:shape>
            <v:group id="_x0000_s1414" style="position:absolute;left:2545;top:3544;width:2535;height:312" coordorigin="3173,463" coordsize="1844,227">
              <v:group id="_x0000_s1415" style="position:absolute;left:4799;top:463;width:218;height:184" coordorigin="3098,765" coordsize="218,184">
                <v:rect id="_x0000_s1416" style="position:absolute;left:3098;top:765;width:218;height:184"/>
                <v:shape id="_x0000_s1417" type="#_x0000_t32" style="position:absolute;left:3098;top:857;width:218;height:1" o:connectortype="straight">
                  <v:stroke endarrow="block"/>
                </v:shape>
              </v:group>
              <v:shape id="_x0000_s1418" type="#_x0000_t202" style="position:absolute;left:3173;top:463;width:1559;height:227" stroked="f">
                <v:textbox style="mso-next-textbox:#_x0000_s1418">
                  <w:txbxContent>
                    <w:p w14:paraId="18103480" w14:textId="77777777" w:rsidR="009776C3" w:rsidRPr="0086649D" w:rsidRDefault="009776C3" w:rsidP="00585B14">
                      <w:pPr>
                        <w:spacing w:line="240" w:lineRule="auto"/>
                        <w:jc w:val="right"/>
                        <w:rPr>
                          <w:rFonts w:ascii="Alstom" w:hAnsi="Alstom"/>
                          <w:sz w:val="16"/>
                          <w:szCs w:val="16"/>
                          <w:lang w:val="fr-FR"/>
                        </w:rPr>
                      </w:pPr>
                      <w:r w:rsidRPr="0086649D">
                        <w:rPr>
                          <w:rFonts w:ascii="Alstom" w:hAnsi="Alstom"/>
                          <w:sz w:val="16"/>
                          <w:szCs w:val="16"/>
                          <w:lang w:val="fr-FR"/>
                        </w:rPr>
                        <w:t>Fixed Values</w:t>
                      </w:r>
                    </w:p>
                  </w:txbxContent>
                </v:textbox>
              </v:shape>
            </v:group>
            <v:group id="_x0000_s1435" style="position:absolute;left:8373;top:5951;width:2592;height:312" coordorigin="8373,5948" coordsize="2592,312">
              <v:shape id="_x0000_s1425" type="#_x0000_t202" style="position:absolute;left:8822;top:5948;width:2143;height:312" stroked="f">
                <v:textbox style="mso-next-textbox:#_x0000_s1425">
                  <w:txbxContent>
                    <w:p w14:paraId="5AFE9A53" w14:textId="77777777" w:rsidR="009776C3" w:rsidRPr="0086649D" w:rsidRDefault="009776C3" w:rsidP="00585B14">
                      <w:pPr>
                        <w:spacing w:line="240" w:lineRule="auto"/>
                        <w:jc w:val="left"/>
                        <w:rPr>
                          <w:rFonts w:ascii="Alstom" w:hAnsi="Alstom"/>
                          <w:sz w:val="16"/>
                          <w:szCs w:val="16"/>
                          <w:lang w:val="fr-FR"/>
                        </w:rPr>
                      </w:pPr>
                      <w:r>
                        <w:rPr>
                          <w:rFonts w:ascii="Alstom" w:hAnsi="Alstom"/>
                          <w:sz w:val="16"/>
                          <w:szCs w:val="16"/>
                          <w:lang w:val="fr-FR"/>
                        </w:rPr>
                        <w:t>Overiding</w:t>
                      </w:r>
                    </w:p>
                  </w:txbxContent>
                </v:textbox>
              </v:shape>
              <v:group id="_x0000_s1427" style="position:absolute;left:8373;top:5948;width:300;height:253" coordorigin="3098,765" coordsize="218,184">
                <v:rect id="_x0000_s1428" style="position:absolute;left:3098;top:765;width:218;height:184"/>
                <v:shape id="_x0000_s1429" type="#_x0000_t32" style="position:absolute;left:3098;top:857;width:218;height:1" o:connectortype="straight">
                  <v:stroke endarrow="block"/>
                </v:shape>
              </v:group>
            </v:group>
            <v:shape id="_x0000_s1430" type="#_x0000_t32" style="position:absolute;left:8921;top:7214;width:541;height:1" o:connectortype="straight">
              <v:stroke endarrow="block"/>
            </v:shape>
            <v:group id="_x0000_s1437" style="position:absolute;left:8374;top:6315;width:2592;height:312" coordorigin="8373,5948" coordsize="2592,312">
              <v:shape id="_x0000_s1438" type="#_x0000_t202" style="position:absolute;left:8822;top:5948;width:2143;height:312" stroked="f">
                <v:textbox style="mso-next-textbox:#_x0000_s1438">
                  <w:txbxContent>
                    <w:p w14:paraId="0463EA5B" w14:textId="77777777" w:rsidR="009776C3" w:rsidRPr="0086649D" w:rsidRDefault="009776C3" w:rsidP="00585B14">
                      <w:pPr>
                        <w:spacing w:line="240" w:lineRule="auto"/>
                        <w:jc w:val="left"/>
                        <w:rPr>
                          <w:rFonts w:ascii="Alstom" w:hAnsi="Alstom"/>
                          <w:sz w:val="16"/>
                          <w:szCs w:val="16"/>
                          <w:lang w:val="fr-FR"/>
                        </w:rPr>
                      </w:pPr>
                      <w:r>
                        <w:rPr>
                          <w:rFonts w:ascii="Alstom" w:hAnsi="Alstom"/>
                          <w:sz w:val="16"/>
                          <w:szCs w:val="16"/>
                          <w:lang w:val="fr-FR"/>
                        </w:rPr>
                        <w:t>Target</w:t>
                      </w:r>
                    </w:p>
                  </w:txbxContent>
                </v:textbox>
              </v:shape>
              <v:group id="_x0000_s1439" style="position:absolute;left:8373;top:5948;width:300;height:253" coordorigin="3098,765" coordsize="218,184">
                <v:rect id="_x0000_s1440" style="position:absolute;left:3098;top:765;width:218;height:184"/>
                <v:shape id="_x0000_s1441" type="#_x0000_t32" style="position:absolute;left:3098;top:857;width:218;height:1" o:connectortype="straight">
                  <v:stroke endarrow="block"/>
                </v:shape>
              </v:group>
            </v:group>
            <v:group id="_x0000_s1496" style="position:absolute;left:8374;top:6633;width:300;height:253" coordorigin="3098,765" coordsize="218,184">
              <v:rect id="_x0000_s1497" style="position:absolute;left:3098;top:765;width:218;height:184"/>
              <v:shape id="_x0000_s1498" type="#_x0000_t32" style="position:absolute;left:3098;top:857;width:218;height:1" o:connectortype="straight">
                <v:stroke endarrow="block"/>
              </v:shape>
            </v:group>
            <v:shape id="_x0000_s1499" type="#_x0000_t202" style="position:absolute;left:8823;top:6627;width:2143;height:312" stroked="f">
              <v:textbox style="mso-next-textbox:#_x0000_s1499">
                <w:txbxContent>
                  <w:p w14:paraId="25DCB1C6" w14:textId="67FCE483" w:rsidR="009776C3" w:rsidRPr="0086649D" w:rsidRDefault="00467F89" w:rsidP="00585B14">
                    <w:pPr>
                      <w:spacing w:line="240" w:lineRule="auto"/>
                      <w:jc w:val="left"/>
                      <w:rPr>
                        <w:rFonts w:ascii="Alstom" w:hAnsi="Alstom"/>
                        <w:sz w:val="16"/>
                        <w:szCs w:val="16"/>
                        <w:lang w:val="fr-FR"/>
                      </w:rPr>
                    </w:pPr>
                    <w:del w:id="2413" w:author="GIRAUD Christian" w:date="2014-06-06T16:49:00Z">
                      <w:r>
                        <w:rPr>
                          <w:rFonts w:ascii="Alstom" w:hAnsi="Alstom"/>
                          <w:sz w:val="16"/>
                          <w:szCs w:val="16"/>
                          <w:lang w:val="fr-FR"/>
                        </w:rPr>
                        <w:delText>Curent</w:delText>
                      </w:r>
                    </w:del>
                    <w:ins w:id="2414" w:author="GIRAUD Christian" w:date="2014-06-06T16:49:00Z">
                      <w:r w:rsidR="009776C3">
                        <w:rPr>
                          <w:rFonts w:ascii="Alstom" w:hAnsi="Alstom"/>
                          <w:sz w:val="16"/>
                          <w:szCs w:val="16"/>
                          <w:lang w:val="fr-FR"/>
                        </w:rPr>
                        <w:t>Request</w:t>
                      </w:r>
                    </w:ins>
                    <w:r w:rsidR="009776C3">
                      <w:rPr>
                        <w:rFonts w:ascii="Alstom" w:hAnsi="Alstom"/>
                        <w:sz w:val="16"/>
                        <w:szCs w:val="16"/>
                        <w:lang w:val="fr-FR"/>
                      </w:rPr>
                      <w:t xml:space="preserve"> Mode</w:t>
                    </w:r>
                  </w:p>
                </w:txbxContent>
              </v:textbox>
            </v:shape>
            <w10:wrap type="none"/>
            <w10:anchorlock/>
          </v:group>
        </w:pict>
      </w:r>
    </w:p>
    <w:p w14:paraId="7180A71D" w14:textId="77777777" w:rsidR="00874395" w:rsidRDefault="00874395" w:rsidP="00F54EFE">
      <w:pPr>
        <w:pStyle w:val="Index7"/>
        <w:ind w:left="851" w:hanging="851"/>
      </w:pPr>
    </w:p>
    <w:p w14:paraId="6F97F2E0" w14:textId="5C64755E" w:rsidR="00DC5A76" w:rsidRPr="009D34BC" w:rsidRDefault="00DC5A76" w:rsidP="00F54EFE">
      <w:pPr>
        <w:pStyle w:val="Figure"/>
        <w:ind w:left="851" w:hanging="851"/>
        <w:rPr>
          <w:rStyle w:val="lev"/>
        </w:rPr>
      </w:pPr>
      <w:r w:rsidRPr="009D34BC">
        <w:rPr>
          <w:rStyle w:val="lev"/>
        </w:rPr>
        <w:t xml:space="preserve">Block </w:t>
      </w:r>
      <w:ins w:id="2415" w:author="GIRAUD Christian" w:date="2014-06-06T16:49:00Z">
        <w:r w:rsidR="00F9090D">
          <w:rPr>
            <w:rStyle w:val="lev"/>
          </w:rPr>
          <w:t xml:space="preserve">A51 </w:t>
        </w:r>
      </w:ins>
      <w:r w:rsidRPr="009D34BC">
        <w:rPr>
          <w:rStyle w:val="lev"/>
        </w:rPr>
        <w:t xml:space="preserve">“Speed </w:t>
      </w:r>
      <w:del w:id="2416" w:author="GIRAUD Christian" w:date="2014-06-06T16:49:00Z">
        <w:r w:rsidRPr="009D34BC">
          <w:rPr>
            <w:rStyle w:val="lev"/>
          </w:rPr>
          <w:delText>Limit Supervision</w:delText>
        </w:r>
      </w:del>
      <w:ins w:id="2417" w:author="GIRAUD Christian" w:date="2014-06-06T16:49:00Z">
        <w:r w:rsidR="00AC450B">
          <w:rPr>
            <w:rStyle w:val="lev"/>
          </w:rPr>
          <w:t>and Distance Monitoring</w:t>
        </w:r>
      </w:ins>
      <w:r w:rsidRPr="009D34BC">
        <w:rPr>
          <w:rStyle w:val="lev"/>
        </w:rPr>
        <w:t>”</w:t>
      </w:r>
    </w:p>
    <w:p w14:paraId="334D7895" w14:textId="77777777" w:rsidR="00DC5A76" w:rsidRDefault="00DC5A76" w:rsidP="00F54EFE">
      <w:pPr>
        <w:ind w:left="851" w:hanging="851"/>
      </w:pPr>
    </w:p>
    <w:p w14:paraId="3E17B3B0" w14:textId="77777777" w:rsidR="00DC5A76" w:rsidRDefault="00C24931" w:rsidP="00F54EFE">
      <w:pPr>
        <w:ind w:left="851" w:hanging="851"/>
      </w:pPr>
      <w:r>
        <w:t>Inputs :</w:t>
      </w:r>
    </w:p>
    <w:p w14:paraId="2E552C53" w14:textId="77777777" w:rsidR="00C24931" w:rsidRDefault="00C24931" w:rsidP="00F54EFE">
      <w:pPr>
        <w:numPr>
          <w:ilvl w:val="0"/>
          <w:numId w:val="23"/>
        </w:numPr>
        <w:ind w:left="851" w:hanging="851"/>
      </w:pPr>
      <w:r>
        <w:t>From “Balise Decoding</w:t>
      </w:r>
      <w:r w:rsidR="008479D1">
        <w:t>”</w:t>
      </w:r>
      <w:r>
        <w:t xml:space="preserve"> :</w:t>
      </w:r>
    </w:p>
    <w:p w14:paraId="14922746" w14:textId="77777777" w:rsidR="00C24931" w:rsidRDefault="00C24931" w:rsidP="00AC450B">
      <w:pPr>
        <w:numPr>
          <w:ilvl w:val="2"/>
          <w:numId w:val="23"/>
        </w:numPr>
        <w:pPrChange w:id="2418" w:author="GIRAUD Christian" w:date="2014-06-06T16:49:00Z">
          <w:pPr>
            <w:numPr>
              <w:ilvl w:val="1"/>
              <w:numId w:val="23"/>
            </w:numPr>
            <w:ind w:left="1440" w:hanging="360"/>
          </w:pPr>
        </w:pPrChange>
      </w:pPr>
      <w:r>
        <w:t>National Values,</w:t>
      </w:r>
    </w:p>
    <w:p w14:paraId="45F967F8" w14:textId="77777777" w:rsidR="00C24931" w:rsidRDefault="00C24931" w:rsidP="00AC450B">
      <w:pPr>
        <w:numPr>
          <w:ilvl w:val="2"/>
          <w:numId w:val="23"/>
        </w:numPr>
        <w:pPrChange w:id="2419" w:author="GIRAUD Christian" w:date="2014-06-06T16:49:00Z">
          <w:pPr>
            <w:numPr>
              <w:ilvl w:val="1"/>
              <w:numId w:val="23"/>
            </w:numPr>
            <w:ind w:left="1440" w:hanging="360"/>
          </w:pPr>
        </w:pPrChange>
      </w:pPr>
      <w:r>
        <w:t>SSP Profile,</w:t>
      </w:r>
    </w:p>
    <w:p w14:paraId="0C167023" w14:textId="77777777" w:rsidR="00C24931" w:rsidRDefault="00C24931" w:rsidP="00AC450B">
      <w:pPr>
        <w:numPr>
          <w:ilvl w:val="2"/>
          <w:numId w:val="23"/>
        </w:numPr>
        <w:pPrChange w:id="2420" w:author="GIRAUD Christian" w:date="2014-06-06T16:49:00Z">
          <w:pPr>
            <w:numPr>
              <w:ilvl w:val="1"/>
              <w:numId w:val="23"/>
            </w:numPr>
            <w:ind w:left="1440" w:hanging="360"/>
          </w:pPr>
        </w:pPrChange>
      </w:pPr>
      <w:r>
        <w:t>Gradient Profile,</w:t>
      </w:r>
    </w:p>
    <w:p w14:paraId="53D8966D" w14:textId="77777777" w:rsidR="00C24931" w:rsidRDefault="00C24931" w:rsidP="00AC450B">
      <w:pPr>
        <w:numPr>
          <w:ilvl w:val="2"/>
          <w:numId w:val="23"/>
        </w:numPr>
        <w:pPrChange w:id="2421" w:author="GIRAUD Christian" w:date="2014-06-06T16:49:00Z">
          <w:pPr>
            <w:numPr>
              <w:ilvl w:val="1"/>
              <w:numId w:val="23"/>
            </w:numPr>
            <w:ind w:left="1440" w:hanging="360"/>
          </w:pPr>
        </w:pPrChange>
      </w:pPr>
      <w:r>
        <w:t>Temporary Speed Restriction,</w:t>
      </w:r>
    </w:p>
    <w:p w14:paraId="370FB7C7" w14:textId="77777777" w:rsidR="00C24931" w:rsidRDefault="00C24931" w:rsidP="00AC450B">
      <w:pPr>
        <w:numPr>
          <w:ilvl w:val="2"/>
          <w:numId w:val="23"/>
        </w:numPr>
        <w:pPrChange w:id="2422" w:author="GIRAUD Christian" w:date="2014-06-06T16:49:00Z">
          <w:pPr>
            <w:numPr>
              <w:ilvl w:val="1"/>
              <w:numId w:val="23"/>
            </w:numPr>
            <w:ind w:left="1440" w:hanging="360"/>
          </w:pPr>
        </w:pPrChange>
      </w:pPr>
      <w:r>
        <w:t>LOA, Veoa, D</w:t>
      </w:r>
      <w:r w:rsidR="002F19DF">
        <w:t xml:space="preserve">anger </w:t>
      </w:r>
      <w:r>
        <w:t>P</w:t>
      </w:r>
      <w:r w:rsidR="002F19DF">
        <w:t>oint</w:t>
      </w:r>
      <w:r>
        <w:t>, O</w:t>
      </w:r>
      <w:r w:rsidR="002F19DF">
        <w:t>verlap.</w:t>
      </w:r>
    </w:p>
    <w:p w14:paraId="710A2182" w14:textId="77777777" w:rsidR="00C24931" w:rsidRDefault="003A75CE" w:rsidP="00F54EFE">
      <w:pPr>
        <w:numPr>
          <w:ilvl w:val="0"/>
          <w:numId w:val="23"/>
        </w:numPr>
        <w:ind w:left="851" w:hanging="851"/>
      </w:pPr>
      <w:r>
        <w:t>From “Internal” :</w:t>
      </w:r>
    </w:p>
    <w:p w14:paraId="2CB47EB9" w14:textId="77777777" w:rsidR="003A75CE" w:rsidRDefault="003A75CE" w:rsidP="00AC450B">
      <w:pPr>
        <w:numPr>
          <w:ilvl w:val="2"/>
          <w:numId w:val="23"/>
        </w:numPr>
        <w:pPrChange w:id="2423" w:author="GIRAUD Christian" w:date="2014-06-06T16:49:00Z">
          <w:pPr>
            <w:numPr>
              <w:ilvl w:val="1"/>
              <w:numId w:val="23"/>
            </w:numPr>
            <w:ind w:left="1440" w:hanging="360"/>
          </w:pPr>
        </w:pPrChange>
      </w:pPr>
      <w:r>
        <w:t>Fixed Values,</w:t>
      </w:r>
    </w:p>
    <w:p w14:paraId="236E5AD9" w14:textId="77777777" w:rsidR="003A75CE" w:rsidRDefault="003A75CE" w:rsidP="00AC450B">
      <w:pPr>
        <w:numPr>
          <w:ilvl w:val="2"/>
          <w:numId w:val="23"/>
        </w:numPr>
        <w:pPrChange w:id="2424" w:author="GIRAUD Christian" w:date="2014-06-06T16:49:00Z">
          <w:pPr>
            <w:numPr>
              <w:ilvl w:val="1"/>
              <w:numId w:val="23"/>
            </w:numPr>
            <w:ind w:left="1440" w:hanging="360"/>
          </w:pPr>
        </w:pPrChange>
      </w:pPr>
      <w:r>
        <w:t>Train Length,</w:t>
      </w:r>
    </w:p>
    <w:p w14:paraId="5B9FEFED" w14:textId="14F777A9" w:rsidR="002F19DF" w:rsidRDefault="002F19DF" w:rsidP="00AC450B">
      <w:pPr>
        <w:numPr>
          <w:ilvl w:val="2"/>
          <w:numId w:val="23"/>
        </w:numPr>
        <w:pPrChange w:id="2425" w:author="GIRAUD Christian" w:date="2014-06-06T16:49:00Z">
          <w:pPr>
            <w:numPr>
              <w:ilvl w:val="1"/>
              <w:numId w:val="23"/>
            </w:numPr>
            <w:ind w:left="1440" w:hanging="360"/>
          </w:pPr>
        </w:pPrChange>
      </w:pPr>
      <w:del w:id="2426" w:author="GIRAUD Christian" w:date="2014-06-06T16:49:00Z">
        <w:r>
          <w:delText>Current</w:delText>
        </w:r>
      </w:del>
      <w:ins w:id="2427" w:author="GIRAUD Christian" w:date="2014-06-06T16:49:00Z">
        <w:r w:rsidR="00AC450B">
          <w:t>Request</w:t>
        </w:r>
      </w:ins>
      <w:r>
        <w:t xml:space="preserve"> Mode,</w:t>
      </w:r>
    </w:p>
    <w:p w14:paraId="21C440AC" w14:textId="77777777" w:rsidR="003A75CE" w:rsidRDefault="003A75CE" w:rsidP="00F54EFE">
      <w:pPr>
        <w:numPr>
          <w:ilvl w:val="1"/>
          <w:numId w:val="23"/>
        </w:numPr>
        <w:ind w:left="851" w:hanging="851"/>
      </w:pPr>
      <w:r>
        <w:t>Track Condition Request.</w:t>
      </w:r>
    </w:p>
    <w:p w14:paraId="00F1DDB5" w14:textId="77777777" w:rsidR="00DC5A76" w:rsidRDefault="00DC5A76" w:rsidP="00F54EFE">
      <w:pPr>
        <w:ind w:left="851" w:hanging="851"/>
      </w:pPr>
    </w:p>
    <w:p w14:paraId="59D30659" w14:textId="77777777" w:rsidR="00DC5A76" w:rsidRDefault="003A75CE" w:rsidP="00F54EFE">
      <w:pPr>
        <w:ind w:left="851" w:hanging="851"/>
      </w:pPr>
      <w:r>
        <w:t>Outputs :</w:t>
      </w:r>
    </w:p>
    <w:p w14:paraId="0FA77ADF" w14:textId="77777777" w:rsidR="003A75CE" w:rsidRDefault="003A75CE" w:rsidP="00F54EFE">
      <w:pPr>
        <w:numPr>
          <w:ilvl w:val="0"/>
          <w:numId w:val="23"/>
        </w:numPr>
        <w:ind w:left="851" w:hanging="851"/>
      </w:pPr>
      <w:r>
        <w:t xml:space="preserve">Emergency </w:t>
      </w:r>
      <w:r w:rsidR="002F19DF">
        <w:t>Brake Curves,</w:t>
      </w:r>
    </w:p>
    <w:p w14:paraId="27218997" w14:textId="77777777" w:rsidR="002F19DF" w:rsidRDefault="002F19DF" w:rsidP="00F54EFE">
      <w:pPr>
        <w:numPr>
          <w:ilvl w:val="0"/>
          <w:numId w:val="23"/>
        </w:numPr>
        <w:ind w:left="851" w:hanging="851"/>
      </w:pPr>
      <w:r>
        <w:t>Service Brake Curves</w:t>
      </w:r>
      <w:r w:rsidR="008479D1">
        <w:t xml:space="preserve"> (Service, Warning, Permitted, Indication)</w:t>
      </w:r>
      <w:r>
        <w:t>,</w:t>
      </w:r>
    </w:p>
    <w:p w14:paraId="4CA831C2" w14:textId="77777777" w:rsidR="002F19DF" w:rsidRDefault="002F19DF" w:rsidP="00F54EFE">
      <w:pPr>
        <w:numPr>
          <w:ilvl w:val="0"/>
          <w:numId w:val="23"/>
        </w:numPr>
        <w:ind w:left="851" w:hanging="851"/>
      </w:pPr>
      <w:r>
        <w:t>Overspeeding (cell and target),</w:t>
      </w:r>
    </w:p>
    <w:p w14:paraId="6B89B963" w14:textId="77777777" w:rsidR="002F19DF" w:rsidRDefault="002F19DF" w:rsidP="00F54EFE">
      <w:pPr>
        <w:numPr>
          <w:ilvl w:val="0"/>
          <w:numId w:val="23"/>
        </w:numPr>
        <w:ind w:left="851" w:hanging="851"/>
      </w:pPr>
      <w:r>
        <w:t>Overiding,</w:t>
      </w:r>
    </w:p>
    <w:p w14:paraId="1D9A09F9" w14:textId="77777777" w:rsidR="002F19DF" w:rsidRDefault="002F19DF" w:rsidP="00F54EFE">
      <w:pPr>
        <w:numPr>
          <w:ilvl w:val="0"/>
          <w:numId w:val="23"/>
        </w:numPr>
        <w:ind w:left="851" w:hanging="851"/>
      </w:pPr>
      <w:r>
        <w:t>Target,</w:t>
      </w:r>
    </w:p>
    <w:p w14:paraId="397D4470" w14:textId="77777777" w:rsidR="002F19DF" w:rsidRDefault="002F19DF" w:rsidP="00F54EFE">
      <w:pPr>
        <w:numPr>
          <w:ilvl w:val="0"/>
          <w:numId w:val="23"/>
        </w:numPr>
        <w:ind w:left="851" w:hanging="851"/>
      </w:pPr>
      <w:r>
        <w:t>Release Speed.</w:t>
      </w:r>
    </w:p>
    <w:p w14:paraId="15B75242" w14:textId="77777777" w:rsidR="002F19DF" w:rsidRDefault="002F19DF" w:rsidP="00F54EFE">
      <w:pPr>
        <w:ind w:left="851" w:hanging="851"/>
      </w:pPr>
    </w:p>
    <w:p w14:paraId="34DB7216" w14:textId="502AD9CC" w:rsidR="00694992" w:rsidRDefault="00935A5C" w:rsidP="00F54EFE">
      <w:pPr>
        <w:ind w:left="851" w:hanging="851"/>
        <w:rPr>
          <w:ins w:id="2428" w:author="GIRAUD Christian" w:date="2014-06-06T16:49:00Z"/>
        </w:rPr>
      </w:pPr>
      <w:del w:id="2429" w:author="GIRAUD Christian" w:date="2014-06-06T16:49:00Z">
        <w:r>
          <w:rPr>
            <w:noProof/>
            <w:lang w:val="fr-FR"/>
          </w:rPr>
        </w:r>
        <w:r w:rsidR="002018CA">
          <w:pict w14:anchorId="0EC4DCCA">
            <v:group id="_x0000_s2823" editas="canvas" style="width:495pt;height:564.1pt;mso-position-horizontal-relative:char;mso-position-vertical-relative:line" coordorigin="1440,1472" coordsize="9900,11282">
              <o:lock v:ext="edit" aspectratio="t"/>
              <v:shape id="_x0000_s2824" type="#_x0000_t75" style="position:absolute;left:1440;top:1472;width:9900;height:11282" o:preferrelative="f" stroked="t" strokecolor="#0070c0">
                <v:fill o:detectmouseclick="t"/>
                <v:path o:extrusionok="t" o:connecttype="none"/>
                <o:lock v:ext="edit" text="t"/>
              </v:shape>
              <v:shape id="_x0000_s2825" type="#_x0000_t202" style="position:absolute;left:6064;top:10588;width:2661;height:1394">
                <v:textbox>
                  <w:txbxContent>
                    <w:p w14:paraId="3156FABD" w14:textId="77777777" w:rsidR="00467F89" w:rsidRPr="001346BF" w:rsidRDefault="00467F89" w:rsidP="00594B6D">
                      <w:pPr>
                        <w:pStyle w:val="Index7"/>
                        <w:rPr>
                          <w:del w:id="2430" w:author="GIRAUD Christian" w:date="2014-06-06T16:49:00Z"/>
                        </w:rPr>
                      </w:pPr>
                      <w:del w:id="2431" w:author="GIRAUD Christian" w:date="2014-06-06T16:49:00Z">
                        <w:r w:rsidRPr="001346BF">
                          <w:delText>Speed &amp;</w:delText>
                        </w:r>
                        <w:r>
                          <w:delText xml:space="preserve"> </w:delText>
                        </w:r>
                        <w:r w:rsidRPr="001346BF">
                          <w:delText>Distance</w:delText>
                        </w:r>
                      </w:del>
                    </w:p>
                    <w:p w14:paraId="70DDF7D4" w14:textId="77777777" w:rsidR="00467F89" w:rsidRDefault="00467F89" w:rsidP="002018CA">
                      <w:pPr>
                        <w:jc w:val="center"/>
                        <w:rPr>
                          <w:del w:id="2432" w:author="GIRAUD Christian" w:date="2014-06-06T16:49:00Z"/>
                          <w:lang w:val="fr-FR"/>
                        </w:rPr>
                      </w:pPr>
                      <w:del w:id="2433" w:author="GIRAUD Christian" w:date="2014-06-06T16:49:00Z">
                        <w:r>
                          <w:rPr>
                            <w:lang w:val="fr-FR"/>
                          </w:rPr>
                          <w:delText>Monitoring</w:delText>
                        </w:r>
                      </w:del>
                    </w:p>
                    <w:p w14:paraId="0E7971AF" w14:textId="77777777" w:rsidR="00467F89" w:rsidRPr="0084069A" w:rsidRDefault="00467F89" w:rsidP="002018CA">
                      <w:pPr>
                        <w:jc w:val="center"/>
                        <w:rPr>
                          <w:del w:id="2434" w:author="GIRAUD Christian" w:date="2014-06-06T16:49:00Z"/>
                          <w:color w:val="FF0000"/>
                          <w:lang w:val="fr-FR"/>
                        </w:rPr>
                      </w:pPr>
                      <w:del w:id="2435" w:author="GIRAUD Christian" w:date="2014-06-06T16:49:00Z">
                        <w:r w:rsidRPr="0084069A">
                          <w:rPr>
                            <w:color w:val="FF0000"/>
                            <w:lang w:val="fr-FR"/>
                          </w:rPr>
                          <w:delText>(SRS-026-3</w:delText>
                        </w:r>
                        <w:r>
                          <w:rPr>
                            <w:color w:val="FF0000"/>
                            <w:lang w:val="fr-FR"/>
                          </w:rPr>
                          <w:delText xml:space="preserve"> </w:delText>
                        </w:r>
                        <w:r w:rsidRPr="0084069A">
                          <w:rPr>
                            <w:color w:val="FF0000"/>
                            <w:lang w:val="fr-FR"/>
                          </w:rPr>
                          <w:delText>13-10)</w:delText>
                        </w:r>
                      </w:del>
                    </w:p>
                  </w:txbxContent>
                </v:textbox>
              </v:shape>
              <v:shape id="_x0000_s2826" type="#_x0000_t202" style="position:absolute;left:4170;top:3308;width:2143;height:1359">
                <v:textbox>
                  <w:txbxContent>
                    <w:p w14:paraId="175231ED" w14:textId="77777777" w:rsidR="00467F89" w:rsidRDefault="00467F89" w:rsidP="002018CA">
                      <w:pPr>
                        <w:pStyle w:val="Corpsdetexte2"/>
                        <w:rPr>
                          <w:del w:id="2436" w:author="GIRAUD Christian" w:date="2014-06-06T16:49:00Z"/>
                          <w:lang w:val="fr-FR" w:eastAsia="fr-FR"/>
                        </w:rPr>
                      </w:pPr>
                      <w:del w:id="2437" w:author="GIRAUD Christian" w:date="2014-06-06T16:49:00Z">
                        <w:r w:rsidRPr="005D0995">
                          <w:rPr>
                            <w:lang w:val="fr-FR" w:eastAsia="fr-FR"/>
                          </w:rPr>
                          <w:delText>MRSP Computation</w:delText>
                        </w:r>
                      </w:del>
                    </w:p>
                    <w:p w14:paraId="47521F3F" w14:textId="77777777" w:rsidR="00467F89" w:rsidRPr="0084069A" w:rsidRDefault="00467F89" w:rsidP="002018CA">
                      <w:pPr>
                        <w:pStyle w:val="Corpsdetexte2"/>
                        <w:rPr>
                          <w:del w:id="2438" w:author="GIRAUD Christian" w:date="2014-06-06T16:49:00Z"/>
                          <w:color w:val="FF0000"/>
                          <w:lang w:val="fr-FR" w:eastAsia="fr-FR"/>
                        </w:rPr>
                      </w:pPr>
                      <w:del w:id="2439" w:author="GIRAUD Christian" w:date="2014-06-06T16:49:00Z">
                        <w:r w:rsidRPr="0084069A">
                          <w:rPr>
                            <w:color w:val="FF0000"/>
                            <w:lang w:val="fr-FR" w:eastAsia="fr-FR"/>
                          </w:rPr>
                          <w:delText>(SRS-026-3 13-7)</w:delText>
                        </w:r>
                      </w:del>
                    </w:p>
                  </w:txbxContent>
                </v:textbox>
              </v:shape>
              <v:shape id="_x0000_s2827" type="#_x0000_t202" style="position:absolute;left:4135;top:8237;width:1929;height:1683">
                <v:textbox style="mso-next-textbox:#_x0000_s2827">
                  <w:txbxContent>
                    <w:p w14:paraId="0532EC5F" w14:textId="77777777" w:rsidR="00467F89" w:rsidRDefault="00467F89" w:rsidP="002018CA">
                      <w:pPr>
                        <w:pStyle w:val="DocReference"/>
                        <w:jc w:val="center"/>
                        <w:rPr>
                          <w:del w:id="2440" w:author="GIRAUD Christian" w:date="2014-06-06T16:49:00Z"/>
                          <w:lang w:val="en-GB"/>
                        </w:rPr>
                      </w:pPr>
                      <w:del w:id="2441" w:author="GIRAUD Christian" w:date="2014-06-06T16:49:00Z">
                        <w:r>
                          <w:rPr>
                            <w:lang w:val="en-GB"/>
                          </w:rPr>
                          <w:delText>Database</w:delText>
                        </w:r>
                      </w:del>
                    </w:p>
                    <w:p w14:paraId="0DA2B2A9" w14:textId="77777777" w:rsidR="00467F89" w:rsidRDefault="00467F89" w:rsidP="002018CA">
                      <w:pPr>
                        <w:pStyle w:val="Corpsdetexte"/>
                        <w:ind w:left="0"/>
                        <w:jc w:val="center"/>
                        <w:rPr>
                          <w:del w:id="2442" w:author="GIRAUD Christian" w:date="2014-06-06T16:49:00Z"/>
                        </w:rPr>
                      </w:pPr>
                      <w:del w:id="2443" w:author="GIRAUD Christian" w:date="2014-06-06T16:49:00Z">
                        <w:r>
                          <w:delText>computed</w:delText>
                        </w:r>
                      </w:del>
                    </w:p>
                    <w:p w14:paraId="35ACAF13" w14:textId="77777777" w:rsidR="00467F89" w:rsidRPr="0084069A" w:rsidRDefault="00467F89" w:rsidP="002018CA">
                      <w:pPr>
                        <w:pStyle w:val="Corpsdetexte"/>
                        <w:ind w:left="0"/>
                        <w:jc w:val="center"/>
                        <w:rPr>
                          <w:del w:id="2444" w:author="GIRAUD Christian" w:date="2014-06-06T16:49:00Z"/>
                          <w:color w:val="FF0000"/>
                        </w:rPr>
                      </w:pPr>
                      <w:del w:id="2445" w:author="GIRAUD Christian" w:date="2014-06-06T16:49:00Z">
                        <w:r w:rsidRPr="0084069A">
                          <w:rPr>
                            <w:color w:val="FF0000"/>
                          </w:rPr>
                          <w:delText>(SRS-026-3</w:delText>
                        </w:r>
                      </w:del>
                    </w:p>
                    <w:p w14:paraId="3CC52FCA" w14:textId="77777777" w:rsidR="00467F89" w:rsidRPr="0084069A" w:rsidRDefault="00467F89" w:rsidP="002018CA">
                      <w:pPr>
                        <w:pStyle w:val="Corpsdetexte"/>
                        <w:ind w:left="0"/>
                        <w:jc w:val="center"/>
                        <w:rPr>
                          <w:del w:id="2446" w:author="GIRAUD Christian" w:date="2014-06-06T16:49:00Z"/>
                          <w:color w:val="FF0000"/>
                        </w:rPr>
                      </w:pPr>
                      <w:del w:id="2447" w:author="GIRAUD Christian" w:date="2014-06-06T16:49:00Z">
                        <w:r w:rsidRPr="0084069A">
                          <w:rPr>
                            <w:color w:val="FF0000"/>
                          </w:rPr>
                          <w:delText>13-8, 13-9)</w:delText>
                        </w:r>
                      </w:del>
                    </w:p>
                  </w:txbxContent>
                </v:textbox>
              </v:shape>
              <v:shape id="_x0000_s2828" type="#_x0000_t202" style="position:absolute;left:7559;top:5561;width:1929;height:1789">
                <v:textbox style="mso-next-textbox:#_x0000_s2828">
                  <w:txbxContent>
                    <w:p w14:paraId="39606317" w14:textId="77777777" w:rsidR="00467F89" w:rsidRDefault="00467F89" w:rsidP="002018CA">
                      <w:pPr>
                        <w:jc w:val="center"/>
                        <w:rPr>
                          <w:del w:id="2448" w:author="GIRAUD Christian" w:date="2014-06-06T16:49:00Z"/>
                          <w:lang w:val="fr-FR"/>
                        </w:rPr>
                      </w:pPr>
                    </w:p>
                    <w:p w14:paraId="41C63CE7" w14:textId="77777777" w:rsidR="00467F89" w:rsidRDefault="00467F89" w:rsidP="002018CA">
                      <w:pPr>
                        <w:jc w:val="center"/>
                        <w:rPr>
                          <w:del w:id="2449" w:author="GIRAUD Christian" w:date="2014-06-06T16:49:00Z"/>
                          <w:lang w:val="fr-FR"/>
                        </w:rPr>
                      </w:pPr>
                      <w:del w:id="2450" w:author="GIRAUD Christian" w:date="2014-06-06T16:49:00Z">
                        <w:r>
                          <w:rPr>
                            <w:lang w:val="fr-FR"/>
                          </w:rPr>
                          <w:delText>Database</w:delText>
                        </w:r>
                      </w:del>
                    </w:p>
                    <w:p w14:paraId="6D1B31B2" w14:textId="77777777" w:rsidR="00467F89" w:rsidRPr="00874395" w:rsidRDefault="00467F89" w:rsidP="002018CA">
                      <w:pPr>
                        <w:jc w:val="center"/>
                        <w:rPr>
                          <w:del w:id="2451" w:author="GIRAUD Christian" w:date="2014-06-06T16:49:00Z"/>
                          <w:lang w:val="fr-FR"/>
                        </w:rPr>
                      </w:pPr>
                      <w:del w:id="2452" w:author="GIRAUD Christian" w:date="2014-06-06T16:49:00Z">
                        <w:r>
                          <w:rPr>
                            <w:lang w:val="fr-FR"/>
                          </w:rPr>
                          <w:delText>classified</w:delText>
                        </w:r>
                      </w:del>
                    </w:p>
                  </w:txbxContent>
                </v:textbox>
              </v:shape>
              <v:shape id="_x0000_s2829" type="#_x0000_t202" style="position:absolute;left:4170;top:5392;width:2055;height:2144">
                <v:textbox style="mso-next-textbox:#_x0000_s2829">
                  <w:txbxContent>
                    <w:p w14:paraId="28B74A9F" w14:textId="77777777" w:rsidR="00467F89" w:rsidRDefault="00467F89" w:rsidP="00594B6D">
                      <w:pPr>
                        <w:pStyle w:val="Index7"/>
                        <w:rPr>
                          <w:del w:id="2453" w:author="GIRAUD Christian" w:date="2014-06-06T16:49:00Z"/>
                        </w:rPr>
                      </w:pPr>
                    </w:p>
                    <w:p w14:paraId="1AB67D65" w14:textId="77777777" w:rsidR="00467F89" w:rsidRPr="00874395" w:rsidRDefault="00467F89" w:rsidP="00594B6D">
                      <w:pPr>
                        <w:pStyle w:val="Index7"/>
                        <w:rPr>
                          <w:del w:id="2454" w:author="GIRAUD Christian" w:date="2014-06-06T16:49:00Z"/>
                        </w:rPr>
                      </w:pPr>
                      <w:del w:id="2455" w:author="GIRAUD Christian" w:date="2014-06-06T16:49:00Z">
                        <w:r w:rsidRPr="00874395">
                          <w:delText>Database</w:delText>
                        </w:r>
                      </w:del>
                    </w:p>
                    <w:p w14:paraId="65F5580B" w14:textId="77777777" w:rsidR="00467F89" w:rsidRPr="00874395" w:rsidRDefault="00467F89" w:rsidP="002018CA">
                      <w:pPr>
                        <w:jc w:val="center"/>
                        <w:rPr>
                          <w:del w:id="2456" w:author="GIRAUD Christian" w:date="2014-06-06T16:49:00Z"/>
                          <w:lang w:val="fr-FR"/>
                        </w:rPr>
                      </w:pPr>
                      <w:del w:id="2457" w:author="GIRAUD Christian" w:date="2014-06-06T16:49:00Z">
                        <w:r>
                          <w:rPr>
                            <w:lang w:val="fr-FR"/>
                          </w:rPr>
                          <w:delText>not classified</w:delText>
                        </w:r>
                      </w:del>
                    </w:p>
                  </w:txbxContent>
                </v:textbox>
              </v:shape>
              <v:shape id="_x0000_s2830" type="#_x0000_t202" style="position:absolute;left:4195;top:1683;width:3213;height:1199">
                <v:textbox style="mso-next-textbox:#_x0000_s2830">
                  <w:txbxContent>
                    <w:p w14:paraId="6E6C3855" w14:textId="77777777" w:rsidR="00467F89" w:rsidRPr="00F25E4B" w:rsidRDefault="00467F89" w:rsidP="00594B6D">
                      <w:pPr>
                        <w:pStyle w:val="Index7"/>
                        <w:rPr>
                          <w:del w:id="2458" w:author="GIRAUD Christian" w:date="2014-06-06T16:49:00Z"/>
                        </w:rPr>
                      </w:pPr>
                      <w:del w:id="2459" w:author="GIRAUD Christian" w:date="2014-06-06T16:49:00Z">
                        <w:r>
                          <w:delText xml:space="preserve">Traction &amp; </w:delText>
                        </w:r>
                        <w:r w:rsidRPr="00F25E4B">
                          <w:delText xml:space="preserve"> Brake</w:delText>
                        </w:r>
                      </w:del>
                    </w:p>
                    <w:p w14:paraId="48BA12C2" w14:textId="77777777" w:rsidR="00467F89" w:rsidRDefault="00467F89" w:rsidP="002018CA">
                      <w:pPr>
                        <w:jc w:val="center"/>
                        <w:rPr>
                          <w:del w:id="2460" w:author="GIRAUD Christian" w:date="2014-06-06T16:49:00Z"/>
                          <w:lang w:val="fr-FR"/>
                        </w:rPr>
                      </w:pPr>
                      <w:del w:id="2461" w:author="GIRAUD Christian" w:date="2014-06-06T16:49:00Z">
                        <w:r>
                          <w:rPr>
                            <w:lang w:val="fr-FR"/>
                          </w:rPr>
                          <w:delText>Models</w:delText>
                        </w:r>
                      </w:del>
                    </w:p>
                    <w:p w14:paraId="256E7C50" w14:textId="77777777" w:rsidR="00467F89" w:rsidRPr="0084069A" w:rsidRDefault="00467F89" w:rsidP="002018CA">
                      <w:pPr>
                        <w:jc w:val="center"/>
                        <w:rPr>
                          <w:del w:id="2462" w:author="GIRAUD Christian" w:date="2014-06-06T16:49:00Z"/>
                          <w:color w:val="FF0000"/>
                          <w:lang w:val="fr-FR"/>
                        </w:rPr>
                      </w:pPr>
                      <w:del w:id="2463" w:author="GIRAUD Christian" w:date="2014-06-06T16:49:00Z">
                        <w:r w:rsidRPr="0084069A">
                          <w:rPr>
                            <w:color w:val="FF0000"/>
                            <w:lang w:val="fr-FR"/>
                          </w:rPr>
                          <w:delText>(SRS-026-3 13-2, 13-3, 13-6)</w:delText>
                        </w:r>
                      </w:del>
                    </w:p>
                  </w:txbxContent>
                </v:textbox>
              </v:shape>
              <v:group id="_x0000_s2831" style="position:absolute;left:1758;top:1879;width:2535;height:312" coordorigin="3173,463" coordsize="1844,227">
                <v:group id="_x0000_s2832" style="position:absolute;left:4799;top:463;width:218;height:184" coordorigin="3098,765" coordsize="218,184">
                  <v:rect id="_x0000_s2833" style="position:absolute;left:3098;top:765;width:218;height:184"/>
                  <v:shape id="_x0000_s2834" type="#_x0000_t32" style="position:absolute;left:3098;top:857;width:218;height:1" o:connectortype="straight">
                    <v:stroke endarrow="block"/>
                  </v:shape>
                </v:group>
                <v:shape id="_x0000_s2835" type="#_x0000_t202" style="position:absolute;left:3173;top:463;width:1559;height:227" stroked="f">
                  <v:textbox style="mso-next-textbox:#_x0000_s2835">
                    <w:txbxContent>
                      <w:p w14:paraId="185956BA" w14:textId="77777777" w:rsidR="00467F89" w:rsidRPr="0086649D" w:rsidRDefault="00467F89" w:rsidP="002018CA">
                        <w:pPr>
                          <w:spacing w:line="240" w:lineRule="auto"/>
                          <w:jc w:val="right"/>
                          <w:rPr>
                            <w:del w:id="2464" w:author="GIRAUD Christian" w:date="2014-06-06T16:49:00Z"/>
                            <w:rFonts w:ascii="Alstom" w:hAnsi="Alstom"/>
                            <w:sz w:val="16"/>
                            <w:szCs w:val="16"/>
                            <w:lang w:val="fr-FR"/>
                          </w:rPr>
                        </w:pPr>
                        <w:del w:id="2465" w:author="GIRAUD Christian" w:date="2014-06-06T16:49:00Z">
                          <w:r w:rsidRPr="0086649D">
                            <w:rPr>
                              <w:rFonts w:ascii="Alstom" w:hAnsi="Alstom"/>
                              <w:sz w:val="16"/>
                              <w:szCs w:val="16"/>
                              <w:lang w:val="fr-FR"/>
                            </w:rPr>
                            <w:delText>Fixed Values</w:delText>
                          </w:r>
                        </w:del>
                      </w:p>
                    </w:txbxContent>
                  </v:textbox>
                </v:shape>
              </v:group>
              <v:group id="_x0000_s2836" style="position:absolute;left:1758;top:2191;width:2536;height:312" coordorigin="3240,730" coordsize="1845,227">
                <v:group id="_x0000_s2837" style="position:absolute;left:4866;top:730;width:219;height:184" coordorigin="3098,765" coordsize="218,184">
                  <v:rect id="_x0000_s2838" style="position:absolute;left:3098;top:765;width:218;height:184"/>
                  <v:shape id="_x0000_s2839" type="#_x0000_t32" style="position:absolute;left:3098;top:857;width:218;height:1" o:connectortype="straight">
                    <v:stroke endarrow="block"/>
                  </v:shape>
                </v:group>
                <v:shape id="_x0000_s2840" type="#_x0000_t202" style="position:absolute;left:3240;top:730;width:1559;height:227" stroked="f">
                  <v:textbox style="mso-next-textbox:#_x0000_s2840">
                    <w:txbxContent>
                      <w:p w14:paraId="3E00CB59" w14:textId="77777777" w:rsidR="00467F89" w:rsidRPr="0086649D" w:rsidRDefault="00467F89" w:rsidP="002018CA">
                        <w:pPr>
                          <w:spacing w:line="240" w:lineRule="auto"/>
                          <w:jc w:val="right"/>
                          <w:rPr>
                            <w:del w:id="2466" w:author="GIRAUD Christian" w:date="2014-06-06T16:49:00Z"/>
                            <w:rFonts w:ascii="Alstom" w:hAnsi="Alstom"/>
                            <w:sz w:val="16"/>
                            <w:szCs w:val="16"/>
                            <w:lang w:val="fr-FR"/>
                          </w:rPr>
                        </w:pPr>
                        <w:del w:id="2467" w:author="GIRAUD Christian" w:date="2014-06-06T16:49:00Z">
                          <w:r>
                            <w:rPr>
                              <w:rFonts w:ascii="Alstom" w:hAnsi="Alstom"/>
                              <w:sz w:val="16"/>
                              <w:szCs w:val="16"/>
                              <w:lang w:val="fr-FR"/>
                            </w:rPr>
                            <w:delText>National</w:delText>
                          </w:r>
                          <w:r w:rsidRPr="0086649D">
                            <w:rPr>
                              <w:rFonts w:ascii="Alstom" w:hAnsi="Alstom"/>
                              <w:sz w:val="16"/>
                              <w:szCs w:val="16"/>
                              <w:lang w:val="fr-FR"/>
                            </w:rPr>
                            <w:delText xml:space="preserve"> Values</w:delText>
                          </w:r>
                        </w:del>
                      </w:p>
                    </w:txbxContent>
                  </v:textbox>
                </v:shape>
              </v:group>
              <v:group id="_x0000_s2841" style="position:absolute;left:1728;top:3767;width:2536;height:310" coordorigin="3173,463" coordsize="1844,227">
                <v:group id="_x0000_s2842" style="position:absolute;left:4799;top:463;width:218;height:184" coordorigin="3098,765" coordsize="218,184">
                  <v:rect id="_x0000_s2843" style="position:absolute;left:3098;top:765;width:218;height:184"/>
                  <v:shape id="_x0000_s2844" type="#_x0000_t32" style="position:absolute;left:3098;top:857;width:218;height:1" o:connectortype="straight">
                    <v:stroke endarrow="block"/>
                  </v:shape>
                </v:group>
                <v:shape id="_x0000_s2845" type="#_x0000_t202" style="position:absolute;left:3173;top:463;width:1559;height:227" stroked="f">
                  <v:textbox style="mso-next-textbox:#_x0000_s2845">
                    <w:txbxContent>
                      <w:p w14:paraId="0E4F7284" w14:textId="77777777" w:rsidR="00467F89" w:rsidRPr="0086649D" w:rsidRDefault="00467F89" w:rsidP="002018CA">
                        <w:pPr>
                          <w:spacing w:line="240" w:lineRule="auto"/>
                          <w:jc w:val="right"/>
                          <w:rPr>
                            <w:del w:id="2468" w:author="GIRAUD Christian" w:date="2014-06-06T16:49:00Z"/>
                            <w:rFonts w:ascii="Alstom" w:hAnsi="Alstom"/>
                            <w:sz w:val="16"/>
                            <w:szCs w:val="16"/>
                            <w:lang w:val="fr-FR"/>
                          </w:rPr>
                        </w:pPr>
                        <w:del w:id="2469" w:author="GIRAUD Christian" w:date="2014-06-06T16:49:00Z">
                          <w:r>
                            <w:rPr>
                              <w:rFonts w:ascii="Alstom" w:hAnsi="Alstom"/>
                              <w:sz w:val="16"/>
                              <w:szCs w:val="16"/>
                              <w:lang w:val="fr-FR"/>
                            </w:rPr>
                            <w:delText>SSP Profiles</w:delText>
                          </w:r>
                        </w:del>
                      </w:p>
                    </w:txbxContent>
                  </v:textbox>
                </v:shape>
              </v:group>
              <v:group id="_x0000_s2846" style="position:absolute;left:1727;top:5968;width:2536;height:315" coordorigin="3240,730" coordsize="1845,227">
                <v:group id="_x0000_s2847" style="position:absolute;left:4866;top:730;width:219;height:184" coordorigin="3098,765" coordsize="218,184">
                  <v:rect id="_x0000_s2848" style="position:absolute;left:3098;top:765;width:218;height:184"/>
                  <v:shape id="_x0000_s2849" type="#_x0000_t32" style="position:absolute;left:3098;top:857;width:218;height:1" o:connectortype="straight">
                    <v:stroke endarrow="block"/>
                  </v:shape>
                </v:group>
                <v:shape id="_x0000_s2850" type="#_x0000_t202" style="position:absolute;left:3240;top:730;width:1559;height:227" stroked="f">
                  <v:textbox style="mso-next-textbox:#_x0000_s2850">
                    <w:txbxContent>
                      <w:p w14:paraId="3A885531" w14:textId="77777777" w:rsidR="00467F89" w:rsidRPr="0086649D" w:rsidRDefault="00467F89" w:rsidP="002018CA">
                        <w:pPr>
                          <w:spacing w:line="240" w:lineRule="auto"/>
                          <w:jc w:val="right"/>
                          <w:rPr>
                            <w:del w:id="2470" w:author="GIRAUD Christian" w:date="2014-06-06T16:49:00Z"/>
                            <w:rFonts w:ascii="Alstom" w:hAnsi="Alstom"/>
                            <w:sz w:val="16"/>
                            <w:szCs w:val="16"/>
                            <w:lang w:val="fr-FR"/>
                          </w:rPr>
                        </w:pPr>
                        <w:del w:id="2471" w:author="GIRAUD Christian" w:date="2014-06-06T16:49:00Z">
                          <w:r>
                            <w:rPr>
                              <w:rFonts w:ascii="Alstom" w:hAnsi="Alstom"/>
                              <w:sz w:val="16"/>
                              <w:szCs w:val="16"/>
                              <w:lang w:val="fr-FR"/>
                            </w:rPr>
                            <w:delText>Gradient Profile</w:delText>
                          </w:r>
                        </w:del>
                      </w:p>
                    </w:txbxContent>
                  </v:textbox>
                </v:shape>
              </v:group>
              <v:group id="_x0000_s2851" style="position:absolute;left:1728;top:4077;width:2536;height:310" coordorigin="3173,463" coordsize="1844,227">
                <v:group id="_x0000_s2852" style="position:absolute;left:4799;top:463;width:218;height:184" coordorigin="3098,765" coordsize="218,184">
                  <v:rect id="_x0000_s2853" style="position:absolute;left:3098;top:765;width:218;height:184"/>
                  <v:shape id="_x0000_s2854" type="#_x0000_t32" style="position:absolute;left:3098;top:857;width:218;height:1" o:connectortype="straight">
                    <v:stroke endarrow="block"/>
                  </v:shape>
                </v:group>
                <v:shape id="_x0000_s2855" type="#_x0000_t202" style="position:absolute;left:3173;top:463;width:1559;height:227" stroked="f">
                  <v:textbox style="mso-next-textbox:#_x0000_s2855">
                    <w:txbxContent>
                      <w:p w14:paraId="7864858C" w14:textId="77777777" w:rsidR="00467F89" w:rsidRPr="0086649D" w:rsidRDefault="00467F89" w:rsidP="002018CA">
                        <w:pPr>
                          <w:spacing w:line="240" w:lineRule="auto"/>
                          <w:jc w:val="right"/>
                          <w:rPr>
                            <w:del w:id="2472" w:author="GIRAUD Christian" w:date="2014-06-06T16:49:00Z"/>
                            <w:rFonts w:ascii="Alstom" w:hAnsi="Alstom"/>
                            <w:sz w:val="16"/>
                            <w:szCs w:val="16"/>
                            <w:lang w:val="fr-FR"/>
                          </w:rPr>
                        </w:pPr>
                        <w:del w:id="2473" w:author="GIRAUD Christian" w:date="2014-06-06T16:49:00Z">
                          <w:r>
                            <w:rPr>
                              <w:rFonts w:ascii="Alstom" w:hAnsi="Alstom"/>
                              <w:sz w:val="16"/>
                              <w:szCs w:val="16"/>
                              <w:lang w:val="fr-FR"/>
                            </w:rPr>
                            <w:delText>Temporary Speed Restriction</w:delText>
                          </w:r>
                        </w:del>
                      </w:p>
                    </w:txbxContent>
                  </v:textbox>
                </v:shape>
              </v:group>
              <v:group id="_x0000_s2856" style="position:absolute;left:1714;top:6836;width:2536;height:315" coordorigin="3240,730" coordsize="1845,227">
                <v:group id="_x0000_s2857" style="position:absolute;left:4866;top:730;width:219;height:184" coordorigin="3098,765" coordsize="218,184">
                  <v:rect id="_x0000_s2858" style="position:absolute;left:3098;top:765;width:218;height:184"/>
                  <v:shape id="_x0000_s2859" type="#_x0000_t32" style="position:absolute;left:3098;top:857;width:218;height:1" o:connectortype="straight">
                    <v:stroke endarrow="block"/>
                  </v:shape>
                </v:group>
                <v:shape id="_x0000_s2860" type="#_x0000_t202" style="position:absolute;left:3240;top:730;width:1559;height:227" stroked="f">
                  <v:textbox style="mso-next-textbox:#_x0000_s2860">
                    <w:txbxContent>
                      <w:p w14:paraId="79623802" w14:textId="77777777" w:rsidR="00467F89" w:rsidRPr="0086649D" w:rsidRDefault="00467F89" w:rsidP="002018CA">
                        <w:pPr>
                          <w:spacing w:line="240" w:lineRule="auto"/>
                          <w:jc w:val="right"/>
                          <w:rPr>
                            <w:del w:id="2474" w:author="GIRAUD Christian" w:date="2014-06-06T16:49:00Z"/>
                            <w:rFonts w:ascii="Alstom" w:hAnsi="Alstom"/>
                            <w:sz w:val="16"/>
                            <w:szCs w:val="16"/>
                            <w:lang w:val="fr-FR"/>
                          </w:rPr>
                        </w:pPr>
                        <w:del w:id="2475" w:author="GIRAUD Christian" w:date="2014-06-06T16:49:00Z">
                          <w:r>
                            <w:rPr>
                              <w:rFonts w:ascii="Alstom" w:hAnsi="Alstom"/>
                              <w:sz w:val="16"/>
                              <w:szCs w:val="16"/>
                              <w:lang w:val="fr-FR"/>
                            </w:rPr>
                            <w:delText>Track  Condition  Request</w:delText>
                          </w:r>
                        </w:del>
                      </w:p>
                    </w:txbxContent>
                  </v:textbox>
                </v:shape>
              </v:group>
              <v:group id="_x0000_s2861" style="position:absolute;left:5925;top:11122;width:300;height:251" coordorigin="3098,765" coordsize="218,184">
                <v:rect id="_x0000_s2862" style="position:absolute;left:3098;top:765;width:218;height:184"/>
                <v:shape id="_x0000_s2863" type="#_x0000_t32" style="position:absolute;left:3098;top:857;width:218;height:1" o:connectortype="straight">
                  <v:stroke endarrow="block"/>
                </v:shape>
              </v:group>
              <v:shape id="_x0000_s2864" type="#_x0000_t202" style="position:absolute;left:3023;top:11122;width:2810;height:310" stroked="f">
                <v:textbox style="mso-next-textbox:#_x0000_s2864">
                  <w:txbxContent>
                    <w:p w14:paraId="005040F8" w14:textId="77777777" w:rsidR="00467F89" w:rsidRPr="0086649D" w:rsidRDefault="00467F89" w:rsidP="002018CA">
                      <w:pPr>
                        <w:spacing w:line="240" w:lineRule="auto"/>
                        <w:jc w:val="right"/>
                        <w:rPr>
                          <w:del w:id="2476" w:author="GIRAUD Christian" w:date="2014-06-06T16:49:00Z"/>
                          <w:rFonts w:ascii="Alstom" w:hAnsi="Alstom"/>
                          <w:sz w:val="16"/>
                          <w:szCs w:val="16"/>
                          <w:lang w:val="fr-FR"/>
                        </w:rPr>
                      </w:pPr>
                      <w:del w:id="2477" w:author="GIRAUD Christian" w:date="2014-06-06T16:49:00Z">
                        <w:r>
                          <w:rPr>
                            <w:rFonts w:ascii="Alstom" w:hAnsi="Alstom"/>
                            <w:sz w:val="16"/>
                            <w:szCs w:val="16"/>
                            <w:lang w:val="fr-FR"/>
                          </w:rPr>
                          <w:delText>Speed &amp; Position &amp; LRBG &amp; LRBGDIR</w:delText>
                        </w:r>
                      </w:del>
                    </w:p>
                  </w:txbxContent>
                </v:textbox>
              </v:shape>
              <v:group id="_x0000_s2865" style="position:absolute;left:1714;top:6386;width:2536;height:315" coordorigin="3240,730" coordsize="1845,227">
                <v:group id="_x0000_s2866" style="position:absolute;left:4866;top:730;width:219;height:184" coordorigin="3098,765" coordsize="218,184">
                  <v:rect id="_x0000_s2867" style="position:absolute;left:3098;top:765;width:218;height:184"/>
                  <v:shape id="_x0000_s2868" type="#_x0000_t32" style="position:absolute;left:3098;top:857;width:218;height:1" o:connectortype="straight">
                    <v:stroke endarrow="block"/>
                  </v:shape>
                </v:group>
                <v:shape id="_x0000_s2869" type="#_x0000_t202" style="position:absolute;left:3240;top:730;width:1559;height:227" stroked="f">
                  <v:textbox style="mso-next-textbox:#_x0000_s2869">
                    <w:txbxContent>
                      <w:p w14:paraId="2283CDE0" w14:textId="77777777" w:rsidR="00467F89" w:rsidRPr="0086649D" w:rsidRDefault="00467F89" w:rsidP="002018CA">
                        <w:pPr>
                          <w:spacing w:line="240" w:lineRule="auto"/>
                          <w:jc w:val="right"/>
                          <w:rPr>
                            <w:del w:id="2478" w:author="GIRAUD Christian" w:date="2014-06-06T16:49:00Z"/>
                            <w:rFonts w:ascii="Alstom" w:hAnsi="Alstom"/>
                            <w:sz w:val="16"/>
                            <w:szCs w:val="16"/>
                            <w:lang w:val="fr-FR"/>
                          </w:rPr>
                        </w:pPr>
                        <w:del w:id="2479" w:author="GIRAUD Christian" w:date="2014-06-06T16:49:00Z">
                          <w:r>
                            <w:rPr>
                              <w:rFonts w:ascii="Alstom" w:hAnsi="Alstom"/>
                              <w:sz w:val="16"/>
                              <w:szCs w:val="16"/>
                              <w:lang w:val="fr-FR"/>
                            </w:rPr>
                            <w:delText>LOA,  Veoa, DP, OL</w:delText>
                          </w:r>
                        </w:del>
                      </w:p>
                    </w:txbxContent>
                  </v:textbox>
                </v:shape>
              </v:group>
              <v:group id="_x0000_s2870" style="position:absolute;left:1727;top:7221;width:2536;height:315" coordorigin="3240,730" coordsize="1845,227">
                <v:group id="_x0000_s2871" style="position:absolute;left:4866;top:730;width:219;height:184" coordorigin="3098,765" coordsize="218,184">
                  <v:rect id="_x0000_s2872" style="position:absolute;left:3098;top:765;width:218;height:184"/>
                  <v:shape id="_x0000_s2873" type="#_x0000_t32" style="position:absolute;left:3098;top:857;width:218;height:1" o:connectortype="straight">
                    <v:stroke endarrow="block"/>
                  </v:shape>
                </v:group>
                <v:shape id="_x0000_s2874" type="#_x0000_t202" style="position:absolute;left:3240;top:730;width:1559;height:227" stroked="f">
                  <v:textbox style="mso-next-textbox:#_x0000_s2874">
                    <w:txbxContent>
                      <w:p w14:paraId="38E84C51" w14:textId="77777777" w:rsidR="00467F89" w:rsidRPr="0086649D" w:rsidRDefault="00467F89" w:rsidP="002018CA">
                        <w:pPr>
                          <w:spacing w:line="240" w:lineRule="auto"/>
                          <w:jc w:val="right"/>
                          <w:rPr>
                            <w:del w:id="2480" w:author="GIRAUD Christian" w:date="2014-06-06T16:49:00Z"/>
                            <w:rFonts w:ascii="Alstom" w:hAnsi="Alstom"/>
                            <w:sz w:val="16"/>
                            <w:szCs w:val="16"/>
                            <w:lang w:val="fr-FR"/>
                          </w:rPr>
                        </w:pPr>
                        <w:del w:id="2481" w:author="GIRAUD Christian" w:date="2014-06-06T16:49:00Z">
                          <w:r>
                            <w:rPr>
                              <w:rFonts w:ascii="Alstom" w:hAnsi="Alstom"/>
                              <w:sz w:val="16"/>
                              <w:szCs w:val="16"/>
                              <w:lang w:val="fr-FR"/>
                            </w:rPr>
                            <w:delText>Mode Profile</w:delText>
                          </w:r>
                        </w:del>
                      </w:p>
                    </w:txbxContent>
                  </v:textbox>
                </v:shape>
              </v:group>
              <v:group id="_x0000_s2875" style="position:absolute;left:5868;top:8357;width:300;height:253" coordorigin="3098,765" coordsize="218,184">
                <v:rect id="_x0000_s2876" style="position:absolute;left:3098;top:765;width:218;height:184"/>
                <v:shape id="_x0000_s2877" type="#_x0000_t32" style="position:absolute;left:3098;top:857;width:218;height:1" o:connectortype="straight">
                  <v:stroke endarrow="block"/>
                </v:shape>
              </v:group>
              <v:shape id="_x0000_s2878" type="#_x0000_t202" style="position:absolute;left:8406;top:8298;width:2143;height:312" stroked="f">
                <v:textbox style="mso-next-textbox:#_x0000_s2878">
                  <w:txbxContent>
                    <w:p w14:paraId="0C49AB18" w14:textId="77777777" w:rsidR="00467F89" w:rsidRPr="0086649D" w:rsidRDefault="00467F89" w:rsidP="002018CA">
                      <w:pPr>
                        <w:spacing w:line="240" w:lineRule="auto"/>
                        <w:jc w:val="left"/>
                        <w:rPr>
                          <w:del w:id="2482" w:author="GIRAUD Christian" w:date="2014-06-06T16:49:00Z"/>
                          <w:rFonts w:ascii="Alstom" w:hAnsi="Alstom"/>
                          <w:sz w:val="16"/>
                          <w:szCs w:val="16"/>
                          <w:lang w:val="fr-FR"/>
                        </w:rPr>
                      </w:pPr>
                      <w:del w:id="2483" w:author="GIRAUD Christian" w:date="2014-06-06T16:49:00Z">
                        <w:r>
                          <w:rPr>
                            <w:rFonts w:ascii="Alstom" w:hAnsi="Alstom"/>
                            <w:sz w:val="16"/>
                            <w:szCs w:val="16"/>
                            <w:lang w:val="fr-FR"/>
                          </w:rPr>
                          <w:delText>Emergency Brake Curves</w:delText>
                        </w:r>
                      </w:del>
                    </w:p>
                  </w:txbxContent>
                </v:textbox>
              </v:shape>
              <v:group id="_x0000_s2879" style="position:absolute;left:5868;top:8724;width:301;height:253" coordorigin="3098,765" coordsize="218,184">
                <v:rect id="_x0000_s2880" style="position:absolute;left:3098;top:765;width:218;height:184"/>
                <v:shape id="_x0000_s2881" type="#_x0000_t32" style="position:absolute;left:3098;top:857;width:218;height:1" o:connectortype="straight">
                  <v:stroke endarrow="block"/>
                </v:shape>
              </v:group>
              <v:shape id="_x0000_s2882" type="#_x0000_t202" style="position:absolute;left:8406;top:8724;width:2691;height:312" stroked="f">
                <v:textbox style="mso-next-textbox:#_x0000_s2882">
                  <w:txbxContent>
                    <w:p w14:paraId="781F1D30" w14:textId="77777777" w:rsidR="00467F89" w:rsidRPr="00D93388" w:rsidRDefault="00467F89" w:rsidP="002018CA">
                      <w:pPr>
                        <w:spacing w:line="240" w:lineRule="auto"/>
                        <w:jc w:val="left"/>
                        <w:rPr>
                          <w:del w:id="2484" w:author="GIRAUD Christian" w:date="2014-06-06T16:49:00Z"/>
                          <w:rFonts w:ascii="Alstom" w:hAnsi="Alstom"/>
                          <w:sz w:val="16"/>
                          <w:szCs w:val="16"/>
                        </w:rPr>
                      </w:pPr>
                      <w:del w:id="2485" w:author="GIRAUD Christian" w:date="2014-06-06T16:49:00Z">
                        <w:r>
                          <w:rPr>
                            <w:rFonts w:ascii="Alstom" w:hAnsi="Alstom"/>
                            <w:sz w:val="16"/>
                            <w:szCs w:val="16"/>
                          </w:rPr>
                          <w:delText>Service Brake Curves</w:delText>
                        </w:r>
                        <w:r w:rsidRPr="00D93388">
                          <w:rPr>
                            <w:rFonts w:ascii="Alstom" w:hAnsi="Alstom"/>
                            <w:sz w:val="16"/>
                            <w:szCs w:val="16"/>
                          </w:rPr>
                          <w:delText xml:space="preserve">, </w:delText>
                        </w:r>
                        <w:r>
                          <w:rPr>
                            <w:rFonts w:ascii="Alstom" w:hAnsi="Alstom"/>
                            <w:sz w:val="16"/>
                            <w:szCs w:val="16"/>
                          </w:rPr>
                          <w:delText xml:space="preserve">( S, W, </w:delText>
                        </w:r>
                        <w:r w:rsidRPr="00D93388">
                          <w:rPr>
                            <w:rFonts w:ascii="Alstom" w:hAnsi="Alstom"/>
                            <w:sz w:val="16"/>
                            <w:szCs w:val="16"/>
                          </w:rPr>
                          <w:delText xml:space="preserve">P, </w:delText>
                        </w:r>
                        <w:r>
                          <w:rPr>
                            <w:rFonts w:ascii="Alstom" w:hAnsi="Alstom"/>
                            <w:sz w:val="16"/>
                            <w:szCs w:val="16"/>
                          </w:rPr>
                          <w:delText>I )</w:delText>
                        </w:r>
                      </w:del>
                    </w:p>
                  </w:txbxContent>
                </v:textbox>
              </v:shape>
              <v:group id="_x0000_s2883" style="position:absolute;left:8506;top:10681;width:300;height:253" coordorigin="3098,765" coordsize="218,184">
                <v:rect id="_x0000_s2884" style="position:absolute;left:3098;top:765;width:218;height:184"/>
                <v:shape id="_x0000_s2885" type="#_x0000_t32" style="position:absolute;left:3098;top:857;width:218;height:1" o:connectortype="straight">
                  <v:stroke endarrow="block"/>
                </v:shape>
              </v:group>
              <v:shape id="_x0000_s2886" type="#_x0000_t202" style="position:absolute;left:8954;top:10680;width:2143;height:312" stroked="f">
                <v:textbox style="mso-next-textbox:#_x0000_s2886">
                  <w:txbxContent>
                    <w:p w14:paraId="5C16A89B" w14:textId="77777777" w:rsidR="00467F89" w:rsidRPr="0086649D" w:rsidRDefault="00467F89" w:rsidP="002018CA">
                      <w:pPr>
                        <w:spacing w:line="240" w:lineRule="auto"/>
                        <w:jc w:val="left"/>
                        <w:rPr>
                          <w:del w:id="2486" w:author="GIRAUD Christian" w:date="2014-06-06T16:49:00Z"/>
                          <w:rFonts w:ascii="Alstom" w:hAnsi="Alstom"/>
                          <w:sz w:val="16"/>
                          <w:szCs w:val="16"/>
                          <w:lang w:val="fr-FR"/>
                        </w:rPr>
                      </w:pPr>
                      <w:del w:id="2487" w:author="GIRAUD Christian" w:date="2014-06-06T16:49:00Z">
                        <w:r>
                          <w:rPr>
                            <w:rFonts w:ascii="Alstom" w:hAnsi="Alstom"/>
                            <w:sz w:val="16"/>
                            <w:szCs w:val="16"/>
                            <w:lang w:val="fr-FR"/>
                          </w:rPr>
                          <w:delText>Overspeeding</w:delText>
                        </w:r>
                      </w:del>
                    </w:p>
                  </w:txbxContent>
                </v:textbox>
              </v:shape>
              <v:shape id="_x0000_s2887" type="#_x0000_t32" style="position:absolute;left:6225;top:6456;width:1334;height:8;flip:y" o:connectortype="straight">
                <v:stroke endarrow="block"/>
              </v:shape>
              <v:shape id="_x0000_s2888" type="#_x0000_t32" style="position:absolute;left:5099;top:7823;width:1;height:414" o:connectortype="straight">
                <v:stroke endarrow="block"/>
              </v:shape>
              <v:group id="_x0000_s2889" style="position:absolute;left:1729;top:3455;width:2535;height:312" coordorigin="3173,463" coordsize="1844,227">
                <v:group id="_x0000_s2890" style="position:absolute;left:4799;top:463;width:218;height:184" coordorigin="3098,765" coordsize="218,184">
                  <v:rect id="_x0000_s2891" style="position:absolute;left:3098;top:765;width:218;height:184"/>
                  <v:shape id="_x0000_s2892" type="#_x0000_t32" style="position:absolute;left:3098;top:857;width:218;height:1" o:connectortype="straight">
                    <v:stroke endarrow="block"/>
                  </v:shape>
                </v:group>
                <v:shape id="_x0000_s2893" type="#_x0000_t202" style="position:absolute;left:3173;top:463;width:1559;height:227" stroked="f">
                  <v:textbox style="mso-next-textbox:#_x0000_s2893">
                    <w:txbxContent>
                      <w:p w14:paraId="36899AD8" w14:textId="77777777" w:rsidR="00467F89" w:rsidRPr="0086649D" w:rsidRDefault="00467F89" w:rsidP="002018CA">
                        <w:pPr>
                          <w:spacing w:line="240" w:lineRule="auto"/>
                          <w:jc w:val="right"/>
                          <w:rPr>
                            <w:del w:id="2488" w:author="GIRAUD Christian" w:date="2014-06-06T16:49:00Z"/>
                            <w:rFonts w:ascii="Alstom" w:hAnsi="Alstom"/>
                            <w:sz w:val="16"/>
                            <w:szCs w:val="16"/>
                            <w:lang w:val="fr-FR"/>
                          </w:rPr>
                        </w:pPr>
                        <w:del w:id="2489" w:author="GIRAUD Christian" w:date="2014-06-06T16:49:00Z">
                          <w:r>
                            <w:rPr>
                              <w:rFonts w:ascii="Alstom" w:hAnsi="Alstom"/>
                              <w:sz w:val="16"/>
                              <w:szCs w:val="16"/>
                              <w:lang w:val="fr-FR"/>
                            </w:rPr>
                            <w:delText>Train Length</w:delText>
                          </w:r>
                        </w:del>
                      </w:p>
                    </w:txbxContent>
                  </v:textbox>
                </v:shape>
              </v:group>
              <v:group id="_x0000_s2894" style="position:absolute;left:1728;top:5645;width:2535;height:312" coordorigin="3173,463" coordsize="1844,227">
                <v:group id="_x0000_s2895" style="position:absolute;left:4799;top:463;width:218;height:184" coordorigin="3098,765" coordsize="218,184">
                  <v:rect id="_x0000_s2896" style="position:absolute;left:3098;top:765;width:218;height:184"/>
                  <v:shape id="_x0000_s2897" type="#_x0000_t32" style="position:absolute;left:3098;top:857;width:218;height:1" o:connectortype="straight">
                    <v:stroke endarrow="block"/>
                  </v:shape>
                </v:group>
                <v:shape id="_x0000_s2898" type="#_x0000_t202" style="position:absolute;left:3173;top:463;width:1559;height:227" stroked="f">
                  <v:textbox style="mso-next-textbox:#_x0000_s2898">
                    <w:txbxContent>
                      <w:p w14:paraId="7B5EDABC" w14:textId="77777777" w:rsidR="00467F89" w:rsidRPr="0086649D" w:rsidRDefault="00467F89" w:rsidP="002018CA">
                        <w:pPr>
                          <w:spacing w:line="240" w:lineRule="auto"/>
                          <w:ind w:left="851"/>
                          <w:jc w:val="right"/>
                          <w:rPr>
                            <w:del w:id="2490" w:author="GIRAUD Christian" w:date="2014-06-06T16:49:00Z"/>
                            <w:rFonts w:ascii="Alstom" w:hAnsi="Alstom"/>
                            <w:sz w:val="16"/>
                            <w:szCs w:val="16"/>
                            <w:lang w:val="fr-FR"/>
                          </w:rPr>
                        </w:pPr>
                        <w:del w:id="2491" w:author="GIRAUD Christian" w:date="2014-06-06T16:49:00Z">
                          <w:r>
                            <w:rPr>
                              <w:rFonts w:ascii="Alstom" w:hAnsi="Alstom"/>
                              <w:sz w:val="16"/>
                              <w:szCs w:val="16"/>
                              <w:lang w:val="fr-FR"/>
                            </w:rPr>
                            <w:delText>MRSP</w:delText>
                          </w:r>
                        </w:del>
                      </w:p>
                    </w:txbxContent>
                  </v:textbox>
                </v:shape>
              </v:group>
              <v:group id="_x0000_s2899" style="position:absolute;left:6215;top:3918;width:300;height:253" coordorigin="3098,765" coordsize="218,184">
                <v:rect id="_x0000_s2900" style="position:absolute;left:3098;top:765;width:218;height:184"/>
                <v:shape id="_x0000_s2901" type="#_x0000_t32" style="position:absolute;left:3098;top:857;width:218;height:1" o:connectortype="straight">
                  <v:stroke endarrow="block"/>
                </v:shape>
              </v:group>
              <v:group id="_x0000_s2902" style="position:absolute;left:7376;top:10427;width:301;height:253" coordorigin="8778,4963" coordsize="301,253">
                <v:rect id="_x0000_s2903" style="position:absolute;left:8778;top:4963;width:301;height:253"/>
                <v:shape id="_x0000_s2904" type="#_x0000_t32" style="position:absolute;left:8929;top:4963;width:1;height:253" o:connectortype="straight">
                  <v:stroke endarrow="block"/>
                </v:shape>
              </v:group>
              <v:shape id="_x0000_s2905" type="#_x0000_t32" style="position:absolute;left:6515;top:4045;width:392;height:0" o:connectortype="straight"/>
              <v:shape id="_x0000_s2906" type="#_x0000_t32" style="position:absolute;left:6907;top:4045;width:1;height:1002" o:connectortype="straight"/>
              <v:shape id="_x0000_s2907" type="#_x0000_t32" style="position:absolute;left:3870;top:5047;width:1;height:754" o:connectortype="straight"/>
              <v:shape id="_x0000_s2908" type="#_x0000_t32" style="position:absolute;left:3870;top:5047;width:3037;height:0" o:connectortype="straight"/>
              <v:group id="_x0000_s2909" style="position:absolute;left:6908;top:10427;width:301;height:253" coordorigin="8778,4963" coordsize="301,253">
                <v:rect id="_x0000_s2910" style="position:absolute;left:8778;top:4963;width:301;height:253"/>
                <v:shape id="_x0000_s2911" type="#_x0000_t32" style="position:absolute;left:8929;top:4963;width:1;height:253" o:connectortype="straight">
                  <v:stroke endarrow="block"/>
                </v:shape>
              </v:group>
              <v:group id="_x0000_s2912" style="position:absolute;left:8573;top:5387;width:301;height:253" coordorigin="8778,4963" coordsize="301,253">
                <v:rect id="_x0000_s2913" style="position:absolute;left:8778;top:4963;width:301;height:253"/>
                <v:shape id="_x0000_s2914" type="#_x0000_t32" style="position:absolute;left:8929;top:4963;width:1;height:253" o:connectortype="straight">
                  <v:stroke endarrow="block"/>
                </v:shape>
              </v:group>
              <v:group id="_x0000_s2915" style="position:absolute;left:8105;top:5387;width:301;height:253" coordorigin="8778,4963" coordsize="301,253">
                <v:rect id="_x0000_s2916" style="position:absolute;left:8778;top:4963;width:301;height:253"/>
                <v:shape id="_x0000_s2917" type="#_x0000_t32" style="position:absolute;left:8929;top:4963;width:1;height:253" o:connectortype="straight">
                  <v:stroke endarrow="block"/>
                </v:shape>
              </v:group>
              <v:shape id="_x0000_s2918" type="#_x0000_t32" style="position:absolute;left:8255;top:2373;width:1;height:3014" o:connectortype="straight"/>
              <v:shape id="_x0000_s2919" type="#_x0000_t32" style="position:absolute;left:8723;top:2006;width:1;height:3381" o:connectortype="straight"/>
              <v:group id="_x0000_s2920" style="position:absolute;left:7259;top:1883;width:300;height:253" coordorigin="3098,765" coordsize="218,184">
                <v:rect id="_x0000_s2921" style="position:absolute;left:3098;top:765;width:218;height:184"/>
                <v:shape id="_x0000_s2922" type="#_x0000_t32" style="position:absolute;left:3098;top:857;width:218;height:1" o:connectortype="straight">
                  <v:stroke endarrow="block"/>
                </v:shape>
              </v:group>
              <v:group id="_x0000_s2923" style="position:absolute;left:7259;top:2250;width:301;height:253" coordorigin="3098,765" coordsize="218,184">
                <v:rect id="_x0000_s2924" style="position:absolute;left:3098;top:765;width:218;height:184"/>
                <v:shape id="_x0000_s2925" type="#_x0000_t32" style="position:absolute;left:3098;top:857;width:218;height:1" o:connectortype="straight">
                  <v:stroke endarrow="block"/>
                </v:shape>
              </v:group>
              <v:shape id="_x0000_s2926" type="#_x0000_t32" style="position:absolute;left:7560;top:2373;width:697;height:1" o:connectortype="straight"/>
              <v:shape id="_x0000_s2927" type="#_x0000_t32" style="position:absolute;left:7488;top:2011;width:1235;height:1" o:connectortype="straight"/>
              <v:shape id="_x0000_s2928" type="#_x0000_t32" style="position:absolute;left:8523;top:7350;width:1;height:473;flip:x" o:connectortype="straight"/>
              <v:shape id="_x0000_s2929" type="#_x0000_t32" style="position:absolute;left:5100;top:7823;width:3377;height:1;flip:x" o:connectortype="straight"/>
              <v:shape id="_x0000_s2930" type="#_x0000_t32" style="position:absolute;left:6168;top:8484;width:2089;height:1" o:connectortype="straight"/>
              <v:shape id="_x0000_s2931" type="#_x0000_t32" style="position:absolute;left:6169;top:8851;width:2086;height:1" o:connectortype="straight"/>
              <v:shape id="_x0000_s2932" type="#_x0000_t32" style="position:absolute;left:7059;top:8851;width:1;height:1576;flip:y" o:connectortype="straight"/>
              <v:shape id="_x0000_s2933" type="#_x0000_t32" style="position:absolute;left:7527;top:8977;width:0;height:1450;flip:y" o:connectortype="straight"/>
              <v:shape id="_x0000_s2934" type="#_x0000_t32" style="position:absolute;left:7527;top:8485;width:0;height:239;flip:y" o:connectortype="straight"/>
              <v:group id="_x0000_s2935" style="position:absolute;left:8506;top:10994;width:2592;height:312" coordorigin="8373,5948" coordsize="2592,312">
                <v:shape id="_x0000_s2936" type="#_x0000_t202" style="position:absolute;left:8822;top:5948;width:2143;height:312" stroked="f">
                  <v:textbox style="mso-next-textbox:#_x0000_s2936">
                    <w:txbxContent>
                      <w:p w14:paraId="20F99B63" w14:textId="77777777" w:rsidR="00467F89" w:rsidRPr="0086649D" w:rsidRDefault="00467F89" w:rsidP="002018CA">
                        <w:pPr>
                          <w:spacing w:line="240" w:lineRule="auto"/>
                          <w:jc w:val="left"/>
                          <w:rPr>
                            <w:del w:id="2492" w:author="GIRAUD Christian" w:date="2014-06-06T16:49:00Z"/>
                            <w:rFonts w:ascii="Alstom" w:hAnsi="Alstom"/>
                            <w:sz w:val="16"/>
                            <w:szCs w:val="16"/>
                            <w:lang w:val="fr-FR"/>
                          </w:rPr>
                        </w:pPr>
                        <w:del w:id="2493" w:author="GIRAUD Christian" w:date="2014-06-06T16:49:00Z">
                          <w:r>
                            <w:rPr>
                              <w:rFonts w:ascii="Alstom" w:hAnsi="Alstom"/>
                              <w:sz w:val="16"/>
                              <w:szCs w:val="16"/>
                              <w:lang w:val="fr-FR"/>
                            </w:rPr>
                            <w:delText>Overiding</w:delText>
                          </w:r>
                        </w:del>
                      </w:p>
                    </w:txbxContent>
                  </v:textbox>
                </v:shape>
                <v:group id="_x0000_s2937" style="position:absolute;left:8373;top:5948;width:300;height:253" coordorigin="3098,765" coordsize="218,184">
                  <v:rect id="_x0000_s2938" style="position:absolute;left:3098;top:765;width:218;height:184"/>
                  <v:shape id="_x0000_s2939" type="#_x0000_t32" style="position:absolute;left:3098;top:857;width:218;height:1" o:connectortype="straight">
                    <v:stroke endarrow="block"/>
                  </v:shape>
                </v:group>
              </v:group>
              <v:group id="_x0000_s2940" style="position:absolute;left:8507;top:11358;width:2592;height:312" coordorigin="8373,5948" coordsize="2592,312">
                <v:shape id="_x0000_s2941" type="#_x0000_t202" style="position:absolute;left:8822;top:5948;width:2143;height:312" stroked="f">
                  <v:textbox style="mso-next-textbox:#_x0000_s2941">
                    <w:txbxContent>
                      <w:p w14:paraId="5BB5DA86" w14:textId="77777777" w:rsidR="00467F89" w:rsidRPr="0086649D" w:rsidRDefault="00467F89" w:rsidP="002018CA">
                        <w:pPr>
                          <w:spacing w:line="240" w:lineRule="auto"/>
                          <w:jc w:val="left"/>
                          <w:rPr>
                            <w:del w:id="2494" w:author="GIRAUD Christian" w:date="2014-06-06T16:49:00Z"/>
                            <w:rFonts w:ascii="Alstom" w:hAnsi="Alstom"/>
                            <w:sz w:val="16"/>
                            <w:szCs w:val="16"/>
                            <w:lang w:val="fr-FR"/>
                          </w:rPr>
                        </w:pPr>
                        <w:del w:id="2495" w:author="GIRAUD Christian" w:date="2014-06-06T16:49:00Z">
                          <w:r>
                            <w:rPr>
                              <w:rFonts w:ascii="Alstom" w:hAnsi="Alstom"/>
                              <w:sz w:val="16"/>
                              <w:szCs w:val="16"/>
                              <w:lang w:val="fr-FR"/>
                            </w:rPr>
                            <w:delText>Target</w:delText>
                          </w:r>
                        </w:del>
                      </w:p>
                    </w:txbxContent>
                  </v:textbox>
                </v:shape>
                <v:group id="_x0000_s2942" style="position:absolute;left:8373;top:5948;width:300;height:253" coordorigin="3098,765" coordsize="218,184">
                  <v:rect id="_x0000_s2943" style="position:absolute;left:3098;top:765;width:218;height:184"/>
                  <v:shape id="_x0000_s2944" type="#_x0000_t32" style="position:absolute;left:3098;top:857;width:218;height:1" o:connectortype="straight">
                    <v:stroke endarrow="block"/>
                  </v:shape>
                </v:group>
              </v:group>
              <v:group id="_x0000_s2945" style="position:absolute;left:8507;top:11676;width:300;height:253" coordorigin="3098,765" coordsize="218,184">
                <v:rect id="_x0000_s2946" style="position:absolute;left:3098;top:765;width:218;height:184"/>
                <v:shape id="_x0000_s2947" type="#_x0000_t32" style="position:absolute;left:3098;top:857;width:218;height:1" o:connectortype="straight">
                  <v:stroke endarrow="block"/>
                </v:shape>
              </v:group>
              <v:shape id="_x0000_s2948" type="#_x0000_t202" style="position:absolute;left:8956;top:11670;width:2143;height:312" stroked="f">
                <v:textbox style="mso-next-textbox:#_x0000_s2948">
                  <w:txbxContent>
                    <w:p w14:paraId="44F2BB32" w14:textId="77777777" w:rsidR="00467F89" w:rsidRPr="0086649D" w:rsidRDefault="00467F89" w:rsidP="002018CA">
                      <w:pPr>
                        <w:spacing w:line="240" w:lineRule="auto"/>
                        <w:jc w:val="left"/>
                        <w:rPr>
                          <w:del w:id="2496" w:author="GIRAUD Christian" w:date="2014-06-06T16:49:00Z"/>
                          <w:rFonts w:ascii="Alstom" w:hAnsi="Alstom"/>
                          <w:sz w:val="16"/>
                          <w:szCs w:val="16"/>
                          <w:lang w:val="fr-FR"/>
                        </w:rPr>
                      </w:pPr>
                      <w:del w:id="2497" w:author="GIRAUD Christian" w:date="2014-06-06T16:49:00Z">
                        <w:r>
                          <w:rPr>
                            <w:rFonts w:ascii="Alstom" w:hAnsi="Alstom"/>
                            <w:sz w:val="16"/>
                            <w:szCs w:val="16"/>
                            <w:lang w:val="fr-FR"/>
                          </w:rPr>
                          <w:delText>Curent Mode</w:delText>
                        </w:r>
                      </w:del>
                    </w:p>
                  </w:txbxContent>
                </v:textbox>
              </v:shape>
              <w10:wrap type="none"/>
              <w10:anchorlock/>
            </v:group>
          </w:pict>
        </w:r>
      </w:del>
    </w:p>
    <w:p w14:paraId="61B4941A" w14:textId="77777777" w:rsidR="00694992" w:rsidRDefault="00694992" w:rsidP="00F54EFE">
      <w:pPr>
        <w:ind w:left="851" w:hanging="851"/>
        <w:rPr>
          <w:ins w:id="2498" w:author="GIRAUD Christian" w:date="2014-06-06T16:49:00Z"/>
        </w:rPr>
      </w:pPr>
    </w:p>
    <w:p w14:paraId="67A288AD" w14:textId="77777777" w:rsidR="00694992" w:rsidRDefault="00694992" w:rsidP="00F54EFE">
      <w:pPr>
        <w:ind w:left="851" w:hanging="851"/>
        <w:rPr>
          <w:ins w:id="2499" w:author="GIRAUD Christian" w:date="2014-06-06T16:49:00Z"/>
        </w:rPr>
      </w:pPr>
    </w:p>
    <w:p w14:paraId="61624FE1" w14:textId="77777777" w:rsidR="00694992" w:rsidRDefault="00694992" w:rsidP="00F54EFE">
      <w:pPr>
        <w:ind w:left="851" w:hanging="851"/>
        <w:rPr>
          <w:ins w:id="2500" w:author="GIRAUD Christian" w:date="2014-06-06T16:49:00Z"/>
        </w:rPr>
      </w:pPr>
    </w:p>
    <w:p w14:paraId="139F4E52" w14:textId="77777777" w:rsidR="00694992" w:rsidRDefault="00694992" w:rsidP="00F54EFE">
      <w:pPr>
        <w:ind w:left="851" w:hanging="851"/>
        <w:rPr>
          <w:ins w:id="2501" w:author="GIRAUD Christian" w:date="2014-06-06T16:49:00Z"/>
        </w:rPr>
      </w:pPr>
      <w:ins w:id="2502" w:author="GIRAUD Christian" w:date="2014-06-06T16:49:00Z">
        <w:r>
          <w:rPr>
            <w:noProof/>
            <w:lang w:val="fr-FR"/>
          </w:rPr>
        </w:r>
        <w:r w:rsidR="00155929">
          <w:pict w14:anchorId="6E20C7C8">
            <v:group id="_x0000_s2233" editas="canvas" style="width:495pt;height:290.5pt;mso-position-horizontal-relative:char;mso-position-vertical-relative:line" coordorigin="2361,626" coordsize="7200,4225">
              <o:lock v:ext="edit" aspectratio="t"/>
              <v:shape id="_x0000_s2232" type="#_x0000_t75" style="position:absolute;left:2361;top:626;width:7200;height:4225" o:preferrelative="f">
                <v:fill o:detectmouseclick="t"/>
                <v:path o:extrusionok="t" o:connecttype="none"/>
                <o:lock v:ext="edit" text="t"/>
              </v:shape>
              <v:rect id="_x0000_s2234" style="position:absolute;left:2475;top:1122;width:6544;height:3305" fillcolor="#daeef3"/>
              <v:shape id="_x0000_s2235" type="#_x0000_t32" style="position:absolute;left:3529;top:1437;width:431;height:1;flip:x" o:connectortype="straight"/>
              <v:group id="_x0000_s2236" style="position:absolute;left:2381;top:2390;width:216;height:182" coordorigin="8992,2769" coordsize="217,183">
                <v:rect id="_x0000_s2237" style="position:absolute;left:8992;top:2769;width:217;height:183"/>
                <v:shape id="_x0000_s2238" type="#_x0000_t32" style="position:absolute;left:8992;top:2861;width:217;height:1" o:connectortype="straight">
                  <v:stroke startarrow="block" endarrow="block"/>
                </v:shape>
              </v:group>
              <v:group id="_x0000_s2239" style="position:absolute;left:2381;top:1658;width:216;height:184" coordorigin="3098,765" coordsize="218,184">
                <v:rect id="_x0000_s2240" style="position:absolute;left:3098;top:765;width:218;height:184"/>
                <v:shape id="_x0000_s2241" type="#_x0000_t32" style="position:absolute;left:3098;top:857;width:218;height:1" o:connectortype="straight">
                  <v:stroke endarrow="block"/>
                </v:shape>
              </v:group>
              <v:group id="_x0000_s2242" style="position:absolute;left:8949;top:2841;width:216;height:181" coordorigin="8992,2769" coordsize="217,183">
                <v:rect id="_x0000_s2243" style="position:absolute;left:8992;top:2769;width:217;height:183"/>
                <v:shape id="_x0000_s2244" type="#_x0000_t32" style="position:absolute;left:8992;top:2861;width:217;height:1" o:connectortype="straight">
                  <v:stroke startarrow="block" endarrow="block"/>
                </v:shape>
              </v:group>
              <v:shape id="_x0000_s2245" type="#_x0000_t202" style="position:absolute;left:8197;top:2617;width:968;height:224" stroked="f">
                <v:textbox style="mso-next-textbox:#_x0000_s2245">
                  <w:txbxContent>
                    <w:p w14:paraId="0068AB97" w14:textId="77777777" w:rsidR="009776C3" w:rsidRPr="0086649D" w:rsidRDefault="009776C3" w:rsidP="00155929">
                      <w:pPr>
                        <w:spacing w:line="240" w:lineRule="auto"/>
                        <w:jc w:val="right"/>
                        <w:rPr>
                          <w:ins w:id="2503" w:author="GIRAUD Christian" w:date="2014-06-06T16:49:00Z"/>
                          <w:rFonts w:ascii="Alstom" w:hAnsi="Alstom"/>
                          <w:sz w:val="16"/>
                          <w:szCs w:val="16"/>
                          <w:lang w:val="fr-FR"/>
                        </w:rPr>
                      </w:pPr>
                      <w:ins w:id="2504" w:author="GIRAUD Christian" w:date="2014-06-06T16:49:00Z">
                        <w:r>
                          <w:rPr>
                            <w:rFonts w:ascii="Alstom" w:hAnsi="Alstom"/>
                            <w:sz w:val="16"/>
                            <w:szCs w:val="16"/>
                            <w:lang w:val="fr-FR"/>
                          </w:rPr>
                          <w:t>Orders / Display</w:t>
                        </w:r>
                      </w:ins>
                    </w:p>
                  </w:txbxContent>
                </v:textbox>
              </v:shape>
              <v:shape id="_x0000_s2247" type="#_x0000_t202" style="position:absolute;left:2597;top:2726;width:840;height:388" stroked="f">
                <v:textbox style="mso-next-textbox:#_x0000_s2247">
                  <w:txbxContent>
                    <w:p w14:paraId="606D313A" w14:textId="77777777" w:rsidR="009776C3" w:rsidRDefault="009776C3" w:rsidP="00155929">
                      <w:pPr>
                        <w:spacing w:line="240" w:lineRule="auto"/>
                        <w:jc w:val="center"/>
                        <w:rPr>
                          <w:ins w:id="2505" w:author="GIRAUD Christian" w:date="2014-06-06T16:49:00Z"/>
                          <w:rFonts w:ascii="Alstom" w:hAnsi="Alstom"/>
                          <w:sz w:val="16"/>
                          <w:szCs w:val="16"/>
                          <w:lang w:val="fr-FR"/>
                        </w:rPr>
                      </w:pPr>
                      <w:ins w:id="2506" w:author="GIRAUD Christian" w:date="2014-06-06T16:49:00Z">
                        <w:r>
                          <w:rPr>
                            <w:rFonts w:ascii="Alstom" w:hAnsi="Alstom"/>
                            <w:sz w:val="16"/>
                            <w:szCs w:val="16"/>
                            <w:lang w:val="fr-FR"/>
                          </w:rPr>
                          <w:t>Train Position</w:t>
                        </w:r>
                      </w:ins>
                    </w:p>
                    <w:p w14:paraId="58066565" w14:textId="77777777" w:rsidR="009776C3" w:rsidRPr="0086649D" w:rsidRDefault="009776C3" w:rsidP="00155929">
                      <w:pPr>
                        <w:spacing w:line="240" w:lineRule="auto"/>
                        <w:jc w:val="center"/>
                        <w:rPr>
                          <w:ins w:id="2507" w:author="GIRAUD Christian" w:date="2014-06-06T16:49:00Z"/>
                          <w:rFonts w:ascii="Alstom" w:hAnsi="Alstom"/>
                          <w:sz w:val="16"/>
                          <w:szCs w:val="16"/>
                          <w:lang w:val="fr-FR"/>
                        </w:rPr>
                      </w:pPr>
                      <w:ins w:id="2508" w:author="GIRAUD Christian" w:date="2014-06-06T16:49:00Z">
                        <w:r>
                          <w:rPr>
                            <w:rFonts w:ascii="Alstom" w:hAnsi="Alstom"/>
                            <w:sz w:val="16"/>
                            <w:szCs w:val="16"/>
                            <w:lang w:val="fr-FR"/>
                          </w:rPr>
                          <w:t>&amp; Speed</w:t>
                        </w:r>
                      </w:ins>
                    </w:p>
                  </w:txbxContent>
                </v:textbox>
              </v:shape>
              <v:shape id="_x0000_s2248" type="#_x0000_t202" style="position:absolute;left:2475;top:1417;width:879;height:224" stroked="f">
                <v:textbox style="mso-next-textbox:#_x0000_s2248">
                  <w:txbxContent>
                    <w:p w14:paraId="4F100C22" w14:textId="77777777" w:rsidR="009776C3" w:rsidRPr="0086649D" w:rsidRDefault="009776C3" w:rsidP="00155929">
                      <w:pPr>
                        <w:spacing w:line="240" w:lineRule="auto"/>
                        <w:jc w:val="right"/>
                        <w:rPr>
                          <w:ins w:id="2509" w:author="GIRAUD Christian" w:date="2014-06-06T16:49:00Z"/>
                          <w:rFonts w:ascii="Alstom" w:hAnsi="Alstom"/>
                          <w:sz w:val="16"/>
                          <w:szCs w:val="16"/>
                          <w:lang w:val="fr-FR"/>
                        </w:rPr>
                      </w:pPr>
                      <w:ins w:id="2510" w:author="GIRAUD Christian" w:date="2014-06-06T16:49:00Z">
                        <w:r>
                          <w:rPr>
                            <w:rFonts w:ascii="Alstom" w:hAnsi="Alstom"/>
                            <w:sz w:val="16"/>
                            <w:szCs w:val="16"/>
                            <w:lang w:val="fr-FR"/>
                          </w:rPr>
                          <w:t>System Data</w:t>
                        </w:r>
                      </w:ins>
                    </w:p>
                  </w:txbxContent>
                </v:textbox>
              </v:shape>
              <v:shape id="_x0000_s2249" type="#_x0000_t202" style="position:absolute;left:3885;top:1903;width:1912;height:599" strokeweight="1.5pt">
                <v:textbox style="mso-next-textbox:#_x0000_s2249">
                  <w:txbxContent>
                    <w:p w14:paraId="7D984156" w14:textId="77777777" w:rsidR="009776C3" w:rsidRDefault="009776C3" w:rsidP="00155929">
                      <w:pPr>
                        <w:jc w:val="center"/>
                        <w:rPr>
                          <w:ins w:id="2511" w:author="GIRAUD Christian" w:date="2014-06-06T16:49:00Z"/>
                          <w:lang w:val="fr-FR"/>
                        </w:rPr>
                      </w:pPr>
                      <w:ins w:id="2512" w:author="GIRAUD Christian" w:date="2014-06-06T16:49:00Z">
                        <w:r>
                          <w:rPr>
                            <w:lang w:val="fr-FR"/>
                          </w:rPr>
                          <w:t>Classify DataBase</w:t>
                        </w:r>
                      </w:ins>
                    </w:p>
                    <w:p w14:paraId="550F7EDF" w14:textId="77777777" w:rsidR="009776C3" w:rsidRPr="00B21D2B" w:rsidRDefault="009776C3" w:rsidP="00155929">
                      <w:pPr>
                        <w:jc w:val="center"/>
                        <w:rPr>
                          <w:ins w:id="2513" w:author="GIRAUD Christian" w:date="2014-06-06T16:49:00Z"/>
                          <w:lang w:val="fr-FR"/>
                        </w:rPr>
                      </w:pPr>
                      <w:ins w:id="2514" w:author="GIRAUD Christian" w:date="2014-06-06T16:49:00Z">
                        <w:r>
                          <w:rPr>
                            <w:lang w:val="fr-FR"/>
                          </w:rPr>
                          <w:t>&amp; MRSP Computation</w:t>
                        </w:r>
                      </w:ins>
                    </w:p>
                  </w:txbxContent>
                </v:textbox>
              </v:shape>
              <v:shape id="_x0000_s2253" type="#_x0000_t202" style="position:absolute;left:3961;top:1164;width:1236;height:587" strokeweight="1.5pt">
                <v:textbox style="mso-next-textbox:#_x0000_s2253">
                  <w:txbxContent>
                    <w:p w14:paraId="1421A06C" w14:textId="77777777" w:rsidR="009776C3" w:rsidRDefault="009776C3" w:rsidP="00155929">
                      <w:pPr>
                        <w:jc w:val="center"/>
                        <w:rPr>
                          <w:ins w:id="2515" w:author="GIRAUD Christian" w:date="2014-06-06T16:49:00Z"/>
                          <w:lang w:val="fr-FR"/>
                        </w:rPr>
                      </w:pPr>
                      <w:ins w:id="2516" w:author="GIRAUD Christian" w:date="2014-06-06T16:49:00Z">
                        <w:r>
                          <w:rPr>
                            <w:lang w:val="fr-FR"/>
                          </w:rPr>
                          <w:t>Asafe</w:t>
                        </w:r>
                      </w:ins>
                    </w:p>
                    <w:p w14:paraId="69140D59" w14:textId="77777777" w:rsidR="009776C3" w:rsidRPr="00B21D2B" w:rsidRDefault="009776C3" w:rsidP="00155929">
                      <w:pPr>
                        <w:jc w:val="center"/>
                        <w:rPr>
                          <w:ins w:id="2517" w:author="GIRAUD Christian" w:date="2014-06-06T16:49:00Z"/>
                          <w:lang w:val="fr-FR"/>
                        </w:rPr>
                      </w:pPr>
                      <w:ins w:id="2518" w:author="GIRAUD Christian" w:date="2014-06-06T16:49:00Z">
                        <w:r>
                          <w:rPr>
                            <w:lang w:val="fr-FR"/>
                          </w:rPr>
                          <w:t>Computation</w:t>
                        </w:r>
                      </w:ins>
                    </w:p>
                  </w:txbxContent>
                </v:textbox>
              </v:shape>
              <v:shape id="_x0000_s2254" type="#_x0000_t202" style="position:absolute;left:4869;top:3670;width:1565;height:585" strokeweight="1.5pt">
                <v:textbox style="mso-next-textbox:#_x0000_s2254">
                  <w:txbxContent>
                    <w:p w14:paraId="5B63C83F" w14:textId="77777777" w:rsidR="009776C3" w:rsidRPr="00B21D2B" w:rsidRDefault="009776C3" w:rsidP="00155929">
                      <w:pPr>
                        <w:jc w:val="center"/>
                        <w:rPr>
                          <w:ins w:id="2519" w:author="GIRAUD Christian" w:date="2014-06-06T16:49:00Z"/>
                          <w:lang w:val="fr-FR"/>
                        </w:rPr>
                      </w:pPr>
                      <w:ins w:id="2520" w:author="GIRAUD Christian" w:date="2014-06-06T16:49:00Z">
                        <w:r>
                          <w:rPr>
                            <w:lang w:val="fr-FR"/>
                          </w:rPr>
                          <w:t>Supervision Limits Computation</w:t>
                        </w:r>
                      </w:ins>
                    </w:p>
                  </w:txbxContent>
                </v:textbox>
              </v:shape>
              <v:shape id="_x0000_s2255" type="#_x0000_t202" style="position:absolute;left:4420;top:2814;width:1600;height:572" strokeweight="1.5pt">
                <v:textbox style="mso-next-textbox:#_x0000_s2255">
                  <w:txbxContent>
                    <w:p w14:paraId="65B935AE" w14:textId="77777777" w:rsidR="009776C3" w:rsidRPr="00B21D2B" w:rsidRDefault="009776C3" w:rsidP="00155929">
                      <w:pPr>
                        <w:jc w:val="center"/>
                        <w:rPr>
                          <w:ins w:id="2521" w:author="GIRAUD Christian" w:date="2014-06-06T16:49:00Z"/>
                          <w:lang w:val="fr-FR"/>
                        </w:rPr>
                      </w:pPr>
                      <w:ins w:id="2522" w:author="GIRAUD Christian" w:date="2014-06-06T16:49:00Z">
                        <w:r>
                          <w:rPr>
                            <w:lang w:val="fr-FR"/>
                          </w:rPr>
                          <w:t>Target and Curves Computation</w:t>
                        </w:r>
                      </w:ins>
                    </w:p>
                  </w:txbxContent>
                </v:textbox>
              </v:shape>
              <v:shape id="_x0000_s2256" type="#_x0000_t32" style="position:absolute;left:6433;top:1447;width:1;height:1234;flip:x" o:connectortype="straight"/>
              <v:shape id="_x0000_s2257" type="#_x0000_t32" style="position:absolute;left:5305;top:1446;width:1129;height:1;flip:x" o:connectortype="straight"/>
              <v:shape id="_x0000_s2258" type="#_x0000_t202" style="position:absolute;left:2597;top:2127;width:707;height:224" stroked="f">
                <v:textbox style="mso-next-textbox:#_x0000_s2258">
                  <w:txbxContent>
                    <w:p w14:paraId="670BC1F3" w14:textId="77777777" w:rsidR="009776C3" w:rsidRPr="00F45BE6" w:rsidRDefault="009776C3" w:rsidP="00155929">
                      <w:pPr>
                        <w:spacing w:line="240" w:lineRule="auto"/>
                        <w:jc w:val="right"/>
                        <w:rPr>
                          <w:ins w:id="2523" w:author="GIRAUD Christian" w:date="2014-06-06T16:49:00Z"/>
                          <w:rFonts w:ascii="Alstom" w:hAnsi="Alstom"/>
                          <w:b/>
                          <w:sz w:val="16"/>
                          <w:szCs w:val="16"/>
                          <w:lang w:val="fr-FR"/>
                        </w:rPr>
                      </w:pPr>
                      <w:ins w:id="2524" w:author="GIRAUD Christian" w:date="2014-06-06T16:49:00Z">
                        <w:r w:rsidRPr="00F45BE6">
                          <w:rPr>
                            <w:rFonts w:ascii="Alstom" w:hAnsi="Alstom"/>
                            <w:b/>
                            <w:sz w:val="16"/>
                            <w:szCs w:val="16"/>
                            <w:lang w:val="fr-FR"/>
                          </w:rPr>
                          <w:t>Database</w:t>
                        </w:r>
                      </w:ins>
                    </w:p>
                  </w:txbxContent>
                </v:textbox>
              </v:shape>
              <v:group id="_x0000_s2259" style="position:absolute;left:2361;top:3114;width:216;height:184" coordorigin="3098,765" coordsize="218,184">
                <v:rect id="_x0000_s2260" style="position:absolute;left:3098;top:765;width:218;height:184"/>
                <v:shape id="_x0000_s2261" type="#_x0000_t32" style="position:absolute;left:3098;top:857;width:218;height:1" o:connectortype="straight">
                  <v:stroke endarrow="block"/>
                </v:shape>
              </v:group>
              <v:shape id="_x0000_s2262" type="#_x0000_t32" style="position:absolute;left:3530;top:3963;width:1328;height:1;flip:x" o:connectortype="straight"/>
              <v:shape id="_x0000_s2263" type="#_x0000_t32" style="position:absolute;left:3530;top:3099;width:879;height:1;flip:x y" o:connectortype="straight"/>
              <v:shape id="_x0000_s2264" type="#_x0000_t32" style="position:absolute;left:3530;top:2203;width:344;height:1;flip:x" o:connectortype="straight"/>
              <v:shape id="_x0000_s2265" type="#_x0000_t32" style="position:absolute;left:2597;top:2504;width:932;height:1;flip:x" o:connectortype="straight"/>
              <v:shape id="_x0000_s2266" type="#_x0000_t32" style="position:absolute;left:2577;top:3210;width:952;height:0;flip:x" o:connectortype="straight"/>
              <v:shape id="_x0000_s2267" type="#_x0000_t32" style="position:absolute;left:2597;top:1748;width:932;height:3;flip:x" o:connectortype="straight"/>
              <v:group id="_x0000_s2268" style="position:absolute;left:5089;top:1340;width:216;height:184" coordorigin="3098,765" coordsize="218,184">
                <v:rect id="_x0000_s2269" style="position:absolute;left:3098;top:765;width:218;height:184"/>
                <v:shape id="_x0000_s2270" type="#_x0000_t32" style="position:absolute;left:3098;top:857;width:218;height:1" o:connectortype="straight">
                  <v:stroke endarrow="block"/>
                </v:shape>
              </v:group>
              <v:group id="_x0000_s2271" style="position:absolute;left:5693;top:2044;width:216;height:184" coordorigin="3098,765" coordsize="218,184">
                <v:rect id="_x0000_s2272" style="position:absolute;left:3098;top:765;width:218;height:184"/>
                <v:shape id="_x0000_s2273" type="#_x0000_t32" style="position:absolute;left:3098;top:857;width:218;height:1" o:connectortype="straight">
                  <v:stroke endarrow="block"/>
                </v:shape>
              </v:group>
              <v:group id="_x0000_s2274" style="position:absolute;left:5909;top:3099;width:216;height:184" coordorigin="3098,765" coordsize="218,184">
                <v:rect id="_x0000_s2275" style="position:absolute;left:3098;top:765;width:218;height:184"/>
                <v:shape id="_x0000_s2276" type="#_x0000_t32" style="position:absolute;left:3098;top:857;width:218;height:1" o:connectortype="straight">
                  <v:stroke endarrow="block"/>
                </v:shape>
              </v:group>
              <v:group id="_x0000_s2277" style="position:absolute;left:6345;top:3780;width:216;height:184" coordorigin="3098,765" coordsize="218,184">
                <v:rect id="_x0000_s2278" style="position:absolute;left:3098;top:765;width:218;height:184"/>
                <v:shape id="_x0000_s2279" type="#_x0000_t32" style="position:absolute;left:3098;top:857;width:218;height:1" o:connectortype="straight">
                  <v:stroke endarrow="block"/>
                </v:shape>
              </v:group>
              <v:shape id="_x0000_s2280" type="#_x0000_t32" style="position:absolute;left:5909;top:2125;width:294;height:1;flip:x" o:connectortype="straight"/>
              <v:shape id="_x0000_s2281" type="#_x0000_t32" style="position:absolute;left:6214;top:2125;width:1;height:447" o:connectortype="straight"/>
              <v:shape id="_x0000_s2282" type="#_x0000_t32" style="position:absolute;left:4274;top:2681;width:2159;height:1;flip:x" o:connectortype="straight"/>
              <v:shape id="_x0000_s2283" type="#_x0000_t32" style="position:absolute;left:4055;top:2571;width:2160;height:1;flip:x" o:connectortype="straight"/>
              <v:shape id="_x0000_s2284" type="#_x0000_t32" style="position:absolute;left:4055;top:3024;width:313;height:75;flip:x y" o:connectortype="straight"/>
              <v:shape id="_x0000_s2285" type="#_x0000_t32" style="position:absolute;left:4274;top:2681;width:1;height:240" o:connectortype="straight"/>
              <v:shape id="_x0000_s2286" type="#_x0000_t32" style="position:absolute;left:4054;top:2571;width:1;height:451" o:connectortype="straight"/>
              <v:shape id="_x0000_s2287" type="#_x0000_t32" style="position:absolute;left:4275;top:2932;width:134;height:168;flip:x y" o:connectortype="straight"/>
              <v:shape id="_x0000_s2288" type="#_x0000_t32" style="position:absolute;left:6081;top:3189;width:468;height:2;flip:x" o:connectortype="straight"/>
              <v:shape id="_x0000_s2289" type="#_x0000_t32" style="position:absolute;left:6549;top:3189;width:12;height:329;flip:x" o:connectortype="straight"/>
              <v:shape id="_x0000_s2290" type="#_x0000_t32" style="position:absolute;left:4543;top:3518;width:2006;height:1;flip:x" o:connectortype="straight"/>
              <v:shape id="_x0000_s2291" type="#_x0000_t32" style="position:absolute;left:4543;top:3888;width:313;height:75;flip:x y" o:connectortype="straight"/>
              <v:shape id="_x0000_s2292" type="#_x0000_t32" style="position:absolute;left:4544;top:3518;width:1;height:368" o:connectortype="straight"/>
              <v:group id="_x0000_s2293" style="position:absolute;left:6345;top:4004;width:216;height:185" coordorigin="3098,765" coordsize="218,184">
                <v:rect id="_x0000_s2294" style="position:absolute;left:3098;top:765;width:218;height:184"/>
                <v:shape id="_x0000_s2295" type="#_x0000_t32" style="position:absolute;left:3098;top:857;width:218;height:1" o:connectortype="straight">
                  <v:stroke endarrow="block"/>
                </v:shape>
              </v:group>
              <v:group id="_x0000_s2296" style="position:absolute;left:5909;top:2841;width:216;height:183" coordorigin="3098,765" coordsize="218,184">
                <v:rect id="_x0000_s2297" style="position:absolute;left:3098;top:765;width:218;height:184"/>
                <v:shape id="_x0000_s2298" type="#_x0000_t32" style="position:absolute;left:3098;top:857;width:218;height:1" o:connectortype="straight">
                  <v:stroke endarrow="block"/>
                </v:shape>
              </v:group>
              <v:shape id="_x0000_s2299" type="#_x0000_t32" style="position:absolute;left:6125;top:2932;width:2824;height:1;flip:x" o:connectortype="straight"/>
              <v:shape id="_x0000_s2301" type="#_x0000_t32" style="position:absolute;left:6549;top:3872;width:1445;height:2;flip:x" o:connectortype="straight"/>
              <v:shape id="_x0000_s2302" type="#_x0000_t32" style="position:absolute;left:7994;top:2932;width:955;height:943;flip:y" o:connectortype="straight"/>
              <v:shape id="_x0000_s2303" type="#_x0000_t202" style="position:absolute;left:6577;top:3162;width:968;height:224" stroked="f">
                <v:textbox style="mso-next-textbox:#_x0000_s2303">
                  <w:txbxContent>
                    <w:p w14:paraId="64B7802D" w14:textId="77777777" w:rsidR="009776C3" w:rsidRPr="0086649D" w:rsidRDefault="009776C3" w:rsidP="00155929">
                      <w:pPr>
                        <w:spacing w:line="240" w:lineRule="auto"/>
                        <w:jc w:val="right"/>
                        <w:rPr>
                          <w:ins w:id="2525" w:author="GIRAUD Christian" w:date="2014-06-06T16:49:00Z"/>
                          <w:rFonts w:ascii="Alstom" w:hAnsi="Alstom"/>
                          <w:sz w:val="16"/>
                          <w:szCs w:val="16"/>
                          <w:lang w:val="fr-FR"/>
                        </w:rPr>
                      </w:pPr>
                      <w:ins w:id="2526" w:author="GIRAUD Christian" w:date="2014-06-06T16:49:00Z">
                        <w:r>
                          <w:rPr>
                            <w:rFonts w:ascii="Alstom" w:hAnsi="Alstom"/>
                            <w:sz w:val="16"/>
                            <w:szCs w:val="16"/>
                            <w:lang w:val="fr-FR"/>
                          </w:rPr>
                          <w:t>Curves &amp; Target</w:t>
                        </w:r>
                      </w:ins>
                    </w:p>
                  </w:txbxContent>
                </v:textbox>
              </v:shape>
              <v:shape id="_x0000_s2304" type="#_x0000_t202" style="position:absolute;left:5797;top:1820;width:732;height:224" stroked="f">
                <v:textbox style="mso-next-textbox:#_x0000_s2304">
                  <w:txbxContent>
                    <w:p w14:paraId="68F6885B" w14:textId="77777777" w:rsidR="009776C3" w:rsidRPr="0086649D" w:rsidRDefault="009776C3" w:rsidP="00155929">
                      <w:pPr>
                        <w:spacing w:line="240" w:lineRule="auto"/>
                        <w:jc w:val="left"/>
                        <w:rPr>
                          <w:ins w:id="2527" w:author="GIRAUD Christian" w:date="2014-06-06T16:49:00Z"/>
                          <w:rFonts w:ascii="Alstom" w:hAnsi="Alstom"/>
                          <w:sz w:val="16"/>
                          <w:szCs w:val="16"/>
                          <w:lang w:val="fr-FR"/>
                        </w:rPr>
                      </w:pPr>
                      <w:ins w:id="2528" w:author="GIRAUD Christian" w:date="2014-06-06T16:49:00Z">
                        <w:r>
                          <w:rPr>
                            <w:rFonts w:ascii="Alstom" w:hAnsi="Alstom"/>
                            <w:sz w:val="16"/>
                            <w:szCs w:val="16"/>
                            <w:lang w:val="fr-FR"/>
                          </w:rPr>
                          <w:t>MRSP (x)</w:t>
                        </w:r>
                      </w:ins>
                    </w:p>
                  </w:txbxContent>
                </v:textbox>
              </v:shape>
              <v:shape id="_x0000_s2305" type="#_x0000_t202" style="position:absolute;left:5549;top:1164;width:885;height:224" stroked="f">
                <v:textbox style="mso-next-textbox:#_x0000_s2305">
                  <w:txbxContent>
                    <w:p w14:paraId="489081CF" w14:textId="77777777" w:rsidR="009776C3" w:rsidRPr="0086649D" w:rsidRDefault="009776C3" w:rsidP="00155929">
                      <w:pPr>
                        <w:spacing w:line="240" w:lineRule="auto"/>
                        <w:jc w:val="left"/>
                        <w:rPr>
                          <w:ins w:id="2529" w:author="GIRAUD Christian" w:date="2014-06-06T16:49:00Z"/>
                          <w:rFonts w:ascii="Alstom" w:hAnsi="Alstom"/>
                          <w:sz w:val="16"/>
                          <w:szCs w:val="16"/>
                          <w:lang w:val="fr-FR"/>
                        </w:rPr>
                      </w:pPr>
                      <w:ins w:id="2530" w:author="GIRAUD Christian" w:date="2014-06-06T16:49:00Z">
                        <w:r>
                          <w:rPr>
                            <w:rFonts w:ascii="Alstom" w:hAnsi="Alstom"/>
                            <w:sz w:val="16"/>
                            <w:szCs w:val="16"/>
                            <w:lang w:val="fr-FR"/>
                          </w:rPr>
                          <w:t>Asafe (x, v )</w:t>
                        </w:r>
                      </w:ins>
                    </w:p>
                  </w:txbxContent>
                </v:textbox>
              </v:shape>
              <v:shape id="_x0000_s2306" type="#_x0000_t202" style="position:absolute;left:7863;top:4189;width:852;height:523" stroked="f">
                <v:textbox style="mso-next-textbox:#_x0000_s2306">
                  <w:txbxContent>
                    <w:p w14:paraId="6606CF14" w14:textId="77777777" w:rsidR="009776C3" w:rsidRDefault="009776C3" w:rsidP="00155929">
                      <w:pPr>
                        <w:spacing w:line="240" w:lineRule="auto"/>
                        <w:jc w:val="left"/>
                        <w:rPr>
                          <w:ins w:id="2531" w:author="GIRAUD Christian" w:date="2014-06-06T16:49:00Z"/>
                          <w:rFonts w:ascii="Alstom" w:hAnsi="Alstom"/>
                          <w:sz w:val="16"/>
                          <w:szCs w:val="16"/>
                          <w:lang w:val="fr-FR"/>
                        </w:rPr>
                      </w:pPr>
                      <w:ins w:id="2532" w:author="GIRAUD Christian" w:date="2014-06-06T16:49:00Z">
                        <w:r>
                          <w:rPr>
                            <w:rFonts w:ascii="Alstom" w:hAnsi="Alstom"/>
                            <w:sz w:val="16"/>
                            <w:szCs w:val="16"/>
                            <w:lang w:val="fr-FR"/>
                          </w:rPr>
                          <w:t>SvL</w:t>
                        </w:r>
                      </w:ins>
                    </w:p>
                    <w:p w14:paraId="2E4312B3" w14:textId="77777777" w:rsidR="009776C3" w:rsidRDefault="009776C3" w:rsidP="00155929">
                      <w:pPr>
                        <w:spacing w:line="240" w:lineRule="auto"/>
                        <w:jc w:val="left"/>
                        <w:rPr>
                          <w:ins w:id="2533" w:author="GIRAUD Christian" w:date="2014-06-06T16:49:00Z"/>
                          <w:rFonts w:ascii="Alstom" w:hAnsi="Alstom"/>
                          <w:sz w:val="16"/>
                          <w:szCs w:val="16"/>
                          <w:lang w:val="fr-FR"/>
                        </w:rPr>
                      </w:pPr>
                      <w:ins w:id="2534" w:author="GIRAUD Christian" w:date="2014-06-06T16:49:00Z">
                        <w:r>
                          <w:rPr>
                            <w:rFonts w:ascii="Alstom" w:hAnsi="Alstom"/>
                            <w:sz w:val="16"/>
                            <w:szCs w:val="16"/>
                            <w:lang w:val="fr-FR"/>
                          </w:rPr>
                          <w:t>&amp; over speed</w:t>
                        </w:r>
                      </w:ins>
                    </w:p>
                    <w:p w14:paraId="5E312E19" w14:textId="77777777" w:rsidR="009776C3" w:rsidRPr="0086649D" w:rsidRDefault="009776C3" w:rsidP="00155929">
                      <w:pPr>
                        <w:spacing w:line="240" w:lineRule="auto"/>
                        <w:jc w:val="left"/>
                        <w:rPr>
                          <w:ins w:id="2535" w:author="GIRAUD Christian" w:date="2014-06-06T16:49:00Z"/>
                          <w:rFonts w:ascii="Alstom" w:hAnsi="Alstom"/>
                          <w:sz w:val="16"/>
                          <w:szCs w:val="16"/>
                          <w:lang w:val="fr-FR"/>
                        </w:rPr>
                      </w:pPr>
                      <w:ins w:id="2536" w:author="GIRAUD Christian" w:date="2014-06-06T16:49:00Z">
                        <w:r>
                          <w:rPr>
                            <w:rFonts w:ascii="Alstom" w:hAnsi="Alstom"/>
                            <w:sz w:val="16"/>
                            <w:szCs w:val="16"/>
                            <w:lang w:val="fr-FR"/>
                          </w:rPr>
                          <w:t>&amp; overide</w:t>
                        </w:r>
                      </w:ins>
                    </w:p>
                  </w:txbxContent>
                </v:textbox>
              </v:shape>
              <v:shape id="_x0000_s2307" type="#_x0000_t202" style="position:absolute;left:6549;top:1164;width:1175;height:408" stroked="f">
                <v:textbox style="mso-next-textbox:#_x0000_s2307">
                  <w:txbxContent>
                    <w:p w14:paraId="7F6E21F8" w14:textId="77777777" w:rsidR="009776C3" w:rsidRPr="00F814F0" w:rsidRDefault="009776C3" w:rsidP="00155929">
                      <w:pPr>
                        <w:rPr>
                          <w:ins w:id="2537" w:author="GIRAUD Christian" w:date="2014-06-06T16:49:00Z"/>
                          <w:color w:val="FF0000"/>
                          <w:sz w:val="16"/>
                          <w:szCs w:val="16"/>
                          <w:lang w:val="fr-FR"/>
                        </w:rPr>
                      </w:pPr>
                      <w:ins w:id="2538" w:author="GIRAUD Christian" w:date="2014-06-06T16:49:00Z">
                        <w:r w:rsidRPr="00F814F0">
                          <w:rPr>
                            <w:color w:val="FF0000"/>
                            <w:sz w:val="16"/>
                            <w:szCs w:val="16"/>
                            <w:lang w:val="fr-FR"/>
                          </w:rPr>
                          <w:t>SRS-026 3-13-3</w:t>
                        </w:r>
                      </w:ins>
                    </w:p>
                  </w:txbxContent>
                </v:textbox>
              </v:shape>
              <v:shape id="_x0000_s2308" type="#_x0000_t202" style="position:absolute;left:6561;top:2547;width:1175;height:358" stroked="f">
                <v:textbox style="mso-next-textbox:#_x0000_s2308">
                  <w:txbxContent>
                    <w:p w14:paraId="66D2FDD7" w14:textId="77777777" w:rsidR="009776C3" w:rsidRPr="00F814F0" w:rsidRDefault="009776C3" w:rsidP="00155929">
                      <w:pPr>
                        <w:rPr>
                          <w:ins w:id="2539" w:author="GIRAUD Christian" w:date="2014-06-06T16:49:00Z"/>
                          <w:color w:val="FF0000"/>
                          <w:sz w:val="16"/>
                          <w:szCs w:val="16"/>
                          <w:lang w:val="fr-FR"/>
                        </w:rPr>
                      </w:pPr>
                      <w:ins w:id="2540" w:author="GIRAUD Christian" w:date="2014-06-06T16:49:00Z">
                        <w:r w:rsidRPr="00F814F0">
                          <w:rPr>
                            <w:color w:val="FF0000"/>
                            <w:sz w:val="16"/>
                            <w:szCs w:val="16"/>
                            <w:lang w:val="fr-FR"/>
                          </w:rPr>
                          <w:t>SRS-026 3-13-</w:t>
                        </w:r>
                        <w:r>
                          <w:rPr>
                            <w:color w:val="FF0000"/>
                            <w:sz w:val="16"/>
                            <w:szCs w:val="16"/>
                            <w:lang w:val="fr-FR"/>
                          </w:rPr>
                          <w:t>8</w:t>
                        </w:r>
                      </w:ins>
                    </w:p>
                  </w:txbxContent>
                </v:textbox>
              </v:shape>
              <v:shape id="_x0000_s2309" type="#_x0000_t202" style="position:absolute;left:2775;top:3629;width:1683;height:334" stroked="f">
                <v:textbox style="mso-next-textbox:#_x0000_s2309">
                  <w:txbxContent>
                    <w:p w14:paraId="72565BBE" w14:textId="77777777" w:rsidR="009776C3" w:rsidRPr="00F814F0" w:rsidRDefault="009776C3" w:rsidP="00155929">
                      <w:pPr>
                        <w:rPr>
                          <w:ins w:id="2541" w:author="GIRAUD Christian" w:date="2014-06-06T16:49:00Z"/>
                          <w:color w:val="FF0000"/>
                          <w:sz w:val="16"/>
                          <w:szCs w:val="16"/>
                          <w:lang w:val="fr-FR"/>
                        </w:rPr>
                      </w:pPr>
                      <w:ins w:id="2542" w:author="GIRAUD Christian" w:date="2014-06-06T16:49:00Z">
                        <w:r w:rsidRPr="00F814F0">
                          <w:rPr>
                            <w:color w:val="FF0000"/>
                            <w:sz w:val="16"/>
                            <w:szCs w:val="16"/>
                            <w:lang w:val="fr-FR"/>
                          </w:rPr>
                          <w:t>SRS-026 3-13-</w:t>
                        </w:r>
                        <w:r>
                          <w:rPr>
                            <w:color w:val="FF0000"/>
                            <w:sz w:val="16"/>
                            <w:szCs w:val="16"/>
                            <w:lang w:val="fr-FR"/>
                          </w:rPr>
                          <w:t>9  &amp;  3-13-10</w:t>
                        </w:r>
                      </w:ins>
                    </w:p>
                  </w:txbxContent>
                </v:textbox>
              </v:shape>
              <v:shape id="_x0000_s2310" type="#_x0000_t202" style="position:absolute;left:6561;top:1943;width:1175;height:408" stroked="f">
                <v:textbox style="mso-next-textbox:#_x0000_s2310">
                  <w:txbxContent>
                    <w:p w14:paraId="0AA36711" w14:textId="77777777" w:rsidR="009776C3" w:rsidRPr="00F814F0" w:rsidRDefault="009776C3" w:rsidP="00155929">
                      <w:pPr>
                        <w:rPr>
                          <w:ins w:id="2543" w:author="GIRAUD Christian" w:date="2014-06-06T16:49:00Z"/>
                          <w:color w:val="FF0000"/>
                          <w:sz w:val="16"/>
                          <w:szCs w:val="16"/>
                          <w:lang w:val="fr-FR"/>
                        </w:rPr>
                      </w:pPr>
                      <w:ins w:id="2544" w:author="GIRAUD Christian" w:date="2014-06-06T16:49:00Z">
                        <w:r w:rsidRPr="00F814F0">
                          <w:rPr>
                            <w:color w:val="FF0000"/>
                            <w:sz w:val="16"/>
                            <w:szCs w:val="16"/>
                            <w:lang w:val="fr-FR"/>
                          </w:rPr>
                          <w:t>SRS-026 3-13-</w:t>
                        </w:r>
                        <w:r>
                          <w:rPr>
                            <w:color w:val="FF0000"/>
                            <w:sz w:val="16"/>
                            <w:szCs w:val="16"/>
                            <w:lang w:val="fr-FR"/>
                          </w:rPr>
                          <w:t>7</w:t>
                        </w:r>
                      </w:ins>
                    </w:p>
                  </w:txbxContent>
                </v:textbox>
              </v:shape>
              <v:shape id="_x0000_s2311" type="#_x0000_t202" style="position:absolute;left:8197;top:3648;width:968;height:224" stroked="f">
                <v:textbox style="mso-next-textbox:#_x0000_s2311">
                  <w:txbxContent>
                    <w:p w14:paraId="0C577834" w14:textId="77777777" w:rsidR="009776C3" w:rsidRPr="0086649D" w:rsidRDefault="009776C3" w:rsidP="00155929">
                      <w:pPr>
                        <w:spacing w:line="240" w:lineRule="auto"/>
                        <w:jc w:val="right"/>
                        <w:rPr>
                          <w:ins w:id="2545" w:author="GIRAUD Christian" w:date="2014-06-06T16:49:00Z"/>
                          <w:rFonts w:ascii="Alstom" w:hAnsi="Alstom"/>
                          <w:sz w:val="16"/>
                          <w:szCs w:val="16"/>
                          <w:lang w:val="fr-FR"/>
                        </w:rPr>
                      </w:pPr>
                      <w:ins w:id="2546" w:author="GIRAUD Christian" w:date="2014-06-06T16:49:00Z">
                        <w:r>
                          <w:rPr>
                            <w:rFonts w:ascii="Alstom" w:hAnsi="Alstom"/>
                            <w:sz w:val="16"/>
                            <w:szCs w:val="16"/>
                            <w:lang w:val="fr-FR"/>
                          </w:rPr>
                          <w:t>Orders / Display</w:t>
                        </w:r>
                      </w:ins>
                    </w:p>
                  </w:txbxContent>
                </v:textbox>
              </v:shape>
              <v:shape id="_x0000_s2312" type="#_x0000_t32" style="position:absolute;left:5922;top:4427;width:1;height:1" o:connectortype="straight"/>
              <v:shape id="_x0000_s2313" type="#_x0000_t32" style="position:absolute;left:6561;top:4099;width:2329;height:64" o:connectortype="straight"/>
              <v:shape id="_x0000_s2314" type="#_x0000_t202" style="position:absolute;left:2475;top:4126;width:555;height:301" filled="f" stroked="f">
                <v:textbox style="mso-next-textbox:#_x0000_s2314">
                  <w:txbxContent>
                    <w:p w14:paraId="4663BE64" w14:textId="77777777" w:rsidR="009776C3" w:rsidRPr="000E564E" w:rsidRDefault="009776C3" w:rsidP="00155929">
                      <w:pPr>
                        <w:pStyle w:val="Author"/>
                        <w:spacing w:before="0" w:after="0" w:line="300" w:lineRule="atLeast"/>
                        <w:rPr>
                          <w:ins w:id="2547" w:author="GIRAUD Christian" w:date="2014-06-06T16:49:00Z"/>
                          <w:noProof w:val="0"/>
                          <w:szCs w:val="20"/>
                          <w:lang w:val="fr-FR"/>
                        </w:rPr>
                      </w:pPr>
                      <w:ins w:id="2548" w:author="GIRAUD Christian" w:date="2014-06-06T16:49:00Z">
                        <w:r>
                          <w:rPr>
                            <w:noProof w:val="0"/>
                            <w:szCs w:val="20"/>
                            <w:lang w:val="fr-FR"/>
                          </w:rPr>
                          <w:t>A5.1</w:t>
                        </w:r>
                      </w:ins>
                    </w:p>
                  </w:txbxContent>
                </v:textbox>
              </v:shape>
              <v:group id="_x0000_s2315" style="position:absolute;left:8890;top:4071;width:216;height:184" coordorigin="3098,765" coordsize="218,184">
                <v:rect id="_x0000_s2316" style="position:absolute;left:3098;top:765;width:218;height:184"/>
                <v:shape id="_x0000_s2317" type="#_x0000_t32" style="position:absolute;left:3098;top:857;width:218;height:1" o:connectortype="straight">
                  <v:stroke endarrow="block"/>
                </v:shape>
              </v:group>
              <v:shape id="_x0000_s2318" type="#_x0000_t32" style="position:absolute;left:3529;top:1164;width:1;height:2907" o:connectortype="straight"/>
              <w10:wrap type="none"/>
              <w10:anchorlock/>
            </v:group>
          </w:pict>
        </w:r>
      </w:ins>
    </w:p>
    <w:p w14:paraId="618C62A0" w14:textId="77777777" w:rsidR="00D1504E" w:rsidRPr="009D34BC" w:rsidRDefault="00D1504E" w:rsidP="00D1504E">
      <w:pPr>
        <w:pStyle w:val="Figure"/>
        <w:ind w:left="851" w:hanging="851"/>
        <w:rPr>
          <w:ins w:id="2549" w:author="GIRAUD Christian" w:date="2014-06-06T16:49:00Z"/>
          <w:rStyle w:val="lev"/>
        </w:rPr>
      </w:pPr>
      <w:ins w:id="2550" w:author="GIRAUD Christian" w:date="2014-06-06T16:49:00Z">
        <w:r>
          <w:rPr>
            <w:rStyle w:val="lev"/>
          </w:rPr>
          <w:t xml:space="preserve">Detail of </w:t>
        </w:r>
        <w:r w:rsidRPr="009D34BC">
          <w:rPr>
            <w:rStyle w:val="lev"/>
          </w:rPr>
          <w:t xml:space="preserve">Block </w:t>
        </w:r>
        <w:r>
          <w:rPr>
            <w:rStyle w:val="lev"/>
          </w:rPr>
          <w:t xml:space="preserve">A51 </w:t>
        </w:r>
        <w:r w:rsidRPr="009D34BC">
          <w:rPr>
            <w:rStyle w:val="lev"/>
          </w:rPr>
          <w:t xml:space="preserve">“Speed </w:t>
        </w:r>
        <w:r>
          <w:rPr>
            <w:rStyle w:val="lev"/>
          </w:rPr>
          <w:t>and Distance Monitoring</w:t>
        </w:r>
        <w:r w:rsidRPr="009D34BC">
          <w:rPr>
            <w:rStyle w:val="lev"/>
          </w:rPr>
          <w:t>”</w:t>
        </w:r>
      </w:ins>
    </w:p>
    <w:p w14:paraId="61B06EDD" w14:textId="77777777" w:rsidR="00694992" w:rsidRDefault="00694992" w:rsidP="00F54EFE">
      <w:pPr>
        <w:ind w:left="851" w:hanging="851"/>
        <w:pPrChange w:id="2551" w:author="GIRAUD Christian" w:date="2014-06-06T16:49:00Z">
          <w:pPr>
            <w:pStyle w:val="Corpsdetexte"/>
            <w:ind w:left="851" w:hanging="851"/>
          </w:pPr>
        </w:pPrChange>
      </w:pPr>
    </w:p>
    <w:p w14:paraId="4899ECDA" w14:textId="77777777" w:rsidR="00D1504E" w:rsidRDefault="00D1504E" w:rsidP="00F54EFE">
      <w:pPr>
        <w:ind w:left="851" w:hanging="851"/>
        <w:pPrChange w:id="2552" w:author="GIRAUD Christian" w:date="2014-06-06T16:49:00Z">
          <w:pPr>
            <w:pStyle w:val="Corpsdetexte"/>
            <w:ind w:left="851" w:hanging="851"/>
          </w:pPr>
        </w:pPrChange>
      </w:pPr>
    </w:p>
    <w:p w14:paraId="5420357F" w14:textId="77777777" w:rsidR="00D1504E" w:rsidRDefault="00D1504E" w:rsidP="00F54EFE">
      <w:pPr>
        <w:ind w:left="851" w:hanging="851"/>
        <w:pPrChange w:id="2553" w:author="GIRAUD Christian" w:date="2014-06-06T16:49:00Z">
          <w:pPr>
            <w:pStyle w:val="Corpsdetexte"/>
            <w:ind w:left="851" w:hanging="851"/>
          </w:pPr>
        </w:pPrChange>
      </w:pPr>
    </w:p>
    <w:p w14:paraId="72B11BDB" w14:textId="77777777" w:rsidR="00BF182F" w:rsidRDefault="00BF182F" w:rsidP="00F54EFE">
      <w:pPr>
        <w:pStyle w:val="Titre2"/>
        <w:ind w:left="851" w:hanging="851"/>
      </w:pPr>
      <w:bookmarkStart w:id="2554" w:name="_Toc389836244"/>
      <w:bookmarkStart w:id="2555" w:name="_Toc388370156"/>
      <w:r>
        <w:t>Example of Balise Group in level 1</w:t>
      </w:r>
      <w:bookmarkEnd w:id="2554"/>
      <w:bookmarkEnd w:id="2555"/>
    </w:p>
    <w:p w14:paraId="0F868EC8" w14:textId="77777777" w:rsidR="00BF182F" w:rsidRDefault="00BF182F" w:rsidP="00F54EFE">
      <w:pPr>
        <w:pStyle w:val="Corpsdetexte"/>
        <w:ind w:left="851" w:hanging="851"/>
      </w:pPr>
      <w:r>
        <w:t>We shall show an example of database configuration</w:t>
      </w:r>
      <w:r w:rsidR="00006244">
        <w:t xml:space="preserve"> for a Balise Group in level 1.</w:t>
      </w:r>
    </w:p>
    <w:p w14:paraId="382049A0" w14:textId="77777777" w:rsidR="00006244" w:rsidRDefault="00BF182F" w:rsidP="00F54EFE">
      <w:pPr>
        <w:pStyle w:val="Corpsdetexte"/>
        <w:numPr>
          <w:ilvl w:val="0"/>
          <w:numId w:val="22"/>
        </w:numPr>
        <w:ind w:left="851" w:hanging="851"/>
      </w:pPr>
      <w:r>
        <w:t>In first, we shall deploy the database following the singular points that are involved within the BG.</w:t>
      </w:r>
      <w:r w:rsidR="00006244">
        <w:t xml:space="preserve"> We shall see that is not fully meeting the requirement of an EB deceleration variable with the speed.</w:t>
      </w:r>
    </w:p>
    <w:p w14:paraId="49B55717" w14:textId="77777777" w:rsidR="00BF182F" w:rsidRDefault="00BF182F" w:rsidP="00F54EFE">
      <w:pPr>
        <w:pStyle w:val="Corpsdetexte"/>
        <w:numPr>
          <w:ilvl w:val="0"/>
          <w:numId w:val="22"/>
        </w:numPr>
        <w:ind w:left="851" w:hanging="851"/>
      </w:pPr>
      <w:r>
        <w:t>In</w:t>
      </w:r>
      <w:r w:rsidR="00006244">
        <w:t xml:space="preserve"> </w:t>
      </w:r>
      <w:r>
        <w:t>second</w:t>
      </w:r>
      <w:r w:rsidR="00006244">
        <w:t>, we shall deploy the database by quantum of 10 meters.</w:t>
      </w:r>
      <w:r>
        <w:t xml:space="preserve"> </w:t>
      </w:r>
    </w:p>
    <w:p w14:paraId="4CDAF0A3" w14:textId="77777777" w:rsidR="00CA0400" w:rsidRDefault="007B6917" w:rsidP="00F54EFE">
      <w:pPr>
        <w:pStyle w:val="Corpsdetexte"/>
        <w:ind w:left="851" w:hanging="851"/>
      </w:pPr>
      <w:r>
        <w:t>D</w:t>
      </w:r>
      <w:r w:rsidR="00006244">
        <w:t>efinition</w:t>
      </w:r>
      <w:r w:rsidR="00D60E87">
        <w:t xml:space="preserve"> file of such BG</w:t>
      </w:r>
      <w:r w:rsidR="00C30737">
        <w:t xml:space="preserve">  is given within excel file, chapter 5.7.</w:t>
      </w:r>
    </w:p>
    <w:p w14:paraId="064E6A8B" w14:textId="77777777" w:rsidR="00CA0400" w:rsidRDefault="00CA0400" w:rsidP="00F54EFE">
      <w:pPr>
        <w:pStyle w:val="Corpsdetexte"/>
        <w:ind w:left="851" w:hanging="851"/>
      </w:pPr>
    </w:p>
    <w:p w14:paraId="095A1B5C" w14:textId="77777777" w:rsidR="00CA0400" w:rsidRDefault="00CA0400" w:rsidP="00F54EFE">
      <w:pPr>
        <w:pStyle w:val="Corpsdetexte"/>
        <w:ind w:left="851" w:hanging="851"/>
      </w:pPr>
    </w:p>
    <w:p w14:paraId="60D84920" w14:textId="77777777" w:rsidR="00CA0400" w:rsidRDefault="00CA0400" w:rsidP="00F54EFE">
      <w:pPr>
        <w:pStyle w:val="Corpsdetexte"/>
        <w:ind w:left="851" w:hanging="851"/>
      </w:pPr>
    </w:p>
    <w:p w14:paraId="647A2D02" w14:textId="77777777" w:rsidR="00B53F6A" w:rsidRDefault="00B53F6A" w:rsidP="00F54EFE">
      <w:pPr>
        <w:pStyle w:val="Titre2"/>
        <w:ind w:left="851" w:hanging="851"/>
      </w:pPr>
      <w:bookmarkStart w:id="2556" w:name="_Toc389836245"/>
      <w:bookmarkStart w:id="2557" w:name="_Toc388370157"/>
      <w:r>
        <w:t>EB Supervision Curve</w:t>
      </w:r>
      <w:bookmarkEnd w:id="2556"/>
      <w:bookmarkEnd w:id="2557"/>
    </w:p>
    <w:p w14:paraId="3E1DA481" w14:textId="77777777" w:rsidR="00B53F6A" w:rsidRDefault="00B53F6A" w:rsidP="00F54EFE">
      <w:pPr>
        <w:pStyle w:val="Corpsdetexte"/>
        <w:ind w:left="851" w:hanging="851"/>
      </w:pPr>
    </w:p>
    <w:p w14:paraId="123CCF98" w14:textId="77777777" w:rsidR="00B53F6A" w:rsidRDefault="00B53F6A" w:rsidP="00F54EFE">
      <w:pPr>
        <w:pStyle w:val="Corpsdetexte"/>
        <w:ind w:left="851" w:hanging="851"/>
      </w:pPr>
    </w:p>
    <w:p w14:paraId="41F4AED2" w14:textId="77777777" w:rsidR="00652C36" w:rsidRDefault="00652C36" w:rsidP="00D1504E">
      <w:pPr>
        <w:pPrChange w:id="2558" w:author="GIRAUD Christian" w:date="2014-06-06T16:49:00Z">
          <w:pPr>
            <w:pStyle w:val="Corpsdetexte"/>
            <w:ind w:left="851" w:hanging="851"/>
          </w:pPr>
        </w:pPrChange>
      </w:pPr>
      <w:r>
        <w:t>All parameters for braking to target supervision limits for EBD curve are defined within the drawing hereafter :</w:t>
      </w:r>
    </w:p>
    <w:p w14:paraId="62E37565" w14:textId="77777777" w:rsidR="00652C36" w:rsidRDefault="00652C36" w:rsidP="00F54EFE">
      <w:pPr>
        <w:pStyle w:val="Corpsdetexte"/>
        <w:ind w:left="851" w:hanging="851"/>
      </w:pPr>
    </w:p>
    <w:p w14:paraId="4B1B8BFE" w14:textId="77777777" w:rsidR="00FC15EC" w:rsidRDefault="001F6183" w:rsidP="00F54EFE">
      <w:pPr>
        <w:pStyle w:val="Corpsdetexte"/>
        <w:ind w:left="851" w:hanging="851"/>
      </w:pPr>
      <w:r>
        <w:rPr>
          <w:noProof/>
          <w:lang w:val="fr-FR"/>
        </w:rPr>
        <w:lastRenderedPageBrea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270" type="#_x0000_t61" style="position:absolute;left:0;text-align:left;margin-left:388.2pt;margin-top:3.1pt;width:68.55pt;height:40.3pt;z-index:251652608" adj="-7247,25298">
            <v:textbox style="mso-next-textbox:#_x0000_s1270">
              <w:txbxContent>
                <w:p w14:paraId="41D494E9" w14:textId="77777777" w:rsidR="009776C3" w:rsidRDefault="009776C3" w:rsidP="001F6183">
                  <w:pPr>
                    <w:shd w:val="clear" w:color="auto" w:fill="FFFF00"/>
                    <w:rPr>
                      <w:lang w:val="fr-FR"/>
                    </w:rPr>
                  </w:pPr>
                  <w:r>
                    <w:rPr>
                      <w:lang w:val="fr-FR"/>
                    </w:rPr>
                    <w:t>Braking :</w:t>
                  </w:r>
                </w:p>
                <w:p w14:paraId="13618B7C" w14:textId="77777777" w:rsidR="009776C3" w:rsidRPr="00FC15EC" w:rsidRDefault="009776C3" w:rsidP="001F6183">
                  <w:pPr>
                    <w:shd w:val="clear" w:color="auto" w:fill="FFFF00"/>
                    <w:rPr>
                      <w:lang w:val="fr-FR"/>
                    </w:rPr>
                  </w:pPr>
                  <w:r>
                    <w:rPr>
                      <w:lang w:val="fr-FR"/>
                    </w:rPr>
                    <w:t>xb, vb, hb</w:t>
                  </w:r>
                </w:p>
              </w:txbxContent>
            </v:textbox>
          </v:shape>
        </w:pict>
      </w:r>
      <w:r>
        <w:rPr>
          <w:noProof/>
          <w:lang w:val="fr-FR"/>
        </w:rPr>
        <w:pict>
          <v:shape id="_x0000_s1269" type="#_x0000_t61" style="position:absolute;left:0;text-align:left;margin-left:110pt;margin-top:14.05pt;width:69.75pt;height:39.7pt;z-index:251651584" adj="40568,40452">
            <v:textbox style="mso-next-textbox:#_x0000_s1269">
              <w:txbxContent>
                <w:p w14:paraId="0AB0CDDD" w14:textId="77777777" w:rsidR="009776C3" w:rsidRDefault="009776C3" w:rsidP="001F6183">
                  <w:pPr>
                    <w:shd w:val="clear" w:color="auto" w:fill="FFFF00"/>
                    <w:rPr>
                      <w:lang w:val="fr-FR"/>
                    </w:rPr>
                  </w:pPr>
                  <w:r>
                    <w:rPr>
                      <w:lang w:val="fr-FR"/>
                    </w:rPr>
                    <w:t>Origin :</w:t>
                  </w:r>
                </w:p>
                <w:p w14:paraId="3BD64E22" w14:textId="77777777" w:rsidR="009776C3" w:rsidRPr="00FC15EC" w:rsidRDefault="009776C3" w:rsidP="001F6183">
                  <w:pPr>
                    <w:shd w:val="clear" w:color="auto" w:fill="FFFF00"/>
                    <w:rPr>
                      <w:lang w:val="fr-FR"/>
                    </w:rPr>
                  </w:pPr>
                  <w:r>
                    <w:rPr>
                      <w:lang w:val="fr-FR"/>
                    </w:rPr>
                    <w:t>,x0, v0, h0</w:t>
                  </w:r>
                </w:p>
              </w:txbxContent>
            </v:textbox>
          </v:shape>
        </w:pict>
      </w:r>
      <w:r>
        <w:rPr>
          <w:noProof/>
          <w:lang w:val="fr-FR"/>
        </w:rPr>
        <w:pict>
          <v:shape id="_x0000_s1271" type="#_x0000_t61" style="position:absolute;left:0;text-align:left;margin-left:320.25pt;margin-top:150.55pt;width:67.95pt;height:36.85pt;z-index:251653632" adj="28005,1612">
            <v:textbox style="mso-next-textbox:#_x0000_s1271">
              <w:txbxContent>
                <w:p w14:paraId="7F24D40E" w14:textId="77777777" w:rsidR="009776C3" w:rsidRDefault="009776C3" w:rsidP="001F6183">
                  <w:pPr>
                    <w:shd w:val="clear" w:color="auto" w:fill="FFFF00"/>
                    <w:rPr>
                      <w:lang w:val="fr-FR"/>
                    </w:rPr>
                  </w:pPr>
                  <w:r>
                    <w:rPr>
                      <w:lang w:val="fr-FR"/>
                    </w:rPr>
                    <w:t>Target :</w:t>
                  </w:r>
                </w:p>
                <w:p w14:paraId="42E82289" w14:textId="77777777" w:rsidR="009776C3" w:rsidRPr="001F6183" w:rsidRDefault="009776C3" w:rsidP="001F6183">
                  <w:pPr>
                    <w:shd w:val="clear" w:color="auto" w:fill="FFFF00"/>
                    <w:rPr>
                      <w:lang w:val="fr-FR"/>
                    </w:rPr>
                  </w:pPr>
                  <w:r>
                    <w:rPr>
                      <w:lang w:val="fr-FR"/>
                    </w:rPr>
                    <w:t>x1, v1, h1</w:t>
                  </w:r>
                </w:p>
              </w:txbxContent>
            </v:textbox>
          </v:shape>
        </w:pict>
      </w:r>
      <w:r w:rsidR="00FC15EC" w:rsidRPr="00FC15EC">
        <w:rPr>
          <w:noProof/>
          <w:lang w:val="fr-FR"/>
        </w:rPr>
        <w:pict w14:anchorId="7D6F4A2E">
          <v:shape id="_x0000_i1035" type="#_x0000_t75" style="width:471pt;height:213pt;visibility:visible">
            <v:imagedata r:id="rId11" o:title=""/>
          </v:shape>
        </w:pict>
      </w:r>
    </w:p>
    <w:p w14:paraId="7AD6631D" w14:textId="77777777" w:rsidR="007B6917" w:rsidRDefault="007B6917" w:rsidP="00F54EFE">
      <w:pPr>
        <w:ind w:left="851" w:hanging="851"/>
      </w:pPr>
    </w:p>
    <w:p w14:paraId="0DA5598E" w14:textId="77777777" w:rsidR="00FC15EC" w:rsidRDefault="007E3E63" w:rsidP="00F54EFE">
      <w:pPr>
        <w:pStyle w:val="Titre2"/>
        <w:ind w:left="851" w:hanging="851"/>
      </w:pPr>
      <w:bookmarkStart w:id="2559" w:name="_Toc389836246"/>
      <w:bookmarkStart w:id="2560" w:name="_Toc388370158"/>
      <w:r>
        <w:t>EB Supervision Computation</w:t>
      </w:r>
      <w:bookmarkEnd w:id="2559"/>
      <w:bookmarkEnd w:id="2560"/>
    </w:p>
    <w:p w14:paraId="1B69668B" w14:textId="77777777" w:rsidR="007E3E63" w:rsidRDefault="007E3E63" w:rsidP="00F54EFE">
      <w:pPr>
        <w:pStyle w:val="Corpsdetexte"/>
        <w:ind w:left="851" w:hanging="851"/>
      </w:pPr>
    </w:p>
    <w:p w14:paraId="358FA0B0" w14:textId="77777777" w:rsidR="00FC15EC" w:rsidRDefault="00F6368F" w:rsidP="00F54EFE">
      <w:pPr>
        <w:pStyle w:val="Corpsdetexte"/>
        <w:ind w:left="851" w:hanging="851"/>
      </w:pPr>
      <w:r>
        <w:t>It is defined 3 particular locations :</w:t>
      </w:r>
    </w:p>
    <w:p w14:paraId="621450A2" w14:textId="77777777" w:rsidR="00F6368F" w:rsidRDefault="00F6368F" w:rsidP="00F54EFE">
      <w:pPr>
        <w:pStyle w:val="Corpsdetexte"/>
        <w:numPr>
          <w:ilvl w:val="0"/>
          <w:numId w:val="22"/>
        </w:numPr>
        <w:ind w:left="851" w:hanging="851"/>
      </w:pPr>
      <w:r>
        <w:t xml:space="preserve">Origin : </w:t>
      </w:r>
    </w:p>
    <w:p w14:paraId="406648BE" w14:textId="77777777" w:rsidR="00F6368F" w:rsidRDefault="00F6368F" w:rsidP="00F54EFE">
      <w:pPr>
        <w:pStyle w:val="Corpsdetexte"/>
        <w:numPr>
          <w:ilvl w:val="1"/>
          <w:numId w:val="22"/>
        </w:numPr>
        <w:ind w:left="851" w:hanging="851"/>
      </w:pPr>
      <w:r>
        <w:t>x0 :</w:t>
      </w:r>
      <w:r w:rsidR="00DE7BC1">
        <w:t xml:space="preserve"> location where the EB intervenes,</w:t>
      </w:r>
    </w:p>
    <w:p w14:paraId="2F017E76" w14:textId="77777777" w:rsidR="00F6368F" w:rsidRDefault="00F6368F" w:rsidP="00F54EFE">
      <w:pPr>
        <w:pStyle w:val="Corpsdetexte"/>
        <w:numPr>
          <w:ilvl w:val="1"/>
          <w:numId w:val="22"/>
        </w:numPr>
        <w:ind w:left="851" w:hanging="851"/>
      </w:pPr>
      <w:r>
        <w:t>v0 :</w:t>
      </w:r>
      <w:r w:rsidR="00DE7BC1">
        <w:t xml:space="preserve"> speed at location x0, so-called “Vest”, can be increased by inaccuracy, </w:t>
      </w:r>
    </w:p>
    <w:p w14:paraId="675D3BBF" w14:textId="77777777" w:rsidR="00F6368F" w:rsidRDefault="00F6368F" w:rsidP="00F54EFE">
      <w:pPr>
        <w:pStyle w:val="Corpsdetexte"/>
        <w:numPr>
          <w:ilvl w:val="1"/>
          <w:numId w:val="22"/>
        </w:numPr>
        <w:ind w:left="851" w:hanging="851"/>
      </w:pPr>
      <w:r>
        <w:t>h0 :</w:t>
      </w:r>
      <w:r w:rsidR="004E2BEE">
        <w:t xml:space="preserve"> hight of gravity cent</w:t>
      </w:r>
      <w:r w:rsidR="00DE7BC1">
        <w:t>r</w:t>
      </w:r>
      <w:r w:rsidR="004E2BEE">
        <w:t>e</w:t>
      </w:r>
      <w:r w:rsidR="00DE7BC1">
        <w:t xml:space="preserve"> at x0.</w:t>
      </w:r>
    </w:p>
    <w:p w14:paraId="7ECA0824" w14:textId="77777777" w:rsidR="00F6368F" w:rsidRDefault="00F6368F" w:rsidP="00F54EFE">
      <w:pPr>
        <w:pStyle w:val="Corpsdetexte"/>
        <w:numPr>
          <w:ilvl w:val="0"/>
          <w:numId w:val="22"/>
        </w:numPr>
        <w:ind w:left="851" w:hanging="851"/>
      </w:pPr>
      <w:r>
        <w:t>Braking :</w:t>
      </w:r>
    </w:p>
    <w:p w14:paraId="27A753A7" w14:textId="77777777" w:rsidR="00F6368F" w:rsidRDefault="00F6368F" w:rsidP="00F54EFE">
      <w:pPr>
        <w:pStyle w:val="Corpsdetexte"/>
        <w:numPr>
          <w:ilvl w:val="1"/>
          <w:numId w:val="22"/>
        </w:numPr>
        <w:ind w:left="851" w:hanging="851"/>
      </w:pPr>
      <w:r>
        <w:t>xb :</w:t>
      </w:r>
      <w:r w:rsidR="004E2BEE">
        <w:t xml:space="preserve"> location where the EB is active after two phases of transition,</w:t>
      </w:r>
    </w:p>
    <w:p w14:paraId="5940E9D6" w14:textId="77777777" w:rsidR="00F6368F" w:rsidRDefault="00B71861" w:rsidP="00F54EFE">
      <w:pPr>
        <w:pStyle w:val="Corpsdetexte"/>
        <w:numPr>
          <w:ilvl w:val="1"/>
          <w:numId w:val="22"/>
        </w:numPr>
        <w:ind w:left="851" w:hanging="851"/>
      </w:pPr>
      <w:r>
        <w:t>v</w:t>
      </w:r>
      <w:r w:rsidR="00F6368F">
        <w:t>b :</w:t>
      </w:r>
      <w:r w:rsidR="004E2BEE">
        <w:t xml:space="preserve"> speed at location xb, is v0 increased after 2 phases of transition,</w:t>
      </w:r>
    </w:p>
    <w:p w14:paraId="2A578B1D" w14:textId="77777777" w:rsidR="00F6368F" w:rsidRDefault="00F6368F" w:rsidP="00F54EFE">
      <w:pPr>
        <w:pStyle w:val="Corpsdetexte"/>
        <w:numPr>
          <w:ilvl w:val="1"/>
          <w:numId w:val="22"/>
        </w:numPr>
        <w:ind w:left="851" w:hanging="851"/>
      </w:pPr>
      <w:r>
        <w:t>hb :</w:t>
      </w:r>
      <w:r w:rsidR="004E2BEE">
        <w:t xml:space="preserve"> hight of gravity centre at xb.</w:t>
      </w:r>
    </w:p>
    <w:p w14:paraId="7B809F3D" w14:textId="77777777" w:rsidR="00F6368F" w:rsidRDefault="00F6368F" w:rsidP="00F54EFE">
      <w:pPr>
        <w:pStyle w:val="Corpsdetexte"/>
        <w:numPr>
          <w:ilvl w:val="0"/>
          <w:numId w:val="22"/>
        </w:numPr>
        <w:ind w:left="851" w:hanging="851"/>
      </w:pPr>
      <w:r>
        <w:t>Target :</w:t>
      </w:r>
    </w:p>
    <w:p w14:paraId="1069E0D9" w14:textId="77777777" w:rsidR="00B71861" w:rsidRDefault="00B71861" w:rsidP="00F54EFE">
      <w:pPr>
        <w:pStyle w:val="Corpsdetexte"/>
        <w:numPr>
          <w:ilvl w:val="1"/>
          <w:numId w:val="22"/>
        </w:numPr>
        <w:ind w:left="851" w:hanging="851"/>
      </w:pPr>
      <w:r>
        <w:t>x1 :</w:t>
      </w:r>
      <w:r w:rsidR="004E2BEE">
        <w:t xml:space="preserve"> target location,</w:t>
      </w:r>
    </w:p>
    <w:p w14:paraId="48E397B5" w14:textId="77777777" w:rsidR="00B71861" w:rsidRDefault="00B71861" w:rsidP="00F54EFE">
      <w:pPr>
        <w:pStyle w:val="Corpsdetexte"/>
        <w:numPr>
          <w:ilvl w:val="1"/>
          <w:numId w:val="22"/>
        </w:numPr>
        <w:ind w:left="851" w:hanging="851"/>
      </w:pPr>
      <w:r>
        <w:t>v1 :</w:t>
      </w:r>
      <w:r w:rsidR="004E2BEE">
        <w:t xml:space="preserve"> target speedn</w:t>
      </w:r>
    </w:p>
    <w:p w14:paraId="5E3FE167" w14:textId="77777777" w:rsidR="00B71861" w:rsidRDefault="00B71861" w:rsidP="00F54EFE">
      <w:pPr>
        <w:pStyle w:val="Corpsdetexte"/>
        <w:numPr>
          <w:ilvl w:val="1"/>
          <w:numId w:val="22"/>
        </w:numPr>
        <w:ind w:left="851" w:hanging="851"/>
      </w:pPr>
      <w:r>
        <w:t>h1 :</w:t>
      </w:r>
      <w:r w:rsidR="004E2BEE">
        <w:t xml:space="preserve"> hight of gravity centre at target.</w:t>
      </w:r>
    </w:p>
    <w:p w14:paraId="53B726C6" w14:textId="77777777" w:rsidR="00FC15EC" w:rsidRDefault="00FC15EC" w:rsidP="00F54EFE">
      <w:pPr>
        <w:pStyle w:val="Corpsdetexte"/>
        <w:ind w:left="851" w:hanging="851"/>
      </w:pPr>
    </w:p>
    <w:p w14:paraId="34576B86" w14:textId="77777777" w:rsidR="00FC15EC" w:rsidRDefault="0009133A" w:rsidP="00F54EFE">
      <w:pPr>
        <w:pStyle w:val="Corpsdetexte"/>
        <w:ind w:left="851" w:hanging="851"/>
      </w:pPr>
      <w:r>
        <w:t xml:space="preserve">The next computation will be done through </w:t>
      </w:r>
      <w:r w:rsidR="007F798B">
        <w:t xml:space="preserve">physical </w:t>
      </w:r>
      <w:r>
        <w:t>mechanic theory in “Energy” by mass unit (m²/s²) between origin and target.</w:t>
      </w:r>
      <w:r w:rsidR="007D7D5B">
        <w:t xml:space="preserve"> </w:t>
      </w:r>
      <w:r>
        <w:t>To define the EB supervision limits, we put the following equation :</w:t>
      </w:r>
    </w:p>
    <w:p w14:paraId="18C4B53F" w14:textId="77777777" w:rsidR="0009133A" w:rsidRDefault="0009133A" w:rsidP="00F54EFE">
      <w:pPr>
        <w:pStyle w:val="Corpsdetexte"/>
        <w:ind w:left="851" w:hanging="851"/>
      </w:pPr>
    </w:p>
    <w:p w14:paraId="4D69E2E4" w14:textId="77777777" w:rsidR="0009133A" w:rsidRDefault="00FB78E4" w:rsidP="00F54EFE">
      <w:pPr>
        <w:pStyle w:val="Corpsdetexte"/>
        <w:ind w:left="851" w:hanging="851"/>
      </w:pPr>
      <w:r>
        <w:t xml:space="preserve">(Brake_Energy) </w:t>
      </w:r>
      <w:r w:rsidR="00FB5D45">
        <w:t>+</w:t>
      </w:r>
      <w:r w:rsidR="0009133A">
        <w:t xml:space="preserve"> </w:t>
      </w:r>
      <w:r w:rsidR="00FB5D45">
        <w:t xml:space="preserve">(Potential_Variation_Energy) </w:t>
      </w:r>
      <w:r w:rsidR="007D7D5B">
        <w:t>&gt;</w:t>
      </w:r>
      <w:r w:rsidR="00DA25FB">
        <w:t xml:space="preserve"> </w:t>
      </w:r>
      <w:r>
        <w:t>(Kinetic Variation Energy) +</w:t>
      </w:r>
      <w:r w:rsidR="00FB5D45">
        <w:t xml:space="preserve"> (Response_Correction)</w:t>
      </w:r>
    </w:p>
    <w:p w14:paraId="723216B9" w14:textId="77777777" w:rsidR="00FC15EC" w:rsidRDefault="00FC15EC" w:rsidP="00F54EFE">
      <w:pPr>
        <w:pStyle w:val="Corpsdetexte"/>
        <w:ind w:left="851" w:hanging="851"/>
      </w:pPr>
    </w:p>
    <w:p w14:paraId="069EA581" w14:textId="77777777" w:rsidR="007D7D5B" w:rsidRPr="007D7D5B" w:rsidRDefault="007D7D5B" w:rsidP="00F54EFE">
      <w:pPr>
        <w:pStyle w:val="Corpsdetexte"/>
        <w:ind w:left="851" w:hanging="851"/>
        <w:rPr>
          <w:b/>
        </w:rPr>
      </w:pPr>
      <w:r w:rsidRPr="007D7D5B">
        <w:rPr>
          <w:b/>
        </w:rPr>
        <w:t>Cumul_EB  &gt;  Cumul_K</w:t>
      </w:r>
    </w:p>
    <w:p w14:paraId="0F4007BB" w14:textId="77777777" w:rsidR="007D7D5B" w:rsidRDefault="007D7D5B" w:rsidP="00F54EFE">
      <w:pPr>
        <w:pStyle w:val="Corpsdetexte"/>
        <w:ind w:left="851" w:hanging="851"/>
      </w:pPr>
    </w:p>
    <w:p w14:paraId="26753773" w14:textId="77777777" w:rsidR="002E45D2" w:rsidRDefault="002E45D2" w:rsidP="00F54EFE">
      <w:pPr>
        <w:pStyle w:val="Corpsdetexte"/>
        <w:ind w:left="851" w:hanging="851"/>
      </w:pPr>
      <w:r>
        <w:lastRenderedPageBreak/>
        <w:t>With the following development :</w:t>
      </w:r>
    </w:p>
    <w:p w14:paraId="79DCF830" w14:textId="77777777" w:rsidR="002E45D2" w:rsidRDefault="002E45D2" w:rsidP="00F54EFE">
      <w:pPr>
        <w:pStyle w:val="Corpsdetexte"/>
        <w:ind w:left="851" w:hanging="851"/>
      </w:pPr>
    </w:p>
    <w:p w14:paraId="2D2A393B" w14:textId="77777777" w:rsidR="002E45D2" w:rsidRDefault="002E45D2" w:rsidP="00F54EFE">
      <w:pPr>
        <w:pStyle w:val="Corpsdetexte"/>
        <w:ind w:left="851" w:hanging="851"/>
      </w:pPr>
    </w:p>
    <w:p w14:paraId="47E26692" w14:textId="77777777" w:rsidR="00FC15EC" w:rsidRDefault="002E45D2" w:rsidP="00F54EFE">
      <w:pPr>
        <w:pStyle w:val="Corpsdetexte"/>
        <w:numPr>
          <w:ilvl w:val="1"/>
          <w:numId w:val="22"/>
        </w:numPr>
        <w:ind w:left="851" w:hanging="851"/>
      </w:pPr>
      <w:r>
        <w:t xml:space="preserve">Kinetic Variation Energy </w:t>
      </w:r>
      <w:r w:rsidR="00F80182">
        <w:tab/>
      </w:r>
      <w:r>
        <w:t>= ½ (v0² - v1²)</w:t>
      </w:r>
    </w:p>
    <w:p w14:paraId="5385DC95" w14:textId="77777777" w:rsidR="00197A6A" w:rsidRDefault="0083389D" w:rsidP="00F54EFE">
      <w:pPr>
        <w:pStyle w:val="Corpsdetexte"/>
        <w:numPr>
          <w:ilvl w:val="2"/>
          <w:numId w:val="22"/>
        </w:numPr>
        <w:ind w:left="851" w:hanging="851"/>
      </w:pPr>
      <w:r>
        <w:t>this value concerns the total mass : M * (1+alfa)</w:t>
      </w:r>
    </w:p>
    <w:p w14:paraId="516C2F66" w14:textId="77777777" w:rsidR="00197A6A" w:rsidRDefault="0083389D" w:rsidP="00F54EFE">
      <w:pPr>
        <w:pStyle w:val="Corpsdetexte"/>
        <w:numPr>
          <w:ilvl w:val="2"/>
          <w:numId w:val="22"/>
        </w:numPr>
        <w:ind w:left="851" w:hanging="851"/>
      </w:pPr>
      <w:r>
        <w:t>alfa can be a function of position “x”.</w:t>
      </w:r>
    </w:p>
    <w:p w14:paraId="3E632BC7" w14:textId="77777777" w:rsidR="0083389D" w:rsidRDefault="0083389D" w:rsidP="00F54EFE">
      <w:pPr>
        <w:pStyle w:val="Corpsdetexte"/>
        <w:ind w:left="851" w:hanging="851"/>
      </w:pPr>
    </w:p>
    <w:p w14:paraId="7D935552" w14:textId="77777777" w:rsidR="002E45D2" w:rsidRDefault="002E45D2" w:rsidP="00F54EFE">
      <w:pPr>
        <w:pStyle w:val="Corpsdetexte"/>
        <w:numPr>
          <w:ilvl w:val="1"/>
          <w:numId w:val="22"/>
        </w:numPr>
        <w:ind w:left="851" w:hanging="851"/>
      </w:pPr>
      <w:r>
        <w:t xml:space="preserve">Brake Energy </w:t>
      </w:r>
      <w:r w:rsidR="00F80182">
        <w:tab/>
      </w:r>
      <w:r w:rsidR="00F80182">
        <w:tab/>
      </w:r>
      <w:r>
        <w:t>= (x1 – x0) * Aeb</w:t>
      </w:r>
    </w:p>
    <w:p w14:paraId="183D1770" w14:textId="77777777" w:rsidR="0083389D" w:rsidRDefault="0083389D" w:rsidP="00F54EFE">
      <w:pPr>
        <w:pStyle w:val="Corpsdetexte"/>
        <w:numPr>
          <w:ilvl w:val="2"/>
          <w:numId w:val="22"/>
        </w:numPr>
        <w:ind w:left="851" w:hanging="851"/>
      </w:pPr>
      <w:r>
        <w:t>this value concerns the total mass : M * (1+alfa)</w:t>
      </w:r>
    </w:p>
    <w:p w14:paraId="7AB8E5D9" w14:textId="77777777" w:rsidR="00197A6A" w:rsidRDefault="0083389D" w:rsidP="00F54EFE">
      <w:pPr>
        <w:pStyle w:val="Corpsdetexte"/>
        <w:numPr>
          <w:ilvl w:val="2"/>
          <w:numId w:val="22"/>
        </w:numPr>
        <w:ind w:left="851" w:hanging="851"/>
      </w:pPr>
      <w:r>
        <w:t>Aeb is the average value of the function  Asafe(x,v)</w:t>
      </w:r>
    </w:p>
    <w:p w14:paraId="22569E95" w14:textId="77777777" w:rsidR="00197A6A" w:rsidRDefault="0083389D" w:rsidP="00F54EFE">
      <w:pPr>
        <w:pStyle w:val="Corpsdetexte"/>
        <w:numPr>
          <w:ilvl w:val="2"/>
          <w:numId w:val="22"/>
        </w:numPr>
        <w:ind w:left="851" w:hanging="851"/>
      </w:pPr>
      <w:r>
        <w:t>Asafe(x,v) needs to be integrated between x0 and x1</w:t>
      </w:r>
    </w:p>
    <w:p w14:paraId="700E9191" w14:textId="77777777" w:rsidR="002E1235" w:rsidRDefault="002E1235" w:rsidP="00F54EFE">
      <w:pPr>
        <w:pStyle w:val="Corpsdetexte"/>
        <w:numPr>
          <w:ilvl w:val="2"/>
          <w:numId w:val="22"/>
        </w:numPr>
        <w:ind w:left="851" w:hanging="851"/>
      </w:pPr>
      <w:r>
        <w:t>what about  v ?</w:t>
      </w:r>
      <w:r w:rsidR="00572E5D">
        <w:t xml:space="preserve"> (speed at origin x0 or something else )</w:t>
      </w:r>
    </w:p>
    <w:p w14:paraId="79F366E7" w14:textId="77777777" w:rsidR="002E1235" w:rsidRDefault="002E1235" w:rsidP="00F54EFE">
      <w:pPr>
        <w:pStyle w:val="Corpsdetexte"/>
        <w:ind w:left="851" w:hanging="851"/>
      </w:pPr>
    </w:p>
    <w:p w14:paraId="09BF963F" w14:textId="77777777" w:rsidR="002E45D2" w:rsidRDefault="002E45D2" w:rsidP="00F54EFE">
      <w:pPr>
        <w:pStyle w:val="Corpsdetexte"/>
        <w:numPr>
          <w:ilvl w:val="1"/>
          <w:numId w:val="22"/>
        </w:numPr>
        <w:ind w:left="851" w:hanging="851"/>
        <w:rPr>
          <w:lang w:val="fr-FR"/>
        </w:rPr>
      </w:pPr>
      <w:r w:rsidRPr="00197A6A">
        <w:rPr>
          <w:lang w:val="fr-FR"/>
        </w:rPr>
        <w:t>Response_Correction</w:t>
      </w:r>
      <w:r w:rsidR="00F80182" w:rsidRPr="00197A6A">
        <w:rPr>
          <w:lang w:val="fr-FR"/>
        </w:rPr>
        <w:tab/>
        <w:t>= ½ [ (Aest1* T1)² + (Aest2*T2)²</w:t>
      </w:r>
      <w:r w:rsidR="00197A6A" w:rsidRPr="00197A6A">
        <w:rPr>
          <w:lang w:val="fr-FR"/>
        </w:rPr>
        <w:t xml:space="preserve">] </w:t>
      </w:r>
      <w:r w:rsidR="00572E5D">
        <w:rPr>
          <w:lang w:val="fr-FR"/>
        </w:rPr>
        <w:t>+</w:t>
      </w:r>
      <w:r w:rsidR="00197A6A">
        <w:rPr>
          <w:lang w:val="fr-FR"/>
        </w:rPr>
        <w:t>(</w:t>
      </w:r>
      <w:r w:rsidR="00197A6A" w:rsidRPr="00197A6A">
        <w:rPr>
          <w:lang w:val="fr-FR"/>
        </w:rPr>
        <w:t xml:space="preserve">Debc * Aeb) </w:t>
      </w:r>
      <w:r w:rsidR="00F80182" w:rsidRPr="00197A6A">
        <w:rPr>
          <w:lang w:val="fr-FR"/>
        </w:rPr>
        <w:t xml:space="preserve"> </w:t>
      </w:r>
    </w:p>
    <w:p w14:paraId="15F398C6" w14:textId="77777777" w:rsidR="00197A6A" w:rsidRPr="00371087" w:rsidRDefault="007F798B" w:rsidP="00F54EFE">
      <w:pPr>
        <w:pStyle w:val="Corpsdetexte"/>
        <w:numPr>
          <w:ilvl w:val="2"/>
          <w:numId w:val="22"/>
        </w:numPr>
        <w:ind w:left="851" w:hanging="851"/>
      </w:pPr>
      <w:r w:rsidRPr="00371087">
        <w:t>response  is in 2 phases, lasting T1 and T2,</w:t>
      </w:r>
    </w:p>
    <w:p w14:paraId="3D38AC03" w14:textId="77777777" w:rsidR="00371087" w:rsidRPr="00371087" w:rsidRDefault="00371087" w:rsidP="00F54EFE">
      <w:pPr>
        <w:pStyle w:val="Corpsdetexte"/>
        <w:numPr>
          <w:ilvl w:val="2"/>
          <w:numId w:val="22"/>
        </w:numPr>
        <w:ind w:left="851" w:hanging="851"/>
      </w:pPr>
      <w:r>
        <w:t>the running distance is so-called Debc,</w:t>
      </w:r>
    </w:p>
    <w:p w14:paraId="422BBEE3" w14:textId="77777777" w:rsidR="00371087" w:rsidRDefault="007D7D5B" w:rsidP="00F54EFE">
      <w:pPr>
        <w:pStyle w:val="Corpsdetexte"/>
        <w:numPr>
          <w:ilvl w:val="2"/>
          <w:numId w:val="22"/>
        </w:numPr>
        <w:ind w:left="851" w:hanging="851"/>
      </w:pPr>
      <w:r>
        <w:t>brake energy over Debc must be add</w:t>
      </w:r>
      <w:r w:rsidR="00371087">
        <w:t>ed</w:t>
      </w:r>
      <w:r>
        <w:t xml:space="preserve"> to kinetic energy</w:t>
      </w:r>
    </w:p>
    <w:p w14:paraId="2346F577" w14:textId="77777777" w:rsidR="00371087" w:rsidRDefault="00371087" w:rsidP="00F54EFE">
      <w:pPr>
        <w:pStyle w:val="Corpsdetexte"/>
        <w:numPr>
          <w:ilvl w:val="2"/>
          <w:numId w:val="22"/>
        </w:numPr>
        <w:ind w:left="851" w:hanging="851"/>
      </w:pPr>
      <w:r>
        <w:t>power energ</w:t>
      </w:r>
      <w:r w:rsidR="00572E5D">
        <w:t>y (Aest1 and Aes</w:t>
      </w:r>
      <w:r w:rsidR="00E6159B">
        <w:t>t2) must be add</w:t>
      </w:r>
      <w:r>
        <w:t>ed too.</w:t>
      </w:r>
    </w:p>
    <w:p w14:paraId="74439864" w14:textId="77777777" w:rsidR="00197A6A" w:rsidRPr="00371087" w:rsidRDefault="00371087" w:rsidP="00F54EFE">
      <w:pPr>
        <w:pStyle w:val="Corpsdetexte"/>
        <w:ind w:left="851" w:hanging="851"/>
      </w:pPr>
      <w:r>
        <w:t xml:space="preserve"> </w:t>
      </w:r>
    </w:p>
    <w:p w14:paraId="603A1D14" w14:textId="77777777" w:rsidR="002E45D2" w:rsidRDefault="002E45D2" w:rsidP="00F54EFE">
      <w:pPr>
        <w:pStyle w:val="Corpsdetexte"/>
        <w:numPr>
          <w:ilvl w:val="1"/>
          <w:numId w:val="22"/>
        </w:numPr>
        <w:ind w:left="851" w:hanging="851"/>
      </w:pPr>
      <w:r>
        <w:t>Potential _Variation_Energy</w:t>
      </w:r>
      <w:r w:rsidR="00F80182">
        <w:t xml:space="preserve"> = </w:t>
      </w:r>
      <w:r w:rsidR="00FB5D45">
        <w:t>(h1 – h0) * g / Alpha</w:t>
      </w:r>
    </w:p>
    <w:p w14:paraId="307A5FB5" w14:textId="77777777" w:rsidR="00371087" w:rsidRDefault="00371087" w:rsidP="00F54EFE">
      <w:pPr>
        <w:pStyle w:val="Corpsdetexte"/>
        <w:numPr>
          <w:ilvl w:val="2"/>
          <w:numId w:val="22"/>
        </w:numPr>
        <w:ind w:left="851" w:hanging="851"/>
      </w:pPr>
      <w:r>
        <w:t>this value concerns only the mass  M,</w:t>
      </w:r>
    </w:p>
    <w:p w14:paraId="61B67B9E" w14:textId="77777777" w:rsidR="002E45D2" w:rsidRDefault="00371087" w:rsidP="00F54EFE">
      <w:pPr>
        <w:pStyle w:val="Corpsdetexte"/>
        <w:numPr>
          <w:ilvl w:val="2"/>
          <w:numId w:val="22"/>
        </w:numPr>
        <w:ind w:left="851" w:hanging="851"/>
      </w:pPr>
      <w:r>
        <w:t>g = 9,81 m/s²</w:t>
      </w:r>
      <w:r w:rsidR="00B53F6A">
        <w:t xml:space="preserve"> must be taken into account,</w:t>
      </w:r>
    </w:p>
    <w:p w14:paraId="30B14693" w14:textId="77777777" w:rsidR="00B53F6A" w:rsidRDefault="00B53F6A" w:rsidP="00F54EFE">
      <w:pPr>
        <w:pStyle w:val="Corpsdetexte"/>
        <w:numPr>
          <w:ilvl w:val="2"/>
          <w:numId w:val="22"/>
        </w:numPr>
        <w:ind w:left="851" w:hanging="851"/>
      </w:pPr>
      <w:r>
        <w:t>potential energy must be compensated by division with Alpha = 1+alpha,</w:t>
      </w:r>
    </w:p>
    <w:p w14:paraId="1BED37A4" w14:textId="77777777" w:rsidR="00FB5D45" w:rsidRDefault="00B53F6A" w:rsidP="00F54EFE">
      <w:pPr>
        <w:pStyle w:val="Corpsdetexte"/>
        <w:numPr>
          <w:ilvl w:val="2"/>
          <w:numId w:val="22"/>
        </w:numPr>
        <w:ind w:left="851" w:hanging="851"/>
      </w:pPr>
      <w:r>
        <w:t>h1 – h0 is the integration of function Grade(x) between x0 and x1.</w:t>
      </w:r>
    </w:p>
    <w:p w14:paraId="767C57EE" w14:textId="77777777" w:rsidR="00FC15EC" w:rsidRDefault="00FC15EC" w:rsidP="00F54EFE">
      <w:pPr>
        <w:pStyle w:val="Corpsdetexte"/>
        <w:ind w:left="851" w:hanging="851"/>
      </w:pPr>
    </w:p>
    <w:p w14:paraId="1B463EFF" w14:textId="77777777" w:rsidR="00FC15EC" w:rsidRDefault="007E3E63" w:rsidP="00F54EFE">
      <w:pPr>
        <w:pStyle w:val="Titre2"/>
        <w:ind w:left="851" w:hanging="851"/>
      </w:pPr>
      <w:bookmarkStart w:id="2561" w:name="_Toc389836247"/>
      <w:bookmarkStart w:id="2562" w:name="_Toc388370159"/>
      <w:r>
        <w:t>EB Supervision Excel File</w:t>
      </w:r>
      <w:bookmarkEnd w:id="2561"/>
      <w:bookmarkEnd w:id="2562"/>
    </w:p>
    <w:p w14:paraId="70EB8816" w14:textId="77777777" w:rsidR="00FC15EC" w:rsidRDefault="00FC15EC" w:rsidP="00F54EFE">
      <w:pPr>
        <w:pStyle w:val="Corpsdetexte"/>
        <w:ind w:left="851" w:hanging="851"/>
      </w:pPr>
    </w:p>
    <w:p w14:paraId="16D0B0D3" w14:textId="77777777" w:rsidR="00FC15EC" w:rsidRDefault="00FC15EC" w:rsidP="00F54EFE">
      <w:pPr>
        <w:pStyle w:val="Corpsdetexte"/>
        <w:ind w:left="851" w:hanging="851"/>
      </w:pPr>
    </w:p>
    <w:p w14:paraId="5F1C59CE" w14:textId="77777777" w:rsidR="00652C36" w:rsidRDefault="00652C36" w:rsidP="00F54EFE">
      <w:pPr>
        <w:pStyle w:val="Corpsdetexte"/>
        <w:ind w:left="851" w:hanging="851"/>
      </w:pPr>
      <w:r>
        <w:t>The use of an Excel databa</w:t>
      </w:r>
      <w:r w:rsidR="007E3E63">
        <w:t>se is involved in this exercise</w:t>
      </w:r>
      <w:r w:rsidR="00BB63CC">
        <w:t xml:space="preserve"> </w:t>
      </w:r>
      <w:r w:rsidR="007E3E63">
        <w:t>in 3 steps :</w:t>
      </w:r>
    </w:p>
    <w:p w14:paraId="5DAE14CB" w14:textId="77777777" w:rsidR="007E3E63" w:rsidRDefault="007E3E63" w:rsidP="00F54EFE">
      <w:pPr>
        <w:pStyle w:val="Corpsdetexte"/>
        <w:numPr>
          <w:ilvl w:val="1"/>
          <w:numId w:val="22"/>
        </w:numPr>
        <w:ind w:left="851" w:hanging="851"/>
      </w:pPr>
      <w:r>
        <w:t>Step 1 : to acquire data from balise content,</w:t>
      </w:r>
    </w:p>
    <w:p w14:paraId="7A608B3B" w14:textId="77777777" w:rsidR="007E3E63" w:rsidRDefault="007E3E63" w:rsidP="00F54EFE">
      <w:pPr>
        <w:pStyle w:val="Corpsdetexte"/>
        <w:numPr>
          <w:ilvl w:val="1"/>
          <w:numId w:val="22"/>
        </w:numPr>
        <w:ind w:left="851" w:hanging="851"/>
      </w:pPr>
      <w:r>
        <w:t>Step 2 : to classify acquired data into another file,</w:t>
      </w:r>
    </w:p>
    <w:p w14:paraId="64CA4E51" w14:textId="77777777" w:rsidR="007E3E63" w:rsidRDefault="007E3E63" w:rsidP="00F54EFE">
      <w:pPr>
        <w:pStyle w:val="Corpsdetexte"/>
        <w:numPr>
          <w:ilvl w:val="1"/>
          <w:numId w:val="22"/>
        </w:numPr>
        <w:ind w:left="851" w:hanging="851"/>
      </w:pPr>
      <w:r>
        <w:t>Step 3 : to simul.</w:t>
      </w:r>
    </w:p>
    <w:p w14:paraId="402B6B3E" w14:textId="77777777" w:rsidR="007E3E63" w:rsidRDefault="007E3E63" w:rsidP="00F54EFE">
      <w:pPr>
        <w:pStyle w:val="Corpsdetexte"/>
        <w:ind w:left="851" w:hanging="851"/>
      </w:pPr>
    </w:p>
    <w:p w14:paraId="5CBDFFFD" w14:textId="77777777" w:rsidR="00633287" w:rsidRDefault="006D6DC6" w:rsidP="00F54EFE">
      <w:pPr>
        <w:ind w:left="851" w:hanging="851"/>
      </w:pPr>
      <w:r>
        <w:t>Step 1 Excel File :</w:t>
      </w:r>
    </w:p>
    <w:p w14:paraId="00127E48" w14:textId="77777777" w:rsidR="00633287" w:rsidRDefault="00633287" w:rsidP="00F54EFE">
      <w:pPr>
        <w:ind w:left="851" w:hanging="851"/>
      </w:pPr>
      <w:r>
        <w:t>______________</w:t>
      </w:r>
    </w:p>
    <w:p w14:paraId="60833CD0" w14:textId="77777777" w:rsidR="00C24CF3" w:rsidRDefault="00633287" w:rsidP="00F54EFE">
      <w:pPr>
        <w:ind w:left="851" w:hanging="851"/>
      </w:pPr>
      <w:r>
        <w:br w:type="page"/>
      </w:r>
      <w:bookmarkStart w:id="2563" w:name="_MON_1459343298"/>
      <w:bookmarkEnd w:id="2563"/>
      <w:r w:rsidR="00BB63CC">
        <w:object w:dxaOrig="9980" w:dyaOrig="8199" w14:anchorId="426443D2">
          <v:shape id="_x0000_i1036" type="#_x0000_t75" style="width:498pt;height:411pt" o:ole="">
            <v:imagedata r:id="rId12" o:title=""/>
          </v:shape>
          <o:OLEObject Type="Embed" ProgID="Excel.Sheet.12" ShapeID="_x0000_i1036" DrawAspect="Content" ObjectID="_1463578925" r:id="rId13"/>
        </w:object>
      </w:r>
    </w:p>
    <w:p w14:paraId="25C0DB4C" w14:textId="77777777" w:rsidR="00C24CF3" w:rsidRDefault="00C24CF3" w:rsidP="00F54EFE">
      <w:pPr>
        <w:ind w:left="851" w:hanging="851"/>
      </w:pPr>
    </w:p>
    <w:p w14:paraId="72A9AAA7" w14:textId="77777777" w:rsidR="00633287" w:rsidRDefault="003D3B4E" w:rsidP="00F54EFE">
      <w:pPr>
        <w:ind w:left="851" w:hanging="851"/>
      </w:pPr>
      <w:r w:rsidRPr="003D3B4E">
        <w:rPr>
          <w:b/>
        </w:rPr>
        <w:t>Position</w:t>
      </w:r>
      <w:r>
        <w:t xml:space="preserve"> is the distance of singular point from the reference balise B1,</w:t>
      </w:r>
    </w:p>
    <w:p w14:paraId="7204C3C6" w14:textId="77777777" w:rsidR="003D3B4E" w:rsidRDefault="003D3B4E" w:rsidP="00F54EFE">
      <w:pPr>
        <w:ind w:left="851" w:hanging="851"/>
      </w:pPr>
      <w:r w:rsidRPr="003D3B4E">
        <w:rPr>
          <w:b/>
        </w:rPr>
        <w:t>Type</w:t>
      </w:r>
      <w:r w:rsidR="002A0604">
        <w:rPr>
          <w:b/>
        </w:rPr>
        <w:tab/>
      </w:r>
      <w:r>
        <w:t xml:space="preserve"> is the nature of singular point,</w:t>
      </w:r>
    </w:p>
    <w:p w14:paraId="3BD76D8E" w14:textId="77777777" w:rsidR="003D3B4E" w:rsidRDefault="003D3B4E" w:rsidP="00F54EFE">
      <w:pPr>
        <w:ind w:left="851" w:hanging="851"/>
      </w:pPr>
      <w:r w:rsidRPr="003D3B4E">
        <w:rPr>
          <w:b/>
        </w:rPr>
        <w:t>DOT</w:t>
      </w:r>
      <w:r>
        <w:t xml:space="preserve"> </w:t>
      </w:r>
      <w:r w:rsidR="002A0604">
        <w:tab/>
      </w:r>
      <w:r w:rsidR="00B2454B">
        <w:t>is the Direction of Travel.</w:t>
      </w:r>
    </w:p>
    <w:p w14:paraId="5292A658" w14:textId="77777777" w:rsidR="00633287" w:rsidRDefault="003D3B4E" w:rsidP="00F54EFE">
      <w:pPr>
        <w:ind w:left="851" w:hanging="851"/>
      </w:pPr>
      <w:r w:rsidRPr="003D3B4E">
        <w:rPr>
          <w:b/>
        </w:rPr>
        <w:t>Pos. Inc</w:t>
      </w:r>
      <w:r w:rsidR="00B2454B">
        <w:rPr>
          <w:b/>
        </w:rPr>
        <w:t xml:space="preserve">. </w:t>
      </w:r>
      <w:r w:rsidR="00B2454B">
        <w:t>is the incremental position to the next singular point.</w:t>
      </w:r>
    </w:p>
    <w:p w14:paraId="5F045BED" w14:textId="77777777" w:rsidR="003D3B4E" w:rsidRDefault="003D3B4E" w:rsidP="00F54EFE">
      <w:pPr>
        <w:ind w:left="851" w:hanging="851"/>
      </w:pPr>
      <w:r w:rsidRPr="003D3B4E">
        <w:rPr>
          <w:b/>
        </w:rPr>
        <w:t>Asafe</w:t>
      </w:r>
      <w:r>
        <w:t xml:space="preserve"> </w:t>
      </w:r>
      <w:r w:rsidR="00E6159B">
        <w:tab/>
      </w:r>
      <w:r w:rsidR="00B2454B">
        <w:t>is the safe deceleration value of the Emergency Braking</w:t>
      </w:r>
      <w:r w:rsidR="002A0604">
        <w:t>, related to increment</w:t>
      </w:r>
      <w:r w:rsidR="00B2454B">
        <w:t>.</w:t>
      </w:r>
    </w:p>
    <w:p w14:paraId="45478AC2" w14:textId="77777777" w:rsidR="003D3B4E" w:rsidRDefault="003D3B4E" w:rsidP="00F54EFE">
      <w:pPr>
        <w:ind w:left="851" w:hanging="851"/>
      </w:pPr>
      <w:r w:rsidRPr="003D3B4E">
        <w:rPr>
          <w:b/>
        </w:rPr>
        <w:t>Grade</w:t>
      </w:r>
      <w:r>
        <w:t xml:space="preserve"> </w:t>
      </w:r>
      <w:r w:rsidR="00E6159B">
        <w:tab/>
      </w:r>
      <w:r w:rsidR="00B2454B">
        <w:t>is the slope value which permits hight computation</w:t>
      </w:r>
      <w:r w:rsidR="002A0604">
        <w:t>, related toincrement</w:t>
      </w:r>
      <w:r w:rsidR="00B2454B">
        <w:t>.</w:t>
      </w:r>
    </w:p>
    <w:p w14:paraId="64A31163" w14:textId="77777777" w:rsidR="003D3B4E" w:rsidRDefault="003D3B4E" w:rsidP="00F54EFE">
      <w:pPr>
        <w:ind w:left="851" w:hanging="851"/>
      </w:pPr>
      <w:r w:rsidRPr="003D3B4E">
        <w:rPr>
          <w:b/>
        </w:rPr>
        <w:t>Target</w:t>
      </w:r>
      <w:r>
        <w:t xml:space="preserve"> </w:t>
      </w:r>
      <w:r w:rsidR="00E6159B">
        <w:tab/>
      </w:r>
      <w:r w:rsidR="00B2454B">
        <w:t>is the singular point of MRSP or a DP which can be a potential target.</w:t>
      </w:r>
    </w:p>
    <w:p w14:paraId="5EDEE5CB" w14:textId="77777777" w:rsidR="003D3B4E" w:rsidRDefault="003D3B4E" w:rsidP="00F54EFE">
      <w:pPr>
        <w:ind w:left="851" w:hanging="851"/>
      </w:pPr>
    </w:p>
    <w:p w14:paraId="28228CFE" w14:textId="77777777" w:rsidR="00C24CF3" w:rsidRPr="00C24CF3" w:rsidRDefault="006D6DC6" w:rsidP="00F54EFE">
      <w:pPr>
        <w:pStyle w:val="DocReference"/>
        <w:ind w:left="851" w:hanging="851"/>
        <w:rPr>
          <w:lang w:val="en-GB"/>
        </w:rPr>
      </w:pPr>
      <w:r w:rsidRPr="00C24CF3">
        <w:rPr>
          <w:lang w:val="en-GB"/>
        </w:rPr>
        <w:t xml:space="preserve">Step 2 </w:t>
      </w:r>
      <w:r w:rsidR="00B2454B">
        <w:rPr>
          <w:lang w:val="en-GB"/>
        </w:rPr>
        <w:t xml:space="preserve">: </w:t>
      </w:r>
      <w:r w:rsidR="00FB78E4">
        <w:rPr>
          <w:lang w:val="en-GB"/>
        </w:rPr>
        <w:t>singular point of database are classified following increasing position.</w:t>
      </w:r>
    </w:p>
    <w:p w14:paraId="5087A37F" w14:textId="77777777" w:rsidR="00C24CF3" w:rsidRDefault="00C24CF3" w:rsidP="00F54EFE">
      <w:pPr>
        <w:ind w:left="851" w:hanging="851"/>
      </w:pPr>
    </w:p>
    <w:p w14:paraId="7E9813F4" w14:textId="77777777" w:rsidR="00633287" w:rsidRDefault="00C24CF3" w:rsidP="00F54EFE">
      <w:pPr>
        <w:ind w:left="851" w:hanging="851"/>
      </w:pPr>
      <w:r>
        <w:t xml:space="preserve">Step </w:t>
      </w:r>
      <w:r w:rsidR="006D6DC6">
        <w:t>3 :</w:t>
      </w:r>
      <w:r w:rsidR="00FB78E4">
        <w:t xml:space="preserve"> computation of final parameters.</w:t>
      </w:r>
    </w:p>
    <w:p w14:paraId="2B426929" w14:textId="77777777" w:rsidR="004F0250" w:rsidRDefault="00B83D7A" w:rsidP="00F54EFE">
      <w:pPr>
        <w:ind w:left="851" w:hanging="851"/>
      </w:pPr>
      <w:r>
        <w:br w:type="page"/>
      </w:r>
      <w:r w:rsidR="007678CC">
        <w:lastRenderedPageBreak/>
        <w:t xml:space="preserve"> </w:t>
      </w:r>
      <w:bookmarkStart w:id="2564" w:name="_MON_1459415913"/>
      <w:bookmarkEnd w:id="2564"/>
      <w:r w:rsidR="00AD2EA3">
        <w:object w:dxaOrig="9528" w:dyaOrig="6456" w14:anchorId="33FCAC57">
          <v:shape id="_x0000_i1037" type="#_x0000_t75" style="width:477pt;height:324pt" o:ole="">
            <v:imagedata r:id="rId14" o:title=""/>
          </v:shape>
          <o:OLEObject Type="Embed" ProgID="Excel.Sheet.12" ShapeID="_x0000_i1037" DrawAspect="Content" ObjectID="_1463578926" r:id="rId15"/>
        </w:object>
      </w:r>
    </w:p>
    <w:p w14:paraId="2DC90491" w14:textId="77777777" w:rsidR="00633287" w:rsidRDefault="00C24CF3" w:rsidP="00F54EFE">
      <w:pPr>
        <w:ind w:left="851" w:hanging="851"/>
      </w:pPr>
      <w:r w:rsidRPr="00C24CF3">
        <w:rPr>
          <w:b/>
        </w:rPr>
        <w:t>EB_Ener</w:t>
      </w:r>
      <w:r w:rsidR="002A0604">
        <w:tab/>
      </w:r>
      <w:r>
        <w:t>is</w:t>
      </w:r>
      <w:r w:rsidR="002A0604">
        <w:t xml:space="preserve"> the Emergency Brake Incremental Energy.</w:t>
      </w:r>
    </w:p>
    <w:p w14:paraId="13C0EAC5" w14:textId="77777777" w:rsidR="00633287" w:rsidRPr="002A0604" w:rsidRDefault="00C24CF3" w:rsidP="00F54EFE">
      <w:pPr>
        <w:pStyle w:val="DocReference"/>
        <w:ind w:left="851" w:hanging="851"/>
        <w:rPr>
          <w:lang w:val="en-GB"/>
        </w:rPr>
      </w:pPr>
      <w:r w:rsidRPr="00E6159B">
        <w:rPr>
          <w:b/>
          <w:lang w:val="en-GB"/>
        </w:rPr>
        <w:t>G_Ener</w:t>
      </w:r>
      <w:r w:rsidR="002A0604">
        <w:rPr>
          <w:lang w:val="en-GB"/>
        </w:rPr>
        <w:tab/>
      </w:r>
      <w:r w:rsidR="002A0604">
        <w:rPr>
          <w:lang w:val="en-GB"/>
        </w:rPr>
        <w:tab/>
      </w:r>
      <w:r w:rsidR="002A0604" w:rsidRPr="002A0604">
        <w:rPr>
          <w:lang w:val="en-GB"/>
        </w:rPr>
        <w:t xml:space="preserve">is the </w:t>
      </w:r>
      <w:r w:rsidR="002A0604">
        <w:rPr>
          <w:lang w:val="en-GB"/>
        </w:rPr>
        <w:t xml:space="preserve">Gravitation </w:t>
      </w:r>
      <w:r w:rsidR="002A0604" w:rsidRPr="002A0604">
        <w:rPr>
          <w:lang w:val="en-GB"/>
        </w:rPr>
        <w:t>Incremental Energy.</w:t>
      </w:r>
    </w:p>
    <w:p w14:paraId="6AFB54F7" w14:textId="77777777" w:rsidR="00C24CF3" w:rsidRPr="00C24CF3" w:rsidRDefault="00C24CF3" w:rsidP="00F54EFE">
      <w:pPr>
        <w:pStyle w:val="Corpsdetexte"/>
        <w:ind w:left="851" w:hanging="851"/>
      </w:pPr>
      <w:r w:rsidRPr="00E6159B">
        <w:rPr>
          <w:b/>
        </w:rPr>
        <w:t>Cumul_EB</w:t>
      </w:r>
      <w:r w:rsidR="000B6C1E">
        <w:tab/>
        <w:t>is the sum of EB and G energy</w:t>
      </w:r>
      <w:r w:rsidR="001469D5">
        <w:t xml:space="preserve"> variation from </w:t>
      </w:r>
      <w:r w:rsidR="000B6C1E">
        <w:t>target</w:t>
      </w:r>
      <w:r w:rsidR="001469D5">
        <w:t xml:space="preserve"> </w:t>
      </w:r>
      <w:r w:rsidR="00EA2FBF">
        <w:t xml:space="preserve">DP </w:t>
      </w:r>
      <w:r w:rsidR="001469D5">
        <w:t>to current position</w:t>
      </w:r>
      <w:r w:rsidR="000B6C1E">
        <w:t xml:space="preserve">. </w:t>
      </w:r>
    </w:p>
    <w:p w14:paraId="46F779EC" w14:textId="77777777" w:rsidR="00633287" w:rsidRDefault="00E6159B" w:rsidP="00F54EFE">
      <w:pPr>
        <w:ind w:left="851" w:hanging="851"/>
      </w:pPr>
      <w:r w:rsidRPr="000B6C1E">
        <w:rPr>
          <w:b/>
        </w:rPr>
        <w:t>K_Ener</w:t>
      </w:r>
      <w:r w:rsidR="007177F3">
        <w:t xml:space="preserve"> </w:t>
      </w:r>
      <w:r w:rsidR="007177F3">
        <w:tab/>
      </w:r>
      <w:r w:rsidR="007177F3">
        <w:tab/>
        <w:t>is th</w:t>
      </w:r>
      <w:r w:rsidR="004F0250">
        <w:t xml:space="preserve">e Kinetic Energy variation from target </w:t>
      </w:r>
      <w:r w:rsidR="00EA2FBF">
        <w:t xml:space="preserve">DP </w:t>
      </w:r>
      <w:r w:rsidR="004F0250">
        <w:t>to current position</w:t>
      </w:r>
      <w:r w:rsidR="007177F3">
        <w:t>.</w:t>
      </w:r>
    </w:p>
    <w:p w14:paraId="1F0D25AF" w14:textId="77777777" w:rsidR="00E6159B" w:rsidRDefault="00E6159B" w:rsidP="00F54EFE">
      <w:pPr>
        <w:ind w:left="851" w:hanging="851"/>
      </w:pPr>
      <w:r w:rsidRPr="000B6C1E">
        <w:rPr>
          <w:b/>
        </w:rPr>
        <w:t>Debc</w:t>
      </w:r>
      <w:r w:rsidR="007177F3">
        <w:t xml:space="preserve"> </w:t>
      </w:r>
      <w:r w:rsidR="007177F3">
        <w:tab/>
      </w:r>
      <w:r w:rsidR="007177F3">
        <w:tab/>
        <w:t>is the running distance during both transition.</w:t>
      </w:r>
    </w:p>
    <w:p w14:paraId="566B60F9" w14:textId="77777777" w:rsidR="00E6159B" w:rsidRDefault="00E6159B" w:rsidP="00F54EFE">
      <w:pPr>
        <w:ind w:left="851" w:hanging="851"/>
      </w:pPr>
      <w:r w:rsidRPr="000B6C1E">
        <w:rPr>
          <w:b/>
        </w:rPr>
        <w:t>Corr_E</w:t>
      </w:r>
      <w:r w:rsidR="007177F3">
        <w:tab/>
      </w:r>
      <w:r w:rsidR="007177F3">
        <w:tab/>
        <w:t>is the increased transition energy.</w:t>
      </w:r>
    </w:p>
    <w:p w14:paraId="70740559" w14:textId="77777777" w:rsidR="00E6159B" w:rsidRDefault="00E6159B" w:rsidP="00F54EFE">
      <w:pPr>
        <w:ind w:left="851" w:hanging="851"/>
      </w:pPr>
      <w:r w:rsidRPr="000B6C1E">
        <w:rPr>
          <w:b/>
        </w:rPr>
        <w:t>Cumul_K</w:t>
      </w:r>
      <w:r w:rsidR="000B6C1E">
        <w:t xml:space="preserve"> </w:t>
      </w:r>
      <w:r w:rsidR="007177F3">
        <w:tab/>
        <w:t>is the sum of Kinetic and Transition Increased Energy.</w:t>
      </w:r>
    </w:p>
    <w:p w14:paraId="2DFE1FD1" w14:textId="77777777" w:rsidR="00BF31E7" w:rsidRDefault="00E6159B" w:rsidP="00F54EFE">
      <w:pPr>
        <w:ind w:left="851" w:hanging="851"/>
      </w:pPr>
      <w:r>
        <w:t>E_Maxi</w:t>
      </w:r>
      <w:r w:rsidR="007177F3">
        <w:tab/>
      </w:r>
      <w:r w:rsidR="007177F3">
        <w:tab/>
        <w:t>is  the minimum</w:t>
      </w:r>
      <w:r w:rsidR="00BF31E7">
        <w:t xml:space="preserve"> of both “Cumul”.</w:t>
      </w:r>
    </w:p>
    <w:p w14:paraId="091771C4" w14:textId="77777777" w:rsidR="00BF31E7" w:rsidRDefault="00BF31E7" w:rsidP="00F54EFE">
      <w:pPr>
        <w:ind w:left="851" w:hanging="851"/>
      </w:pPr>
    </w:p>
    <w:p w14:paraId="637421B3" w14:textId="77777777" w:rsidR="00E6159B" w:rsidRDefault="00BF31E7" w:rsidP="00F54EFE">
      <w:pPr>
        <w:ind w:left="851" w:hanging="851"/>
      </w:pPr>
      <w:r>
        <w:t>SSP_1 60 km/h is intermediate target and DP is the final target.</w:t>
      </w:r>
    </w:p>
    <w:p w14:paraId="793DC463" w14:textId="77777777" w:rsidR="00633287" w:rsidRDefault="00062270" w:rsidP="00F54EFE">
      <w:pPr>
        <w:ind w:left="851" w:hanging="851"/>
      </w:pPr>
      <w:r>
        <w:br w:type="page"/>
      </w:r>
    </w:p>
    <w:p w14:paraId="51A40D8A" w14:textId="77777777" w:rsidR="00633287" w:rsidRDefault="00062270" w:rsidP="00F54EFE">
      <w:pPr>
        <w:pStyle w:val="Titre2"/>
        <w:ind w:left="851" w:hanging="851"/>
      </w:pPr>
      <w:bookmarkStart w:id="2565" w:name="_Toc389836248"/>
      <w:bookmarkStart w:id="2566" w:name="_Toc388370160"/>
      <w:r>
        <w:t>EB Supervision per Quantum</w:t>
      </w:r>
      <w:bookmarkEnd w:id="2565"/>
      <w:bookmarkEnd w:id="2566"/>
    </w:p>
    <w:p w14:paraId="1DA83F7A" w14:textId="77777777" w:rsidR="00633287" w:rsidRDefault="00633287" w:rsidP="00F54EFE">
      <w:pPr>
        <w:ind w:left="851" w:hanging="851"/>
      </w:pPr>
    </w:p>
    <w:p w14:paraId="5A97E4B7" w14:textId="77777777" w:rsidR="0011004B" w:rsidRDefault="0011004B" w:rsidP="00F54EFE">
      <w:pPr>
        <w:ind w:left="851" w:hanging="851"/>
      </w:pPr>
      <w:r>
        <w:t>We come back on previous equations :</w:t>
      </w:r>
    </w:p>
    <w:p w14:paraId="102E1F91" w14:textId="77777777" w:rsidR="0011004B" w:rsidRDefault="0011004B" w:rsidP="00F54EFE">
      <w:pPr>
        <w:ind w:left="851" w:hanging="851"/>
      </w:pPr>
    </w:p>
    <w:p w14:paraId="547DC468" w14:textId="77777777" w:rsidR="0011004B" w:rsidRDefault="0011004B" w:rsidP="00F54EFE">
      <w:pPr>
        <w:pStyle w:val="Corpsdetexte"/>
        <w:ind w:left="851" w:hanging="851"/>
      </w:pPr>
      <w:r>
        <w:t>(Brake_Energy) + (Potential_Variation_Energy) &gt; (Kinetic Variation Energy) + (Response_Correction)</w:t>
      </w:r>
    </w:p>
    <w:p w14:paraId="77E4B59A" w14:textId="77777777" w:rsidR="0011004B" w:rsidRDefault="0011004B" w:rsidP="00F54EFE">
      <w:pPr>
        <w:pStyle w:val="Corpsdetexte"/>
        <w:ind w:left="851" w:hanging="851"/>
      </w:pPr>
    </w:p>
    <w:p w14:paraId="1C17BD66" w14:textId="77777777" w:rsidR="00F71C5F" w:rsidRDefault="00F71C5F" w:rsidP="00F54EFE">
      <w:pPr>
        <w:pStyle w:val="Corpsdetexte"/>
        <w:ind w:left="851" w:hanging="851"/>
      </w:pPr>
      <w:r>
        <w:t xml:space="preserve">In order to eliminate the response correction, we shall take in consideration the energy between </w:t>
      </w:r>
      <w:r w:rsidR="006458F5">
        <w:t>target</w:t>
      </w:r>
      <w:r>
        <w:t xml:space="preserve"> ”x1”</w:t>
      </w:r>
      <w:r w:rsidR="006458F5">
        <w:t xml:space="preserve"> and current location “xb”</w:t>
      </w:r>
      <w:r>
        <w:t>. That gives :</w:t>
      </w:r>
    </w:p>
    <w:p w14:paraId="55C9AD9F" w14:textId="77777777" w:rsidR="00F71C5F" w:rsidRDefault="00F71C5F" w:rsidP="00F54EFE">
      <w:pPr>
        <w:pStyle w:val="Corpsdetexte"/>
        <w:ind w:left="851" w:hanging="851"/>
      </w:pPr>
    </w:p>
    <w:p w14:paraId="3516961D" w14:textId="77777777" w:rsidR="00F71C5F" w:rsidRDefault="00F71C5F" w:rsidP="00F54EFE">
      <w:pPr>
        <w:pStyle w:val="Corpsdetexte"/>
        <w:ind w:left="851" w:hanging="851"/>
      </w:pPr>
      <w:r>
        <w:t xml:space="preserve"> (Brake_Energy_B) + (P</w:t>
      </w:r>
      <w:r w:rsidR="002D0851">
        <w:t xml:space="preserve">otential_Variation_Energy_B)   &gt;= </w:t>
      </w:r>
      <w:r>
        <w:t xml:space="preserve"> (Kinetic Variation Energy_B)</w:t>
      </w:r>
    </w:p>
    <w:p w14:paraId="3E8998D9" w14:textId="77777777" w:rsidR="00CD70DC" w:rsidRDefault="00CD70DC" w:rsidP="00F54EFE">
      <w:pPr>
        <w:pStyle w:val="Corpsdetexte"/>
        <w:ind w:left="851" w:hanging="851"/>
      </w:pPr>
    </w:p>
    <w:p w14:paraId="3FB98D28" w14:textId="77777777" w:rsidR="0011004B" w:rsidRDefault="00CD70DC" w:rsidP="00F54EFE">
      <w:pPr>
        <w:pStyle w:val="Corpsdetexte"/>
        <w:ind w:left="851" w:hanging="851"/>
      </w:pPr>
      <w:r>
        <w:t>and                            vb &lt;= MRSP(xb)</w:t>
      </w:r>
    </w:p>
    <w:p w14:paraId="4C690695" w14:textId="77777777" w:rsidR="00CD70DC" w:rsidRDefault="00CD70DC" w:rsidP="00F54EFE">
      <w:pPr>
        <w:pStyle w:val="Corpsdetexte"/>
        <w:ind w:left="851" w:hanging="851"/>
      </w:pPr>
    </w:p>
    <w:p w14:paraId="742E4DCE" w14:textId="77777777" w:rsidR="0011004B" w:rsidRDefault="0011004B" w:rsidP="00F54EFE">
      <w:pPr>
        <w:pStyle w:val="Corpsdetexte"/>
        <w:ind w:left="851" w:hanging="851"/>
      </w:pPr>
      <w:r>
        <w:t>W</w:t>
      </w:r>
      <w:r w:rsidR="00F71C5F">
        <w:t>ith the following development :</w:t>
      </w:r>
    </w:p>
    <w:p w14:paraId="2F6BC336" w14:textId="77777777" w:rsidR="0011004B" w:rsidRDefault="0011004B" w:rsidP="00F54EFE">
      <w:pPr>
        <w:pStyle w:val="Corpsdetexte"/>
        <w:numPr>
          <w:ilvl w:val="1"/>
          <w:numId w:val="22"/>
        </w:numPr>
        <w:ind w:left="851" w:hanging="851"/>
      </w:pPr>
      <w:r>
        <w:t xml:space="preserve">Kinetic Variation Energy </w:t>
      </w:r>
      <w:r w:rsidR="00F71C5F">
        <w:t>B</w:t>
      </w:r>
      <w:r w:rsidR="00D73CDA">
        <w:t xml:space="preserve"> </w:t>
      </w:r>
      <w:r w:rsidR="00266E28">
        <w:t xml:space="preserve">= </w:t>
      </w:r>
      <w:r w:rsidR="00266E28" w:rsidRPr="00D73CDA">
        <w:rPr>
          <w:b/>
        </w:rPr>
        <w:t>½ (vb</w:t>
      </w:r>
      <w:r w:rsidR="00F71C5F" w:rsidRPr="00D73CDA">
        <w:rPr>
          <w:b/>
        </w:rPr>
        <w:t>² - v</w:t>
      </w:r>
      <w:r w:rsidR="00266E28" w:rsidRPr="00D73CDA">
        <w:rPr>
          <w:b/>
        </w:rPr>
        <w:t>1</w:t>
      </w:r>
      <w:r w:rsidRPr="00D73CDA">
        <w:rPr>
          <w:b/>
        </w:rPr>
        <w:t>²)</w:t>
      </w:r>
      <w:r w:rsidR="00D73CDA">
        <w:t xml:space="preserve">     ( v1 is target</w:t>
      </w:r>
      <w:r w:rsidR="006458F5">
        <w:t>, vb is current v</w:t>
      </w:r>
      <w:r w:rsidR="00D73CDA">
        <w:t xml:space="preserve"> )</w:t>
      </w:r>
    </w:p>
    <w:p w14:paraId="542CAD55" w14:textId="77777777" w:rsidR="0011004B" w:rsidRDefault="0011004B" w:rsidP="00F54EFE">
      <w:pPr>
        <w:pStyle w:val="Corpsdetexte"/>
        <w:ind w:left="851" w:hanging="851"/>
      </w:pPr>
    </w:p>
    <w:p w14:paraId="510270FE" w14:textId="77777777" w:rsidR="0011004B" w:rsidRDefault="0011004B" w:rsidP="00F54EFE">
      <w:pPr>
        <w:pStyle w:val="Corpsdetexte"/>
        <w:numPr>
          <w:ilvl w:val="1"/>
          <w:numId w:val="22"/>
        </w:numPr>
        <w:ind w:left="851" w:hanging="851"/>
      </w:pPr>
      <w:r>
        <w:t>Brake Energy</w:t>
      </w:r>
      <w:r w:rsidR="00F71C5F">
        <w:t xml:space="preserve"> B</w:t>
      </w:r>
      <w:r>
        <w:t xml:space="preserve"> </w:t>
      </w:r>
      <w:r>
        <w:tab/>
      </w:r>
      <w:r>
        <w:tab/>
      </w:r>
      <w:r w:rsidR="00F71C5F">
        <w:t xml:space="preserve">= </w:t>
      </w:r>
      <w:r w:rsidR="00F71C5F" w:rsidRPr="006458F5">
        <w:rPr>
          <w:b/>
        </w:rPr>
        <w:t>(x1 – xb</w:t>
      </w:r>
      <w:r w:rsidRPr="006458F5">
        <w:rPr>
          <w:b/>
        </w:rPr>
        <w:t>) * Aeb</w:t>
      </w:r>
      <w:r w:rsidR="00D73CDA">
        <w:t xml:space="preserve">  (integration from xb to x1)</w:t>
      </w:r>
    </w:p>
    <w:p w14:paraId="65B59551" w14:textId="77777777" w:rsidR="0011004B" w:rsidRPr="00371087" w:rsidRDefault="0011004B" w:rsidP="00F54EFE">
      <w:pPr>
        <w:pStyle w:val="Corpsdetexte"/>
        <w:ind w:left="851" w:hanging="851"/>
      </w:pPr>
    </w:p>
    <w:p w14:paraId="022E247D" w14:textId="77777777" w:rsidR="0011004B" w:rsidRDefault="0011004B" w:rsidP="00F54EFE">
      <w:pPr>
        <w:pStyle w:val="Corpsdetexte"/>
        <w:numPr>
          <w:ilvl w:val="1"/>
          <w:numId w:val="22"/>
        </w:numPr>
        <w:ind w:left="851" w:hanging="851"/>
      </w:pPr>
      <w:r>
        <w:t>Potential _Variation_Energy</w:t>
      </w:r>
      <w:r w:rsidR="00266E28">
        <w:t xml:space="preserve">_B </w:t>
      </w:r>
      <w:r w:rsidR="006458F5">
        <w:t xml:space="preserve"> =</w:t>
      </w:r>
      <w:r w:rsidR="00266E28" w:rsidRPr="006458F5">
        <w:rPr>
          <w:b/>
        </w:rPr>
        <w:t>(h1 – hb</w:t>
      </w:r>
      <w:r w:rsidRPr="006458F5">
        <w:rPr>
          <w:b/>
        </w:rPr>
        <w:t>) * g / Alpha</w:t>
      </w:r>
      <w:r w:rsidR="00D73CDA">
        <w:t xml:space="preserve"> (integration xb – x1)</w:t>
      </w:r>
    </w:p>
    <w:p w14:paraId="3F3A7DA4" w14:textId="77777777" w:rsidR="00062270" w:rsidRDefault="00062270" w:rsidP="00F54EFE">
      <w:pPr>
        <w:ind w:left="851" w:hanging="851"/>
      </w:pPr>
    </w:p>
    <w:p w14:paraId="41F2D931" w14:textId="77777777" w:rsidR="00266E28" w:rsidRDefault="00266E28" w:rsidP="00F54EFE">
      <w:pPr>
        <w:ind w:left="851" w:hanging="851"/>
      </w:pPr>
      <w:r>
        <w:t xml:space="preserve">The process </w:t>
      </w:r>
      <w:r w:rsidR="002D0851">
        <w:t xml:space="preserve">is </w:t>
      </w:r>
      <w:r>
        <w:t xml:space="preserve">to define “vb” </w:t>
      </w:r>
      <w:r w:rsidR="002D0851">
        <w:t>from the target location (basically the Danger Point DP) up to the balise location. Then we have at the begining</w:t>
      </w:r>
      <w:r>
        <w:t xml:space="preserve"> :</w:t>
      </w:r>
    </w:p>
    <w:p w14:paraId="1C830AC3" w14:textId="77777777" w:rsidR="00266E28" w:rsidRDefault="00266E28" w:rsidP="00F54EFE">
      <w:pPr>
        <w:ind w:left="851" w:hanging="851"/>
      </w:pPr>
    </w:p>
    <w:p w14:paraId="6A40AC23" w14:textId="77777777" w:rsidR="00D54865" w:rsidRDefault="00D57C08" w:rsidP="00F54EFE">
      <w:pPr>
        <w:pStyle w:val="Corpsdetexte"/>
        <w:numPr>
          <w:ilvl w:val="1"/>
          <w:numId w:val="22"/>
        </w:numPr>
        <w:ind w:left="851" w:hanging="851"/>
      </w:pPr>
      <w:r>
        <w:t>½ (vb² - v1²)  =  (x1 – xb) * Aeb  +   (h1 – hb) * g / Alpha</w:t>
      </w:r>
      <w:r w:rsidR="00CD70DC">
        <w:t xml:space="preserve">      or</w:t>
      </w:r>
    </w:p>
    <w:p w14:paraId="4E1897A0" w14:textId="77777777" w:rsidR="00D54865" w:rsidRDefault="00D54865" w:rsidP="00F54EFE">
      <w:pPr>
        <w:pStyle w:val="Corpsdetexte"/>
        <w:numPr>
          <w:ilvl w:val="1"/>
          <w:numId w:val="22"/>
        </w:numPr>
        <w:ind w:left="851" w:hanging="851"/>
      </w:pPr>
      <w:r>
        <w:t>vb² =  v1²  +  2 * [(x1 – xb) * Aeb  +   (h1 – hb) * g / Alpha]</w:t>
      </w:r>
      <w:r w:rsidR="00CD70DC">
        <w:t xml:space="preserve">     and</w:t>
      </w:r>
    </w:p>
    <w:p w14:paraId="207DB7F5" w14:textId="77777777" w:rsidR="00CD70DC" w:rsidRDefault="00CD70DC" w:rsidP="00F54EFE">
      <w:pPr>
        <w:pStyle w:val="Corpsdetexte"/>
        <w:numPr>
          <w:ilvl w:val="1"/>
          <w:numId w:val="22"/>
        </w:numPr>
        <w:ind w:left="851" w:hanging="851"/>
      </w:pPr>
      <w:r>
        <w:t>vb &lt;= MRSP(xb)</w:t>
      </w:r>
    </w:p>
    <w:p w14:paraId="1206FBE3" w14:textId="77777777" w:rsidR="00D57C08" w:rsidRDefault="00D57C08" w:rsidP="00F54EFE">
      <w:pPr>
        <w:ind w:left="851" w:hanging="851"/>
      </w:pPr>
    </w:p>
    <w:p w14:paraId="30F9EAB0" w14:textId="77777777" w:rsidR="00D57C08" w:rsidRDefault="00D57C08" w:rsidP="00F54EFE">
      <w:pPr>
        <w:ind w:left="851" w:hanging="851"/>
      </w:pPr>
    </w:p>
    <w:p w14:paraId="7EAD36C1" w14:textId="77777777" w:rsidR="000A1423" w:rsidRDefault="00266E28" w:rsidP="00F54EFE">
      <w:pPr>
        <w:ind w:left="851" w:hanging="851"/>
      </w:pPr>
      <w:r>
        <w:t>Starting from DP location (or EOA), to define “x1</w:t>
      </w:r>
      <w:r w:rsidR="000A1423">
        <w:t>”,</w:t>
      </w:r>
    </w:p>
    <w:p w14:paraId="561A7BA1" w14:textId="77777777" w:rsidR="000A1423" w:rsidRDefault="000A1423" w:rsidP="00F54EFE">
      <w:pPr>
        <w:ind w:left="851" w:hanging="851"/>
      </w:pPr>
      <w:r>
        <w:t>v1 = 0 or Vsig,</w:t>
      </w:r>
    </w:p>
    <w:p w14:paraId="5105B085" w14:textId="77777777" w:rsidR="00266E28" w:rsidRDefault="000A1423" w:rsidP="00F54EFE">
      <w:pPr>
        <w:ind w:left="851" w:hanging="851"/>
      </w:pPr>
      <w:r>
        <w:t>h1 =0</w:t>
      </w:r>
      <w:r w:rsidR="00266E28">
        <w:t xml:space="preserve">  </w:t>
      </w:r>
    </w:p>
    <w:p w14:paraId="6251C0C5" w14:textId="77777777" w:rsidR="00290F75" w:rsidRDefault="000A1423" w:rsidP="00F54EFE">
      <w:pPr>
        <w:ind w:left="851" w:hanging="851"/>
      </w:pPr>
      <w:r>
        <w:t xml:space="preserve">Then to </w:t>
      </w:r>
      <w:r w:rsidR="00290F75">
        <w:t>compute vb for each “xb” iteration, with a limitation by MRSP.</w:t>
      </w:r>
    </w:p>
    <w:p w14:paraId="755D3954" w14:textId="77777777" w:rsidR="000A1423" w:rsidRDefault="00290F75" w:rsidP="00F54EFE">
      <w:pPr>
        <w:ind w:left="851" w:hanging="851"/>
      </w:pPr>
      <w:r>
        <w:t>When previous MRST is higher, we have a new target.</w:t>
      </w:r>
    </w:p>
    <w:p w14:paraId="146D3DB6" w14:textId="77777777" w:rsidR="00290F75" w:rsidRDefault="00290F75" w:rsidP="00F54EFE">
      <w:pPr>
        <w:ind w:left="851" w:hanging="851"/>
      </w:pPr>
    </w:p>
    <w:p w14:paraId="3DE51BB3" w14:textId="77777777" w:rsidR="000A1423" w:rsidRDefault="000A1423" w:rsidP="00F54EFE">
      <w:pPr>
        <w:ind w:left="851" w:hanging="851"/>
      </w:pPr>
      <w:r>
        <w:t>Then the EBI curve  can be computed through Debc and V_delta computation:</w:t>
      </w:r>
    </w:p>
    <w:p w14:paraId="19647ECB" w14:textId="77777777" w:rsidR="00F73B35" w:rsidRPr="00F73B35" w:rsidRDefault="000A1423" w:rsidP="00F54EFE">
      <w:pPr>
        <w:ind w:left="851" w:hanging="851"/>
        <w:rPr>
          <w:lang w:val="fr-FR"/>
        </w:rPr>
      </w:pPr>
      <w:r>
        <w:tab/>
      </w:r>
      <w:r>
        <w:tab/>
      </w:r>
      <w:r>
        <w:tab/>
      </w:r>
      <w:r>
        <w:tab/>
      </w:r>
      <w:r w:rsidR="00F73B35" w:rsidRPr="00F73B35">
        <w:rPr>
          <w:lang w:val="fr-FR"/>
        </w:rPr>
        <w:t>V_delta = Aest1*T1  +  Aest2*T2</w:t>
      </w:r>
    </w:p>
    <w:p w14:paraId="3F60E047" w14:textId="77777777" w:rsidR="00F73B35" w:rsidRDefault="00F73B35" w:rsidP="00F54EFE">
      <w:pPr>
        <w:ind w:left="851" w:hanging="851"/>
        <w:rPr>
          <w:lang w:val="fr-FR"/>
        </w:rPr>
      </w:pPr>
      <w:r>
        <w:rPr>
          <w:lang w:val="fr-FR"/>
        </w:rPr>
        <w:tab/>
      </w:r>
      <w:r>
        <w:rPr>
          <w:lang w:val="fr-FR"/>
        </w:rPr>
        <w:tab/>
      </w:r>
      <w:r>
        <w:rPr>
          <w:lang w:val="fr-FR"/>
        </w:rPr>
        <w:tab/>
      </w:r>
      <w:r>
        <w:rPr>
          <w:lang w:val="fr-FR"/>
        </w:rPr>
        <w:tab/>
        <w:t>v0 = vb – V_delta</w:t>
      </w:r>
    </w:p>
    <w:p w14:paraId="0288D5EB" w14:textId="77777777" w:rsidR="00062270" w:rsidRDefault="00F73B35" w:rsidP="00F54EFE">
      <w:pPr>
        <w:ind w:left="851" w:hanging="851"/>
        <w:rPr>
          <w:lang w:val="fr-FR"/>
        </w:rPr>
      </w:pPr>
      <w:r>
        <w:rPr>
          <w:lang w:val="fr-FR"/>
        </w:rPr>
        <w:tab/>
      </w:r>
      <w:r>
        <w:rPr>
          <w:lang w:val="fr-FR"/>
        </w:rPr>
        <w:tab/>
      </w:r>
      <w:r>
        <w:rPr>
          <w:lang w:val="fr-FR"/>
        </w:rPr>
        <w:tab/>
      </w:r>
      <w:r>
        <w:rPr>
          <w:lang w:val="fr-FR"/>
        </w:rPr>
        <w:tab/>
        <w:t xml:space="preserve">Debc = </w:t>
      </w:r>
      <w:r w:rsidR="000A1423" w:rsidRPr="00F73B35">
        <w:rPr>
          <w:lang w:val="fr-FR"/>
        </w:rPr>
        <w:t xml:space="preserve">  </w:t>
      </w:r>
      <w:r>
        <w:rPr>
          <w:lang w:val="fr-FR"/>
        </w:rPr>
        <w:t xml:space="preserve">½ ( </w:t>
      </w:r>
      <w:r w:rsidRPr="00F73B35">
        <w:rPr>
          <w:lang w:val="fr-FR"/>
        </w:rPr>
        <w:t>Aest1</w:t>
      </w:r>
      <w:r>
        <w:rPr>
          <w:lang w:val="fr-FR"/>
        </w:rPr>
        <w:t xml:space="preserve"> </w:t>
      </w:r>
      <w:r w:rsidRPr="00F73B35">
        <w:rPr>
          <w:lang w:val="fr-FR"/>
        </w:rPr>
        <w:t>*</w:t>
      </w:r>
      <w:r>
        <w:rPr>
          <w:lang w:val="fr-FR"/>
        </w:rPr>
        <w:t xml:space="preserve"> </w:t>
      </w:r>
      <w:r w:rsidRPr="00F73B35">
        <w:rPr>
          <w:lang w:val="fr-FR"/>
        </w:rPr>
        <w:t>T1</w:t>
      </w:r>
      <w:r>
        <w:rPr>
          <w:lang w:val="fr-FR"/>
        </w:rPr>
        <w:t>²</w:t>
      </w:r>
      <w:r w:rsidRPr="00F73B35">
        <w:rPr>
          <w:lang w:val="fr-FR"/>
        </w:rPr>
        <w:t xml:space="preserve">  +  Aest2</w:t>
      </w:r>
      <w:r>
        <w:rPr>
          <w:lang w:val="fr-FR"/>
        </w:rPr>
        <w:t xml:space="preserve"> </w:t>
      </w:r>
      <w:r w:rsidRPr="00F73B35">
        <w:rPr>
          <w:lang w:val="fr-FR"/>
        </w:rPr>
        <w:t>*</w:t>
      </w:r>
      <w:r>
        <w:rPr>
          <w:lang w:val="fr-FR"/>
        </w:rPr>
        <w:t xml:space="preserve"> </w:t>
      </w:r>
      <w:r w:rsidRPr="00F73B35">
        <w:rPr>
          <w:lang w:val="fr-FR"/>
        </w:rPr>
        <w:t>T2</w:t>
      </w:r>
      <w:r w:rsidR="003844CB">
        <w:rPr>
          <w:lang w:val="fr-FR"/>
        </w:rPr>
        <w:t>² ) + v0 * (T1 + T2)</w:t>
      </w:r>
    </w:p>
    <w:p w14:paraId="56834ED8" w14:textId="77777777" w:rsidR="00757C54" w:rsidRPr="00B67C7A" w:rsidRDefault="003844CB" w:rsidP="00F54EFE">
      <w:pPr>
        <w:ind w:left="851" w:hanging="851"/>
      </w:pPr>
      <w:r>
        <w:rPr>
          <w:lang w:val="fr-FR"/>
        </w:rPr>
        <w:tab/>
      </w:r>
      <w:r>
        <w:rPr>
          <w:lang w:val="fr-FR"/>
        </w:rPr>
        <w:tab/>
      </w:r>
      <w:r>
        <w:rPr>
          <w:lang w:val="fr-FR"/>
        </w:rPr>
        <w:tab/>
      </w:r>
      <w:r>
        <w:rPr>
          <w:lang w:val="fr-FR"/>
        </w:rPr>
        <w:tab/>
      </w:r>
      <w:r w:rsidRPr="00B67C7A">
        <w:t xml:space="preserve">x0 = xb </w:t>
      </w:r>
      <w:r w:rsidR="00757C54">
        <w:t>–</w:t>
      </w:r>
      <w:r w:rsidRPr="00B67C7A">
        <w:t xml:space="preserve"> Debc</w:t>
      </w:r>
    </w:p>
    <w:bookmarkStart w:id="2567" w:name="_MON_1459680942"/>
    <w:bookmarkEnd w:id="2567"/>
    <w:p w14:paraId="06749056" w14:textId="77777777" w:rsidR="00631993" w:rsidRDefault="006A58CB" w:rsidP="00F54EFE">
      <w:pPr>
        <w:ind w:left="851" w:hanging="851"/>
      </w:pPr>
      <w:r>
        <w:object w:dxaOrig="10481" w:dyaOrig="14317" w14:anchorId="787FEDA6">
          <v:shape id="_x0000_i1038" type="#_x0000_t75" style="width:525pt;height:717pt" o:ole="">
            <v:imagedata r:id="rId16" o:title=""/>
          </v:shape>
          <o:OLEObject Type="Embed" ProgID="Excel.Sheet.12" ShapeID="_x0000_i1038" DrawAspect="Content" ObjectID="_1463578927" r:id="rId17"/>
        </w:object>
      </w:r>
      <w:r w:rsidR="00631993" w:rsidRPr="00631993">
        <w:rPr>
          <w:i/>
        </w:rPr>
        <w:t>Variables of speed limit</w:t>
      </w:r>
    </w:p>
    <w:p w14:paraId="40D1F1E2" w14:textId="77777777" w:rsidR="00534C61" w:rsidRDefault="00A85FC6" w:rsidP="00F54EFE">
      <w:pPr>
        <w:ind w:left="851" w:hanging="851"/>
      </w:pPr>
      <w:r>
        <w:t>Pos. xb</w:t>
      </w:r>
      <w:r>
        <w:tab/>
      </w:r>
      <w:r>
        <w:tab/>
        <w:t>is the position of</w:t>
      </w:r>
      <w:r w:rsidR="00F44886">
        <w:t xml:space="preserve"> control at </w:t>
      </w:r>
      <w:r>
        <w:t>speed</w:t>
      </w:r>
      <w:r w:rsidR="00F44886">
        <w:t xml:space="preserve"> vb</w:t>
      </w:r>
      <w:r w:rsidR="003C660D">
        <w:t>, incremental quantum=1</w:t>
      </w:r>
      <w:r w:rsidR="00F03451">
        <w:t>0 m</w:t>
      </w:r>
      <w:r w:rsidR="00F44886">
        <w:t>.</w:t>
      </w:r>
      <w:r w:rsidR="0023082E">
        <w:tab/>
      </w:r>
      <w:r w:rsidR="000648BE" w:rsidRPr="0023082E">
        <w:rPr>
          <w:b/>
          <w:color w:val="FF0000"/>
        </w:rPr>
        <w:t>{ m }</w:t>
      </w:r>
    </w:p>
    <w:p w14:paraId="51393F3F" w14:textId="77777777" w:rsidR="00631993" w:rsidRDefault="00631993" w:rsidP="00F54EFE">
      <w:pPr>
        <w:ind w:left="851" w:hanging="851"/>
      </w:pPr>
    </w:p>
    <w:p w14:paraId="1C3C2D0E" w14:textId="77777777" w:rsidR="00A85FC6" w:rsidRDefault="00A85FC6" w:rsidP="00F54EFE">
      <w:pPr>
        <w:ind w:left="851" w:hanging="851"/>
      </w:pPr>
      <w:r>
        <w:t>Type</w:t>
      </w:r>
      <w:r w:rsidR="00F44886">
        <w:tab/>
      </w:r>
      <w:r w:rsidR="00F44886">
        <w:tab/>
        <w:t>is the type of singular point ( “ * ”means no type).</w:t>
      </w:r>
    </w:p>
    <w:p w14:paraId="4B992B68" w14:textId="77777777" w:rsidR="00631993" w:rsidRDefault="00631993" w:rsidP="00F54EFE">
      <w:pPr>
        <w:ind w:left="851" w:hanging="851"/>
      </w:pPr>
    </w:p>
    <w:p w14:paraId="4E230CE5" w14:textId="77777777" w:rsidR="00534C61" w:rsidRDefault="00A85FC6" w:rsidP="00F54EFE">
      <w:pPr>
        <w:ind w:left="851" w:hanging="851"/>
      </w:pPr>
      <w:r>
        <w:t>DOT</w:t>
      </w:r>
      <w:r w:rsidR="00F44886">
        <w:tab/>
      </w:r>
      <w:r w:rsidR="00F44886">
        <w:tab/>
        <w:t>is up or down.</w:t>
      </w:r>
    </w:p>
    <w:p w14:paraId="31B29E69" w14:textId="77777777" w:rsidR="00631993" w:rsidRDefault="00631993" w:rsidP="00F54EFE">
      <w:pPr>
        <w:ind w:left="851" w:hanging="851"/>
      </w:pPr>
    </w:p>
    <w:p w14:paraId="2C73E73B" w14:textId="77777777" w:rsidR="00534C61" w:rsidRDefault="00A85FC6" w:rsidP="00F54EFE">
      <w:pPr>
        <w:ind w:left="851" w:hanging="851"/>
      </w:pPr>
      <w:r>
        <w:t>MRSP</w:t>
      </w:r>
      <w:r w:rsidR="00F44886">
        <w:tab/>
      </w:r>
      <w:r w:rsidR="00F44886">
        <w:tab/>
        <w:t>is the Most Restrictive Speed Profile</w:t>
      </w:r>
      <w:r w:rsidR="0023082E">
        <w:t xml:space="preserve"> ( compile SSP, TSR, Vmax</w:t>
      </w:r>
      <w:r w:rsidR="00F03451">
        <w:t>..).</w:t>
      </w:r>
      <w:r w:rsidR="0023082E" w:rsidRPr="0023082E">
        <w:rPr>
          <w:b/>
          <w:color w:val="FF0000"/>
        </w:rPr>
        <w:t xml:space="preserve"> </w:t>
      </w:r>
      <w:r w:rsidR="0023082E">
        <w:rPr>
          <w:b/>
          <w:color w:val="FF0000"/>
        </w:rPr>
        <w:tab/>
      </w:r>
      <w:r w:rsidR="0023082E" w:rsidRPr="0023082E">
        <w:rPr>
          <w:b/>
          <w:color w:val="FF0000"/>
        </w:rPr>
        <w:t xml:space="preserve">{ </w:t>
      </w:r>
      <w:r w:rsidR="0023082E">
        <w:rPr>
          <w:b/>
          <w:color w:val="FF0000"/>
        </w:rPr>
        <w:t>k</w:t>
      </w:r>
      <w:r w:rsidR="0023082E" w:rsidRPr="0023082E">
        <w:rPr>
          <w:b/>
          <w:color w:val="FF0000"/>
        </w:rPr>
        <w:t>m</w:t>
      </w:r>
      <w:r w:rsidR="0023082E">
        <w:rPr>
          <w:b/>
          <w:color w:val="FF0000"/>
        </w:rPr>
        <w:t>/h</w:t>
      </w:r>
      <w:r w:rsidR="0023082E" w:rsidRPr="0023082E">
        <w:rPr>
          <w:b/>
          <w:color w:val="FF0000"/>
        </w:rPr>
        <w:t xml:space="preserve"> }</w:t>
      </w:r>
    </w:p>
    <w:p w14:paraId="757A880A" w14:textId="77777777" w:rsidR="00256822" w:rsidRPr="0023082E" w:rsidRDefault="00256822" w:rsidP="00F54EFE">
      <w:pPr>
        <w:pStyle w:val="DocReference"/>
        <w:ind w:left="851" w:hanging="851"/>
        <w:rPr>
          <w:lang w:val="en-GB"/>
        </w:rPr>
      </w:pPr>
    </w:p>
    <w:p w14:paraId="78C1DE04" w14:textId="77777777" w:rsidR="00A85FC6" w:rsidRDefault="00A85FC6" w:rsidP="00F54EFE">
      <w:pPr>
        <w:ind w:left="851" w:hanging="851"/>
      </w:pPr>
      <w:r>
        <w:t>Asafe</w:t>
      </w:r>
      <w:r w:rsidR="00F44886">
        <w:tab/>
      </w:r>
      <w:r w:rsidR="00F44886">
        <w:tab/>
        <w:t xml:space="preserve">is safe deceleration </w:t>
      </w:r>
      <w:r w:rsidR="00F03451">
        <w:t>value, is a function of x and v0.</w:t>
      </w:r>
      <w:r w:rsidR="0023082E">
        <w:t xml:space="preserve">  </w:t>
      </w:r>
      <w:r w:rsidR="0023082E">
        <w:tab/>
      </w:r>
      <w:r w:rsidR="0023082E">
        <w:tab/>
      </w:r>
      <w:r w:rsidR="0023082E">
        <w:tab/>
      </w:r>
      <w:r w:rsidR="0023082E" w:rsidRPr="0023082E">
        <w:rPr>
          <w:b/>
          <w:color w:val="FF0000"/>
        </w:rPr>
        <w:t>{ m</w:t>
      </w:r>
      <w:r w:rsidR="0023082E">
        <w:rPr>
          <w:b/>
          <w:color w:val="FF0000"/>
        </w:rPr>
        <w:t>/s²</w:t>
      </w:r>
      <w:r w:rsidR="0023082E" w:rsidRPr="0023082E">
        <w:rPr>
          <w:b/>
          <w:color w:val="FF0000"/>
        </w:rPr>
        <w:t xml:space="preserve"> }</w:t>
      </w:r>
    </w:p>
    <w:p w14:paraId="406F3F5B" w14:textId="77777777" w:rsidR="00F03451" w:rsidRPr="009776C3" w:rsidRDefault="00F03451" w:rsidP="00F54EFE">
      <w:pPr>
        <w:ind w:left="851" w:hanging="851"/>
      </w:pPr>
      <w:r>
        <w:tab/>
      </w:r>
      <w:r>
        <w:tab/>
      </w:r>
      <w:r>
        <w:tab/>
      </w:r>
      <w:r w:rsidRPr="009776C3">
        <w:t xml:space="preserve">Formula : </w:t>
      </w:r>
      <w:r w:rsidR="001D3379" w:rsidRPr="009776C3">
        <w:rPr>
          <w:b/>
        </w:rPr>
        <w:t xml:space="preserve">Asafe(n) = </w:t>
      </w:r>
      <w:r w:rsidRPr="009776C3">
        <w:rPr>
          <w:b/>
        </w:rPr>
        <w:t>SI((v0 &lt; 60); 0,</w:t>
      </w:r>
      <w:r w:rsidR="008B19B1" w:rsidRPr="009776C3">
        <w:rPr>
          <w:b/>
        </w:rPr>
        <w:t>80; 0,85</w:t>
      </w:r>
      <w:r w:rsidRPr="009776C3">
        <w:rPr>
          <w:b/>
        </w:rPr>
        <w:t>)</w:t>
      </w:r>
    </w:p>
    <w:p w14:paraId="06DE624D" w14:textId="77777777" w:rsidR="00256822" w:rsidRPr="009776C3" w:rsidRDefault="00256822" w:rsidP="00F54EFE">
      <w:pPr>
        <w:ind w:left="851" w:hanging="851"/>
      </w:pPr>
    </w:p>
    <w:p w14:paraId="1C6DC817" w14:textId="77777777" w:rsidR="00534C61" w:rsidRDefault="00A85FC6" w:rsidP="00F54EFE">
      <w:pPr>
        <w:ind w:left="851" w:hanging="851"/>
      </w:pPr>
      <w:r>
        <w:t>Grade</w:t>
      </w:r>
      <w:r w:rsidR="003A68B9">
        <w:tab/>
      </w:r>
      <w:r w:rsidR="003A68B9">
        <w:tab/>
        <w:t>is slope grade, positive in uphill.</w:t>
      </w:r>
    </w:p>
    <w:p w14:paraId="3AA1E2F6" w14:textId="77777777" w:rsidR="00256822" w:rsidRDefault="00256822" w:rsidP="00F54EFE">
      <w:pPr>
        <w:ind w:left="851" w:hanging="851"/>
      </w:pPr>
    </w:p>
    <w:p w14:paraId="6F8CD194" w14:textId="77777777" w:rsidR="00A85FC6" w:rsidRDefault="00A85FC6" w:rsidP="00F54EFE">
      <w:pPr>
        <w:ind w:left="851" w:hanging="851"/>
      </w:pPr>
      <w:r>
        <w:t>Target</w:t>
      </w:r>
      <w:r w:rsidR="001D3379">
        <w:tab/>
      </w:r>
      <w:r w:rsidR="001D3379">
        <w:tab/>
        <w:t>is the closest</w:t>
      </w:r>
      <w:r w:rsidR="003A68B9">
        <w:t xml:space="preserve"> target</w:t>
      </w:r>
      <w:r w:rsidR="004F4275">
        <w:t xml:space="preserve"> speed</w:t>
      </w:r>
      <w:r w:rsidR="001F0F18">
        <w:t xml:space="preserve">, </w:t>
      </w:r>
      <w:r w:rsidR="004F4275">
        <w:t xml:space="preserve">it </w:t>
      </w:r>
      <w:r w:rsidR="001F0F18">
        <w:t xml:space="preserve">can be </w:t>
      </w:r>
      <w:r w:rsidR="004F4275">
        <w:t xml:space="preserve">: </w:t>
      </w:r>
      <w:r w:rsidR="001F0F18">
        <w:t>MRSP reduction, EOA, DP.</w:t>
      </w:r>
      <w:r w:rsidR="0023082E">
        <w:tab/>
      </w:r>
      <w:r w:rsidR="0023082E" w:rsidRPr="0023082E">
        <w:rPr>
          <w:b/>
          <w:color w:val="FF0000"/>
        </w:rPr>
        <w:t xml:space="preserve">{ </w:t>
      </w:r>
      <w:r w:rsidR="0023082E">
        <w:rPr>
          <w:b/>
          <w:color w:val="FF0000"/>
        </w:rPr>
        <w:t>k</w:t>
      </w:r>
      <w:r w:rsidR="0023082E" w:rsidRPr="0023082E">
        <w:rPr>
          <w:b/>
          <w:color w:val="FF0000"/>
        </w:rPr>
        <w:t>m</w:t>
      </w:r>
      <w:r w:rsidR="0023082E">
        <w:rPr>
          <w:b/>
          <w:color w:val="FF0000"/>
        </w:rPr>
        <w:t>/h</w:t>
      </w:r>
      <w:r w:rsidR="0023082E" w:rsidRPr="0023082E">
        <w:rPr>
          <w:b/>
          <w:color w:val="FF0000"/>
        </w:rPr>
        <w:t xml:space="preserve"> }</w:t>
      </w:r>
    </w:p>
    <w:p w14:paraId="08510F48" w14:textId="77777777" w:rsidR="00256822" w:rsidRDefault="00256822" w:rsidP="00F54EFE">
      <w:pPr>
        <w:ind w:left="851" w:hanging="851"/>
      </w:pPr>
    </w:p>
    <w:p w14:paraId="28C40204" w14:textId="77777777" w:rsidR="00B67C7A" w:rsidRDefault="00B67C7A" w:rsidP="00F54EFE">
      <w:pPr>
        <w:ind w:left="851" w:hanging="851"/>
      </w:pPr>
      <w:r w:rsidRPr="001D3379">
        <w:t>EB_Ener</w:t>
      </w:r>
      <w:r>
        <w:tab/>
        <w:t>is the Emergency Brake Inc</w:t>
      </w:r>
      <w:r w:rsidR="001F0F18">
        <w:t>remental Energy.</w:t>
      </w:r>
      <w:r w:rsidR="0023082E">
        <w:tab/>
      </w:r>
      <w:r w:rsidR="0023082E">
        <w:tab/>
      </w:r>
      <w:r w:rsidR="0023082E">
        <w:tab/>
      </w:r>
      <w:r w:rsidR="0023082E" w:rsidRPr="0023082E">
        <w:rPr>
          <w:b/>
          <w:color w:val="FF0000"/>
        </w:rPr>
        <w:t>{ m</w:t>
      </w:r>
      <w:r w:rsidR="0023082E">
        <w:rPr>
          <w:b/>
          <w:color w:val="FF0000"/>
        </w:rPr>
        <w:t>²/s²</w:t>
      </w:r>
      <w:r w:rsidR="0023082E" w:rsidRPr="0023082E">
        <w:rPr>
          <w:b/>
          <w:color w:val="FF0000"/>
        </w:rPr>
        <w:t xml:space="preserve"> }</w:t>
      </w:r>
    </w:p>
    <w:p w14:paraId="028E2A86" w14:textId="77777777" w:rsidR="008B19B1" w:rsidRDefault="008B19B1" w:rsidP="00F54EFE">
      <w:pPr>
        <w:ind w:left="851" w:hanging="851"/>
      </w:pPr>
      <w:r>
        <w:tab/>
      </w:r>
      <w:r>
        <w:tab/>
      </w:r>
      <w:r>
        <w:tab/>
      </w:r>
      <w:r w:rsidR="001D3379">
        <w:t>Formula :</w:t>
      </w:r>
      <w:r>
        <w:t xml:space="preserve"> </w:t>
      </w:r>
      <w:r w:rsidR="001D3379" w:rsidRPr="001D3379">
        <w:rPr>
          <w:b/>
        </w:rPr>
        <w:t xml:space="preserve">EB_Ener(n) = </w:t>
      </w:r>
      <w:r w:rsidRPr="001D3379">
        <w:rPr>
          <w:b/>
        </w:rPr>
        <w:t>Asafe</w:t>
      </w:r>
      <w:r w:rsidR="001D3379" w:rsidRPr="001D3379">
        <w:rPr>
          <w:b/>
        </w:rPr>
        <w:t>(n)</w:t>
      </w:r>
      <w:r w:rsidRPr="001D3379">
        <w:rPr>
          <w:b/>
        </w:rPr>
        <w:t xml:space="preserve"> * Quantum</w:t>
      </w:r>
    </w:p>
    <w:p w14:paraId="23020CB5" w14:textId="77777777" w:rsidR="00256822" w:rsidRDefault="00256822" w:rsidP="00F54EFE">
      <w:pPr>
        <w:ind w:left="851" w:hanging="851"/>
      </w:pPr>
    </w:p>
    <w:p w14:paraId="20AE2DD0" w14:textId="77777777" w:rsidR="00B67C7A" w:rsidRDefault="00A85FC6" w:rsidP="00F54EFE">
      <w:pPr>
        <w:ind w:left="851" w:hanging="851"/>
      </w:pPr>
      <w:r>
        <w:t>G_Ener</w:t>
      </w:r>
      <w:r w:rsidR="001F0F18">
        <w:tab/>
      </w:r>
      <w:r w:rsidR="001F0F18">
        <w:tab/>
        <w:t>is the Grade Incremental Energy.</w:t>
      </w:r>
      <w:r w:rsidR="0023082E">
        <w:tab/>
      </w:r>
      <w:r w:rsidR="0023082E">
        <w:tab/>
      </w:r>
      <w:r w:rsidR="0023082E">
        <w:tab/>
      </w:r>
      <w:r w:rsidR="0023082E">
        <w:tab/>
      </w:r>
      <w:r w:rsidR="0023082E">
        <w:tab/>
      </w:r>
      <w:r w:rsidR="0023082E" w:rsidRPr="0023082E">
        <w:rPr>
          <w:b/>
          <w:color w:val="FF0000"/>
        </w:rPr>
        <w:t>{ m</w:t>
      </w:r>
      <w:r w:rsidR="0023082E">
        <w:rPr>
          <w:b/>
          <w:color w:val="FF0000"/>
        </w:rPr>
        <w:t>²/s²</w:t>
      </w:r>
      <w:r w:rsidR="0023082E" w:rsidRPr="0023082E">
        <w:rPr>
          <w:b/>
          <w:color w:val="FF0000"/>
        </w:rPr>
        <w:t xml:space="preserve"> }</w:t>
      </w:r>
    </w:p>
    <w:p w14:paraId="55203591" w14:textId="77777777" w:rsidR="008B19B1" w:rsidRDefault="008B19B1" w:rsidP="00F54EFE">
      <w:pPr>
        <w:ind w:left="851" w:hanging="851"/>
      </w:pPr>
      <w:r>
        <w:tab/>
      </w:r>
      <w:r>
        <w:tab/>
      </w:r>
      <w:r>
        <w:tab/>
      </w:r>
      <w:r w:rsidR="001D3379">
        <w:t>Formula :</w:t>
      </w:r>
      <w:r>
        <w:t xml:space="preserve"> </w:t>
      </w:r>
      <w:r w:rsidR="001D3379" w:rsidRPr="001D3379">
        <w:rPr>
          <w:b/>
        </w:rPr>
        <w:t xml:space="preserve">G_Ener(n) = </w:t>
      </w:r>
      <w:r w:rsidRPr="001D3379">
        <w:rPr>
          <w:b/>
        </w:rPr>
        <w:t>Grade * 9,81 * Quantum</w:t>
      </w:r>
    </w:p>
    <w:p w14:paraId="4FB3CD92" w14:textId="77777777" w:rsidR="00256822" w:rsidRDefault="00256822" w:rsidP="00F54EFE">
      <w:pPr>
        <w:ind w:left="851" w:hanging="851"/>
      </w:pPr>
    </w:p>
    <w:p w14:paraId="3FE24855" w14:textId="77777777" w:rsidR="00A85FC6" w:rsidRDefault="00A85FC6" w:rsidP="00F54EFE">
      <w:pPr>
        <w:ind w:left="851" w:hanging="851"/>
      </w:pPr>
      <w:r>
        <w:t>Cumul_EB</w:t>
      </w:r>
      <w:r w:rsidR="001F0F18">
        <w:tab/>
        <w:t>is cumul “EB_Ener +G_Ener”</w:t>
      </w:r>
      <w:r w:rsidR="00135076">
        <w:t>, since smallest target energy.</w:t>
      </w:r>
      <w:r w:rsidR="0023082E">
        <w:tab/>
      </w:r>
      <w:r w:rsidR="0023082E">
        <w:tab/>
      </w:r>
      <w:r w:rsidR="0023082E" w:rsidRPr="0023082E">
        <w:rPr>
          <w:b/>
          <w:color w:val="FF0000"/>
        </w:rPr>
        <w:t>{ m</w:t>
      </w:r>
      <w:r w:rsidR="0023082E">
        <w:rPr>
          <w:b/>
          <w:color w:val="FF0000"/>
        </w:rPr>
        <w:t>²/s²</w:t>
      </w:r>
      <w:r w:rsidR="0023082E" w:rsidRPr="0023082E">
        <w:rPr>
          <w:b/>
          <w:color w:val="FF0000"/>
        </w:rPr>
        <w:t xml:space="preserve"> }</w:t>
      </w:r>
    </w:p>
    <w:p w14:paraId="66FDCD1A" w14:textId="77777777" w:rsidR="008B19B1" w:rsidRPr="00BD7137" w:rsidRDefault="008B19B1" w:rsidP="00F54EFE">
      <w:pPr>
        <w:ind w:left="851" w:hanging="851"/>
      </w:pPr>
      <w:r w:rsidRPr="00BD7137">
        <w:t>Formula</w:t>
      </w:r>
      <w:r w:rsidR="001D3379" w:rsidRPr="00BD7137">
        <w:t> :</w:t>
      </w:r>
      <w:r w:rsidRPr="00BD7137">
        <w:t xml:space="preserve"> </w:t>
      </w:r>
      <w:r w:rsidR="001D3379" w:rsidRPr="00BD7137">
        <w:rPr>
          <w:b/>
        </w:rPr>
        <w:t>Cumul_EB(n) = MIN</w:t>
      </w:r>
      <w:r w:rsidRPr="00BD7137">
        <w:rPr>
          <w:b/>
        </w:rPr>
        <w:t>(</w:t>
      </w:r>
      <w:r w:rsidR="00DC67B7" w:rsidRPr="00BD7137">
        <w:rPr>
          <w:b/>
        </w:rPr>
        <w:t xml:space="preserve"> </w:t>
      </w:r>
      <w:r w:rsidRPr="00BD7137">
        <w:rPr>
          <w:b/>
        </w:rPr>
        <w:t>(</w:t>
      </w:r>
      <w:r w:rsidR="00DC67B7" w:rsidRPr="00BD7137">
        <w:rPr>
          <w:b/>
        </w:rPr>
        <w:t>C</w:t>
      </w:r>
      <w:r w:rsidR="009E1179" w:rsidRPr="00BD7137">
        <w:rPr>
          <w:b/>
        </w:rPr>
        <w:t>umul</w:t>
      </w:r>
      <w:r w:rsidR="00DC67B7" w:rsidRPr="00BD7137">
        <w:rPr>
          <w:b/>
        </w:rPr>
        <w:t>_EB</w:t>
      </w:r>
      <w:r w:rsidR="009E1179" w:rsidRPr="00BD7137">
        <w:rPr>
          <w:b/>
        </w:rPr>
        <w:t xml:space="preserve">(n+1) </w:t>
      </w:r>
      <w:r w:rsidR="00DC67B7" w:rsidRPr="00BD7137">
        <w:rPr>
          <w:b/>
        </w:rPr>
        <w:t>+ EB_Ener + G_Ener) ;</w:t>
      </w:r>
      <w:r w:rsidR="00256822" w:rsidRPr="00BD7137">
        <w:rPr>
          <w:b/>
        </w:rPr>
        <w:t xml:space="preserve"> ½ * </w:t>
      </w:r>
      <w:r w:rsidR="00553296" w:rsidRPr="00BD7137">
        <w:rPr>
          <w:b/>
        </w:rPr>
        <w:t>(</w:t>
      </w:r>
      <w:r w:rsidR="00256822" w:rsidRPr="00BD7137">
        <w:rPr>
          <w:b/>
        </w:rPr>
        <w:t>MRSP</w:t>
      </w:r>
      <w:r w:rsidR="00553296" w:rsidRPr="00BD7137">
        <w:rPr>
          <w:b/>
        </w:rPr>
        <w:t>/3,6)</w:t>
      </w:r>
      <w:r w:rsidR="00256822" w:rsidRPr="00BD7137">
        <w:rPr>
          <w:b/>
        </w:rPr>
        <w:t xml:space="preserve">² </w:t>
      </w:r>
      <w:r w:rsidR="003C660D" w:rsidRPr="00BD7137">
        <w:rPr>
          <w:b/>
        </w:rPr>
        <w:t>)</w:t>
      </w:r>
      <w:r w:rsidRPr="00BD7137">
        <w:t xml:space="preserve">  </w:t>
      </w:r>
    </w:p>
    <w:p w14:paraId="31B251B0" w14:textId="77777777" w:rsidR="00256822" w:rsidRDefault="00256822" w:rsidP="00F54EFE">
      <w:pPr>
        <w:ind w:left="851" w:hanging="851"/>
      </w:pPr>
    </w:p>
    <w:p w14:paraId="20F48E5A" w14:textId="77777777" w:rsidR="00A85FC6" w:rsidRDefault="00A85FC6" w:rsidP="00F54EFE">
      <w:pPr>
        <w:ind w:left="851" w:hanging="851"/>
      </w:pPr>
      <w:r>
        <w:t>v1_carré</w:t>
      </w:r>
      <w:r w:rsidR="00135076">
        <w:tab/>
        <w:t>is 2 times Kinetic energy of smallest target.</w:t>
      </w:r>
      <w:r w:rsidR="0023082E">
        <w:tab/>
      </w:r>
      <w:r w:rsidR="0023082E">
        <w:tab/>
      </w:r>
      <w:r w:rsidR="0023082E">
        <w:tab/>
      </w:r>
      <w:r w:rsidR="0023082E">
        <w:tab/>
      </w:r>
      <w:r w:rsidR="0023082E" w:rsidRPr="0023082E">
        <w:rPr>
          <w:b/>
          <w:color w:val="FF0000"/>
        </w:rPr>
        <w:t>{ m</w:t>
      </w:r>
      <w:r w:rsidR="0023082E">
        <w:rPr>
          <w:b/>
          <w:color w:val="FF0000"/>
        </w:rPr>
        <w:t>²/s²</w:t>
      </w:r>
      <w:r w:rsidR="0023082E" w:rsidRPr="0023082E">
        <w:rPr>
          <w:b/>
          <w:color w:val="FF0000"/>
        </w:rPr>
        <w:t xml:space="preserve"> }</w:t>
      </w:r>
    </w:p>
    <w:p w14:paraId="6105DC20" w14:textId="77777777" w:rsidR="003C660D" w:rsidRPr="00B67C7A" w:rsidRDefault="003C660D" w:rsidP="00F54EFE">
      <w:pPr>
        <w:ind w:left="851" w:hanging="851"/>
      </w:pPr>
      <w:r>
        <w:tab/>
      </w:r>
      <w:r>
        <w:tab/>
      </w:r>
      <w:r>
        <w:tab/>
        <w:t xml:space="preserve">Formula : </w:t>
      </w:r>
      <w:r w:rsidRPr="003C660D">
        <w:rPr>
          <w:b/>
        </w:rPr>
        <w:t>v1_carré = ½ Target²</w:t>
      </w:r>
    </w:p>
    <w:p w14:paraId="38DA91C4" w14:textId="77777777" w:rsidR="00256822" w:rsidRDefault="00256822" w:rsidP="00F54EFE">
      <w:pPr>
        <w:ind w:left="851" w:hanging="851"/>
      </w:pPr>
    </w:p>
    <w:p w14:paraId="3416D363" w14:textId="77777777" w:rsidR="00633287" w:rsidRDefault="00A85FC6" w:rsidP="00F54EFE">
      <w:pPr>
        <w:ind w:left="851" w:hanging="851"/>
      </w:pPr>
      <w:r>
        <w:t>vb</w:t>
      </w:r>
      <w:r w:rsidR="00135076">
        <w:tab/>
      </w:r>
      <w:r w:rsidR="00135076">
        <w:tab/>
        <w:t xml:space="preserve">is max speed to respect smallest target without response time. </w:t>
      </w:r>
      <w:r w:rsidR="0023082E">
        <w:tab/>
      </w:r>
      <w:r w:rsidR="0023082E" w:rsidRPr="0023082E">
        <w:rPr>
          <w:b/>
          <w:color w:val="FF0000"/>
        </w:rPr>
        <w:t xml:space="preserve">{ </w:t>
      </w:r>
      <w:r w:rsidR="0023082E">
        <w:rPr>
          <w:b/>
          <w:color w:val="FF0000"/>
        </w:rPr>
        <w:t>k</w:t>
      </w:r>
      <w:r w:rsidR="0023082E" w:rsidRPr="0023082E">
        <w:rPr>
          <w:b/>
          <w:color w:val="FF0000"/>
        </w:rPr>
        <w:t>m</w:t>
      </w:r>
      <w:r w:rsidR="0023082E">
        <w:rPr>
          <w:b/>
          <w:color w:val="FF0000"/>
        </w:rPr>
        <w:t>/h</w:t>
      </w:r>
      <w:r w:rsidR="0023082E" w:rsidRPr="0023082E">
        <w:rPr>
          <w:b/>
          <w:color w:val="FF0000"/>
        </w:rPr>
        <w:t xml:space="preserve"> }</w:t>
      </w:r>
    </w:p>
    <w:p w14:paraId="6AB845DE" w14:textId="77777777" w:rsidR="00D302C4" w:rsidRPr="009776C3" w:rsidRDefault="00D302C4" w:rsidP="00F54EFE">
      <w:pPr>
        <w:ind w:left="851" w:hanging="851"/>
        <w:rPr>
          <w:b/>
        </w:rPr>
      </w:pPr>
      <w:r>
        <w:tab/>
      </w:r>
      <w:r>
        <w:tab/>
      </w:r>
      <w:r>
        <w:tab/>
      </w:r>
      <w:r w:rsidRPr="009776C3">
        <w:t xml:space="preserve">Formula </w:t>
      </w:r>
      <w:r w:rsidR="00256822" w:rsidRPr="009776C3">
        <w:rPr>
          <w:b/>
        </w:rPr>
        <w:t xml:space="preserve">: vb = </w:t>
      </w:r>
      <w:r w:rsidR="00D15C12" w:rsidRPr="009776C3">
        <w:rPr>
          <w:b/>
        </w:rPr>
        <w:t>( (</w:t>
      </w:r>
      <w:r w:rsidR="00256822" w:rsidRPr="009776C3">
        <w:rPr>
          <w:b/>
        </w:rPr>
        <w:t xml:space="preserve">RACINE( </w:t>
      </w:r>
      <w:r w:rsidRPr="009776C3">
        <w:rPr>
          <w:b/>
        </w:rPr>
        <w:t>2 * Cumul_EB )</w:t>
      </w:r>
      <w:r w:rsidR="00D15C12" w:rsidRPr="009776C3">
        <w:rPr>
          <w:b/>
        </w:rPr>
        <w:t>) * 3,6 )</w:t>
      </w:r>
    </w:p>
    <w:p w14:paraId="3A5D4BBC" w14:textId="77777777" w:rsidR="00D15C12" w:rsidRPr="009776C3" w:rsidRDefault="00D15C12" w:rsidP="00F54EFE">
      <w:pPr>
        <w:ind w:left="851" w:hanging="851"/>
      </w:pPr>
    </w:p>
    <w:p w14:paraId="282F4F54" w14:textId="77777777" w:rsidR="00256822" w:rsidRPr="00D15C12" w:rsidRDefault="00D15C12" w:rsidP="00F54EFE">
      <w:pPr>
        <w:ind w:left="851" w:hanging="851"/>
      </w:pPr>
      <w:r w:rsidRPr="00D15C12">
        <w:t>v_delta</w:t>
      </w:r>
      <w:r w:rsidRPr="00D15C12">
        <w:tab/>
      </w:r>
      <w:r w:rsidRPr="00D15C12">
        <w:tab/>
        <w:t>is speed variation during the transition phase T1+ T2.</w:t>
      </w:r>
      <w:r>
        <w:tab/>
      </w:r>
      <w:r>
        <w:tab/>
      </w:r>
      <w:r w:rsidRPr="0023082E">
        <w:rPr>
          <w:b/>
          <w:color w:val="FF0000"/>
        </w:rPr>
        <w:t xml:space="preserve">{ </w:t>
      </w:r>
      <w:r>
        <w:rPr>
          <w:b/>
          <w:color w:val="FF0000"/>
        </w:rPr>
        <w:t>k</w:t>
      </w:r>
      <w:r w:rsidRPr="0023082E">
        <w:rPr>
          <w:b/>
          <w:color w:val="FF0000"/>
        </w:rPr>
        <w:t>m</w:t>
      </w:r>
      <w:r>
        <w:rPr>
          <w:b/>
          <w:color w:val="FF0000"/>
        </w:rPr>
        <w:t>/h</w:t>
      </w:r>
      <w:r w:rsidRPr="0023082E">
        <w:rPr>
          <w:b/>
          <w:color w:val="FF0000"/>
        </w:rPr>
        <w:t xml:space="preserve"> }</w:t>
      </w:r>
    </w:p>
    <w:p w14:paraId="3A030FCD" w14:textId="77777777" w:rsidR="00D15C12" w:rsidRPr="009776C3" w:rsidRDefault="00D15C12" w:rsidP="00F54EFE">
      <w:pPr>
        <w:ind w:left="851" w:hanging="851"/>
        <w:rPr>
          <w:b/>
        </w:rPr>
      </w:pPr>
      <w:r>
        <w:tab/>
      </w:r>
      <w:r>
        <w:tab/>
      </w:r>
      <w:r>
        <w:tab/>
      </w:r>
      <w:r w:rsidRPr="009776C3">
        <w:t xml:space="preserve">Formula : </w:t>
      </w:r>
      <w:r w:rsidRPr="009776C3">
        <w:rPr>
          <w:b/>
        </w:rPr>
        <w:t>v_delta = ((Aest1*T1) + (Aest2*T2)) * 3,6 )</w:t>
      </w:r>
    </w:p>
    <w:p w14:paraId="2281ED7D" w14:textId="77777777" w:rsidR="00D15C12" w:rsidRPr="009776C3" w:rsidRDefault="00D15C12" w:rsidP="00F54EFE">
      <w:pPr>
        <w:ind w:left="851" w:hanging="851"/>
      </w:pPr>
    </w:p>
    <w:p w14:paraId="6D8088DC" w14:textId="77777777" w:rsidR="00A85FC6" w:rsidRDefault="00A85FC6" w:rsidP="00F54EFE">
      <w:pPr>
        <w:ind w:left="851" w:hanging="851"/>
      </w:pPr>
      <w:r>
        <w:t>v0</w:t>
      </w:r>
      <w:r w:rsidR="00135076">
        <w:tab/>
      </w:r>
      <w:r w:rsidR="00135076">
        <w:tab/>
        <w:t>is max speed to respect smallest target with response time.</w:t>
      </w:r>
      <w:r w:rsidR="0023082E">
        <w:tab/>
      </w:r>
      <w:r w:rsidR="0023082E">
        <w:tab/>
      </w:r>
      <w:r w:rsidR="0023082E" w:rsidRPr="0023082E">
        <w:rPr>
          <w:b/>
          <w:color w:val="FF0000"/>
        </w:rPr>
        <w:t xml:space="preserve">{ </w:t>
      </w:r>
      <w:r w:rsidR="0023082E">
        <w:rPr>
          <w:b/>
          <w:color w:val="FF0000"/>
        </w:rPr>
        <w:t>k</w:t>
      </w:r>
      <w:r w:rsidR="0023082E" w:rsidRPr="0023082E">
        <w:rPr>
          <w:b/>
          <w:color w:val="FF0000"/>
        </w:rPr>
        <w:t>m</w:t>
      </w:r>
      <w:r w:rsidR="0023082E">
        <w:rPr>
          <w:b/>
          <w:color w:val="FF0000"/>
        </w:rPr>
        <w:t>/h</w:t>
      </w:r>
      <w:r w:rsidR="0023082E" w:rsidRPr="0023082E">
        <w:rPr>
          <w:b/>
          <w:color w:val="FF0000"/>
        </w:rPr>
        <w:t xml:space="preserve"> }</w:t>
      </w:r>
    </w:p>
    <w:p w14:paraId="770F3F74" w14:textId="77777777" w:rsidR="00D15C12" w:rsidRPr="00D15C12" w:rsidRDefault="00D15C12" w:rsidP="00F54EFE">
      <w:pPr>
        <w:ind w:left="851" w:hanging="851"/>
        <w:rPr>
          <w:b/>
        </w:rPr>
      </w:pPr>
      <w:r>
        <w:tab/>
      </w:r>
      <w:r>
        <w:tab/>
      </w:r>
      <w:r>
        <w:tab/>
      </w:r>
      <w:r w:rsidRPr="00D15C12">
        <w:t xml:space="preserve">Formula : </w:t>
      </w:r>
      <w:r w:rsidRPr="00D15C12">
        <w:rPr>
          <w:b/>
        </w:rPr>
        <w:t>v0 = vb – v_delta</w:t>
      </w:r>
    </w:p>
    <w:p w14:paraId="1F0235C3" w14:textId="77777777" w:rsidR="00256822" w:rsidRDefault="00256822" w:rsidP="00F54EFE">
      <w:pPr>
        <w:ind w:left="851" w:hanging="851"/>
      </w:pPr>
    </w:p>
    <w:p w14:paraId="32D52D9E" w14:textId="77777777" w:rsidR="00A85FC6" w:rsidRPr="00BD7137" w:rsidRDefault="00A85FC6" w:rsidP="00F54EFE">
      <w:pPr>
        <w:ind w:left="851" w:hanging="851"/>
        <w:rPr>
          <w:lang w:val="fr-FR"/>
        </w:rPr>
      </w:pPr>
      <w:r>
        <w:t>Debc</w:t>
      </w:r>
      <w:r w:rsidR="00135076">
        <w:tab/>
      </w:r>
      <w:r w:rsidR="00135076">
        <w:tab/>
        <w:t>is running distance during response time.</w:t>
      </w:r>
      <w:r w:rsidR="0023082E">
        <w:tab/>
      </w:r>
      <w:r w:rsidR="0023082E">
        <w:tab/>
      </w:r>
      <w:r w:rsidR="0023082E">
        <w:tab/>
      </w:r>
      <w:r w:rsidR="0023082E">
        <w:tab/>
      </w:r>
      <w:r w:rsidR="0023082E" w:rsidRPr="00BD7137">
        <w:rPr>
          <w:b/>
          <w:color w:val="FF0000"/>
          <w:lang w:val="fr-FR"/>
        </w:rPr>
        <w:t>{ m }</w:t>
      </w:r>
    </w:p>
    <w:p w14:paraId="3743CD95" w14:textId="77777777" w:rsidR="006248F8" w:rsidRPr="006248F8" w:rsidRDefault="00B96F51" w:rsidP="00F54EFE">
      <w:pPr>
        <w:ind w:left="851" w:hanging="851"/>
        <w:rPr>
          <w:lang w:val="fr-FR"/>
        </w:rPr>
      </w:pPr>
      <w:r>
        <w:rPr>
          <w:lang w:val="fr-FR"/>
        </w:rPr>
        <w:t>Formula : d</w:t>
      </w:r>
      <w:r w:rsidR="006248F8" w:rsidRPr="006248F8">
        <w:rPr>
          <w:lang w:val="fr-FR"/>
        </w:rPr>
        <w:t xml:space="preserve"> = ½ (</w:t>
      </w:r>
      <w:r>
        <w:rPr>
          <w:lang w:val="fr-FR"/>
        </w:rPr>
        <w:t xml:space="preserve"> (Aest1*T1²) + (Aest2*T2²) ) + </w:t>
      </w:r>
      <w:r w:rsidR="006A58CB">
        <w:rPr>
          <w:lang w:val="fr-FR"/>
        </w:rPr>
        <w:t xml:space="preserve"> ( Aest1* T1 * T2 )</w:t>
      </w:r>
    </w:p>
    <w:p w14:paraId="3F329609" w14:textId="77777777" w:rsidR="00B96F51" w:rsidRPr="006248F8" w:rsidRDefault="00B96F51" w:rsidP="00F54EFE">
      <w:pPr>
        <w:ind w:left="851" w:hanging="851"/>
        <w:rPr>
          <w:lang w:val="fr-FR"/>
        </w:rPr>
      </w:pPr>
      <w:r w:rsidRPr="006248F8">
        <w:rPr>
          <w:lang w:val="fr-FR"/>
        </w:rPr>
        <w:t xml:space="preserve">Formula : Debc = </w:t>
      </w:r>
      <w:r>
        <w:rPr>
          <w:lang w:val="fr-FR"/>
        </w:rPr>
        <w:t>d +</w:t>
      </w:r>
      <w:r w:rsidRPr="006248F8">
        <w:rPr>
          <w:lang w:val="fr-FR"/>
        </w:rPr>
        <w:t xml:space="preserve"> (v0 * (T1+T2)</w:t>
      </w:r>
      <w:r>
        <w:rPr>
          <w:lang w:val="fr-FR"/>
        </w:rPr>
        <w:t xml:space="preserve"> / 3,6</w:t>
      </w:r>
      <w:r w:rsidRPr="006248F8">
        <w:rPr>
          <w:lang w:val="fr-FR"/>
        </w:rPr>
        <w:t>)</w:t>
      </w:r>
    </w:p>
    <w:p w14:paraId="12B2A6FF" w14:textId="77777777" w:rsidR="00256822" w:rsidRPr="006A58CB" w:rsidRDefault="00256822" w:rsidP="00F54EFE">
      <w:pPr>
        <w:ind w:left="851" w:hanging="851"/>
        <w:rPr>
          <w:lang w:val="fr-FR"/>
        </w:rPr>
      </w:pPr>
    </w:p>
    <w:p w14:paraId="6ABD424D" w14:textId="77777777" w:rsidR="00A85FC6" w:rsidRDefault="00A85FC6" w:rsidP="00F54EFE">
      <w:pPr>
        <w:ind w:left="851" w:hanging="851"/>
      </w:pPr>
      <w:r>
        <w:t>x0</w:t>
      </w:r>
      <w:r w:rsidR="00135076">
        <w:tab/>
      </w:r>
      <w:r w:rsidR="00135076">
        <w:tab/>
        <w:t xml:space="preserve">is </w:t>
      </w:r>
      <w:r w:rsidR="002E3A4A">
        <w:t>max position</w:t>
      </w:r>
      <w:r w:rsidR="00135076">
        <w:t xml:space="preserve"> to respect smallest target</w:t>
      </w:r>
      <w:r w:rsidR="002E3A4A">
        <w:t xml:space="preserve"> with</w:t>
      </w:r>
      <w:r w:rsidR="00135076">
        <w:t xml:space="preserve"> response time.</w:t>
      </w:r>
      <w:r w:rsidR="0023082E">
        <w:tab/>
      </w:r>
      <w:r w:rsidR="0023082E">
        <w:tab/>
      </w:r>
      <w:r w:rsidR="0023082E" w:rsidRPr="0023082E">
        <w:rPr>
          <w:b/>
          <w:color w:val="FF0000"/>
        </w:rPr>
        <w:t>{ m }</w:t>
      </w:r>
    </w:p>
    <w:p w14:paraId="79A5709E" w14:textId="77777777" w:rsidR="002E3A4A" w:rsidRDefault="006248F8" w:rsidP="00F54EFE">
      <w:pPr>
        <w:ind w:left="851" w:hanging="851"/>
      </w:pPr>
      <w:r>
        <w:tab/>
      </w:r>
      <w:r>
        <w:tab/>
      </w:r>
      <w:r>
        <w:tab/>
        <w:t>Formula : x0 = xb - Debc</w:t>
      </w:r>
    </w:p>
    <w:p w14:paraId="5ADE45C6" w14:textId="77777777" w:rsidR="00631993" w:rsidRDefault="00631993" w:rsidP="00F54EFE">
      <w:pPr>
        <w:ind w:left="851" w:hanging="851"/>
      </w:pPr>
    </w:p>
    <w:p w14:paraId="1C2797D2" w14:textId="77777777" w:rsidR="00631993" w:rsidRDefault="00631993" w:rsidP="00F54EFE">
      <w:pPr>
        <w:ind w:left="851" w:hanging="851"/>
      </w:pPr>
    </w:p>
    <w:p w14:paraId="35F8136E" w14:textId="77777777" w:rsidR="00631993" w:rsidRDefault="00631993" w:rsidP="00F54EFE">
      <w:pPr>
        <w:ind w:left="851" w:hanging="851"/>
      </w:pPr>
    </w:p>
    <w:p w14:paraId="090E2906" w14:textId="77777777" w:rsidR="00631993" w:rsidRPr="00631993" w:rsidRDefault="00631993" w:rsidP="00F54EFE">
      <w:pPr>
        <w:ind w:left="851" w:hanging="851"/>
        <w:rPr>
          <w:b/>
        </w:rPr>
      </w:pPr>
      <w:r w:rsidRPr="00631993">
        <w:rPr>
          <w:b/>
        </w:rPr>
        <w:t>Track configuration</w:t>
      </w:r>
    </w:p>
    <w:p w14:paraId="7F487848" w14:textId="77777777" w:rsidR="00631993" w:rsidRDefault="00631993" w:rsidP="00F54EFE">
      <w:pPr>
        <w:ind w:left="851" w:hanging="851"/>
      </w:pPr>
    </w:p>
    <w:p w14:paraId="1A3B6FB3" w14:textId="77777777" w:rsidR="002E3A4A" w:rsidRDefault="002E3A4A" w:rsidP="00F54EFE">
      <w:pPr>
        <w:ind w:left="851" w:hanging="851"/>
      </w:pPr>
      <w:r>
        <w:t>Simple Track Configuration is:</w:t>
      </w:r>
    </w:p>
    <w:p w14:paraId="7538DE25" w14:textId="77777777" w:rsidR="00631993" w:rsidRDefault="00631993" w:rsidP="00F54EFE">
      <w:pPr>
        <w:ind w:left="851" w:hanging="851"/>
      </w:pPr>
    </w:p>
    <w:p w14:paraId="21AF3385" w14:textId="77777777" w:rsidR="002E3A4A" w:rsidRDefault="004F4275" w:rsidP="00F54EFE">
      <w:pPr>
        <w:ind w:left="851" w:hanging="851"/>
      </w:pPr>
      <w:r>
        <w:tab/>
        <w:t>Balise : B1, B2, B3.</w:t>
      </w:r>
    </w:p>
    <w:p w14:paraId="59583561" w14:textId="77777777" w:rsidR="00631993" w:rsidRDefault="00631993" w:rsidP="00F54EFE">
      <w:pPr>
        <w:ind w:left="851" w:hanging="851"/>
      </w:pPr>
    </w:p>
    <w:p w14:paraId="2804AFB1" w14:textId="77777777" w:rsidR="004F4275" w:rsidRDefault="004F4275" w:rsidP="00F54EFE">
      <w:pPr>
        <w:ind w:left="851" w:hanging="851"/>
      </w:pPr>
      <w:r>
        <w:tab/>
        <w:t>SSP : 160 km/h at position 0, 60km/h at position 160.</w:t>
      </w:r>
    </w:p>
    <w:p w14:paraId="56D4F0E4" w14:textId="77777777" w:rsidR="00631993" w:rsidRDefault="00631993" w:rsidP="00F54EFE">
      <w:pPr>
        <w:ind w:left="851" w:hanging="851"/>
      </w:pPr>
    </w:p>
    <w:p w14:paraId="422A41A1" w14:textId="77777777" w:rsidR="004F4275" w:rsidRDefault="004F4275" w:rsidP="00F54EFE">
      <w:pPr>
        <w:ind w:left="851" w:hanging="851"/>
      </w:pPr>
      <w:r>
        <w:tab/>
        <w:t>Grade changes at position 0, 200, 500, 610, 710, 820, 920, 1030, 1040, 1050,1080.</w:t>
      </w:r>
    </w:p>
    <w:p w14:paraId="6A249F6B" w14:textId="77777777" w:rsidR="00631993" w:rsidRDefault="00631993" w:rsidP="00F54EFE">
      <w:pPr>
        <w:ind w:left="851" w:hanging="851"/>
      </w:pPr>
    </w:p>
    <w:p w14:paraId="1A04B539" w14:textId="77777777" w:rsidR="004F4275" w:rsidRDefault="004F4275" w:rsidP="00F54EFE">
      <w:pPr>
        <w:ind w:left="851" w:hanging="851"/>
      </w:pPr>
      <w:r>
        <w:tab/>
        <w:t>EOA at position 1060 with 30 km/h</w:t>
      </w:r>
      <w:r w:rsidR="00ED006A">
        <w:t>.</w:t>
      </w:r>
    </w:p>
    <w:p w14:paraId="41A90E05" w14:textId="77777777" w:rsidR="00631993" w:rsidRDefault="00631993" w:rsidP="00F54EFE">
      <w:pPr>
        <w:ind w:left="851" w:hanging="851"/>
      </w:pPr>
    </w:p>
    <w:p w14:paraId="0D8BA625" w14:textId="77777777" w:rsidR="00ED006A" w:rsidRDefault="00ED006A" w:rsidP="00F54EFE">
      <w:pPr>
        <w:ind w:left="851" w:hanging="851"/>
      </w:pPr>
      <w:r>
        <w:tab/>
        <w:t>DP at position 1070.</w:t>
      </w:r>
    </w:p>
    <w:p w14:paraId="41718221" w14:textId="77777777" w:rsidR="002E3A4A" w:rsidRDefault="002E3A4A" w:rsidP="00F54EFE">
      <w:pPr>
        <w:ind w:left="851" w:hanging="851"/>
      </w:pPr>
    </w:p>
    <w:p w14:paraId="3A99F7AB" w14:textId="77777777" w:rsidR="002E3A4A" w:rsidRPr="002A3825" w:rsidRDefault="00631993" w:rsidP="00F54EFE">
      <w:pPr>
        <w:ind w:left="851" w:hanging="851"/>
        <w:rPr>
          <w:b/>
        </w:rPr>
      </w:pPr>
      <w:r w:rsidRPr="002A3825">
        <w:rPr>
          <w:b/>
        </w:rPr>
        <w:t>Train Simulation</w:t>
      </w:r>
      <w:r w:rsidR="002A3825">
        <w:rPr>
          <w:b/>
        </w:rPr>
        <w:t xml:space="preserve"> (for model only)</w:t>
      </w:r>
    </w:p>
    <w:p w14:paraId="3FBF2021" w14:textId="77777777" w:rsidR="005C0AAF" w:rsidRDefault="005C0AAF" w:rsidP="00F54EFE">
      <w:pPr>
        <w:ind w:left="851" w:hanging="851"/>
      </w:pPr>
    </w:p>
    <w:p w14:paraId="224076FE" w14:textId="77777777" w:rsidR="005C0AAF" w:rsidRDefault="005C0AAF" w:rsidP="00F54EFE">
      <w:pPr>
        <w:ind w:left="851" w:hanging="851"/>
      </w:pPr>
      <w:r>
        <w:tab/>
        <w:t>Pos.xb</w:t>
      </w:r>
      <w:r>
        <w:tab/>
      </w:r>
      <w:r>
        <w:tab/>
        <w:t>is geographical milestone quantum per quantum</w:t>
      </w:r>
      <w:r w:rsidR="007C64F5">
        <w:t xml:space="preserve"> of 10m</w:t>
      </w:r>
      <w:r w:rsidR="008E1A0E">
        <w:t xml:space="preserve"> = Pos(n)</w:t>
      </w:r>
    </w:p>
    <w:p w14:paraId="1E21C26C" w14:textId="77777777" w:rsidR="002E3A4A" w:rsidRDefault="002E3A4A" w:rsidP="00F54EFE">
      <w:pPr>
        <w:ind w:left="851" w:hanging="851"/>
      </w:pPr>
    </w:p>
    <w:p w14:paraId="102C5C0A" w14:textId="77777777" w:rsidR="008E1A0E" w:rsidRDefault="008E1A0E" w:rsidP="00F54EFE">
      <w:pPr>
        <w:ind w:left="851" w:hanging="851"/>
        <w:rPr>
          <w:lang w:val="fr-FR"/>
        </w:rPr>
      </w:pPr>
      <w:r>
        <w:tab/>
      </w:r>
      <w:r w:rsidRPr="00264258">
        <w:rPr>
          <w:lang w:val="fr-FR"/>
        </w:rPr>
        <w:t>Pos(0)</w:t>
      </w:r>
      <w:r w:rsidRPr="00264258">
        <w:rPr>
          <w:lang w:val="fr-FR"/>
        </w:rPr>
        <w:tab/>
      </w:r>
      <w:r w:rsidRPr="00264258">
        <w:rPr>
          <w:lang w:val="fr-FR"/>
        </w:rPr>
        <w:tab/>
        <w:t>is initiale position = 0</w:t>
      </w:r>
      <w:r w:rsidR="00264258" w:rsidRPr="00264258">
        <w:rPr>
          <w:lang w:val="fr-FR"/>
        </w:rPr>
        <w:t xml:space="preserve">  </w:t>
      </w:r>
      <w:r w:rsidR="00AF1415">
        <w:rPr>
          <w:lang w:val="fr-FR"/>
        </w:rPr>
        <w:t>=&gt;</w:t>
      </w:r>
      <w:r w:rsidR="00264258" w:rsidRPr="00264258">
        <w:rPr>
          <w:lang w:val="fr-FR"/>
        </w:rPr>
        <w:t xml:space="preserve">   Pos(n) = Pos(n-1) + 10</w:t>
      </w:r>
    </w:p>
    <w:p w14:paraId="10D3A4F5" w14:textId="77777777" w:rsidR="00AF1415" w:rsidRPr="00BD7137" w:rsidRDefault="00AF1415" w:rsidP="00F54EFE">
      <w:pPr>
        <w:ind w:left="851" w:hanging="851"/>
        <w:rPr>
          <w:lang w:val="fr-FR"/>
        </w:rPr>
      </w:pPr>
      <w:r>
        <w:rPr>
          <w:lang w:val="fr-FR"/>
        </w:rPr>
        <w:tab/>
      </w:r>
      <w:r>
        <w:rPr>
          <w:lang w:val="fr-FR"/>
        </w:rPr>
        <w:tab/>
      </w:r>
      <w:r>
        <w:rPr>
          <w:lang w:val="fr-FR"/>
        </w:rPr>
        <w:tab/>
      </w:r>
      <w:r>
        <w:rPr>
          <w:lang w:val="fr-FR"/>
        </w:rPr>
        <w:tab/>
      </w:r>
      <w:r>
        <w:rPr>
          <w:lang w:val="fr-FR"/>
        </w:rPr>
        <w:tab/>
      </w:r>
      <w:r>
        <w:rPr>
          <w:lang w:val="fr-FR"/>
        </w:rPr>
        <w:tab/>
      </w:r>
      <w:r w:rsidRPr="00BD7137">
        <w:rPr>
          <w:lang w:val="fr-FR"/>
        </w:rPr>
        <w:t xml:space="preserve"> Pos(n+1) = Pos( n) +10</w:t>
      </w:r>
    </w:p>
    <w:p w14:paraId="226BFCC2" w14:textId="77777777" w:rsidR="008E1A0E" w:rsidRPr="00BD7137" w:rsidRDefault="008E1A0E" w:rsidP="00F54EFE">
      <w:pPr>
        <w:ind w:left="851" w:hanging="851"/>
        <w:rPr>
          <w:lang w:val="fr-FR"/>
        </w:rPr>
      </w:pPr>
    </w:p>
    <w:p w14:paraId="23CC6955" w14:textId="77777777" w:rsidR="002E3A4A" w:rsidRPr="00BD7137" w:rsidRDefault="005C0AAF" w:rsidP="00F54EFE">
      <w:pPr>
        <w:ind w:left="851" w:hanging="851"/>
        <w:rPr>
          <w:lang w:val="fr-FR"/>
        </w:rPr>
      </w:pPr>
      <w:r w:rsidRPr="00BD7137">
        <w:rPr>
          <w:lang w:val="fr-FR"/>
        </w:rPr>
        <w:tab/>
        <w:t>Aest</w:t>
      </w:r>
      <w:r w:rsidRPr="00BD7137">
        <w:rPr>
          <w:lang w:val="fr-FR"/>
        </w:rPr>
        <w:tab/>
      </w:r>
      <w:r w:rsidRPr="00BD7137">
        <w:rPr>
          <w:lang w:val="fr-FR"/>
        </w:rPr>
        <w:tab/>
        <w:t>is train acceleration</w:t>
      </w:r>
      <w:r w:rsidR="008E1A0E" w:rsidRPr="00BD7137">
        <w:rPr>
          <w:lang w:val="fr-FR"/>
        </w:rPr>
        <w:t xml:space="preserve"> =</w:t>
      </w:r>
      <w:r w:rsidR="00AF1415" w:rsidRPr="00BD7137">
        <w:rPr>
          <w:lang w:val="fr-FR"/>
        </w:rPr>
        <w:t>&gt;</w:t>
      </w:r>
      <w:r w:rsidR="008E1A0E" w:rsidRPr="00BD7137">
        <w:rPr>
          <w:lang w:val="fr-FR"/>
        </w:rPr>
        <w:t xml:space="preserve"> </w:t>
      </w:r>
      <w:r w:rsidR="00AF1415" w:rsidRPr="00BD7137">
        <w:rPr>
          <w:lang w:val="fr-FR"/>
        </w:rPr>
        <w:t xml:space="preserve">     </w:t>
      </w:r>
      <w:r w:rsidR="008E1A0E" w:rsidRPr="00BD7137">
        <w:rPr>
          <w:lang w:val="fr-FR"/>
        </w:rPr>
        <w:t>Aest(</w:t>
      </w:r>
      <w:r w:rsidR="00264258" w:rsidRPr="00BD7137">
        <w:rPr>
          <w:lang w:val="fr-FR"/>
        </w:rPr>
        <w:t xml:space="preserve"> </w:t>
      </w:r>
      <w:r w:rsidR="008E1A0E" w:rsidRPr="00BD7137">
        <w:rPr>
          <w:lang w:val="fr-FR"/>
        </w:rPr>
        <w:t xml:space="preserve"> n</w:t>
      </w:r>
      <w:r w:rsidR="00264258" w:rsidRPr="00BD7137">
        <w:rPr>
          <w:lang w:val="fr-FR"/>
        </w:rPr>
        <w:t xml:space="preserve"> </w:t>
      </w:r>
      <w:r w:rsidR="008E1A0E" w:rsidRPr="00BD7137">
        <w:rPr>
          <w:lang w:val="fr-FR"/>
        </w:rPr>
        <w:t>)</w:t>
      </w:r>
      <w:r w:rsidR="00AF1415" w:rsidRPr="00BD7137">
        <w:rPr>
          <w:lang w:val="fr-FR"/>
        </w:rPr>
        <w:t xml:space="preserve"> =  f ( v, n )</w:t>
      </w:r>
    </w:p>
    <w:p w14:paraId="73F1A6F6" w14:textId="77777777" w:rsidR="005C0AAF" w:rsidRPr="00BD7137" w:rsidRDefault="005C0AAF" w:rsidP="00F54EFE">
      <w:pPr>
        <w:ind w:left="851" w:hanging="851"/>
        <w:rPr>
          <w:lang w:val="fr-FR"/>
        </w:rPr>
      </w:pPr>
    </w:p>
    <w:p w14:paraId="189F1757" w14:textId="77777777" w:rsidR="00AE4927" w:rsidRPr="00BD7137" w:rsidRDefault="008E1A0E" w:rsidP="00F54EFE">
      <w:pPr>
        <w:ind w:left="851" w:hanging="851"/>
        <w:rPr>
          <w:lang w:val="fr-FR"/>
        </w:rPr>
      </w:pPr>
      <w:r w:rsidRPr="00BD7137">
        <w:rPr>
          <w:lang w:val="fr-FR"/>
        </w:rPr>
        <w:tab/>
        <w:t>Vest</w:t>
      </w:r>
      <w:r w:rsidRPr="00BD7137">
        <w:rPr>
          <w:lang w:val="fr-FR"/>
        </w:rPr>
        <w:tab/>
      </w:r>
      <w:r w:rsidRPr="00BD7137">
        <w:rPr>
          <w:lang w:val="fr-FR"/>
        </w:rPr>
        <w:tab/>
        <w:t xml:space="preserve">is train speed at </w:t>
      </w:r>
      <w:r w:rsidR="00264258" w:rsidRPr="00BD7137">
        <w:rPr>
          <w:lang w:val="fr-FR"/>
        </w:rPr>
        <w:t>P</w:t>
      </w:r>
      <w:r w:rsidR="005C0AAF" w:rsidRPr="00BD7137">
        <w:rPr>
          <w:lang w:val="fr-FR"/>
        </w:rPr>
        <w:t>os</w:t>
      </w:r>
      <w:r w:rsidRPr="00BD7137">
        <w:rPr>
          <w:lang w:val="fr-FR"/>
        </w:rPr>
        <w:t>(n)</w:t>
      </w:r>
      <w:r w:rsidR="00BE269B" w:rsidRPr="00BD7137">
        <w:rPr>
          <w:lang w:val="fr-FR"/>
        </w:rPr>
        <w:t xml:space="preserve"> =&gt; </w:t>
      </w:r>
    </w:p>
    <w:p w14:paraId="2A4F34B5" w14:textId="77777777" w:rsidR="005C0AAF" w:rsidRDefault="00AE4927" w:rsidP="00F54EFE">
      <w:pPr>
        <w:ind w:left="851" w:hanging="851"/>
      </w:pPr>
      <w:r>
        <w:t>Vest(n+1)</w:t>
      </w:r>
      <w:r w:rsidR="00BE269B">
        <w:t xml:space="preserve">  = </w:t>
      </w:r>
      <w:r>
        <w:t xml:space="preserve">RACINE( </w:t>
      </w:r>
      <w:r w:rsidR="00BE269B">
        <w:t>(20 * Aest( n)</w:t>
      </w:r>
      <w:r>
        <w:t xml:space="preserve"> </w:t>
      </w:r>
      <w:r w:rsidR="00BE269B">
        <w:t>) + Vest(n)²</w:t>
      </w:r>
      <w:r>
        <w:t xml:space="preserve"> )</w:t>
      </w:r>
    </w:p>
    <w:p w14:paraId="3BA5BDE6" w14:textId="77777777" w:rsidR="008E1A0E" w:rsidRDefault="008E1A0E" w:rsidP="00F54EFE">
      <w:pPr>
        <w:ind w:left="851" w:hanging="851"/>
      </w:pPr>
    </w:p>
    <w:p w14:paraId="6072F898" w14:textId="77777777" w:rsidR="002E3A4A" w:rsidRDefault="008E1A0E" w:rsidP="00F54EFE">
      <w:pPr>
        <w:ind w:left="851" w:hanging="851"/>
      </w:pPr>
      <w:r>
        <w:tab/>
        <w:t>T</w:t>
      </w:r>
      <w:r w:rsidR="00BE269B">
        <w:t>delta</w:t>
      </w:r>
      <w:r w:rsidR="005C0AAF">
        <w:tab/>
      </w:r>
      <w:r w:rsidR="005C0AAF">
        <w:tab/>
      </w:r>
      <w:r w:rsidR="00264258">
        <w:t xml:space="preserve">is time </w:t>
      </w:r>
      <w:r w:rsidR="00BE269B">
        <w:t xml:space="preserve">to reach </w:t>
      </w:r>
      <w:r w:rsidR="00264258">
        <w:t xml:space="preserve"> P</w:t>
      </w:r>
      <w:r>
        <w:t>os(n</w:t>
      </w:r>
      <w:r w:rsidR="00BE269B">
        <w:t>+1</w:t>
      </w:r>
      <w:r>
        <w:t>)</w:t>
      </w:r>
      <w:r w:rsidR="00BE269B">
        <w:t xml:space="preserve"> and Vest(n+1)</w:t>
      </w:r>
    </w:p>
    <w:p w14:paraId="35B7C978" w14:textId="77777777" w:rsidR="00AF1415" w:rsidRDefault="00F21DDA" w:rsidP="00F54EFE">
      <w:pPr>
        <w:ind w:left="851" w:hanging="851"/>
      </w:pPr>
      <w:r>
        <w:tab/>
      </w:r>
      <w:r>
        <w:tab/>
      </w:r>
      <w:r>
        <w:tab/>
        <w:t>Tdelta  =  (Vest(n+1) – Vest(n) ) / Aest(n)</w:t>
      </w:r>
    </w:p>
    <w:p w14:paraId="66B8C9CC" w14:textId="77777777" w:rsidR="00352F1A" w:rsidRDefault="00352F1A" w:rsidP="00F54EFE">
      <w:pPr>
        <w:ind w:left="851" w:hanging="851"/>
      </w:pPr>
      <w:r>
        <w:tab/>
      </w:r>
      <w:r>
        <w:tab/>
      </w:r>
      <w:r>
        <w:tab/>
        <w:t>Tdelta  =  { RACINE [ (20 * Aest( n) ) + Vest(n)² ] – Vest(n) } / Aest(n)</w:t>
      </w:r>
    </w:p>
    <w:p w14:paraId="5A2282B5" w14:textId="77777777" w:rsidR="00F21DDA" w:rsidRDefault="00F21DDA" w:rsidP="00D1504E">
      <w:pPr>
        <w:pPrChange w:id="2568" w:author="GIRAUD Christian" w:date="2014-06-06T16:49:00Z">
          <w:pPr>
            <w:ind w:left="851" w:hanging="851"/>
          </w:pPr>
        </w:pPrChange>
      </w:pPr>
    </w:p>
    <w:p w14:paraId="16F23CE8" w14:textId="77777777" w:rsidR="00B1321A" w:rsidRDefault="00B1321A" w:rsidP="00F54EFE">
      <w:pPr>
        <w:ind w:left="851" w:hanging="851"/>
        <w:rPr>
          <w:del w:id="2569" w:author="GIRAUD Christian" w:date="2014-06-06T16:49:00Z"/>
        </w:rPr>
      </w:pPr>
      <w:del w:id="2570" w:author="GIRAUD Christian" w:date="2014-06-06T16:49:00Z">
        <w:r>
          <w:tab/>
        </w:r>
      </w:del>
    </w:p>
    <w:p w14:paraId="661742EE" w14:textId="77777777" w:rsidR="007C64F5" w:rsidRDefault="007C64F5" w:rsidP="00F54EFE">
      <w:pPr>
        <w:ind w:left="851" w:hanging="851"/>
        <w:rPr>
          <w:del w:id="2571" w:author="GIRAUD Christian" w:date="2014-06-06T16:49:00Z"/>
        </w:rPr>
      </w:pPr>
    </w:p>
    <w:p w14:paraId="256F9C93" w14:textId="77777777" w:rsidR="007C64F5" w:rsidRDefault="007C64F5" w:rsidP="00F54EFE">
      <w:pPr>
        <w:ind w:left="851" w:hanging="851"/>
        <w:rPr>
          <w:del w:id="2572" w:author="GIRAUD Christian" w:date="2014-06-06T16:49:00Z"/>
        </w:rPr>
      </w:pPr>
    </w:p>
    <w:p w14:paraId="45D66D66" w14:textId="77777777" w:rsidR="007C64F5" w:rsidRDefault="00757C54" w:rsidP="00F54EFE">
      <w:pPr>
        <w:ind w:left="851" w:hanging="851"/>
        <w:rPr>
          <w:del w:id="2573" w:author="GIRAUD Christian" w:date="2014-06-06T16:49:00Z"/>
        </w:rPr>
      </w:pPr>
      <w:del w:id="2574" w:author="GIRAUD Christian" w:date="2014-06-06T16:49:00Z">
        <w:r>
          <w:br w:type="page"/>
        </w:r>
      </w:del>
    </w:p>
    <w:p w14:paraId="4E2FAC29" w14:textId="77777777" w:rsidR="007C64F5" w:rsidRDefault="007C64F5" w:rsidP="00F54EFE">
      <w:pPr>
        <w:ind w:left="851" w:hanging="851"/>
        <w:rPr>
          <w:del w:id="2575" w:author="GIRAUD Christian" w:date="2014-06-06T16:49:00Z"/>
        </w:rPr>
      </w:pPr>
    </w:p>
    <w:p w14:paraId="15EC6D06" w14:textId="77777777" w:rsidR="007C64F5" w:rsidRDefault="007C64F5" w:rsidP="00F54EFE">
      <w:pPr>
        <w:ind w:left="851" w:hanging="851"/>
        <w:rPr>
          <w:del w:id="2576" w:author="GIRAUD Christian" w:date="2014-06-06T16:49:00Z"/>
        </w:rPr>
      </w:pPr>
    </w:p>
    <w:p w14:paraId="2A1F47A3" w14:textId="77777777" w:rsidR="007C64F5" w:rsidRDefault="007C64F5" w:rsidP="00F54EFE">
      <w:pPr>
        <w:ind w:left="851" w:hanging="851"/>
        <w:rPr>
          <w:del w:id="2577" w:author="GIRAUD Christian" w:date="2014-06-06T16:49:00Z"/>
        </w:rPr>
      </w:pPr>
    </w:p>
    <w:p w14:paraId="78FD2D4C" w14:textId="77777777" w:rsidR="00D1504E" w:rsidRDefault="00D1504E" w:rsidP="00D1504E">
      <w:pPr>
        <w:rPr>
          <w:ins w:id="2578" w:author="GIRAUD Christian" w:date="2014-06-06T16:49:00Z"/>
        </w:rPr>
      </w:pPr>
    </w:p>
    <w:p w14:paraId="23BFAAC2" w14:textId="77777777" w:rsidR="00D1504E" w:rsidRDefault="00D1504E" w:rsidP="00D1504E">
      <w:pPr>
        <w:rPr>
          <w:ins w:id="2579" w:author="GIRAUD Christian" w:date="2014-06-06T16:49:00Z"/>
        </w:rPr>
      </w:pPr>
    </w:p>
    <w:p w14:paraId="0B06888E" w14:textId="77777777" w:rsidR="00D1504E" w:rsidRDefault="00D1504E" w:rsidP="00D1504E">
      <w:pPr>
        <w:pStyle w:val="Titre2"/>
        <w:ind w:left="851" w:hanging="851"/>
        <w:rPr>
          <w:ins w:id="2580" w:author="GIRAUD Christian" w:date="2014-06-06T16:49:00Z"/>
        </w:rPr>
      </w:pPr>
      <w:bookmarkStart w:id="2581" w:name="_Toc389836249"/>
      <w:ins w:id="2582" w:author="GIRAUD Christian" w:date="2014-06-06T16:49:00Z">
        <w:r>
          <w:t>Add</w:t>
        </w:r>
        <w:r w:rsidR="004F61A5">
          <w:t>itional Issue on EB Supervision per Singular Point</w:t>
        </w:r>
        <w:bookmarkEnd w:id="2581"/>
      </w:ins>
    </w:p>
    <w:p w14:paraId="14B16C48" w14:textId="77777777" w:rsidR="00D1504E" w:rsidRDefault="00D1504E" w:rsidP="00D1504E">
      <w:pPr>
        <w:ind w:left="851" w:hanging="851"/>
        <w:rPr>
          <w:ins w:id="2583" w:author="GIRAUD Christian" w:date="2014-06-06T16:49:00Z"/>
        </w:rPr>
      </w:pPr>
    </w:p>
    <w:p w14:paraId="7593BE93" w14:textId="77777777" w:rsidR="00D1504E" w:rsidRDefault="003B3FA7" w:rsidP="003B3FA7">
      <w:pPr>
        <w:rPr>
          <w:ins w:id="2584" w:author="GIRAUD Christian" w:date="2014-06-06T16:49:00Z"/>
        </w:rPr>
      </w:pPr>
      <w:ins w:id="2585" w:author="GIRAUD Christian" w:date="2014-06-06T16:49:00Z">
        <w:r>
          <w:t>This additional issue aims to address one change of EB deceleration value between two singular points named “A” and “B”.</w:t>
        </w:r>
      </w:ins>
    </w:p>
    <w:p w14:paraId="400304FD" w14:textId="77777777" w:rsidR="00D1504E" w:rsidRDefault="00D1504E" w:rsidP="003B3FA7">
      <w:pPr>
        <w:rPr>
          <w:ins w:id="2586" w:author="GIRAUD Christian" w:date="2014-06-06T16:49:00Z"/>
        </w:rPr>
      </w:pPr>
    </w:p>
    <w:p w14:paraId="4EE333DA" w14:textId="77777777" w:rsidR="00D1504E" w:rsidRDefault="00AF24C1" w:rsidP="00042570">
      <w:pPr>
        <w:rPr>
          <w:ins w:id="2587" w:author="GIRAUD Christian" w:date="2014-06-06T16:49:00Z"/>
        </w:rPr>
      </w:pPr>
      <w:ins w:id="2588" w:author="GIRAUD Christian" w:date="2014-06-06T16:49:00Z">
        <w:r>
          <w:t xml:space="preserve">The initial EB deceleration value is AEB0 and is reduced to AEB1 when the train speed is over “Vs”. </w:t>
        </w:r>
      </w:ins>
    </w:p>
    <w:p w14:paraId="7D491925" w14:textId="77777777" w:rsidR="00042570" w:rsidRDefault="00042570" w:rsidP="00042570">
      <w:pPr>
        <w:rPr>
          <w:ins w:id="2589" w:author="GIRAUD Christian" w:date="2014-06-06T16:49:00Z"/>
        </w:rPr>
      </w:pPr>
    </w:p>
    <w:p w14:paraId="7856904E" w14:textId="77777777" w:rsidR="00042570" w:rsidRDefault="00042570" w:rsidP="00042570">
      <w:pPr>
        <w:rPr>
          <w:ins w:id="2590" w:author="GIRAUD Christian" w:date="2014-06-06T16:49:00Z"/>
        </w:rPr>
      </w:pPr>
      <w:ins w:id="2591" w:author="GIRAUD Christian" w:date="2014-06-06T16:49:00Z">
        <w:r>
          <w:t>The first step of computation consists in finding the location of Xs related to Vs on the curve AEB0.</w:t>
        </w:r>
      </w:ins>
    </w:p>
    <w:p w14:paraId="2BEB07E2" w14:textId="77777777" w:rsidR="00042570" w:rsidRDefault="00042570" w:rsidP="00042570">
      <w:pPr>
        <w:rPr>
          <w:ins w:id="2592" w:author="GIRAUD Christian" w:date="2014-06-06T16:49:00Z"/>
        </w:rPr>
      </w:pPr>
    </w:p>
    <w:p w14:paraId="729A3334" w14:textId="77777777" w:rsidR="00042570" w:rsidRDefault="00042570" w:rsidP="00042570">
      <w:pPr>
        <w:rPr>
          <w:ins w:id="2593" w:author="GIRAUD Christian" w:date="2014-06-06T16:49:00Z"/>
        </w:rPr>
      </w:pPr>
      <w:ins w:id="2594" w:author="GIRAUD Christian" w:date="2014-06-06T16:49:00Z">
        <w:r>
          <w:t>The second step consists in evaluating the speed Vc at location “C” or “B” in reason of AEB1 lower than AEB0.</w:t>
        </w:r>
      </w:ins>
    </w:p>
    <w:p w14:paraId="20AB4462" w14:textId="77777777" w:rsidR="00042570" w:rsidRDefault="00042570" w:rsidP="00042570">
      <w:pPr>
        <w:rPr>
          <w:ins w:id="2595" w:author="GIRAUD Christian" w:date="2014-06-06T16:49:00Z"/>
        </w:rPr>
      </w:pPr>
      <w:ins w:id="2596" w:author="GIRAUD Christian" w:date="2014-06-06T16:49:00Z">
        <w:r>
          <w:t>Development are to come.</w:t>
        </w:r>
      </w:ins>
    </w:p>
    <w:p w14:paraId="656B2C0E" w14:textId="77777777" w:rsidR="00042570" w:rsidRDefault="00042570" w:rsidP="00042570">
      <w:pPr>
        <w:rPr>
          <w:ins w:id="2597" w:author="GIRAUD Christian" w:date="2014-06-06T16:49:00Z"/>
        </w:rPr>
      </w:pPr>
    </w:p>
    <w:p w14:paraId="5B8607BA" w14:textId="77777777" w:rsidR="00C4713F" w:rsidRPr="00C4713F" w:rsidRDefault="00C4713F" w:rsidP="00042570">
      <w:pPr>
        <w:rPr>
          <w:ins w:id="2598" w:author="GIRAUD Christian" w:date="2014-06-06T16:49:00Z"/>
          <w:rFonts w:ascii="FuturaA Bk BT" w:hAnsi="FuturaA Bk BT"/>
          <w:sz w:val="20"/>
        </w:rPr>
      </w:pPr>
    </w:p>
    <w:p w14:paraId="3FE340F7" w14:textId="77777777" w:rsidR="00C4713F" w:rsidRPr="00C4713F" w:rsidRDefault="00C4713F" w:rsidP="00C4713F">
      <w:pPr>
        <w:spacing w:line="240" w:lineRule="auto"/>
        <w:rPr>
          <w:ins w:id="2599" w:author="GIRAUD Christian" w:date="2014-06-06T16:49:00Z"/>
          <w:rFonts w:ascii="FuturaA Bk BT" w:hAnsi="FuturaA Bk BT"/>
          <w:sz w:val="20"/>
        </w:rPr>
      </w:pPr>
      <w:ins w:id="2600" w:author="GIRAUD Christian" w:date="2014-06-06T16:49:00Z">
        <w:r>
          <w:rPr>
            <w:noProof/>
          </w:rPr>
        </w:r>
        <w:r w:rsidR="00F0392F">
          <w:pict w14:anchorId="0674F764">
            <v:group id="Zone de dessin 2" o:spid="_x0000_s2347" editas="canvas" style="width:6in;height:365.85pt;mso-position-horizontal-relative:char;mso-position-vertical-relative:line" coordorigin=",-965" coordsize="54864,46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">
              <v:shape id="_x0000_s2348" type="#_x0000_t75" style="position:absolute;top:-965;width:54864;height:46462;visibility:visible" stroked="t" strokecolor="#0070c0" strokeweight="1.5pt">
                <v:fill o:detectmouseclick="t"/>
                <v:path o:connecttype="none"/>
              </v:shape>
              <v:line id="Connecteur droit 17" o:spid="_x0000_s2362" style="position:absolute;flip:y;visibility:visible" from="2076,23482" to="53911,234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y9HMEAAADbAAAADwAAAGRycy9kb3ducmV2LnhtbERPS4vCMBC+L/gfwgje1lTBXammRURB&#10;YS+668Hb0Ewf2ExqE7X6640g7G0+vufM087U4kqtqywrGA0jEMSZ1RUXCv5+159TEM4ja6wtk4I7&#10;OUiT3sccY21vvKPr3hcihLCLUUHpfRNL6bKSDLqhbYgDl9vWoA+wLaRu8RbCTS3HUfQlDVYcGkps&#10;aFlSdtpfjILV0dfdGe/jx0++XeUHu7SLSaXUoN8tZiA8df5f/HZvdJj/Da9fwgEye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3L0cwQAAANsAAAAPAAAAAAAAAAAAAAAA&#10;AKECAABkcnMvZG93bnJldi54bWxQSwUGAAAAAAQABAD5AAAAjwMAAAAA&#10;" strokecolor="#4a7ebb"/>
              <v:shape id="Arc 4" o:spid="_x0000_s2349" style="position:absolute;left:735;top:2633;width:50032;height:41905;visibility:visible;mso-wrap-style:square;v-text-anchor:middle" coordsize="5003165,41905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FVGMAA&#10;AADaAAAADwAAAGRycy9kb3ducmV2LnhtbESPwYrCQBBE78L+w9ALe9PJuioaHWURBFEvun5Ak+lN&#10;gpmekGlj/HtHEDwWVfWKWqw6V6mWmlB6NvA9SEARZ96WnBs4/236U1BBkC1WnsnAnQKslh+9BabW&#10;3/hI7UlyFSEcUjRQiNSp1iEryGEY+Jo4ev++cShRNrm2Dd4i3FV6mCQT7bDkuFBgTeuCssvp6gxc&#10;pSqDk+10Zvd8nrWbn/HuwMZ8fXa/c1BCnbzDr/bWGhjB80q8AXr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UFVGMAAAADaAAAADwAAAAAAAAAAAAAAAACYAgAAZHJzL2Rvd25y&#10;ZXYueG1sUEsFBgAAAAAEAAQA9QAAAIUDAAAAAA==&#10;" path="m2501582,nsc3883168,,5003165,938080,5003165,2095260r-2501582,c2501583,1396840,2501582,698420,2501582,xem2501582,nfc3883168,,5003165,938080,5003165,2095260e" filled="f" strokecolor="#4a7ebb">
                <v:path arrowok="t" o:connecttype="custom" o:connectlocs="2501582,0;5003165,2095260" o:connectangles="0,0"/>
              </v:shape>
              <v:line id="Connecteur droit 5" o:spid="_x0000_s2350" style="position:absolute;flip:x;visibility:visible" from="4311,4654" to="25749,4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LsyMMAAADaAAAADwAAAGRycy9kb3ducmV2LnhtbESPS4vCQBCE78L+h6EX9mYmCopExxDE&#10;hV3w4uvgrcl0HpjpyWZmNfrrHUHwWFTVV9Qi7U0jLtS52rKCURSDIM6trrlUcNh/D2cgnEfW2Fgm&#10;BTdykC4/BgtMtL3yli47X4oAYZeggsr7NpHS5RUZdJFtiYNX2M6gD7Irpe7wGuCmkeM4nkqDNYeF&#10;CltaVZSfd/9Gwfrkm/4Pb+P7pvhdF0e7stmkVurrs8/mIDz1/h1+tX+0ggk8r4Qb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uS7MjDAAAA2gAAAA8AAAAAAAAAAAAA&#10;AAAAoQIAAGRycy9kb3ducmV2LnhtbFBLBQYAAAAABAAEAPkAAACRAwAAAAA=&#10;" strokecolor="red" strokeweight="1.5pt"/>
              <v:line id="Connecteur droit 6" o:spid="_x0000_s2351" style="position:absolute;flip:x;visibility:visible" from="25749,1752" to="25755,7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Byv8QAAADaAAAADwAAAGRycy9kb3ducmV2LnhtbESPS2vDMBCE74H+B7GF3mK5gYbgWg4h&#10;pJBCL3kdelus9YNaK9dSYju/PgoEchxm5hsmXQ6mERfqXG1ZwXsUgyDOra65VHA8fE0XIJxH1thY&#10;JgUjOVhmL5MUE2173tFl70sRIOwSVFB53yZSurwigy6yLXHwCtsZ9EF2pdQd9gFuGjmL47k0WHNY&#10;qLCldUX53/5sFGx+fTP84zi7/hTfm+Jk13b1USv19jqsPkF4Gvwz/GhvtYI53K+EGy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QHK/xAAAANoAAAAPAAAAAAAAAAAA&#10;AAAAAKECAABkcnMvZG93bnJldi54bWxQSwUGAAAAAAQABAD5AAAAkgMAAAAA&#10;" strokecolor="#4a7ebb"/>
              <v:line id="Connecteur droit 13" o:spid="_x0000_s2352" style="position:absolute;visibility:visible" from="48097,12582" to="48097,17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vR478AAADbAAAADwAAAGRycy9kb3ducmV2LnhtbERPTYvCMBC9L/gfwgje1tQVZK1GEUHY&#10;wx7UFfQ4JmNTbCa1yWr990YQvM3jfc503rpKXKkJpWcFg34Gglh7U3KhYPe3+vwGESKywcozKbhT&#10;gPms8zHF3Pgbb+i6jYVIIRxyVGBjrHMpg7bkMPR9TZy4k28cxgSbQpoGbyncVfIry0bSYcmpwWJN&#10;S0v6vP13CvYWf9drfYzkh4eFNoUx/jJWqtdtFxMQkdr4Fr/cPybNH8Lzl3SAnD0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WvR478AAADbAAAADwAAAAAAAAAAAAAAAACh&#10;AgAAZHJzL2Rvd25yZXYueG1sUEsFBgAAAAAEAAQA+QAAAI0DAAAAAA==&#10;" strokecolor="#4a7ebb"/>
              <v:shape id="Zone de texte 14" o:spid="_x0000_s2353" type="#_x0000_t202" style="position:absolute;left:21361;top:9550;width:6655;height:936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GrNcAA&#10;AADbAAAADwAAAGRycy9kb3ducmV2LnhtbERPTWsCMRC9F/ofwhS81WyliF2NIgXBSxG3HuptSMbd&#10;6GaybOK6+uuNIPQ2j/c5s0XvatFRG6xnBR/DDASx9sZyqWD3u3qfgAgR2WDtmRRcKcBi/voyw9z4&#10;C2+pK2IpUgiHHBVUMTa5lEFX5DAMfUOcuINvHcYE21KaFi8p3NVylGVj6dByaqiwoe+K9Kk4OwWG&#10;/zzrvf25WS60/bptJkfdKTV465dTEJH6+C9+utcmzf+Exy/pADm/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4GrNcAAAADbAAAADwAAAAAAAAAAAAAAAACYAgAAZHJzL2Rvd25y&#10;ZXYueG1sUEsFBgAAAAAEAAQA9QAAAIUDAAAAAA==&#10;" fillcolor="window" strokeweight=".5pt">
                <v:textbox style="mso-next-textbox:#Zone de texte 14">
                  <w:txbxContent>
                    <w:p w14:paraId="2F2D0232" w14:textId="77777777" w:rsidR="009776C3" w:rsidRDefault="009776C3" w:rsidP="00C4713F">
                      <w:pPr>
                        <w:rPr>
                          <w:ins w:id="2601" w:author="GIRAUD Christian" w:date="2014-06-06T16:49:00Z"/>
                        </w:rPr>
                      </w:pPr>
                      <w:ins w:id="2602" w:author="GIRAUD Christian" w:date="2014-06-06T16:49:00Z">
                        <w:r>
                          <w:t>Xc=Xb</w:t>
                        </w:r>
                      </w:ins>
                    </w:p>
                    <w:p w14:paraId="6CB9F621" w14:textId="77777777" w:rsidR="009776C3" w:rsidRDefault="009776C3" w:rsidP="00C4713F">
                      <w:pPr>
                        <w:rPr>
                          <w:ins w:id="2603" w:author="GIRAUD Christian" w:date="2014-06-06T16:49:00Z"/>
                        </w:rPr>
                      </w:pPr>
                      <w:ins w:id="2604" w:author="GIRAUD Christian" w:date="2014-06-06T16:49:00Z">
                        <w:r>
                          <w:t>Vc= ?</w:t>
                        </w:r>
                      </w:ins>
                    </w:p>
                    <w:p w14:paraId="35243225" w14:textId="77777777" w:rsidR="009776C3" w:rsidRDefault="009776C3" w:rsidP="00C4713F">
                      <w:pPr>
                        <w:rPr>
                          <w:ins w:id="2605" w:author="GIRAUD Christian" w:date="2014-06-06T16:49:00Z"/>
                        </w:rPr>
                      </w:pPr>
                      <w:ins w:id="2606" w:author="GIRAUD Christian" w:date="2014-06-06T16:49:00Z">
                        <w:r>
                          <w:t>AEB1</w:t>
                        </w:r>
                      </w:ins>
                    </w:p>
                    <w:p w14:paraId="48A48D7B" w14:textId="77777777" w:rsidR="009776C3" w:rsidRDefault="009776C3" w:rsidP="00C4713F">
                      <w:pPr>
                        <w:rPr>
                          <w:ins w:id="2607" w:author="GIRAUD Christian" w:date="2014-06-06T16:49:00Z"/>
                        </w:rPr>
                      </w:pPr>
                      <w:ins w:id="2608" w:author="GIRAUD Christian" w:date="2014-06-06T16:49:00Z">
                        <w:r>
                          <w:t>ENERc</w:t>
                        </w:r>
                      </w:ins>
                    </w:p>
                  </w:txbxContent>
                </v:textbox>
              </v:shape>
              <v:shape id="Connecteur droit avec flèche 15" o:spid="_x0000_s2354" type="#_x0000_t32" style="position:absolute;left:24688;top:6333;width:1061;height:3218;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PrCa8AAAADbAAAADwAAAGRycy9kb3ducmV2LnhtbERP24rCMBB9F/Yfwiz4pqnCinSNIsLi&#10;LqjQ1g8Ymtm22ExKEmv9eyMIvs3hXGe1GUwrenK+saxgNk1AEJdWN1wpOBc/kyUIH5A1tpZJwZ08&#10;bNYfoxWm2t44oz4PlYgh7FNUUIfQpVL6siaDfmo74sj9W2cwROgqqR3eYrhp5TxJFtJgw7Ghxo52&#10;NZWX/GoUlAd/csfj/m83y+bZnou8vfaNUuPPYfsNItAQ3uKX+1fH+V/w/CUeINc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j6wmvAAAAA2wAAAA8AAAAAAAAAAAAAAAAA&#10;oQIAAGRycy9kb3ducmV2LnhtbFBLBQYAAAAABAAEAPkAAACOAwAAAAA=&#10;" strokecolor="#4a7ebb">
                <v:stroke endarrow="open"/>
              </v:shape>
              <v:shape id="Zone de texte 14" o:spid="_x0000_s2355" type="#_x0000_t202" style="position:absolute;left:42246;top:20327;width:6365;height:73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4hs8MA&#10;AADbAAAADwAAAGRycy9kb3ducmV2LnhtbESPQWsCMRSE74X+h/AKvdWspZZ1NYoIhV6KdPWgt0fy&#10;3I1uXpZNum799Y0g9DjMzDfMfDm4RvTUBetZwXiUgSDW3liuFOy2Hy85iBCRDTaeScEvBVguHh/m&#10;WBh/4W/qy1iJBOFQoII6xraQMuiaHIaRb4mTd/Sdw5hkV0nT4SXBXSNfs+xdOrScFmpsaV2TPpc/&#10;ToHhvWd9sF9Xy6W20+smP+leqeenYTUDEWmI/+F7+9MoeJvA7Uv6A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34hs8MAAADbAAAADwAAAAAAAAAAAAAAAACYAgAAZHJzL2Rv&#10;d25yZXYueG1sUEsFBgAAAAAEAAQA9QAAAIgDAAAAAA==&#10;" fillcolor="window" strokeweight=".5pt">
                <v:textbox style="mso-next-textbox:#Zone de texte 14">
                  <w:txbxContent>
                    <w:p w14:paraId="54EF4707" w14:textId="77777777" w:rsidR="009776C3" w:rsidRDefault="009776C3" w:rsidP="00C4713F">
                      <w:pPr>
                        <w:pStyle w:val="NormalWeb"/>
                        <w:spacing w:before="0" w:beforeAutospacing="0" w:after="0" w:afterAutospacing="0"/>
                        <w:jc w:val="both"/>
                        <w:rPr>
                          <w:ins w:id="2609" w:author="GIRAUD Christian" w:date="2014-06-06T16:49:00Z"/>
                        </w:rPr>
                      </w:pPr>
                      <w:ins w:id="2610" w:author="GIRAUD Christian" w:date="2014-06-06T16:49:00Z">
                        <w:r>
                          <w:rPr>
                            <w:rFonts w:ascii="FuturaA Bk BT" w:hAnsi="FuturaA Bk BT"/>
                            <w:sz w:val="20"/>
                            <w:szCs w:val="20"/>
                          </w:rPr>
                          <w:t>Xa</w:t>
                        </w:r>
                      </w:ins>
                    </w:p>
                    <w:p w14:paraId="7A84C336" w14:textId="77777777" w:rsidR="009776C3" w:rsidRDefault="009776C3" w:rsidP="00C4713F">
                      <w:pPr>
                        <w:pStyle w:val="NormalWeb"/>
                        <w:spacing w:before="0" w:beforeAutospacing="0" w:after="0" w:afterAutospacing="0"/>
                        <w:jc w:val="both"/>
                        <w:rPr>
                          <w:ins w:id="2611" w:author="GIRAUD Christian" w:date="2014-06-06T16:49:00Z"/>
                        </w:rPr>
                      </w:pPr>
                      <w:ins w:id="2612" w:author="GIRAUD Christian" w:date="2014-06-06T16:49:00Z">
                        <w:r>
                          <w:rPr>
                            <w:rFonts w:ascii="FuturaA Bk BT" w:hAnsi="FuturaA Bk BT"/>
                            <w:sz w:val="20"/>
                            <w:szCs w:val="20"/>
                          </w:rPr>
                          <w:t>Va</w:t>
                        </w:r>
                      </w:ins>
                    </w:p>
                    <w:p w14:paraId="5241EF7E" w14:textId="77777777" w:rsidR="009776C3" w:rsidRDefault="009776C3" w:rsidP="00C4713F">
                      <w:pPr>
                        <w:pStyle w:val="NormalWeb"/>
                        <w:spacing w:before="0" w:beforeAutospacing="0" w:after="0" w:afterAutospacing="0"/>
                        <w:jc w:val="both"/>
                        <w:rPr>
                          <w:ins w:id="2613" w:author="GIRAUD Christian" w:date="2014-06-06T16:49:00Z"/>
                          <w:rFonts w:ascii="FuturaA Bk BT" w:hAnsi="FuturaA Bk BT"/>
                          <w:sz w:val="20"/>
                          <w:szCs w:val="20"/>
                        </w:rPr>
                      </w:pPr>
                      <w:ins w:id="2614" w:author="GIRAUD Christian" w:date="2014-06-06T16:49:00Z">
                        <w:r>
                          <w:rPr>
                            <w:rFonts w:ascii="FuturaA Bk BT" w:hAnsi="FuturaA Bk BT"/>
                            <w:sz w:val="20"/>
                            <w:szCs w:val="20"/>
                          </w:rPr>
                          <w:t>AEBa</w:t>
                        </w:r>
                      </w:ins>
                    </w:p>
                    <w:p w14:paraId="468D9ECC" w14:textId="77777777" w:rsidR="009776C3" w:rsidRDefault="009776C3" w:rsidP="00C4713F">
                      <w:pPr>
                        <w:pStyle w:val="NormalWeb"/>
                        <w:spacing w:before="0" w:beforeAutospacing="0" w:after="0" w:afterAutospacing="0"/>
                        <w:jc w:val="both"/>
                        <w:rPr>
                          <w:ins w:id="2615" w:author="GIRAUD Christian" w:date="2014-06-06T16:49:00Z"/>
                        </w:rPr>
                      </w:pPr>
                      <w:ins w:id="2616" w:author="GIRAUD Christian" w:date="2014-06-06T16:49:00Z">
                        <w:r>
                          <w:rPr>
                            <w:rFonts w:ascii="FuturaA Bk BT" w:hAnsi="FuturaA Bk BT"/>
                            <w:sz w:val="20"/>
                            <w:szCs w:val="20"/>
                          </w:rPr>
                          <w:t>ENERa</w:t>
                        </w:r>
                      </w:ins>
                    </w:p>
                  </w:txbxContent>
                </v:textbox>
              </v:shape>
              <v:shape id="Connecteur droit avec flèche 46" o:spid="_x0000_s2356" type="#_x0000_t32" style="position:absolute;left:46383;top:17118;width:1714;height:321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tzAcMAAADbAAAADwAAAGRycy9kb3ducmV2LnhtbESPzWrDMBCE74W+g9hAb7WcUEJxrIQQ&#10;KGmhKdjOAyzWxjaxVkaSf/r2VaHQ4zAz3zD5YTG9mMj5zrKCdZKCIK6t7rhRcK3enl9B+ICssbdM&#10;Cr7Jw2H/+JBjpu3MBU1laESEsM9QQRvCkEnp65YM+sQOxNG7WWcwROkaqR3OEW56uUnTrTTYcVxo&#10;caBTS/W9HI2C+tN/ucvl/HFaF5vizFXZj1On1NNqOe5ABFrCf/iv/a4VvGzh90v8AX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ubcwHDAAAA2wAAAA8AAAAAAAAAAAAA&#10;AAAAoQIAAGRycy9kb3ducmV2LnhtbFBLBQYAAAAABAAEAPkAAACRAwAAAAA=&#10;" strokecolor="#4a7ebb">
                <v:stroke endarrow="open"/>
              </v:shape>
              <v:shape id="Arc 47" o:spid="_x0000_s2357" style="position:absolute;left:735;top:4652;width:50032;height:24681;visibility:visible;v-text-anchor:middle" coordsize="5003165,246812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oDScIA&#10;AADbAAAADwAAAGRycy9kb3ducmV2LnhtbESPzWrDMBCE74G+g9hAbrGUUNriWgklEFrwqWkuvS3W&#10;+odYK9VSbefto0Chx2FmvmGK/Wx7MdIQOscaNpkCQVw503Gj4fx1XL+ACBHZYO+YNFwpwH73sCgw&#10;N27iTxpPsREJwiFHDW2MPpcyVC1ZDJnzxMmr3WAxJjk00gw4Jbjt5VapJ2mx47TQoqdDS9Xl9Gs1&#10;fLu69op9Wb6P2+BnutQ/jdJ6tZzfXkFEmuN/+K/9YTQ8PsP9S/oBcnc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6gNJwgAAANsAAAAPAAAAAAAAAAAAAAAAAJgCAABkcnMvZG93&#10;bnJldi54bWxQSwUGAAAAAAQABAD1AAAAhwMAAAAA&#10;" adj="-11796480,,5400" path="m2501582,nsc3080965,,3642384,99210,4089984,280692l2501583,1234062v,-411354,-1,-822708,-1,-1234062xem2501582,nfc3080965,,3642384,99210,4089984,280692e" filled="f" strokecolor="red" strokeweight="1.5pt">
                <v:stroke joinstyle="miter"/>
                <v:formulas/>
                <v:path arrowok="t" o:connecttype="custom" o:connectlocs="2501582,0;4089984,280692" o:connectangles="0,0" textboxrect="0,0,5003165,2468123"/>
                <v:textbox style="mso-next-textbox:#Arc 47">
                  <w:txbxContent>
                    <w:p w14:paraId="40CFC787" w14:textId="77777777" w:rsidR="009776C3" w:rsidRDefault="009776C3" w:rsidP="00C4713F">
                      <w:pPr>
                        <w:rPr>
                          <w:ins w:id="2617" w:author="GIRAUD Christian" w:date="2014-06-06T16:49:00Z"/>
                        </w:rPr>
                      </w:pPr>
                    </w:p>
                  </w:txbxContent>
                </v:textbox>
              </v:shape>
              <v:line id="Connecteur droit 48" o:spid="_x0000_s2358" style="position:absolute;visibility:visible" from="41732,5018" to="41732,95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xsj8AAAADbAAAADwAAAGRycy9kb3ducmV2LnhtbERPz2vCMBS+D/wfwhN2W9NtIrNrlCIM&#10;PHhwOtiOz+StKWteahNr/e/NYeDx4/tdrkbXioH60HhW8JzlIIi1Nw3XCr4OH09vIEJENth6JgVX&#10;CrBaTh5KLIy/8CcN+1iLFMKhQAU2xq6QMmhLDkPmO+LE/freYUywr6Xp8ZLCXStf8nwuHTacGix2&#10;tLak//Znp+Db4na308dI/vWn0qY2xp8WSj1Ox+odRKQx3sX/7o1RMEtj05f0A+Ty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R8bI/AAAAA2wAAAA8AAAAAAAAAAAAAAAAA&#10;oQIAAGRycy9kb3ducmV2LnhtbFBLBQYAAAAABAAEAPkAAACOAwAAAAA=&#10;" strokecolor="#4a7ebb"/>
              <v:shape id="Zone de texte 14" o:spid="_x0000_s2359" type="#_x0000_t202" style="position:absolute;left:36912;top:12764;width:5334;height:38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5APMIA&#10;AADbAAAADwAAAGRycy9kb3ducmV2LnhtbESPQWsCMRSE70L/Q3iF3jSrBbFbo0ih4EWKqwd7eySv&#10;u9HNy7KJ69ZfbwTB4zAz3zDzZe9q0VEbrGcF41EGglh7Y7lUsN99D2cgQkQ2WHsmBf8UYLl4Gcwx&#10;N/7CW+qKWIoE4ZCjgirGJpcy6IochpFviJP351uHMcm2lKbFS4K7Wk6ybCodWk4LFTb0VZE+FWen&#10;wPDBs/61m6vlQtuP68/sqDul3l771SeISH18hh/ttVEwfYf7l/QD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bkA8wgAAANsAAAAPAAAAAAAAAAAAAAAAAJgCAABkcnMvZG93&#10;bnJldi54bWxQSwUGAAAAAAQABAD1AAAAhwMAAAAA&#10;" fillcolor="window" strokeweight=".5pt">
                <v:textbox style="mso-next-textbox:#Zone de texte 14">
                  <w:txbxContent>
                    <w:p w14:paraId="201C9F94" w14:textId="77777777" w:rsidR="009776C3" w:rsidRDefault="009776C3" w:rsidP="00C4713F">
                      <w:pPr>
                        <w:pStyle w:val="NormalWeb"/>
                        <w:spacing w:before="0" w:beforeAutospacing="0" w:after="0" w:afterAutospacing="0"/>
                        <w:jc w:val="both"/>
                        <w:rPr>
                          <w:ins w:id="2618" w:author="GIRAUD Christian" w:date="2014-06-06T16:49:00Z"/>
                        </w:rPr>
                      </w:pPr>
                      <w:ins w:id="2619" w:author="GIRAUD Christian" w:date="2014-06-06T16:49:00Z">
                        <w:r>
                          <w:rPr>
                            <w:rFonts w:ascii="FuturaA Bk BT" w:hAnsi="FuturaA Bk BT"/>
                            <w:sz w:val="20"/>
                            <w:szCs w:val="20"/>
                          </w:rPr>
                          <w:t>Xs</w:t>
                        </w:r>
                      </w:ins>
                    </w:p>
                    <w:p w14:paraId="0522BC39" w14:textId="77777777" w:rsidR="009776C3" w:rsidRDefault="009776C3" w:rsidP="00C4713F">
                      <w:pPr>
                        <w:pStyle w:val="NormalWeb"/>
                        <w:spacing w:before="0" w:beforeAutospacing="0" w:after="0" w:afterAutospacing="0"/>
                        <w:jc w:val="both"/>
                        <w:rPr>
                          <w:ins w:id="2620" w:author="GIRAUD Christian" w:date="2014-06-06T16:49:00Z"/>
                        </w:rPr>
                      </w:pPr>
                      <w:ins w:id="2621" w:author="GIRAUD Christian" w:date="2014-06-06T16:49:00Z">
                        <w:r>
                          <w:rPr>
                            <w:rFonts w:ascii="FuturaA Bk BT" w:hAnsi="FuturaA Bk BT"/>
                            <w:sz w:val="20"/>
                            <w:szCs w:val="20"/>
                          </w:rPr>
                          <w:t>Vs</w:t>
                        </w:r>
                      </w:ins>
                    </w:p>
                  </w:txbxContent>
                </v:textbox>
              </v:shape>
              <v:shape id="Connecteur droit avec flèche 65" o:spid="_x0000_s2360" type="#_x0000_t32" style="position:absolute;left:40018;top:9551;width:1714;height:3207;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yxFsMAAADbAAAADwAAAGRycy9kb3ducmV2LnhtbESPzWrDMBCE74W+g9hAb7WcQENxrIQQ&#10;KGmhKdjOAyzWxjaxVkaSf/r2VaHQ4zAz3zD5YTG9mMj5zrKCdZKCIK6t7rhRcK3enl9B+ICssbdM&#10;Cr7Jw2H/+JBjpu3MBU1laESEsM9QQRvCkEnp65YM+sQOxNG7WWcwROkaqR3OEW56uUnTrTTYcVxo&#10;caBTS/W9HI2C+tN/ucvl/HFaF5vizFXZj1On1NNqOe5ABFrCf/iv/a4VbF/g90v8AX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D8sRbDAAAA2wAAAA8AAAAAAAAAAAAA&#10;AAAAoQIAAGRycy9kb3ducmV2LnhtbFBLBQYAAAAABAAEAPkAAACRAwAAAAA=&#10;" strokecolor="#4a7ebb">
                <v:stroke endarrow="open"/>
              </v:shape>
              <v:shape id="Zone de texte 16" o:spid="_x0000_s2361" type="#_x0000_t202" style="position:absolute;left:3438;top:28891;width:40526;height:151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Q2cAA&#10;AADbAAAADwAAAGRycy9kb3ducmV2LnhtbERPTWsCMRC9C/0PYQre3Kw9iG6NIkKhl1K6erC3IRl3&#10;o5vJsknX1V/fCIK3ebzPWa4H14ieumA9K5hmOQhi7Y3lSsF+9zGZgwgR2WDjmRRcKcB69TJaYmH8&#10;hX+oL2MlUgiHAhXUMbaFlEHX5DBkviVO3NF3DmOCXSVNh5cU7hr5lucz6dByaqixpW1N+lz+OQWG&#10;D571r/26WS61Xdy+5yfdKzV+HTbvICIN8Sl+uD9Nmj+D+y/pA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B+Q2cAAAADbAAAADwAAAAAAAAAAAAAAAACYAgAAZHJzL2Rvd25y&#10;ZXYueG1sUEsFBgAAAAAEAAQA9QAAAIUDAAAAAA==&#10;" fillcolor="window" strokeweight=".5pt">
                <v:textbox style="mso-next-textbox:#Zone de texte 16">
                  <w:txbxContent>
                    <w:p w14:paraId="098FA492" w14:textId="77777777" w:rsidR="009776C3" w:rsidRDefault="009776C3" w:rsidP="00C4713F">
                      <w:pPr>
                        <w:rPr>
                          <w:ins w:id="2622" w:author="GIRAUD Christian" w:date="2014-06-06T16:49:00Z"/>
                        </w:rPr>
                      </w:pPr>
                    </w:p>
                  </w:txbxContent>
                </v:textbox>
              </v:shape>
              <v:shape id="Zone de texte 14" o:spid="_x0000_s2363" type="#_x0000_t202" style="position:absolute;left:12801;top:9594;width:6476;height:70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njpMMA&#10;AADbAAAADwAAAGRycy9kb3ducmV2LnhtbESPwWrDMBBE74H8g9hAboncHEziRjalEMillLo5pLdF&#10;2tpqrZWxFMfJ11eFQo/DzLxh9tXkOjHSEKxnBQ/rDASx9sZyo+D0flhtQYSIbLDzTApuFKAq57M9&#10;FsZf+Y3GOjYiQTgUqKCNsS+kDLolh2Hte+LkffrBYUxyaKQZ8JrgrpObLMulQ8tpocWenlvS3/XF&#10;KTB89qw/7Mvdcq3t7v66/dKjUsvF9PQIItIU/8N/7aNRkOfw+yX9AF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njpMMAAADbAAAADwAAAAAAAAAAAAAAAACYAgAAZHJzL2Rv&#10;d25yZXYueG1sUEsFBgAAAAAEAAQA9QAAAIgDAAAAAA==&#10;" fillcolor="window" strokeweight=".5pt">
                <v:textbox style="mso-next-textbox:#Zone de texte 14">
                  <w:txbxContent>
                    <w:p w14:paraId="017E8D66" w14:textId="77777777" w:rsidR="009776C3" w:rsidRDefault="009776C3" w:rsidP="00C4713F">
                      <w:pPr>
                        <w:pStyle w:val="NormalWeb"/>
                        <w:spacing w:before="0" w:beforeAutospacing="0" w:after="0" w:afterAutospacing="0"/>
                        <w:jc w:val="both"/>
                        <w:rPr>
                          <w:ins w:id="2623" w:author="GIRAUD Christian" w:date="2014-06-06T16:49:00Z"/>
                        </w:rPr>
                      </w:pPr>
                      <w:ins w:id="2624" w:author="GIRAUD Christian" w:date="2014-06-06T16:49:00Z">
                        <w:r>
                          <w:rPr>
                            <w:rFonts w:ascii="FuturaA Bk BT" w:hAnsi="FuturaA Bk BT"/>
                            <w:sz w:val="20"/>
                            <w:szCs w:val="20"/>
                          </w:rPr>
                          <w:t>Xb</w:t>
                        </w:r>
                      </w:ins>
                    </w:p>
                    <w:p w14:paraId="6F032C76" w14:textId="77777777" w:rsidR="009776C3" w:rsidRDefault="009776C3" w:rsidP="00C4713F">
                      <w:pPr>
                        <w:pStyle w:val="NormalWeb"/>
                        <w:spacing w:before="0" w:beforeAutospacing="0" w:after="0" w:afterAutospacing="0"/>
                        <w:jc w:val="both"/>
                        <w:rPr>
                          <w:ins w:id="2625" w:author="GIRAUD Christian" w:date="2014-06-06T16:49:00Z"/>
                        </w:rPr>
                      </w:pPr>
                      <w:ins w:id="2626" w:author="GIRAUD Christian" w:date="2014-06-06T16:49:00Z">
                        <w:r>
                          <w:rPr>
                            <w:rFonts w:ascii="FuturaA Bk BT" w:hAnsi="FuturaA Bk BT"/>
                            <w:sz w:val="20"/>
                            <w:szCs w:val="20"/>
                          </w:rPr>
                          <w:t>Vb</w:t>
                        </w:r>
                      </w:ins>
                    </w:p>
                    <w:p w14:paraId="67CDA3BA" w14:textId="77777777" w:rsidR="009776C3" w:rsidRDefault="009776C3" w:rsidP="00C4713F">
                      <w:pPr>
                        <w:pStyle w:val="NormalWeb"/>
                        <w:spacing w:before="0" w:beforeAutospacing="0" w:after="0" w:afterAutospacing="0"/>
                        <w:jc w:val="both"/>
                        <w:rPr>
                          <w:ins w:id="2627" w:author="GIRAUD Christian" w:date="2014-06-06T16:49:00Z"/>
                          <w:rFonts w:ascii="FuturaA Bk BT" w:hAnsi="FuturaA Bk BT"/>
                          <w:sz w:val="20"/>
                          <w:szCs w:val="20"/>
                        </w:rPr>
                      </w:pPr>
                      <w:ins w:id="2628" w:author="GIRAUD Christian" w:date="2014-06-06T16:49:00Z">
                        <w:r>
                          <w:rPr>
                            <w:rFonts w:ascii="FuturaA Bk BT" w:hAnsi="FuturaA Bk BT"/>
                            <w:sz w:val="20"/>
                            <w:szCs w:val="20"/>
                          </w:rPr>
                          <w:t>AEB0</w:t>
                        </w:r>
                      </w:ins>
                    </w:p>
                    <w:p w14:paraId="570EFB7F" w14:textId="77777777" w:rsidR="009776C3" w:rsidRDefault="009776C3" w:rsidP="00C4713F">
                      <w:pPr>
                        <w:pStyle w:val="NormalWeb"/>
                        <w:spacing w:before="0" w:beforeAutospacing="0" w:after="0" w:afterAutospacing="0"/>
                        <w:jc w:val="both"/>
                        <w:rPr>
                          <w:ins w:id="2629" w:author="GIRAUD Christian" w:date="2014-06-06T16:49:00Z"/>
                        </w:rPr>
                      </w:pPr>
                      <w:ins w:id="2630" w:author="GIRAUD Christian" w:date="2014-06-06T16:49:00Z">
                        <w:r>
                          <w:rPr>
                            <w:rFonts w:ascii="FuturaA Bk BT" w:hAnsi="FuturaA Bk BT"/>
                            <w:sz w:val="20"/>
                            <w:szCs w:val="20"/>
                          </w:rPr>
                          <w:t>ENERb</w:t>
                        </w:r>
                      </w:ins>
                    </w:p>
                  </w:txbxContent>
                </v:textbox>
              </v:shape>
              <v:shape id="Connecteur droit avec flèche 67" o:spid="_x0000_s2364" type="#_x0000_t32" style="position:absolute;left:16616;top:3072;width:8767;height:6516;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KK+sIAAADbAAAADwAAAGRycy9kb3ducmV2LnhtbESP0YrCMBRE3wX/IdwF3zTVB5VqlEUQ&#10;d2EVWv2AS3Nti81NSWKtf78RBB+HmTnDrLe9aURHzteWFUwnCQjiwuqaSwWX8368BOEDssbGMil4&#10;koftZjhYY6rtgzPq8lCKCGGfooIqhDaV0hcVGfQT2xJH72qdwRClK6V2+Ihw08hZksylwZrjQoUt&#10;7SoqbvndKCj+/Mkdj4ff3TSbZQc+5829q5UaffXfKxCB+vAJv9s/WsF8Aa8v8QfI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2KK+sIAAADbAAAADwAAAAAAAAAAAAAA&#10;AAChAgAAZHJzL2Rvd25yZXYueG1sUEsFBgAAAAAEAAQA+QAAAJADAAAAAA==&#10;" strokecolor="#4a7ebb">
                <v:stroke endarrow="open"/>
              </v:shape>
              <v:shape id="Connecteur droit avec flèche 18" o:spid="_x0000_s2365" type="#_x0000_t32" style="position:absolute;left:12435;top:42052;width:27583;height: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tt9cMAAADbAAAADwAAAGRycy9kb3ducmV2LnhtbESPQWvCQBCF70L/wzIFb7rRg0jqKkUo&#10;tqBCoj9gyE6T0Oxs2F1j+u+dg+BthvfmvW82u9F1aqAQW88GFvMMFHHlbcu1gevla7YGFROyxc4z&#10;GfinCLvt22SDufV3LmgoU60khGOOBpqU+lzrWDXkMM59Tyzarw8Ok6yh1jbgXcJdp5dZttIOW5aG&#10;BnvaN1T9lTdnoDrGczidDj/7RbEsDnwpu9vQGjN9Hz8/QCUa08v8vP62gi+w8osMoL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7bfXDAAAA2wAAAA8AAAAAAAAAAAAA&#10;AAAAoQIAAGRycy9kb3ducmV2LnhtbFBLBQYAAAAABAAEAPkAAACRAwAAAAA=&#10;" strokecolor="#4a7ebb">
                <v:stroke endarrow="open"/>
              </v:shape>
              <v:shape id="Connecteur droit avec flèche 19" o:spid="_x0000_s2366" type="#_x0000_t32" style="position:absolute;left:13943;top:30570;width:0;height:12148;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fIbsAAAADbAAAADwAAAGRycy9kb3ducmV2LnhtbERPzYrCMBC+C/sOYRa8aaqHRbtGEWFx&#10;F1Ro6wMMzWxbbCYlibW+vREEb/Px/c5qM5hW9OR8Y1nBbJqAIC6tbrhScC5+JgsQPiBrbC2Tgjt5&#10;2Kw/RitMtb1xRn0eKhFD2KeooA6hS6X0ZU0G/dR2xJH7t85giNBVUju8xXDTynmSfEmDDceGGjva&#10;1VRe8qtRUB78yR2P+7/dLJtney7y9to3So0/h+03iEBDeItf7l8d5y/h+Us8QK4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m3yG7AAAAA2wAAAA8AAAAAAAAAAAAAAAAA&#10;oQIAAGRycy9kb3ducmV2LnhtbFBLBQYAAAAABAAEAPkAAACOAwAAAAA=&#10;" strokecolor="#4a7ebb">
                <v:stroke endarrow="open"/>
              </v:shape>
              <v:shape id="Zone de texte 20" o:spid="_x0000_s2367" type="#_x0000_t202" style="position:absolute;left:5120;top:31892;width:6364;height:263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Zni78A&#10;AADbAAAADwAAAGRycy9kb3ducmV2LnhtbERPTYvCMBC9L/gfwgje1lQP4lajiCDsRcTqYfc2JGMb&#10;bSalydbqrzcHYY+P971c964WHbXBelYwGWcgiLU3lksF59Pucw4iRGSDtWdS8KAA69XgY4m58Xc+&#10;UlfEUqQQDjkqqGJscimDrshhGPuGOHEX3zqMCbalNC3eU7ir5TTLZtKh5dRQYUPbivSt+HMKDP94&#10;1r92/7RcaPv1PMyvulNqNOw3CxCR+vgvfru/jYJpWp++pB8gV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1meLvwAAANsAAAAPAAAAAAAAAAAAAAAAAJgCAABkcnMvZG93bnJl&#10;di54bWxQSwUGAAAAAAQABAD1AAAAhAMAAAAA&#10;" fillcolor="window" strokeweight=".5pt">
                <v:textbox style="mso-next-textbox:#Zone de texte 20">
                  <w:txbxContent>
                    <w:p w14:paraId="64190C22" w14:textId="77777777" w:rsidR="009776C3" w:rsidRDefault="009776C3" w:rsidP="00C4713F">
                      <w:pPr>
                        <w:rPr>
                          <w:ins w:id="2631" w:author="GIRAUD Christian" w:date="2014-06-06T16:49:00Z"/>
                        </w:rPr>
                      </w:pPr>
                      <w:ins w:id="2632" w:author="GIRAUD Christian" w:date="2014-06-06T16:49:00Z">
                        <w:r>
                          <w:t>AEB0</w:t>
                        </w:r>
                      </w:ins>
                    </w:p>
                  </w:txbxContent>
                </v:textbox>
              </v:shape>
              <v:shape id="Zone de texte 21" o:spid="_x0000_s2368" type="#_x0000_t202" style="position:absolute;left:5118;top:35845;width:6369;height:32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rCEMIA&#10;AADbAAAADwAAAGRycy9kb3ducmV2LnhtbESPQWsCMRSE7wX/Q3iCt5rVg9jVKCIIXkTc9tDeHslz&#10;N7p5WTZxXf31plDocZiZb5jlune16KgN1rOCyTgDQay9sVwq+Prcvc9BhIhssPZMCh4UYL0avC0x&#10;N/7OJ+qKWIoE4ZCjgirGJpcy6IochrFviJN39q3DmGRbStPiPcFdLadZNpMOLaeFChvaVqSvxc0p&#10;MPztWf/Yw9Nyoe3H8zi/6E6p0bDfLEBE6uN/+K+9NwqmE/j9kn6AX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msIQwgAAANsAAAAPAAAAAAAAAAAAAAAAAJgCAABkcnMvZG93&#10;bnJldi54bWxQSwUGAAAAAAQABAD1AAAAhwMAAAAA&#10;" fillcolor="window" strokeweight=".5pt">
                <v:textbox style="mso-next-textbox:#Zone de texte 21">
                  <w:txbxContent>
                    <w:p w14:paraId="24E035E8" w14:textId="77777777" w:rsidR="009776C3" w:rsidRDefault="009776C3" w:rsidP="00C4713F">
                      <w:pPr>
                        <w:rPr>
                          <w:ins w:id="2633" w:author="GIRAUD Christian" w:date="2014-06-06T16:49:00Z"/>
                        </w:rPr>
                      </w:pPr>
                      <w:ins w:id="2634" w:author="GIRAUD Christian" w:date="2014-06-06T16:49:00Z">
                        <w:r>
                          <w:t>AEB1</w:t>
                        </w:r>
                      </w:ins>
                    </w:p>
                  </w:txbxContent>
                </v:textbox>
              </v:shape>
              <v:line id="Connecteur droit 22" o:spid="_x0000_s2369" style="position:absolute;flip:y;visibility:visible" from="13943,33649" to="25753,337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fUOcQAAADbAAAADwAAAGRycy9kb3ducmV2LnhtbESPT2vCQBTE70K/w/IEb7oxYCmpq4SQ&#10;goIXrR68PbIvf2j2bZrdxuindwuFHoeZ+Q2z3o6mFQP1rrGsYLmIQBAXVjdcKTh/fszfQDiPrLG1&#10;TAru5GC7eZmsMdH2xkcaTr4SAcIuQQW1910ipStqMugWtiMOXml7gz7IvpK6x1uAm1bGUfQqDTYc&#10;FmrsKKup+Dr9GAX51bfjN97jx6Hc5+XFZjZdNUrNpmP6DsLT6P/Df+2dVhDH8Psl/AC5e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x9Q5xAAAANsAAAAPAAAAAAAAAAAA&#10;AAAAAKECAABkcnMvZG93bnJldi54bWxQSwUGAAAAAAQABAD5AAAAkgMAAAAA&#10;" strokecolor="#4a7ebb"/>
              <v:line id="Connecteur droit 23" o:spid="_x0000_s2370" style="position:absolute;visibility:visible" from="25749,33721" to="25749,370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cbXsMAAADbAAAADwAAAGRycy9kb3ducmV2LnhtbESPQWvCQBSE74X+h+UVvDWbKkgbs4oI&#10;goceUivU43P3mQ3Nvo3ZrYn/visUehxm5humXI2uFVfqQ+NZwUuWgyDW3jRcKzh8bp9fQYSIbLD1&#10;TApuFGC1fHwosTB+4A+67mMtEoRDgQpsjF0hZdCWHIbMd8TJO/veYUyyr6XpcUhw18ppns+lw4bT&#10;gsWONpb09/7HKfiy+F5V+hTJz45rbWpj/OVNqcnTuF6AiDTG//Bfe2cUTGdw/5J+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cHG17DAAAA2wAAAA8AAAAAAAAAAAAA&#10;AAAAoQIAAGRycy9kb3ducmV2LnhtbFBLBQYAAAAABAAEAPkAAACRAwAAAAA=&#10;" strokecolor="#4a7ebb"/>
              <v:line id="Connecteur droit 24" o:spid="_x0000_s2371" style="position:absolute;visibility:visible" from="25753,37012" to="37453,37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6DKsIAAADbAAAADwAAAGRycy9kb3ducmV2LnhtbESPT2sCMRTE7wW/Q3iCt5r1D8VujSKC&#10;4MGDVUGPr8nrZnHzsm6irt++EYQeh5n5DTOdt64SN2pC6VnBoJ+BINbelFwoOOxX7xMQISIbrDyT&#10;ggcFmM86b1PMjb/zN912sRAJwiFHBTbGOpcyaEsOQ9/XxMn79Y3DmGRTSNPgPcFdJYdZ9iEdlpwW&#10;LNa0tKTPu6tTcLS42W71TyQ/Oi20KYzxl0+let128QUiUhv/w6/22igYjuH5Jf0AOf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O6DKsIAAADbAAAADwAAAAAAAAAAAAAA&#10;AAChAgAAZHJzL2Rvd25yZXYueG1sUEsFBgAAAAAEAAQA+QAAAJADAAAAAA==&#10;" strokecolor="#4a7ebb"/>
              <v:line id="Connecteur droit 26" o:spid="_x0000_s2372" style="position:absolute;visibility:visible" from="25749,37526" to="25749,42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5CosMAAADbAAAADwAAAGRycy9kb3ducmV2LnhtbESP0WrCQBRE3wv+w3IFX0rd6INK6ioq&#10;WIUiqOkHXLK32WD2bshuk/j3bkHwcZg5M8xy3dtKtNT40rGCyTgBQZw7XXKh4CfbfyxA+ICssXJM&#10;Cu7kYb0avC0x1a7jC7XXUIhYwj5FBSaEOpXS54Ys+rGriaP36xqLIcqmkLrBLpbbSk6TZCYtlhwX&#10;DNa0M5Tfrn9WwbTby/cWj1X4Os0P5/p7m20zo9Ro2G8+QQTqwyv8pI86cjP4/xJ/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ReQqLDAAAA2wAAAA8AAAAAAAAAAAAA&#10;AAAAoQIAAGRycy9kb3ducmV2LnhtbFBLBQYAAAAABAAEAPkAAACRAwAAAAA=&#10;" strokecolor="#4a7ebb">
                <v:stroke dashstyle="dash"/>
              </v:line>
              <v:shape id="Zone de texte 27" o:spid="_x0000_s2373" type="#_x0000_t202" style="position:absolute;left:24142;top:38385;width:3874;height:30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8MA&#10;AADbAAAADwAAAGRycy9kb3ducmV2LnhtbESPQWvCQBSE70L/w/IK3nRTD9WmbkIpFHopYvRgb4/d&#10;12Q1+zZktzH6691CweMwM98w63J0rRioD9azgqd5BoJYe2O5VrDffcxWIEJENth6JgUXClAWD5M1&#10;5safeUtDFWuRIBxyVNDE2OVSBt2QwzD3HXHyfnzvMCbZ19L0eE5w18pFlj1Lh5bTQoMdvTekT9Wv&#10;U2D44Fl/26+r5Urbl+tmddSDUtPH8e0VRKQx3sP/7U+jYLGEvy/pB8j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8MAAADbAAAADwAAAAAAAAAAAAAAAACYAgAAZHJzL2Rv&#10;d25yZXYueG1sUEsFBgAAAAAEAAQA9QAAAIgDAAAAAA==&#10;" fillcolor="window" strokeweight=".5pt">
                <v:textbox style="mso-next-textbox:#Zone de texte 27">
                  <w:txbxContent>
                    <w:p w14:paraId="0D763991" w14:textId="77777777" w:rsidR="009776C3" w:rsidRDefault="009776C3" w:rsidP="00C4713F">
                      <w:pPr>
                        <w:rPr>
                          <w:ins w:id="2635" w:author="GIRAUD Christian" w:date="2014-06-06T16:49:00Z"/>
                        </w:rPr>
                      </w:pPr>
                      <w:ins w:id="2636" w:author="GIRAUD Christian" w:date="2014-06-06T16:49:00Z">
                        <w:r>
                          <w:t>Vs</w:t>
                        </w:r>
                      </w:ins>
                    </w:p>
                  </w:txbxContent>
                </v:textbox>
              </v:shape>
              <v:line id="Connecteur droit 30" o:spid="_x0000_s2374" style="position:absolute;flip:x y;visibility:visible" from="13943,37010" to="25383,37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guhMIAAADbAAAADwAAAGRycy9kb3ducmV2LnhtbERPy2rCQBTdF/yH4QrumoktBImOUqSF&#10;QsW2ScHtNXNNUjN3Qmby8O87i4LLw3lvdpNpxECdqy0rWEYxCOLC6ppLBT/52+MKhPPIGhvLpOBG&#10;Dnbb2cMGU21H/qYh86UIIexSVFB536ZSuqIigy6yLXHgLrYz6APsSqk7HEO4aeRTHCfSYM2hocKW&#10;9hUV16w3Cn4Ppyxxrz2243KS+XH18fWZnJVazKeXNQhPk7+L/93vWsFzWB++hB8gt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guhMIAAADbAAAADwAAAAAAAAAAAAAA&#10;AAChAgAAZHJzL2Rvd25yZXYueG1sUEsFBgAAAAAEAAQA+QAAAJADAAAAAA==&#10;" strokecolor="#4a7ebb">
                <v:stroke dashstyle="dash"/>
              </v:line>
              <v:shape id="_x0000_s2377" type="#_x0000_t202" style="position:absolute;left:40017;top:1752;width:3950;height:2902" stroked="f">
                <v:textbox style="mso-next-textbox:#_x0000_s2377">
                  <w:txbxContent>
                    <w:p w14:paraId="72E4AB71" w14:textId="77777777" w:rsidR="009776C3" w:rsidRPr="00F0392F" w:rsidRDefault="009776C3">
                      <w:pPr>
                        <w:rPr>
                          <w:ins w:id="2637" w:author="GIRAUD Christian" w:date="2014-06-06T16:49:00Z"/>
                          <w:lang w:val="fr-FR"/>
                        </w:rPr>
                      </w:pPr>
                      <w:ins w:id="2638" w:author="GIRAUD Christian" w:date="2014-06-06T16:49:00Z">
                        <w:r>
                          <w:rPr>
                            <w:lang w:val="fr-FR"/>
                          </w:rPr>
                          <w:t>S</w:t>
                        </w:r>
                      </w:ins>
                    </w:p>
                  </w:txbxContent>
                </v:textbox>
              </v:shape>
              <v:shape id="_x0000_s2378" type="#_x0000_t202" style="position:absolute;left:26727;top:5905;width:3949;height:2781" stroked="f">
                <v:textbox style="mso-next-textbox:#_x0000_s2378">
                  <w:txbxContent>
                    <w:p w14:paraId="020EB2D0" w14:textId="77777777" w:rsidR="009776C3" w:rsidRPr="00F0392F" w:rsidRDefault="009776C3">
                      <w:pPr>
                        <w:rPr>
                          <w:ins w:id="2639" w:author="GIRAUD Christian" w:date="2014-06-06T16:49:00Z"/>
                          <w:lang w:val="fr-FR"/>
                        </w:rPr>
                      </w:pPr>
                      <w:ins w:id="2640" w:author="GIRAUD Christian" w:date="2014-06-06T16:49:00Z">
                        <w:r>
                          <w:rPr>
                            <w:lang w:val="fr-FR"/>
                          </w:rPr>
                          <w:t>C</w:t>
                        </w:r>
                      </w:ins>
                    </w:p>
                  </w:txbxContent>
                </v:textbox>
              </v:shape>
              <v:shape id="_x0000_s2379" type="#_x0000_t202" style="position:absolute;left:26682;top:-317;width:3994;height:2952" stroked="f">
                <v:textbox style="mso-next-textbox:#_x0000_s2379">
                  <w:txbxContent>
                    <w:p w14:paraId="44031FAD" w14:textId="77777777" w:rsidR="009776C3" w:rsidRPr="00F0392F" w:rsidRDefault="009776C3">
                      <w:pPr>
                        <w:rPr>
                          <w:ins w:id="2641" w:author="GIRAUD Christian" w:date="2014-06-06T16:49:00Z"/>
                          <w:lang w:val="fr-FR"/>
                        </w:rPr>
                      </w:pPr>
                      <w:ins w:id="2642" w:author="GIRAUD Christian" w:date="2014-06-06T16:49:00Z">
                        <w:r>
                          <w:rPr>
                            <w:lang w:val="fr-FR"/>
                          </w:rPr>
                          <w:t>B</w:t>
                        </w:r>
                      </w:ins>
                    </w:p>
                  </w:txbxContent>
                </v:textbox>
              </v:shape>
              <v:shape id="_x0000_s2380" type="#_x0000_t202" style="position:absolute;left:46990;top:9594;width:3778;height:2985" stroked="f">
                <v:textbox style="mso-next-textbox:#_x0000_s2380">
                  <w:txbxContent>
                    <w:p w14:paraId="0DC0A891" w14:textId="77777777" w:rsidR="009776C3" w:rsidRPr="00F0392F" w:rsidRDefault="009776C3">
                      <w:pPr>
                        <w:rPr>
                          <w:ins w:id="2643" w:author="GIRAUD Christian" w:date="2014-06-06T16:49:00Z"/>
                          <w:lang w:val="fr-FR"/>
                        </w:rPr>
                      </w:pPr>
                      <w:ins w:id="2644" w:author="GIRAUD Christian" w:date="2014-06-06T16:49:00Z">
                        <w:r>
                          <w:rPr>
                            <w:lang w:val="fr-FR"/>
                          </w:rPr>
                          <w:t>A</w:t>
                        </w:r>
                      </w:ins>
                    </w:p>
                  </w:txbxContent>
                </v:textbox>
              </v:shape>
              <w10:wrap type="none"/>
              <w10:anchorlock/>
            </v:group>
          </w:pict>
        </w:r>
      </w:ins>
    </w:p>
    <w:p w14:paraId="0C4007C5" w14:textId="77777777" w:rsidR="00C4713F" w:rsidRPr="00C4713F" w:rsidRDefault="00C4713F" w:rsidP="00C4713F">
      <w:pPr>
        <w:spacing w:line="240" w:lineRule="auto"/>
        <w:rPr>
          <w:ins w:id="2645" w:author="GIRAUD Christian" w:date="2014-06-06T16:49:00Z"/>
          <w:rFonts w:ascii="FuturaA Bk BT" w:hAnsi="FuturaA Bk BT"/>
          <w:sz w:val="20"/>
        </w:rPr>
      </w:pPr>
    </w:p>
    <w:p w14:paraId="0F76C159" w14:textId="77777777" w:rsidR="007C64F5" w:rsidRDefault="007C64F5" w:rsidP="00F54EFE">
      <w:pPr>
        <w:ind w:left="851" w:hanging="851"/>
        <w:rPr>
          <w:ins w:id="2646" w:author="GIRAUD Christian" w:date="2014-06-06T16:49:00Z"/>
        </w:rPr>
      </w:pPr>
    </w:p>
    <w:p w14:paraId="59E43053" w14:textId="77777777" w:rsidR="009776C3" w:rsidRPr="009D34BC" w:rsidRDefault="009776C3" w:rsidP="009776C3">
      <w:pPr>
        <w:pStyle w:val="Figure"/>
        <w:ind w:left="851" w:hanging="851"/>
        <w:rPr>
          <w:ins w:id="2647" w:author="GIRAUD Christian" w:date="2014-06-06T16:49:00Z"/>
          <w:rStyle w:val="lev"/>
        </w:rPr>
      </w:pPr>
      <w:ins w:id="2648" w:author="GIRAUD Christian" w:date="2014-06-06T16:49:00Z">
        <w:r>
          <w:rPr>
            <w:rStyle w:val="lev"/>
          </w:rPr>
          <w:t>AEB change between 2 singular points</w:t>
        </w:r>
      </w:ins>
    </w:p>
    <w:p w14:paraId="221EB473" w14:textId="77777777" w:rsidR="009776C3" w:rsidRDefault="009776C3" w:rsidP="009776C3">
      <w:pPr>
        <w:ind w:left="851" w:hanging="851"/>
        <w:rPr>
          <w:ins w:id="2649" w:author="GIRAUD Christian" w:date="2014-06-06T16:49:00Z"/>
        </w:rPr>
      </w:pPr>
    </w:p>
    <w:p w14:paraId="0EFD6085" w14:textId="77777777" w:rsidR="007C64F5" w:rsidRDefault="007C64F5" w:rsidP="00F54EFE">
      <w:pPr>
        <w:ind w:left="851" w:hanging="851"/>
        <w:rPr>
          <w:ins w:id="2650" w:author="GIRAUD Christian" w:date="2014-06-06T16:49:00Z"/>
        </w:rPr>
      </w:pPr>
    </w:p>
    <w:p w14:paraId="296C7F65" w14:textId="77777777" w:rsidR="007C64F5" w:rsidRDefault="009776C3" w:rsidP="00F54EFE">
      <w:pPr>
        <w:ind w:left="851" w:hanging="851"/>
        <w:rPr>
          <w:ins w:id="2651" w:author="GIRAUD Christian" w:date="2014-06-06T16:49:00Z"/>
        </w:rPr>
      </w:pPr>
      <w:ins w:id="2652" w:author="GIRAUD Christian" w:date="2014-06-06T16:49:00Z">
        <w:r>
          <w:br w:type="page"/>
        </w:r>
      </w:ins>
    </w:p>
    <w:p w14:paraId="42601E8E" w14:textId="77777777" w:rsidR="007C64F5" w:rsidRDefault="007C64F5" w:rsidP="00F54EFE">
      <w:pPr>
        <w:ind w:left="851" w:hanging="851"/>
      </w:pPr>
    </w:p>
    <w:p w14:paraId="7C8117C2" w14:textId="77777777" w:rsidR="008E1A0E" w:rsidRPr="009776C3" w:rsidRDefault="007C64F5" w:rsidP="00F54EFE">
      <w:pPr>
        <w:pStyle w:val="Index7"/>
        <w:ind w:left="851" w:hanging="851"/>
        <w:rPr>
          <w:lang w:val="en-GB"/>
          <w:rPrChange w:id="2653" w:author="GIRAUD Christian" w:date="2014-06-06T16:49:00Z">
            <w:rPr/>
          </w:rPrChange>
        </w:rPr>
      </w:pPr>
      <w:r w:rsidRPr="009776C3">
        <w:rPr>
          <w:lang w:val="en-GB"/>
          <w:rPrChange w:id="2654" w:author="GIRAUD Christian" w:date="2014-06-06T16:49:00Z">
            <w:rPr/>
          </w:rPrChange>
        </w:rPr>
        <w:t>END OF DOCUMENT</w:t>
      </w:r>
    </w:p>
    <w:sectPr w:rsidR="008E1A0E" w:rsidRPr="009776C3">
      <w:headerReference w:type="default" r:id="rId18"/>
      <w:footerReference w:type="even" r:id="rId19"/>
      <w:footerReference w:type="default" r:id="rId20"/>
      <w:headerReference w:type="first" r:id="rId21"/>
      <w:footerReference w:type="first" r:id="rId22"/>
      <w:endnotePr>
        <w:numFmt w:val="decimal"/>
      </w:endnotePr>
      <w:pgSz w:w="11907" w:h="16840" w:code="9"/>
      <w:pgMar w:top="578" w:right="567" w:bottom="306" w:left="1440" w:header="567" w:footer="397"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C4FFFF" w14:textId="77777777" w:rsidR="005239CD" w:rsidRDefault="005239CD">
      <w:pPr>
        <w:spacing w:line="20" w:lineRule="exact"/>
      </w:pPr>
    </w:p>
  </w:endnote>
  <w:endnote w:type="continuationSeparator" w:id="0">
    <w:p w14:paraId="61B00D68" w14:textId="77777777" w:rsidR="005239CD" w:rsidRDefault="005239CD">
      <w:r>
        <w:t xml:space="preserve"> </w:t>
      </w:r>
    </w:p>
  </w:endnote>
  <w:endnote w:type="continuationNotice" w:id="1">
    <w:p w14:paraId="119FF591" w14:textId="77777777" w:rsidR="005239CD" w:rsidRDefault="005239CD">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nQuanYi Micro Hei">
    <w:altName w:val="Times New Roman"/>
    <w:charset w:val="00"/>
    <w:family w:val="auto"/>
    <w:pitch w:val="variable"/>
  </w:font>
  <w:font w:name="FuturaA Bk BT">
    <w:panose1 w:val="020B0502020204020303"/>
    <w:charset w:val="00"/>
    <w:family w:val="swiss"/>
    <w:pitch w:val="variable"/>
    <w:sig w:usb0="00000087" w:usb1="00000000" w:usb2="00000000" w:usb3="00000000" w:csb0="0000001B"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Lohit Hindi">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Alstom Logo">
    <w:panose1 w:val="05000000000000000000"/>
    <w:charset w:val="02"/>
    <w:family w:val="auto"/>
    <w:pitch w:val="variable"/>
    <w:sig w:usb0="00000000" w:usb1="10000000" w:usb2="00000000" w:usb3="00000000" w:csb0="80000000" w:csb1="00000000"/>
  </w:font>
  <w:font w:name="Alstom">
    <w:panose1 w:val="02000503020000020004"/>
    <w:charset w:val="00"/>
    <w:family w:val="auto"/>
    <w:pitch w:val="variable"/>
    <w:sig w:usb0="A00000AF" w:usb1="4000204A" w:usb2="00000000" w:usb3="00000000" w:csb0="0000009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BB0427" w14:textId="77777777" w:rsidR="009776C3" w:rsidRDefault="009776C3">
    <w:pPr>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619B1EBD" w14:textId="77777777" w:rsidR="009776C3" w:rsidRDefault="009776C3">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84BF0D" w14:textId="586AB779" w:rsidR="009776C3" w:rsidRDefault="009776C3">
    <w:pPr>
      <w:pStyle w:val="Pieddepage"/>
      <w:pBdr>
        <w:top w:val="single" w:sz="6" w:space="5" w:color="auto"/>
      </w:pBdr>
      <w:tabs>
        <w:tab w:val="clear" w:pos="9360"/>
        <w:tab w:val="right" w:pos="9639"/>
      </w:tabs>
      <w:ind w:right="261"/>
      <w:rPr>
        <w:b/>
        <w:sz w:val="18"/>
      </w:rPr>
    </w:pPr>
    <w:r>
      <w:rPr>
        <w:sz w:val="18"/>
      </w:rPr>
      <w:tab/>
    </w:r>
    <w:r>
      <w:rPr>
        <w:sz w:val="18"/>
      </w:rPr>
      <w:tab/>
    </w:r>
    <w:r>
      <w:rPr>
        <w:rStyle w:val="Numrodepage"/>
        <w:b w:val="0"/>
        <w:sz w:val="18"/>
      </w:rPr>
      <w:t xml:space="preserve">page </w:t>
    </w:r>
    <w:r>
      <w:rPr>
        <w:rStyle w:val="Numrodepage"/>
        <w:b w:val="0"/>
        <w:sz w:val="18"/>
      </w:rPr>
      <w:fldChar w:fldCharType="begin"/>
    </w:r>
    <w:r>
      <w:rPr>
        <w:rStyle w:val="Numrodepage"/>
        <w:b w:val="0"/>
        <w:sz w:val="18"/>
      </w:rPr>
      <w:instrText xml:space="preserve"> PAGE </w:instrText>
    </w:r>
    <w:r>
      <w:rPr>
        <w:rStyle w:val="Numrodepage"/>
        <w:b w:val="0"/>
        <w:sz w:val="18"/>
      </w:rPr>
      <w:fldChar w:fldCharType="separate"/>
    </w:r>
    <w:r w:rsidR="00BE4BDC">
      <w:rPr>
        <w:rStyle w:val="Numrodepage"/>
        <w:b w:val="0"/>
        <w:noProof/>
        <w:sz w:val="18"/>
      </w:rPr>
      <w:t>8</w:t>
    </w:r>
    <w:r>
      <w:rPr>
        <w:rStyle w:val="Numrodepage"/>
        <w:b w:val="0"/>
        <w:sz w:val="18"/>
      </w:rPr>
      <w:fldChar w:fldCharType="end"/>
    </w:r>
    <w:r>
      <w:rPr>
        <w:rStyle w:val="Numrodepage"/>
        <w:b w:val="0"/>
        <w:sz w:val="18"/>
      </w:rPr>
      <w:t xml:space="preserve"> of </w:t>
    </w:r>
    <w:r>
      <w:rPr>
        <w:rStyle w:val="Numrodepage"/>
        <w:b w:val="0"/>
        <w:sz w:val="18"/>
      </w:rPr>
      <w:fldChar w:fldCharType="begin"/>
    </w:r>
    <w:r>
      <w:rPr>
        <w:rStyle w:val="Numrodepage"/>
        <w:b w:val="0"/>
        <w:sz w:val="18"/>
      </w:rPr>
      <w:instrText xml:space="preserve"> NUMPAGES  \* MERGEFORMAT </w:instrText>
    </w:r>
    <w:r>
      <w:rPr>
        <w:rStyle w:val="Numrodepage"/>
        <w:b w:val="0"/>
        <w:sz w:val="18"/>
      </w:rPr>
      <w:fldChar w:fldCharType="separate"/>
    </w:r>
    <w:r w:rsidR="00BE4BDC">
      <w:rPr>
        <w:rStyle w:val="Numrodepage"/>
        <w:b w:val="0"/>
        <w:noProof/>
        <w:sz w:val="18"/>
      </w:rPr>
      <w:t>51</w:t>
    </w:r>
    <w:r>
      <w:rPr>
        <w:rStyle w:val="Numrodepage"/>
        <w:b w:val="0"/>
        <w:sz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20" w:type="dxa"/>
      <w:tblBorders>
        <w:top w:val="single" w:sz="6" w:space="0" w:color="auto"/>
      </w:tblBorders>
      <w:tblLayout w:type="fixed"/>
      <w:tblCellMar>
        <w:left w:w="120" w:type="dxa"/>
        <w:right w:w="120" w:type="dxa"/>
      </w:tblCellMar>
      <w:tblLook w:val="0000" w:firstRow="0" w:lastRow="0" w:firstColumn="0" w:lastColumn="0" w:noHBand="0" w:noVBand="0"/>
    </w:tblPr>
    <w:tblGrid>
      <w:gridCol w:w="2552"/>
      <w:gridCol w:w="5245"/>
      <w:gridCol w:w="1842"/>
    </w:tblGrid>
    <w:tr w:rsidR="009776C3" w14:paraId="791B57E1" w14:textId="77777777">
      <w:tblPrEx>
        <w:tblCellMar>
          <w:top w:w="0" w:type="dxa"/>
          <w:bottom w:w="0" w:type="dxa"/>
        </w:tblCellMar>
      </w:tblPrEx>
      <w:tc>
        <w:tcPr>
          <w:tcW w:w="2552" w:type="dxa"/>
        </w:tcPr>
        <w:p w14:paraId="1E746408" w14:textId="77777777" w:rsidR="009776C3" w:rsidRDefault="009776C3">
          <w:pPr>
            <w:tabs>
              <w:tab w:val="left" w:pos="-14"/>
              <w:tab w:val="left" w:pos="589"/>
              <w:tab w:val="left" w:pos="1426"/>
              <w:tab w:val="left" w:pos="2203"/>
              <w:tab w:val="left" w:pos="2866"/>
              <w:tab w:val="left" w:pos="3586"/>
              <w:tab w:val="left" w:pos="4306"/>
              <w:tab w:val="left" w:pos="5026"/>
              <w:tab w:val="left" w:pos="5746"/>
              <w:tab w:val="left" w:pos="6466"/>
              <w:tab w:val="left" w:pos="7186"/>
              <w:tab w:val="left" w:pos="7906"/>
              <w:tab w:val="left" w:pos="8626"/>
              <w:tab w:val="left" w:pos="9346"/>
              <w:tab w:val="left" w:pos="10066"/>
              <w:tab w:val="left" w:pos="10786"/>
              <w:tab w:val="left" w:pos="11506"/>
              <w:tab w:val="left" w:pos="12226"/>
              <w:tab w:val="left" w:pos="12946"/>
              <w:tab w:val="left" w:pos="13666"/>
              <w:tab w:val="left" w:pos="14386"/>
              <w:tab w:val="left" w:pos="15106"/>
              <w:tab w:val="left" w:pos="15826"/>
              <w:tab w:val="left" w:pos="16546"/>
              <w:tab w:val="left" w:pos="17266"/>
              <w:tab w:val="left" w:pos="17986"/>
              <w:tab w:val="left" w:pos="18706"/>
            </w:tabs>
            <w:suppressAutoHyphens/>
            <w:spacing w:before="120"/>
            <w:jc w:val="left"/>
            <w:rPr>
              <w:sz w:val="20"/>
            </w:rPr>
          </w:pPr>
          <w:r>
            <w:rPr>
              <w:sz w:val="20"/>
            </w:rPr>
            <w:fldChar w:fldCharType="begin"/>
          </w:r>
          <w:r>
            <w:rPr>
              <w:sz w:val="20"/>
            </w:rPr>
            <w:instrText xml:space="preserve"> STYLEREF Doc_Reference </w:instrText>
          </w:r>
          <w:r>
            <w:rPr>
              <w:sz w:val="20"/>
            </w:rPr>
            <w:fldChar w:fldCharType="separate"/>
          </w:r>
          <w:r>
            <w:rPr>
              <w:noProof/>
              <w:sz w:val="20"/>
            </w:rPr>
            <w:t>Step 2 : singular point of database are classified following increasing position.</w:t>
          </w:r>
          <w:r>
            <w:rPr>
              <w:sz w:val="20"/>
            </w:rPr>
            <w:fldChar w:fldCharType="end"/>
          </w:r>
        </w:p>
        <w:p w14:paraId="722E495D" w14:textId="77777777" w:rsidR="009776C3" w:rsidRDefault="009776C3">
          <w:pPr>
            <w:tabs>
              <w:tab w:val="left" w:pos="-14"/>
              <w:tab w:val="left" w:pos="589"/>
              <w:tab w:val="left" w:pos="1426"/>
              <w:tab w:val="left" w:pos="2203"/>
              <w:tab w:val="left" w:pos="2866"/>
              <w:tab w:val="left" w:pos="3586"/>
              <w:tab w:val="left" w:pos="4306"/>
              <w:tab w:val="left" w:pos="5026"/>
              <w:tab w:val="left" w:pos="5746"/>
              <w:tab w:val="left" w:pos="6466"/>
              <w:tab w:val="left" w:pos="7186"/>
              <w:tab w:val="left" w:pos="7906"/>
              <w:tab w:val="left" w:pos="8626"/>
              <w:tab w:val="left" w:pos="9346"/>
              <w:tab w:val="left" w:pos="10066"/>
              <w:tab w:val="left" w:pos="10786"/>
              <w:tab w:val="left" w:pos="11506"/>
              <w:tab w:val="left" w:pos="12226"/>
              <w:tab w:val="left" w:pos="12946"/>
              <w:tab w:val="left" w:pos="13666"/>
              <w:tab w:val="left" w:pos="14386"/>
              <w:tab w:val="left" w:pos="15106"/>
              <w:tab w:val="left" w:pos="15826"/>
              <w:tab w:val="left" w:pos="16546"/>
              <w:tab w:val="left" w:pos="17266"/>
              <w:tab w:val="left" w:pos="17986"/>
              <w:tab w:val="left" w:pos="18706"/>
            </w:tabs>
            <w:suppressAutoHyphens/>
            <w:jc w:val="left"/>
            <w:rPr>
              <w:sz w:val="20"/>
            </w:rPr>
          </w:pPr>
          <w:r>
            <w:rPr>
              <w:sz w:val="20"/>
            </w:rPr>
            <w:t xml:space="preserve">Issue </w:t>
          </w:r>
          <w:r>
            <w:rPr>
              <w:sz w:val="20"/>
            </w:rPr>
            <w:fldChar w:fldCharType="begin"/>
          </w:r>
          <w:r>
            <w:rPr>
              <w:sz w:val="20"/>
            </w:rPr>
            <w:instrText xml:space="preserve"> STYLEREF Doc_Issue </w:instrText>
          </w:r>
          <w:r>
            <w:rPr>
              <w:sz w:val="20"/>
            </w:rPr>
            <w:fldChar w:fldCharType="separate"/>
          </w:r>
          <w:r>
            <w:rPr>
              <w:b/>
              <w:bCs/>
              <w:noProof/>
              <w:sz w:val="20"/>
              <w:lang w:val="fr-FR"/>
            </w:rPr>
            <w:t>Erreur ! Il n'y a pas de texte répondant à ce style dans ce document.</w:t>
          </w:r>
          <w:r>
            <w:rPr>
              <w:sz w:val="20"/>
            </w:rPr>
            <w:fldChar w:fldCharType="end"/>
          </w:r>
        </w:p>
      </w:tc>
      <w:tc>
        <w:tcPr>
          <w:tcW w:w="5245" w:type="dxa"/>
        </w:tcPr>
        <w:p w14:paraId="74C17968" w14:textId="77777777" w:rsidR="009776C3" w:rsidRDefault="009776C3">
          <w:pPr>
            <w:tabs>
              <w:tab w:val="left" w:pos="-14"/>
            </w:tabs>
            <w:suppressAutoHyphens/>
            <w:spacing w:before="120"/>
            <w:jc w:val="center"/>
            <w:rPr>
              <w:sz w:val="20"/>
            </w:rPr>
          </w:pPr>
          <w:r>
            <w:rPr>
              <w:b/>
              <w:sz w:val="20"/>
            </w:rPr>
            <w:t xml:space="preserve">Generic ATC - </w:t>
          </w:r>
          <w:r>
            <w:rPr>
              <w:b/>
              <w:sz w:val="20"/>
            </w:rPr>
            <w:fldChar w:fldCharType="begin"/>
          </w:r>
          <w:r>
            <w:rPr>
              <w:b/>
              <w:sz w:val="20"/>
            </w:rPr>
            <w:instrText xml:space="preserve"> STYLEREF Doc_Title </w:instrText>
          </w:r>
          <w:r>
            <w:rPr>
              <w:b/>
              <w:sz w:val="20"/>
            </w:rPr>
            <w:fldChar w:fldCharType="separate"/>
          </w:r>
          <w:r>
            <w:rPr>
              <w:bCs/>
              <w:noProof/>
              <w:sz w:val="20"/>
              <w:lang w:val="fr-FR"/>
            </w:rPr>
            <w:t>Erreur ! Il n'y a pas de texte répondant à ce style dans ce document.</w:t>
          </w:r>
          <w:r>
            <w:rPr>
              <w:b/>
              <w:sz w:val="20"/>
            </w:rPr>
            <w:fldChar w:fldCharType="end"/>
          </w:r>
        </w:p>
      </w:tc>
      <w:tc>
        <w:tcPr>
          <w:tcW w:w="1842" w:type="dxa"/>
        </w:tcPr>
        <w:p w14:paraId="3D5B781A" w14:textId="110D75D3" w:rsidR="009776C3" w:rsidRDefault="009776C3">
          <w:pPr>
            <w:suppressAutoHyphens/>
            <w:spacing w:before="120"/>
            <w:jc w:val="right"/>
            <w:rPr>
              <w:sz w:val="20"/>
            </w:rPr>
          </w:pPr>
          <w:r>
            <w:rPr>
              <w:sz w:val="24"/>
            </w:rPr>
            <w:t xml:space="preserve">PAGE </w:t>
          </w:r>
          <w:r>
            <w:rPr>
              <w:sz w:val="24"/>
            </w:rPr>
            <w:fldChar w:fldCharType="begin"/>
          </w:r>
          <w:r>
            <w:rPr>
              <w:sz w:val="24"/>
            </w:rPr>
            <w:instrText xml:space="preserve"> PAGE  \* MERGEFORMAT </w:instrText>
          </w:r>
          <w:r>
            <w:rPr>
              <w:sz w:val="24"/>
            </w:rPr>
            <w:fldChar w:fldCharType="separate"/>
          </w:r>
          <w:r>
            <w:rPr>
              <w:noProof/>
              <w:sz w:val="24"/>
            </w:rPr>
            <w:t>1</w:t>
          </w:r>
          <w:r>
            <w:rPr>
              <w:sz w:val="24"/>
            </w:rPr>
            <w:fldChar w:fldCharType="end"/>
          </w:r>
          <w:r>
            <w:rPr>
              <w:sz w:val="24"/>
            </w:rPr>
            <w:t xml:space="preserve"> OF </w:t>
          </w:r>
          <w:r>
            <w:rPr>
              <w:sz w:val="24"/>
            </w:rPr>
            <w:fldChar w:fldCharType="begin"/>
          </w:r>
          <w:r>
            <w:rPr>
              <w:sz w:val="24"/>
            </w:rPr>
            <w:instrText xml:space="preserve"> NUMPAGES  \* MERGEFORMAT </w:instrText>
          </w:r>
          <w:r>
            <w:rPr>
              <w:sz w:val="24"/>
            </w:rPr>
            <w:fldChar w:fldCharType="separate"/>
          </w:r>
          <w:del w:id="2657" w:author="GIRAUD Christian" w:date="2014-06-06T16:49:00Z">
            <w:r w:rsidR="00467F89">
              <w:rPr>
                <w:noProof/>
                <w:sz w:val="24"/>
              </w:rPr>
              <w:delText>31</w:delText>
            </w:r>
          </w:del>
          <w:ins w:id="2658" w:author="GIRAUD Christian" w:date="2014-06-06T16:49:00Z">
            <w:r>
              <w:rPr>
                <w:noProof/>
                <w:sz w:val="24"/>
              </w:rPr>
              <w:t>38</w:t>
            </w:r>
          </w:ins>
          <w:r>
            <w:rPr>
              <w:sz w:val="24"/>
            </w:rPr>
            <w:fldChar w:fldCharType="end"/>
          </w:r>
        </w:p>
      </w:tc>
    </w:tr>
  </w:tbl>
  <w:p w14:paraId="29075C29" w14:textId="77777777" w:rsidR="009776C3" w:rsidRDefault="009776C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44CC1D" w14:textId="77777777" w:rsidR="005239CD" w:rsidRDefault="005239CD">
      <w:r>
        <w:separator/>
      </w:r>
    </w:p>
    <w:p w14:paraId="6757484E" w14:textId="77777777" w:rsidR="005239CD" w:rsidRDefault="005239CD"/>
    <w:p w14:paraId="1A7DB506" w14:textId="77777777" w:rsidR="005239CD" w:rsidRDefault="005239CD">
      <w:pPr>
        <w:spacing w:line="20" w:lineRule="exact"/>
      </w:pPr>
    </w:p>
    <w:p w14:paraId="6396751A" w14:textId="77777777" w:rsidR="005239CD" w:rsidRDefault="005239CD"/>
    <w:p w14:paraId="1E17630E" w14:textId="77777777" w:rsidR="005239CD" w:rsidRDefault="005239CD">
      <w:r>
        <w:t xml:space="preserve"> </w:t>
      </w:r>
    </w:p>
    <w:p w14:paraId="023FC630" w14:textId="77777777" w:rsidR="005239CD" w:rsidRDefault="005239CD"/>
    <w:p w14:paraId="63A2D875" w14:textId="77777777" w:rsidR="005239CD" w:rsidRDefault="005239CD">
      <w:r>
        <w:t xml:space="preserve"> </w:t>
      </w:r>
    </w:p>
    <w:p w14:paraId="7956E31C" w14:textId="77777777" w:rsidR="005239CD" w:rsidRDefault="005239CD"/>
    <w:p w14:paraId="15539B84" w14:textId="77777777" w:rsidR="005239CD" w:rsidRDefault="005239CD">
      <w:pPr>
        <w:pStyle w:val="En-tte"/>
        <w:spacing w:after="120"/>
        <w:jc w:val="left"/>
        <w:rPr>
          <w:caps w:val="0"/>
          <w:smallCaps/>
          <w:sz w:val="44"/>
        </w:rPr>
      </w:pPr>
      <w:r>
        <w:rPr>
          <w:rFonts w:ascii="Alstom Logo" w:hAnsi="Alstom Logo"/>
          <w:sz w:val="44"/>
        </w:rPr>
        <w:t></w:t>
      </w:r>
      <w:r>
        <w:rPr>
          <w:rFonts w:ascii="Alstom Logo" w:hAnsi="Alstom Logo"/>
          <w:sz w:val="44"/>
        </w:rPr>
        <w:t></w:t>
      </w:r>
      <w:r>
        <w:rPr>
          <w:rFonts w:ascii="Alstom Logo" w:hAnsi="Alstom Logo"/>
          <w:sz w:val="44"/>
        </w:rPr>
        <w:t></w:t>
      </w:r>
      <w:r>
        <w:rPr>
          <w:rFonts w:ascii="Alstom Logo" w:hAnsi="Alstom Logo"/>
          <w:sz w:val="44"/>
        </w:rPr>
        <w:t></w:t>
      </w:r>
      <w:r>
        <w:rPr>
          <w:sz w:val="44"/>
        </w:rPr>
        <w:t xml:space="preserve"> - T</w:t>
      </w:r>
      <w:r>
        <w:rPr>
          <w:caps w:val="0"/>
          <w:smallCaps/>
          <w:sz w:val="44"/>
        </w:rPr>
        <w:t>ransport</w:t>
      </w:r>
      <w:r>
        <w:rPr>
          <w:sz w:val="44"/>
        </w:rPr>
        <w:t xml:space="preserve"> S</w:t>
      </w:r>
      <w:r>
        <w:rPr>
          <w:caps w:val="0"/>
          <w:smallCaps/>
          <w:sz w:val="44"/>
        </w:rPr>
        <w:t>ignalling</w:t>
      </w:r>
    </w:p>
    <w:p w14:paraId="4381D19F" w14:textId="77777777" w:rsidR="005239CD" w:rsidRDefault="005239CD">
      <w:pPr>
        <w:pStyle w:val="En-tte"/>
        <w:spacing w:after="120"/>
        <w:jc w:val="left"/>
      </w:pPr>
    </w:p>
    <w:p w14:paraId="6653A337" w14:textId="77777777" w:rsidR="005239CD" w:rsidRDefault="005239CD"/>
    <w:p w14:paraId="31A968BF" w14:textId="77777777" w:rsidR="005239CD" w:rsidRDefault="005239CD">
      <w:pPr>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38</w:t>
      </w:r>
      <w:r>
        <w:rPr>
          <w:rStyle w:val="Numrodepage"/>
        </w:rPr>
        <w:fldChar w:fldCharType="end"/>
      </w:r>
    </w:p>
    <w:p w14:paraId="4B243337" w14:textId="77777777" w:rsidR="005239CD" w:rsidRDefault="005239CD">
      <w:pPr>
        <w:ind w:right="360"/>
      </w:pPr>
    </w:p>
    <w:p w14:paraId="46CD97ED" w14:textId="77777777" w:rsidR="005239CD" w:rsidRDefault="005239CD"/>
    <w:p w14:paraId="584A3BDC" w14:textId="77777777" w:rsidR="005239CD" w:rsidRDefault="005239CD">
      <w:pPr>
        <w:tabs>
          <w:tab w:val="right" w:pos="9639"/>
        </w:tabs>
        <w:rPr>
          <w:i/>
          <w:sz w:val="16"/>
        </w:rPr>
      </w:pPr>
      <w:r>
        <w:rPr>
          <w:i/>
          <w:sz w:val="16"/>
        </w:rPr>
        <w:t>All rights reserved. Passing on and copying of this document, use and communication of its content is not permitted without prior authorisation of ALSTOM Transport Signalling.</w:t>
      </w:r>
    </w:p>
    <w:tbl>
      <w:tblPr>
        <w:tblW w:w="0" w:type="auto"/>
        <w:tblInd w:w="120" w:type="dxa"/>
        <w:tblBorders>
          <w:top w:val="single" w:sz="6" w:space="0" w:color="auto"/>
        </w:tblBorders>
        <w:tblLayout w:type="fixed"/>
        <w:tblCellMar>
          <w:left w:w="120" w:type="dxa"/>
          <w:right w:w="120" w:type="dxa"/>
        </w:tblCellMar>
        <w:tblLook w:val="0000" w:firstRow="0" w:lastRow="0" w:firstColumn="0" w:lastColumn="0" w:noHBand="0" w:noVBand="0"/>
      </w:tblPr>
      <w:tblGrid>
        <w:gridCol w:w="2835"/>
        <w:gridCol w:w="4678"/>
        <w:gridCol w:w="1985"/>
      </w:tblGrid>
      <w:tr w:rsidR="005239CD" w14:paraId="4699FC6A" w14:textId="77777777">
        <w:tblPrEx>
          <w:tblCellMar>
            <w:top w:w="0" w:type="dxa"/>
            <w:bottom w:w="0" w:type="dxa"/>
          </w:tblCellMar>
        </w:tblPrEx>
        <w:tc>
          <w:tcPr>
            <w:tcW w:w="2835" w:type="dxa"/>
          </w:tcPr>
          <w:p w14:paraId="32E73BD1" w14:textId="77777777" w:rsidR="005239CD" w:rsidRDefault="005239CD">
            <w:pPr>
              <w:tabs>
                <w:tab w:val="left" w:pos="-14"/>
                <w:tab w:val="left" w:pos="589"/>
                <w:tab w:val="left" w:pos="1426"/>
                <w:tab w:val="left" w:pos="2574"/>
                <w:tab w:val="left" w:pos="2866"/>
                <w:tab w:val="left" w:pos="3282"/>
                <w:tab w:val="left" w:pos="3708"/>
                <w:tab w:val="left" w:pos="5026"/>
                <w:tab w:val="left" w:pos="5746"/>
                <w:tab w:val="left" w:pos="6466"/>
                <w:tab w:val="left" w:pos="7186"/>
                <w:tab w:val="left" w:pos="7677"/>
                <w:tab w:val="left" w:pos="8385"/>
                <w:tab w:val="left" w:pos="9346"/>
                <w:tab w:val="left" w:pos="10066"/>
                <w:tab w:val="left" w:pos="10786"/>
                <w:tab w:val="left" w:pos="11506"/>
                <w:tab w:val="left" w:pos="12226"/>
                <w:tab w:val="left" w:pos="12946"/>
                <w:tab w:val="left" w:pos="13666"/>
                <w:tab w:val="left" w:pos="14386"/>
                <w:tab w:val="left" w:pos="15106"/>
                <w:tab w:val="left" w:pos="15826"/>
                <w:tab w:val="left" w:pos="16546"/>
                <w:tab w:val="left" w:pos="17266"/>
                <w:tab w:val="left" w:pos="17986"/>
                <w:tab w:val="left" w:pos="18706"/>
              </w:tabs>
              <w:suppressAutoHyphens/>
              <w:spacing w:before="120"/>
              <w:jc w:val="left"/>
              <w:rPr>
                <w:sz w:val="20"/>
              </w:rPr>
            </w:pPr>
            <w:r>
              <w:rPr>
                <w:sz w:val="20"/>
              </w:rPr>
              <w:fldChar w:fldCharType="begin"/>
            </w:r>
            <w:r>
              <w:rPr>
                <w:sz w:val="20"/>
              </w:rPr>
              <w:instrText xml:space="preserve"> STYLEREF Doc_Reference </w:instrText>
            </w:r>
            <w:r>
              <w:rPr>
                <w:sz w:val="20"/>
              </w:rPr>
              <w:fldChar w:fldCharType="separate"/>
            </w:r>
            <w:r>
              <w:rPr>
                <w:noProof/>
                <w:sz w:val="20"/>
              </w:rPr>
              <w:t>BSI/SR/GATC/TYPE-X/xxxx</w:t>
            </w:r>
            <w:r>
              <w:rPr>
                <w:sz w:val="20"/>
              </w:rPr>
              <w:fldChar w:fldCharType="separate"/>
            </w:r>
            <w:r>
              <w:rPr>
                <w:b/>
                <w:bCs/>
                <w:noProof/>
                <w:sz w:val="20"/>
                <w:lang w:val="fr-FR"/>
              </w:rPr>
              <w:t>Erreur ! Utilisez l'onglet Accueil pour appliquer  au texte que vous souhaitez faire apparaître ici.</w:t>
            </w:r>
            <w:r>
              <w:rPr>
                <w:sz w:val="20"/>
              </w:rPr>
              <w:fldChar w:fldCharType="end"/>
            </w:r>
          </w:p>
          <w:p w14:paraId="6BEE930B" w14:textId="77777777" w:rsidR="005239CD" w:rsidRDefault="005239CD">
            <w:pPr>
              <w:tabs>
                <w:tab w:val="left" w:pos="-14"/>
                <w:tab w:val="left" w:pos="742"/>
                <w:tab w:val="left" w:pos="1426"/>
                <w:tab w:val="left" w:pos="2203"/>
                <w:tab w:val="left" w:pos="2866"/>
                <w:tab w:val="left" w:pos="3586"/>
                <w:tab w:val="left" w:pos="4306"/>
                <w:tab w:val="left" w:pos="5026"/>
                <w:tab w:val="left" w:pos="5746"/>
                <w:tab w:val="left" w:pos="6466"/>
                <w:tab w:val="left" w:pos="7186"/>
                <w:tab w:val="left" w:pos="7906"/>
                <w:tab w:val="left" w:pos="8626"/>
                <w:tab w:val="left" w:pos="9346"/>
                <w:tab w:val="left" w:pos="10066"/>
                <w:tab w:val="left" w:pos="10786"/>
                <w:tab w:val="left" w:pos="11506"/>
                <w:tab w:val="left" w:pos="12226"/>
                <w:tab w:val="left" w:pos="12946"/>
                <w:tab w:val="left" w:pos="13666"/>
                <w:tab w:val="left" w:pos="14386"/>
                <w:tab w:val="left" w:pos="15106"/>
                <w:tab w:val="left" w:pos="15826"/>
                <w:tab w:val="left" w:pos="16546"/>
                <w:tab w:val="left" w:pos="17266"/>
                <w:tab w:val="left" w:pos="17986"/>
                <w:tab w:val="left" w:pos="18706"/>
              </w:tabs>
              <w:suppressAutoHyphens/>
              <w:jc w:val="left"/>
              <w:rPr>
                <w:sz w:val="20"/>
              </w:rPr>
            </w:pPr>
            <w:r>
              <w:rPr>
                <w:sz w:val="20"/>
              </w:rPr>
              <w:t xml:space="preserve">Issue </w:t>
            </w:r>
            <w:r>
              <w:rPr>
                <w:sz w:val="20"/>
              </w:rPr>
              <w:fldChar w:fldCharType="begin"/>
            </w:r>
            <w:r>
              <w:rPr>
                <w:sz w:val="20"/>
              </w:rPr>
              <w:t xml:space="preserve"> STYLEREF Doc_Issue </w:t>
            </w:r>
            <w:r>
              <w:rPr>
                <w:sz w:val="20"/>
              </w:rPr>
              <w:fldChar w:fldCharType="separate"/>
            </w:r>
            <w:r>
              <w:rPr>
                <w:noProof/>
                <w:sz w:val="20"/>
              </w:rPr>
              <w:t>0.0</w:t>
            </w:r>
            <w:r>
              <w:rPr>
                <w:sz w:val="20"/>
              </w:rPr>
              <w:fldChar w:fldCharType="separate"/>
            </w:r>
            <w:r>
              <w:rPr>
                <w:b/>
                <w:bCs/>
                <w:noProof/>
                <w:sz w:val="20"/>
                <w:lang w:val="fr-FR"/>
              </w:rPr>
              <w:t>Erreur ! Utilisez l'onglet Accueil pour appliquer  au texte que vous souhaitez faire apparaître ici.</w:t>
            </w:r>
            <w:r>
              <w:rPr>
                <w:sz w:val="20"/>
              </w:rPr>
              <w:fldChar w:fldCharType="end"/>
            </w:r>
          </w:p>
        </w:tc>
        <w:tc>
          <w:tcPr>
            <w:tcW w:w="4678" w:type="dxa"/>
          </w:tcPr>
          <w:p w14:paraId="3A8C1032" w14:textId="77777777" w:rsidR="005239CD" w:rsidRDefault="005239CD">
            <w:pPr>
              <w:tabs>
                <w:tab w:val="left" w:pos="-14"/>
              </w:tabs>
              <w:suppressAutoHyphens/>
              <w:spacing w:before="120"/>
              <w:jc w:val="center"/>
              <w:rPr>
                <w:sz w:val="20"/>
              </w:rPr>
            </w:pPr>
            <w:r>
              <w:rPr>
                <w:b/>
                <w:sz w:val="20"/>
              </w:rPr>
              <w:t xml:space="preserve">Generic ATC - </w:t>
            </w:r>
            <w:r>
              <w:rPr>
                <w:b/>
                <w:sz w:val="20"/>
              </w:rPr>
              <w:fldChar w:fldCharType="begin"/>
            </w:r>
            <w:r>
              <w:rPr>
                <w:b/>
                <w:sz w:val="20"/>
              </w:rPr>
              <w:t xml:space="preserve"> STYLEREF Doc_Title </w:t>
            </w:r>
            <w:r>
              <w:rPr>
                <w:b/>
                <w:sz w:val="20"/>
              </w:rPr>
              <w:fldChar w:fldCharType="separate"/>
            </w:r>
            <w:r>
              <w:rPr>
                <w:b/>
                <w:noProof/>
                <w:sz w:val="20"/>
              </w:rPr>
              <w:t>TITLE</w:t>
            </w:r>
            <w:r>
              <w:rPr>
                <w:b/>
                <w:sz w:val="20"/>
              </w:rPr>
              <w:fldChar w:fldCharType="separate"/>
            </w:r>
            <w:r>
              <w:rPr>
                <w:bCs/>
                <w:noProof/>
                <w:sz w:val="20"/>
                <w:lang w:val="fr-FR"/>
              </w:rPr>
              <w:t>Erreur ! Utilisez l'onglet Accueil pour appliquer  au texte que vous souhaitez faire apparaître ici.</w:t>
            </w:r>
            <w:r>
              <w:rPr>
                <w:b/>
                <w:sz w:val="20"/>
              </w:rPr>
              <w:fldChar w:fldCharType="end"/>
            </w:r>
          </w:p>
        </w:tc>
        <w:tc>
          <w:tcPr>
            <w:tcW w:w="1985" w:type="dxa"/>
          </w:tcPr>
          <w:p w14:paraId="2A562A1A" w14:textId="77777777" w:rsidR="005239CD" w:rsidRDefault="005239CD">
            <w:pPr>
              <w:suppressAutoHyphens/>
              <w:spacing w:before="120"/>
              <w:jc w:val="right"/>
              <w:rPr>
                <w:sz w:val="20"/>
              </w:rPr>
            </w:pPr>
            <w:r>
              <w:rPr>
                <w:sz w:val="24"/>
              </w:rPr>
              <w:t xml:space="preserve">PAGE </w:t>
            </w:r>
            <w:r>
              <w:rPr>
                <w:rStyle w:val="Numrodepage"/>
                <w:b w:val="0"/>
              </w:rPr>
              <w:fldChar w:fldCharType="begin"/>
            </w:r>
            <w:r>
              <w:rPr>
                <w:rStyle w:val="Numrodepage"/>
                <w:b w:val="0"/>
              </w:rPr>
              <w:t xml:space="preserve"> PAGE </w:t>
            </w:r>
            <w:r>
              <w:rPr>
                <w:rStyle w:val="Numrodepage"/>
                <w:b w:val="0"/>
              </w:rPr>
              <w:fldChar w:fldCharType="separate"/>
            </w:r>
            <w:r>
              <w:rPr>
                <w:rStyle w:val="Numrodepage"/>
                <w:b w:val="0"/>
                <w:noProof/>
              </w:rPr>
              <w:t>6</w:t>
            </w:r>
            <w:r>
              <w:rPr>
                <w:rStyle w:val="Numrodepage"/>
                <w:b w:val="0"/>
              </w:rPr>
              <w:fldChar w:fldCharType="separate"/>
            </w:r>
            <w:r>
              <w:rPr>
                <w:rStyle w:val="Numrodepage"/>
                <w:b w:val="0"/>
                <w:noProof/>
              </w:rPr>
              <w:t>38</w:t>
            </w:r>
            <w:r>
              <w:rPr>
                <w:rStyle w:val="Numrodepage"/>
                <w:b w:val="0"/>
              </w:rPr>
              <w:fldChar w:fldCharType="end"/>
            </w:r>
            <w:r>
              <w:rPr>
                <w:sz w:val="24"/>
              </w:rPr>
              <w:t xml:space="preserve"> OF </w:t>
            </w:r>
            <w:r>
              <w:rPr>
                <w:sz w:val="24"/>
              </w:rPr>
              <w:fldChar w:fldCharType="begin"/>
            </w:r>
            <w:r>
              <w:rPr>
                <w:sz w:val="24"/>
              </w:rPr>
              <w:t xml:space="preserve"> NUMPAGES  \* MERGEFORMAT </w:t>
            </w:r>
            <w:r>
              <w:rPr>
                <w:sz w:val="24"/>
              </w:rPr>
              <w:fldChar w:fldCharType="separate"/>
            </w:r>
            <w:r>
              <w:rPr>
                <w:noProof/>
                <w:sz w:val="24"/>
              </w:rPr>
              <w:t>1</w:t>
            </w:r>
            <w:r>
              <w:rPr>
                <w:sz w:val="24"/>
              </w:rPr>
              <w:fldChar w:fldCharType="separate"/>
            </w:r>
            <w:del w:id="0" w:author="GIRAUD Christian" w:date="2014-06-06T16:49:00Z">
              <w:r>
                <w:rPr>
                  <w:noProof/>
                  <w:sz w:val="24"/>
                </w:rPr>
                <w:delText>31</w:delText>
              </w:r>
            </w:del>
            <w:ins w:id="1" w:author="GIRAUD Christian" w:date="2014-06-06T16:49:00Z">
              <w:r>
                <w:rPr>
                  <w:noProof/>
                  <w:sz w:val="24"/>
                </w:rPr>
                <w:t>40</w:t>
              </w:r>
            </w:ins>
            <w:r>
              <w:rPr>
                <w:sz w:val="24"/>
              </w:rPr>
              <w:fldChar w:fldCharType="end"/>
            </w:r>
          </w:p>
        </w:tc>
      </w:tr>
    </w:tbl>
    <w:p w14:paraId="1C75479A" w14:textId="77777777" w:rsidR="005239CD" w:rsidRDefault="005239CD">
      <w:pPr>
        <w:tabs>
          <w:tab w:val="right" w:pos="9639"/>
        </w:tabs>
        <w:ind w:left="142"/>
        <w:rPr>
          <w:i/>
          <w:spacing w:val="-3"/>
          <w:sz w:val="16"/>
        </w:rPr>
      </w:pPr>
    </w:p>
    <w:p w14:paraId="5A48914C" w14:textId="77777777" w:rsidR="005239CD" w:rsidRDefault="005239CD"/>
    <w:p w14:paraId="2CFAECD9" w14:textId="77777777" w:rsidR="005239CD" w:rsidRDefault="005239CD">
      <w:pPr>
        <w:pStyle w:val="En-tte"/>
        <w:jc w:val="left"/>
        <w:rPr>
          <w:caps w:val="0"/>
          <w:smallCaps/>
          <w:sz w:val="44"/>
        </w:rPr>
      </w:pPr>
      <w:r>
        <w:rPr>
          <w:rFonts w:ascii="Alstom Logo" w:hAnsi="Alstom Logo"/>
          <w:sz w:val="44"/>
        </w:rPr>
        <w:t></w:t>
      </w:r>
      <w:r>
        <w:rPr>
          <w:rFonts w:ascii="Alstom Logo" w:hAnsi="Alstom Logo"/>
          <w:sz w:val="44"/>
        </w:rPr>
        <w:t></w:t>
      </w:r>
      <w:r>
        <w:rPr>
          <w:rFonts w:ascii="Alstom Logo" w:hAnsi="Alstom Logo"/>
          <w:sz w:val="44"/>
        </w:rPr>
        <w:t></w:t>
      </w:r>
      <w:r>
        <w:rPr>
          <w:rFonts w:ascii="Alstom Logo" w:hAnsi="Alstom Logo"/>
          <w:sz w:val="44"/>
        </w:rPr>
        <w:t></w:t>
      </w:r>
      <w:r>
        <w:rPr>
          <w:sz w:val="44"/>
        </w:rPr>
        <w:t xml:space="preserve"> - T</w:t>
      </w:r>
      <w:r>
        <w:rPr>
          <w:caps w:val="0"/>
          <w:smallCaps/>
          <w:sz w:val="44"/>
        </w:rPr>
        <w:t>ransport</w:t>
      </w:r>
      <w:r>
        <w:rPr>
          <w:sz w:val="44"/>
        </w:rPr>
        <w:t xml:space="preserve"> S</w:t>
      </w:r>
      <w:r>
        <w:rPr>
          <w:caps w:val="0"/>
          <w:smallCaps/>
          <w:sz w:val="44"/>
        </w:rPr>
        <w:t>ignalling</w:t>
      </w:r>
    </w:p>
    <w:p w14:paraId="315D0B50" w14:textId="77777777" w:rsidR="005239CD" w:rsidRDefault="005239CD">
      <w:pPr>
        <w:pStyle w:val="En-tte"/>
        <w:jc w:val="left"/>
      </w:pPr>
    </w:p>
    <w:p w14:paraId="5987C4AB" w14:textId="77777777" w:rsidR="005239CD" w:rsidRDefault="005239CD"/>
    <w:tbl>
      <w:tblPr>
        <w:tblW w:w="0" w:type="auto"/>
        <w:tblInd w:w="120" w:type="dxa"/>
        <w:tblBorders>
          <w:top w:val="single" w:sz="6" w:space="0" w:color="auto"/>
        </w:tblBorders>
        <w:tblLayout w:type="fixed"/>
        <w:tblCellMar>
          <w:left w:w="120" w:type="dxa"/>
          <w:right w:w="120" w:type="dxa"/>
        </w:tblCellMar>
        <w:tblLook w:val="0000" w:firstRow="0" w:lastRow="0" w:firstColumn="0" w:lastColumn="0" w:noHBand="0" w:noVBand="0"/>
      </w:tblPr>
      <w:tblGrid>
        <w:gridCol w:w="2552"/>
        <w:gridCol w:w="5245"/>
        <w:gridCol w:w="1842"/>
      </w:tblGrid>
      <w:tr w:rsidR="005239CD" w14:paraId="7F5A431E" w14:textId="77777777">
        <w:tblPrEx>
          <w:tblCellMar>
            <w:top w:w="0" w:type="dxa"/>
            <w:bottom w:w="0" w:type="dxa"/>
          </w:tblCellMar>
        </w:tblPrEx>
        <w:tc>
          <w:tcPr>
            <w:tcW w:w="2552" w:type="dxa"/>
          </w:tcPr>
          <w:p w14:paraId="4890AE56" w14:textId="77777777" w:rsidR="005239CD" w:rsidRDefault="005239CD">
            <w:pPr>
              <w:tabs>
                <w:tab w:val="left" w:pos="-14"/>
                <w:tab w:val="left" w:pos="589"/>
                <w:tab w:val="left" w:pos="1426"/>
                <w:tab w:val="left" w:pos="2203"/>
                <w:tab w:val="left" w:pos="2866"/>
                <w:tab w:val="left" w:pos="3586"/>
                <w:tab w:val="left" w:pos="4306"/>
                <w:tab w:val="left" w:pos="5026"/>
                <w:tab w:val="left" w:pos="5746"/>
                <w:tab w:val="left" w:pos="6466"/>
                <w:tab w:val="left" w:pos="7186"/>
                <w:tab w:val="left" w:pos="7906"/>
                <w:tab w:val="left" w:pos="8626"/>
                <w:tab w:val="left" w:pos="9346"/>
                <w:tab w:val="left" w:pos="10066"/>
                <w:tab w:val="left" w:pos="10786"/>
                <w:tab w:val="left" w:pos="11506"/>
                <w:tab w:val="left" w:pos="12226"/>
                <w:tab w:val="left" w:pos="12946"/>
                <w:tab w:val="left" w:pos="13666"/>
                <w:tab w:val="left" w:pos="14386"/>
                <w:tab w:val="left" w:pos="15106"/>
                <w:tab w:val="left" w:pos="15826"/>
                <w:tab w:val="left" w:pos="16546"/>
                <w:tab w:val="left" w:pos="17266"/>
                <w:tab w:val="left" w:pos="17986"/>
                <w:tab w:val="left" w:pos="18706"/>
              </w:tabs>
              <w:suppressAutoHyphens/>
              <w:spacing w:before="120"/>
              <w:jc w:val="left"/>
              <w:rPr>
                <w:sz w:val="20"/>
              </w:rPr>
            </w:pPr>
            <w:r>
              <w:rPr>
                <w:sz w:val="20"/>
              </w:rPr>
              <w:fldChar w:fldCharType="begin"/>
            </w:r>
            <w:r>
              <w:rPr>
                <w:sz w:val="20"/>
              </w:rPr>
              <w:t xml:space="preserve"> STYLEREF Doc_Reference </w:t>
            </w:r>
            <w:r>
              <w:rPr>
                <w:sz w:val="20"/>
              </w:rPr>
              <w:fldChar w:fldCharType="separate"/>
            </w:r>
            <w:r>
              <w:rPr>
                <w:noProof/>
                <w:sz w:val="20"/>
              </w:rPr>
              <w:t>/GATC/BSI/PLAN/xxxx</w:t>
            </w:r>
            <w:r>
              <w:rPr>
                <w:sz w:val="20"/>
              </w:rPr>
              <w:fldChar w:fldCharType="separate"/>
            </w:r>
            <w:r>
              <w:rPr>
                <w:b/>
                <w:bCs/>
                <w:noProof/>
                <w:sz w:val="20"/>
                <w:lang w:val="fr-FR"/>
              </w:rPr>
              <w:t>Erreur ! Utilisez l'onglet Accueil pour appliquer  au texte que vous souhaitez faire apparaître ici.</w:t>
            </w:r>
            <w:r>
              <w:rPr>
                <w:sz w:val="20"/>
              </w:rPr>
              <w:fldChar w:fldCharType="end"/>
            </w:r>
          </w:p>
          <w:p w14:paraId="717CE764" w14:textId="77777777" w:rsidR="005239CD" w:rsidRDefault="005239CD">
            <w:pPr>
              <w:tabs>
                <w:tab w:val="left" w:pos="-14"/>
                <w:tab w:val="left" w:pos="589"/>
                <w:tab w:val="left" w:pos="1426"/>
                <w:tab w:val="left" w:pos="2203"/>
                <w:tab w:val="left" w:pos="2866"/>
                <w:tab w:val="left" w:pos="3586"/>
                <w:tab w:val="left" w:pos="4306"/>
                <w:tab w:val="left" w:pos="5026"/>
                <w:tab w:val="left" w:pos="5746"/>
                <w:tab w:val="left" w:pos="6466"/>
                <w:tab w:val="left" w:pos="7186"/>
                <w:tab w:val="left" w:pos="7906"/>
                <w:tab w:val="left" w:pos="8626"/>
                <w:tab w:val="left" w:pos="9346"/>
                <w:tab w:val="left" w:pos="10066"/>
                <w:tab w:val="left" w:pos="10786"/>
                <w:tab w:val="left" w:pos="11506"/>
                <w:tab w:val="left" w:pos="12226"/>
                <w:tab w:val="left" w:pos="12946"/>
                <w:tab w:val="left" w:pos="13666"/>
                <w:tab w:val="left" w:pos="14386"/>
                <w:tab w:val="left" w:pos="15106"/>
                <w:tab w:val="left" w:pos="15826"/>
                <w:tab w:val="left" w:pos="16546"/>
                <w:tab w:val="left" w:pos="17266"/>
                <w:tab w:val="left" w:pos="17986"/>
                <w:tab w:val="left" w:pos="18706"/>
              </w:tabs>
              <w:suppressAutoHyphens/>
              <w:jc w:val="left"/>
              <w:rPr>
                <w:sz w:val="20"/>
              </w:rPr>
            </w:pPr>
            <w:r>
              <w:rPr>
                <w:sz w:val="20"/>
              </w:rPr>
              <w:t xml:space="preserve">Issue </w:t>
            </w:r>
            <w:r>
              <w:rPr>
                <w:sz w:val="20"/>
              </w:rPr>
              <w:fldChar w:fldCharType="begin"/>
            </w:r>
            <w:r>
              <w:rPr>
                <w:sz w:val="20"/>
              </w:rPr>
              <w:t xml:space="preserve"> STYLEREF Doc_Issue </w:t>
            </w:r>
            <w:r>
              <w:rPr>
                <w:sz w:val="20"/>
              </w:rPr>
              <w:fldChar w:fldCharType="separate"/>
            </w:r>
            <w:r>
              <w:rPr>
                <w:noProof/>
                <w:sz w:val="20"/>
              </w:rPr>
              <w:t>0.0</w:t>
            </w:r>
            <w:r>
              <w:rPr>
                <w:sz w:val="20"/>
              </w:rPr>
              <w:fldChar w:fldCharType="separate"/>
            </w:r>
            <w:r>
              <w:rPr>
                <w:b/>
                <w:bCs/>
                <w:noProof/>
                <w:sz w:val="20"/>
                <w:lang w:val="fr-FR"/>
              </w:rPr>
              <w:t>Erreur ! Utilisez l'onglet Accueil pour appliquer  au texte que vous souhaitez faire apparaître ici.</w:t>
            </w:r>
            <w:r>
              <w:rPr>
                <w:sz w:val="20"/>
              </w:rPr>
              <w:fldChar w:fldCharType="end"/>
            </w:r>
          </w:p>
        </w:tc>
        <w:tc>
          <w:tcPr>
            <w:tcW w:w="5245" w:type="dxa"/>
          </w:tcPr>
          <w:p w14:paraId="5FC5D279" w14:textId="77777777" w:rsidR="005239CD" w:rsidRDefault="005239CD">
            <w:pPr>
              <w:tabs>
                <w:tab w:val="left" w:pos="-14"/>
              </w:tabs>
              <w:suppressAutoHyphens/>
              <w:spacing w:before="120"/>
              <w:jc w:val="center"/>
              <w:rPr>
                <w:sz w:val="20"/>
              </w:rPr>
            </w:pPr>
            <w:r>
              <w:rPr>
                <w:b/>
                <w:sz w:val="20"/>
              </w:rPr>
              <w:t xml:space="preserve">Generic ATC - </w:t>
            </w:r>
            <w:r>
              <w:rPr>
                <w:b/>
                <w:sz w:val="20"/>
              </w:rPr>
              <w:fldChar w:fldCharType="begin"/>
            </w:r>
            <w:r>
              <w:rPr>
                <w:b/>
                <w:sz w:val="20"/>
              </w:rPr>
              <w:t xml:space="preserve"> STYLEREF Doc_Title </w:t>
            </w:r>
            <w:r>
              <w:rPr>
                <w:b/>
                <w:sz w:val="20"/>
              </w:rPr>
              <w:fldChar w:fldCharType="separate"/>
            </w:r>
            <w:r>
              <w:rPr>
                <w:b/>
                <w:noProof/>
                <w:sz w:val="20"/>
              </w:rPr>
              <w:t>TITLE</w:t>
            </w:r>
            <w:r>
              <w:rPr>
                <w:b/>
                <w:sz w:val="20"/>
              </w:rPr>
              <w:fldChar w:fldCharType="separate"/>
            </w:r>
            <w:r>
              <w:rPr>
                <w:bCs/>
                <w:noProof/>
                <w:sz w:val="20"/>
                <w:lang w:val="fr-FR"/>
              </w:rPr>
              <w:t>Erreur ! Utilisez l'onglet Accueil pour appliquer  au texte que vous souhaitez faire apparaître ici.</w:t>
            </w:r>
            <w:r>
              <w:rPr>
                <w:b/>
                <w:sz w:val="20"/>
              </w:rPr>
              <w:fldChar w:fldCharType="end"/>
            </w:r>
          </w:p>
        </w:tc>
        <w:tc>
          <w:tcPr>
            <w:tcW w:w="1842" w:type="dxa"/>
          </w:tcPr>
          <w:p w14:paraId="43286292" w14:textId="77777777" w:rsidR="005239CD" w:rsidRDefault="005239CD">
            <w:pPr>
              <w:suppressAutoHyphens/>
              <w:spacing w:before="120"/>
              <w:jc w:val="right"/>
              <w:rPr>
                <w:sz w:val="20"/>
              </w:rPr>
            </w:pPr>
            <w:r>
              <w:rPr>
                <w:sz w:val="24"/>
              </w:rPr>
              <w:t xml:space="preserve">PAGE </w:t>
            </w:r>
            <w:r>
              <w:rPr>
                <w:sz w:val="24"/>
              </w:rPr>
              <w:fldChar w:fldCharType="begin"/>
            </w:r>
            <w:r>
              <w:rPr>
                <w:sz w:val="24"/>
              </w:rPr>
              <w:t xml:space="preserve"> PAGE  \* MERGEFORMAT </w:t>
            </w:r>
            <w:r>
              <w:rPr>
                <w:sz w:val="24"/>
              </w:rPr>
              <w:fldChar w:fldCharType="separate"/>
            </w:r>
            <w:r>
              <w:rPr>
                <w:noProof/>
                <w:sz w:val="24"/>
              </w:rPr>
              <w:t>1</w:t>
            </w:r>
            <w:r>
              <w:rPr>
                <w:sz w:val="24"/>
              </w:rPr>
              <w:fldChar w:fldCharType="separate"/>
            </w:r>
            <w:r>
              <w:rPr>
                <w:noProof/>
                <w:sz w:val="24"/>
              </w:rPr>
              <w:t>38</w:t>
            </w:r>
            <w:r>
              <w:rPr>
                <w:sz w:val="24"/>
              </w:rPr>
              <w:fldChar w:fldCharType="end"/>
            </w:r>
            <w:r>
              <w:rPr>
                <w:sz w:val="24"/>
              </w:rPr>
              <w:t xml:space="preserve"> OF </w:t>
            </w:r>
            <w:r>
              <w:rPr>
                <w:sz w:val="24"/>
              </w:rPr>
              <w:fldChar w:fldCharType="begin"/>
            </w:r>
            <w:r>
              <w:rPr>
                <w:sz w:val="24"/>
              </w:rPr>
              <w:t xml:space="preserve"> NUMPAGES  \* MERGEFORMAT </w:t>
            </w:r>
            <w:r>
              <w:rPr>
                <w:sz w:val="24"/>
              </w:rPr>
              <w:fldChar w:fldCharType="separate"/>
            </w:r>
            <w:r>
              <w:rPr>
                <w:noProof/>
                <w:sz w:val="24"/>
              </w:rPr>
              <w:t>1</w:t>
            </w:r>
            <w:r>
              <w:rPr>
                <w:sz w:val="24"/>
              </w:rPr>
              <w:fldChar w:fldCharType="separate"/>
            </w:r>
            <w:del w:id="2" w:author="GIRAUD Christian" w:date="2014-06-06T16:49:00Z">
              <w:r>
                <w:rPr>
                  <w:noProof/>
                  <w:sz w:val="24"/>
                </w:rPr>
                <w:delText>31</w:delText>
              </w:r>
            </w:del>
            <w:ins w:id="3" w:author="GIRAUD Christian" w:date="2014-06-06T16:49:00Z">
              <w:r>
                <w:rPr>
                  <w:noProof/>
                  <w:sz w:val="24"/>
                </w:rPr>
                <w:t>40</w:t>
              </w:r>
            </w:ins>
            <w:r>
              <w:rPr>
                <w:sz w:val="24"/>
              </w:rPr>
              <w:fldChar w:fldCharType="end"/>
            </w:r>
          </w:p>
        </w:tc>
      </w:tr>
    </w:tbl>
    <w:p w14:paraId="44CDCC0F" w14:textId="77777777" w:rsidR="005239CD" w:rsidRDefault="005239CD"/>
    <w:p w14:paraId="261A4686" w14:textId="77777777" w:rsidR="005239CD" w:rsidRDefault="005239CD"/>
  </w:footnote>
  <w:footnote w:type="continuationSeparator" w:id="0">
    <w:p w14:paraId="613928D4" w14:textId="77777777" w:rsidR="005239CD" w:rsidRDefault="005239CD">
      <w:pPr>
        <w:spacing w:line="240" w:lineRule="auto"/>
      </w:pPr>
      <w:r>
        <w:continuationSeparator/>
      </w:r>
    </w:p>
  </w:footnote>
  <w:footnote w:type="continuationNotice" w:id="1">
    <w:p w14:paraId="79EC14FA" w14:textId="77777777" w:rsidR="005239CD" w:rsidRDefault="005239CD">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795613" w14:textId="77777777" w:rsidR="009776C3" w:rsidRDefault="009776C3">
    <w:pPr>
      <w:pStyle w:val="DocReference"/>
      <w:rPr>
        <w:lang w:val="en-GB"/>
      </w:rPr>
    </w:pPr>
  </w:p>
  <w:tbl>
    <w:tblPr>
      <w:tblW w:w="0" w:type="auto"/>
      <w:tblBorders>
        <w:top w:val="single" w:sz="6" w:space="0" w:color="auto"/>
        <w:left w:val="single" w:sz="6" w:space="0" w:color="auto"/>
        <w:bottom w:val="single" w:sz="6" w:space="0" w:color="auto"/>
        <w:right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31"/>
      <w:gridCol w:w="3402"/>
      <w:gridCol w:w="2976"/>
    </w:tblGrid>
    <w:tr w:rsidR="009776C3" w14:paraId="3C883D63" w14:textId="77777777">
      <w:tblPrEx>
        <w:tblCellMar>
          <w:top w:w="0" w:type="dxa"/>
          <w:bottom w:w="0" w:type="dxa"/>
        </w:tblCellMar>
      </w:tblPrEx>
      <w:tc>
        <w:tcPr>
          <w:tcW w:w="3331" w:type="dxa"/>
        </w:tcPr>
        <w:p w14:paraId="6CE8069E" w14:textId="77777777" w:rsidR="009776C3" w:rsidRDefault="009776C3">
          <w:pPr>
            <w:pStyle w:val="En-tte"/>
            <w:spacing w:line="240" w:lineRule="auto"/>
            <w:jc w:val="left"/>
            <w:rPr>
              <w:rFonts w:ascii="Alstom Logo" w:hAnsi="Alstom Logo"/>
              <w:sz w:val="8"/>
            </w:rPr>
          </w:pPr>
        </w:p>
        <w:p w14:paraId="1C52D502" w14:textId="77777777" w:rsidR="009776C3" w:rsidRDefault="009776C3">
          <w:pPr>
            <w:pStyle w:val="En-tte"/>
            <w:spacing w:line="240" w:lineRule="auto"/>
            <w:jc w:val="left"/>
            <w:rPr>
              <w:rFonts w:ascii="Alstom Logo" w:hAnsi="Alstom Logo"/>
              <w:sz w:val="8"/>
            </w:rPr>
          </w:pPr>
        </w:p>
        <w:p w14:paraId="30C28013" w14:textId="77777777" w:rsidR="009776C3" w:rsidRDefault="009776C3">
          <w:pPr>
            <w:pStyle w:val="En-tte"/>
            <w:jc w:val="center"/>
            <w:rPr>
              <w:rFonts w:ascii="Alstom Logo" w:hAnsi="Alstom Logo"/>
              <w:sz w:val="36"/>
              <w:lang w:val="fr-FR"/>
            </w:rPr>
          </w:pPr>
          <w:r>
            <w:rPr>
              <w:rFonts w:ascii="Alstom Logo" w:hAnsi="Alstom Logo"/>
              <w:sz w:val="36"/>
            </w:rPr>
            <w:t></w:t>
          </w:r>
          <w:r>
            <w:rPr>
              <w:rFonts w:ascii="Alstom Logo" w:hAnsi="Alstom Logo"/>
              <w:sz w:val="36"/>
            </w:rPr>
            <w:t></w:t>
          </w:r>
          <w:r>
            <w:rPr>
              <w:rFonts w:ascii="Alstom Logo" w:hAnsi="Alstom Logo"/>
              <w:sz w:val="36"/>
            </w:rPr>
            <w:t></w:t>
          </w:r>
          <w:r>
            <w:rPr>
              <w:rFonts w:ascii="Alstom Logo" w:hAnsi="Alstom Logo"/>
              <w:sz w:val="36"/>
            </w:rPr>
            <w:t></w:t>
          </w:r>
          <w:r>
            <w:rPr>
              <w:rFonts w:ascii="Alstom Logo" w:hAnsi="Alstom Logo"/>
              <w:sz w:val="36"/>
            </w:rPr>
            <w:t></w:t>
          </w:r>
          <w:r>
            <w:rPr>
              <w:rFonts w:ascii="Alstom Logo" w:hAnsi="Alstom Logo"/>
              <w:sz w:val="36"/>
            </w:rPr>
            <w:t></w:t>
          </w:r>
        </w:p>
        <w:p w14:paraId="30B82448" w14:textId="77777777" w:rsidR="009776C3" w:rsidRDefault="009776C3">
          <w:pPr>
            <w:pStyle w:val="En-tte"/>
            <w:jc w:val="center"/>
            <w:rPr>
              <w:b w:val="0"/>
              <w:i/>
              <w:sz w:val="20"/>
              <w:lang w:val="fr-FR"/>
            </w:rPr>
          </w:pPr>
          <w:r>
            <w:rPr>
              <w:sz w:val="20"/>
              <w:lang w:val="fr-FR"/>
            </w:rPr>
            <w:t>T</w:t>
          </w:r>
          <w:r>
            <w:rPr>
              <w:caps w:val="0"/>
              <w:sz w:val="20"/>
              <w:lang w:val="fr-FR"/>
            </w:rPr>
            <w:t>ransport Information Solutions</w:t>
          </w:r>
        </w:p>
      </w:tc>
      <w:tc>
        <w:tcPr>
          <w:tcW w:w="3402" w:type="dxa"/>
        </w:tcPr>
        <w:p w14:paraId="2354ADA8" w14:textId="77777777" w:rsidR="009776C3" w:rsidRDefault="009776C3">
          <w:pPr>
            <w:pStyle w:val="En-tte"/>
            <w:spacing w:line="240" w:lineRule="auto"/>
            <w:jc w:val="center"/>
            <w:rPr>
              <w:b w:val="0"/>
              <w:sz w:val="22"/>
              <w:lang w:val="fr-FR"/>
            </w:rPr>
          </w:pPr>
        </w:p>
        <w:p w14:paraId="0296D529" w14:textId="77777777" w:rsidR="009776C3" w:rsidRDefault="009776C3">
          <w:pPr>
            <w:pStyle w:val="Projecttitle"/>
            <w:rPr>
              <w:lang w:val="de-DE"/>
            </w:rPr>
          </w:pPr>
          <w:r>
            <w:rPr>
              <w:lang w:val="de-DE"/>
            </w:rPr>
            <w:t>Open ETCS</w:t>
          </w:r>
        </w:p>
      </w:tc>
      <w:tc>
        <w:tcPr>
          <w:tcW w:w="2976" w:type="dxa"/>
        </w:tcPr>
        <w:p w14:paraId="6F7C322D" w14:textId="77777777" w:rsidR="009776C3" w:rsidRDefault="009776C3">
          <w:pPr>
            <w:pStyle w:val="En-tte"/>
            <w:spacing w:line="240" w:lineRule="auto"/>
            <w:jc w:val="left"/>
            <w:rPr>
              <w:sz w:val="16"/>
              <w:lang w:val="de-DE"/>
            </w:rPr>
          </w:pPr>
        </w:p>
        <w:p w14:paraId="0A9DCF9B" w14:textId="44464FA8" w:rsidR="009776C3" w:rsidRDefault="009776C3">
          <w:pPr>
            <w:pStyle w:val="En-tte"/>
            <w:spacing w:line="240" w:lineRule="auto"/>
            <w:jc w:val="center"/>
            <w:rPr>
              <w:sz w:val="22"/>
              <w:lang w:val="de-DE"/>
            </w:rPr>
          </w:pPr>
          <w:r>
            <w:rPr>
              <w:caps w:val="0"/>
              <w:sz w:val="22"/>
              <w:lang w:val="de-DE"/>
            </w:rPr>
            <w:t>Ref</w:t>
          </w:r>
          <w:r>
            <w:rPr>
              <w:lang w:val="de-DE"/>
            </w:rPr>
            <w:t>:</w:t>
          </w:r>
          <w:r>
            <w:rPr>
              <w:sz w:val="22"/>
              <w:lang w:val="de-DE"/>
            </w:rPr>
            <w:t xml:space="preserve"> </w:t>
          </w:r>
          <w:del w:id="2655" w:author="GIRAUD Christian" w:date="2014-06-06T16:49:00Z">
            <w:r w:rsidR="00467F89">
              <w:rPr>
                <w:sz w:val="22"/>
                <w:lang w:val="de-DE"/>
              </w:rPr>
              <w:delText>V7</w:delText>
            </w:r>
          </w:del>
          <w:ins w:id="2656" w:author="GIRAUD Christian" w:date="2014-06-06T16:49:00Z">
            <w:r>
              <w:rPr>
                <w:sz w:val="22"/>
                <w:lang w:val="de-DE"/>
              </w:rPr>
              <w:t>V8</w:t>
            </w:r>
          </w:ins>
        </w:p>
        <w:p w14:paraId="63321D09" w14:textId="77777777" w:rsidR="009776C3" w:rsidRDefault="009776C3">
          <w:pPr>
            <w:pStyle w:val="En-tte"/>
            <w:spacing w:line="240" w:lineRule="auto"/>
            <w:jc w:val="center"/>
            <w:rPr>
              <w:sz w:val="22"/>
              <w:lang w:val="fr-FR"/>
            </w:rPr>
          </w:pPr>
        </w:p>
        <w:p w14:paraId="1490D729" w14:textId="77777777" w:rsidR="009776C3" w:rsidRDefault="009776C3">
          <w:pPr>
            <w:pStyle w:val="En-tte"/>
            <w:spacing w:line="240" w:lineRule="auto"/>
            <w:jc w:val="center"/>
            <w:rPr>
              <w:b w:val="0"/>
              <w:sz w:val="18"/>
              <w:lang w:val="fr-FR"/>
            </w:rPr>
          </w:pPr>
        </w:p>
        <w:p w14:paraId="139B0129" w14:textId="77777777" w:rsidR="009776C3" w:rsidRDefault="009776C3">
          <w:pPr>
            <w:pStyle w:val="En-tte"/>
            <w:spacing w:line="240" w:lineRule="auto"/>
            <w:rPr>
              <w:sz w:val="20"/>
              <w:lang w:val="fr-FR"/>
            </w:rPr>
          </w:pPr>
        </w:p>
      </w:tc>
    </w:tr>
  </w:tbl>
  <w:p w14:paraId="51A7E158" w14:textId="77777777" w:rsidR="009776C3" w:rsidRDefault="009776C3">
    <w:pPr>
      <w:pStyle w:val="En-tte"/>
      <w:rPr>
        <w:lang w:val="fr-F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97898A" w14:textId="77777777" w:rsidR="009776C3" w:rsidRDefault="009776C3">
    <w:pPr>
      <w:pStyle w:val="En-tte"/>
      <w:jc w:val="left"/>
      <w:rPr>
        <w:caps w:val="0"/>
        <w:smallCaps/>
        <w:sz w:val="44"/>
      </w:rPr>
    </w:pPr>
    <w:r>
      <w:rPr>
        <w:rFonts w:ascii="Alstom Logo" w:hAnsi="Alstom Logo"/>
        <w:sz w:val="44"/>
      </w:rPr>
      <w:t></w:t>
    </w:r>
    <w:r>
      <w:rPr>
        <w:rFonts w:ascii="Alstom Logo" w:hAnsi="Alstom Logo"/>
        <w:sz w:val="44"/>
      </w:rPr>
      <w:t></w:t>
    </w:r>
    <w:r>
      <w:rPr>
        <w:rFonts w:ascii="Alstom Logo" w:hAnsi="Alstom Logo"/>
        <w:sz w:val="44"/>
      </w:rPr>
      <w:t></w:t>
    </w:r>
    <w:r>
      <w:rPr>
        <w:rFonts w:ascii="Alstom Logo" w:hAnsi="Alstom Logo"/>
        <w:sz w:val="44"/>
      </w:rPr>
      <w:t></w:t>
    </w:r>
    <w:r>
      <w:rPr>
        <w:sz w:val="44"/>
      </w:rPr>
      <w:t xml:space="preserve"> - T</w:t>
    </w:r>
    <w:r>
      <w:rPr>
        <w:caps w:val="0"/>
        <w:smallCaps/>
        <w:sz w:val="44"/>
      </w:rPr>
      <w:t>ransport</w:t>
    </w:r>
    <w:r>
      <w:rPr>
        <w:sz w:val="44"/>
      </w:rPr>
      <w:t xml:space="preserve"> S</w:t>
    </w:r>
    <w:r>
      <w:rPr>
        <w:caps w:val="0"/>
        <w:smallCaps/>
        <w:sz w:val="44"/>
      </w:rPr>
      <w:t>ignalling</w:t>
    </w:r>
  </w:p>
  <w:p w14:paraId="128442EF" w14:textId="77777777" w:rsidR="009776C3" w:rsidRDefault="009776C3">
    <w:pPr>
      <w:pStyle w:val="En-tte"/>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678E1296"/>
    <w:lvl w:ilvl="0">
      <w:start w:val="1"/>
      <w:numFmt w:val="decimal"/>
      <w:pStyle w:val="Titre1"/>
      <w:lvlText w:val="%1."/>
      <w:lvlJc w:val="left"/>
      <w:pPr>
        <w:tabs>
          <w:tab w:val="num" w:pos="0"/>
        </w:tabs>
        <w:ind w:left="0" w:firstLine="0"/>
      </w:pPr>
    </w:lvl>
    <w:lvl w:ilvl="1">
      <w:start w:val="1"/>
      <w:numFmt w:val="decimal"/>
      <w:pStyle w:val="Titre2"/>
      <w:lvlText w:val="%1.%2"/>
      <w:lvlJc w:val="left"/>
      <w:pPr>
        <w:tabs>
          <w:tab w:val="num" w:pos="0"/>
        </w:tabs>
        <w:ind w:left="0" w:firstLine="0"/>
      </w:pPr>
    </w:lvl>
    <w:lvl w:ilvl="2">
      <w:start w:val="1"/>
      <w:numFmt w:val="decimal"/>
      <w:pStyle w:val="Titre3"/>
      <w:lvlText w:val="%1.%2.%3"/>
      <w:lvlJc w:val="left"/>
      <w:pPr>
        <w:tabs>
          <w:tab w:val="num" w:pos="0"/>
        </w:tabs>
        <w:ind w:left="0" w:firstLine="0"/>
      </w:pPr>
    </w:lvl>
    <w:lvl w:ilvl="3">
      <w:start w:val="1"/>
      <w:numFmt w:val="decimal"/>
      <w:pStyle w:val="Titre4"/>
      <w:lvlText w:val="%1.%2.%3.%4"/>
      <w:lvlJc w:val="left"/>
      <w:pPr>
        <w:tabs>
          <w:tab w:val="num" w:pos="0"/>
        </w:tabs>
        <w:ind w:left="0" w:firstLine="0"/>
      </w:pPr>
    </w:lvl>
    <w:lvl w:ilvl="4">
      <w:start w:val="1"/>
      <w:numFmt w:val="upperLetter"/>
      <w:pStyle w:val="Titre5"/>
      <w:lvlText w:val="Appendix %5"/>
      <w:lvlJc w:val="left"/>
      <w:pPr>
        <w:tabs>
          <w:tab w:val="num" w:pos="1800"/>
        </w:tabs>
        <w:ind w:left="0" w:firstLine="0"/>
      </w:pPr>
    </w:lvl>
    <w:lvl w:ilvl="5">
      <w:start w:val="1"/>
      <w:numFmt w:val="decimal"/>
      <w:pStyle w:val="Titre6"/>
      <w:lvlText w:val="Appendix %5.%6"/>
      <w:lvlJc w:val="left"/>
      <w:pPr>
        <w:tabs>
          <w:tab w:val="num" w:pos="2160"/>
        </w:tabs>
        <w:ind w:left="0" w:firstLine="0"/>
      </w:pPr>
    </w:lvl>
    <w:lvl w:ilvl="6">
      <w:start w:val="1"/>
      <w:numFmt w:val="decimal"/>
      <w:pStyle w:val="Titre7"/>
      <w:lvlText w:val="Appendix %5.%6.%7"/>
      <w:lvlJc w:val="left"/>
      <w:pPr>
        <w:tabs>
          <w:tab w:val="num" w:pos="2520"/>
        </w:tabs>
        <w:ind w:left="0" w:firstLine="0"/>
      </w:pPr>
    </w:lvl>
    <w:lvl w:ilvl="7">
      <w:start w:val="1"/>
      <w:numFmt w:val="decimal"/>
      <w:pStyle w:val="Titre8"/>
      <w:lvlText w:val="Appendix %5.%6.%7.%8"/>
      <w:lvlJc w:val="left"/>
      <w:pPr>
        <w:tabs>
          <w:tab w:val="num" w:pos="2880"/>
        </w:tabs>
        <w:ind w:left="0" w:firstLine="0"/>
      </w:pPr>
    </w:lvl>
    <w:lvl w:ilvl="8">
      <w:start w:val="1"/>
      <w:numFmt w:val="decimal"/>
      <w:pStyle w:val="Titre9"/>
      <w:lvlText w:val="Appendix %5.%6.%7.%8.%9"/>
      <w:lvlJc w:val="left"/>
      <w:pPr>
        <w:tabs>
          <w:tab w:val="num" w:pos="2880"/>
        </w:tabs>
        <w:ind w:left="0" w:firstLine="0"/>
      </w:pPr>
    </w:lvl>
  </w:abstractNum>
  <w:abstractNum w:abstractNumId="1">
    <w:nsid w:val="1047166F"/>
    <w:multiLevelType w:val="hybridMultilevel"/>
    <w:tmpl w:val="C7045862"/>
    <w:lvl w:ilvl="0" w:tplc="8272CCBC">
      <w:start w:val="5"/>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4FA7DEF"/>
    <w:multiLevelType w:val="hybridMultilevel"/>
    <w:tmpl w:val="353CBB40"/>
    <w:lvl w:ilvl="0" w:tplc="D32495E8">
      <w:start w:val="1"/>
      <w:numFmt w:val="decimal"/>
      <w:lvlText w:val="%1)"/>
      <w:lvlJc w:val="left"/>
      <w:pPr>
        <w:tabs>
          <w:tab w:val="num" w:pos="1381"/>
        </w:tabs>
        <w:ind w:left="1381"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
    <w:nsid w:val="1C120728"/>
    <w:multiLevelType w:val="hybridMultilevel"/>
    <w:tmpl w:val="76DAEBA8"/>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Times New Roman"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Times New Roman"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Times New Roman" w:hint="default"/>
      </w:rPr>
    </w:lvl>
    <w:lvl w:ilvl="8" w:tplc="080C0005">
      <w:start w:val="1"/>
      <w:numFmt w:val="bullet"/>
      <w:lvlText w:val=""/>
      <w:lvlJc w:val="left"/>
      <w:pPr>
        <w:ind w:left="6480" w:hanging="360"/>
      </w:pPr>
      <w:rPr>
        <w:rFonts w:ascii="Wingdings" w:hAnsi="Wingdings" w:hint="default"/>
      </w:rPr>
    </w:lvl>
  </w:abstractNum>
  <w:abstractNum w:abstractNumId="4">
    <w:nsid w:val="1C5E0697"/>
    <w:multiLevelType w:val="hybridMultilevel"/>
    <w:tmpl w:val="E07A42A8"/>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Times New Roman"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Times New Roman"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Times New Roman" w:hint="default"/>
      </w:rPr>
    </w:lvl>
    <w:lvl w:ilvl="8" w:tplc="080C0005">
      <w:start w:val="1"/>
      <w:numFmt w:val="bullet"/>
      <w:lvlText w:val=""/>
      <w:lvlJc w:val="left"/>
      <w:pPr>
        <w:ind w:left="6480" w:hanging="360"/>
      </w:pPr>
      <w:rPr>
        <w:rFonts w:ascii="Wingdings" w:hAnsi="Wingdings" w:hint="default"/>
      </w:rPr>
    </w:lvl>
  </w:abstractNum>
  <w:abstractNum w:abstractNumId="5">
    <w:nsid w:val="264F4D11"/>
    <w:multiLevelType w:val="hybridMultilevel"/>
    <w:tmpl w:val="0EECBA2E"/>
    <w:lvl w:ilvl="0" w:tplc="F39EAE7A">
      <w:start w:val="1"/>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9316866"/>
    <w:multiLevelType w:val="hybridMultilevel"/>
    <w:tmpl w:val="7BF0413C"/>
    <w:lvl w:ilvl="0" w:tplc="170435D4">
      <w:start w:val="1"/>
      <w:numFmt w:val="lowerLetter"/>
      <w:lvlText w:val="%1)"/>
      <w:lvlJc w:val="left"/>
      <w:pPr>
        <w:ind w:left="2422" w:hanging="360"/>
      </w:pPr>
      <w:rPr>
        <w:rFonts w:hint="default"/>
      </w:rPr>
    </w:lvl>
    <w:lvl w:ilvl="1" w:tplc="040C0019">
      <w:start w:val="1"/>
      <w:numFmt w:val="lowerLetter"/>
      <w:lvlText w:val="%2."/>
      <w:lvlJc w:val="left"/>
      <w:pPr>
        <w:ind w:left="3142" w:hanging="360"/>
      </w:pPr>
    </w:lvl>
    <w:lvl w:ilvl="2" w:tplc="040C001B" w:tentative="1">
      <w:start w:val="1"/>
      <w:numFmt w:val="lowerRoman"/>
      <w:lvlText w:val="%3."/>
      <w:lvlJc w:val="right"/>
      <w:pPr>
        <w:ind w:left="3862" w:hanging="180"/>
      </w:pPr>
    </w:lvl>
    <w:lvl w:ilvl="3" w:tplc="040C000F" w:tentative="1">
      <w:start w:val="1"/>
      <w:numFmt w:val="decimal"/>
      <w:lvlText w:val="%4."/>
      <w:lvlJc w:val="left"/>
      <w:pPr>
        <w:ind w:left="4582" w:hanging="360"/>
      </w:pPr>
    </w:lvl>
    <w:lvl w:ilvl="4" w:tplc="040C0019" w:tentative="1">
      <w:start w:val="1"/>
      <w:numFmt w:val="lowerLetter"/>
      <w:lvlText w:val="%5."/>
      <w:lvlJc w:val="left"/>
      <w:pPr>
        <w:ind w:left="5302" w:hanging="360"/>
      </w:pPr>
    </w:lvl>
    <w:lvl w:ilvl="5" w:tplc="040C001B" w:tentative="1">
      <w:start w:val="1"/>
      <w:numFmt w:val="lowerRoman"/>
      <w:lvlText w:val="%6."/>
      <w:lvlJc w:val="right"/>
      <w:pPr>
        <w:ind w:left="6022" w:hanging="180"/>
      </w:pPr>
    </w:lvl>
    <w:lvl w:ilvl="6" w:tplc="040C000F" w:tentative="1">
      <w:start w:val="1"/>
      <w:numFmt w:val="decimal"/>
      <w:lvlText w:val="%7."/>
      <w:lvlJc w:val="left"/>
      <w:pPr>
        <w:ind w:left="6742" w:hanging="360"/>
      </w:pPr>
    </w:lvl>
    <w:lvl w:ilvl="7" w:tplc="040C0019" w:tentative="1">
      <w:start w:val="1"/>
      <w:numFmt w:val="lowerLetter"/>
      <w:lvlText w:val="%8."/>
      <w:lvlJc w:val="left"/>
      <w:pPr>
        <w:ind w:left="7462" w:hanging="360"/>
      </w:pPr>
    </w:lvl>
    <w:lvl w:ilvl="8" w:tplc="040C001B" w:tentative="1">
      <w:start w:val="1"/>
      <w:numFmt w:val="lowerRoman"/>
      <w:lvlText w:val="%9."/>
      <w:lvlJc w:val="right"/>
      <w:pPr>
        <w:ind w:left="8182" w:hanging="180"/>
      </w:pPr>
    </w:lvl>
  </w:abstractNum>
  <w:abstractNum w:abstractNumId="7">
    <w:nsid w:val="2F825AB0"/>
    <w:multiLevelType w:val="hybridMultilevel"/>
    <w:tmpl w:val="AAA4C784"/>
    <w:lvl w:ilvl="0" w:tplc="D5385704">
      <w:start w:val="752"/>
      <w:numFmt w:val="bullet"/>
      <w:lvlText w:val="-"/>
      <w:lvlJc w:val="left"/>
      <w:pPr>
        <w:ind w:left="720" w:hanging="360"/>
      </w:pPr>
      <w:rPr>
        <w:rFonts w:ascii="Times New Roman" w:eastAsia="WenQuanYi Micro He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4F64D2B"/>
    <w:multiLevelType w:val="hybridMultilevel"/>
    <w:tmpl w:val="981E60A6"/>
    <w:lvl w:ilvl="0" w:tplc="3822EEC4">
      <w:start w:val="1"/>
      <w:numFmt w:val="bullet"/>
      <w:lvlText w:val="-"/>
      <w:lvlJc w:val="left"/>
      <w:pPr>
        <w:tabs>
          <w:tab w:val="num" w:pos="1381"/>
        </w:tabs>
        <w:ind w:left="1381" w:hanging="360"/>
      </w:pPr>
      <w:rPr>
        <w:rFonts w:ascii="Times New Roman" w:eastAsia="Times New Roman" w:hAnsi="Times New Roman" w:cs="Times New Roman" w:hint="default"/>
      </w:rPr>
    </w:lvl>
    <w:lvl w:ilvl="1" w:tplc="040C0003">
      <w:start w:val="1"/>
      <w:numFmt w:val="bullet"/>
      <w:lvlText w:val="o"/>
      <w:lvlJc w:val="left"/>
      <w:pPr>
        <w:tabs>
          <w:tab w:val="num" w:pos="2101"/>
        </w:tabs>
        <w:ind w:left="2101" w:hanging="360"/>
      </w:pPr>
      <w:rPr>
        <w:rFonts w:ascii="Courier New" w:hAnsi="Courier New" w:hint="default"/>
      </w:rPr>
    </w:lvl>
    <w:lvl w:ilvl="2" w:tplc="040C0005">
      <w:start w:val="1"/>
      <w:numFmt w:val="bullet"/>
      <w:lvlText w:val=""/>
      <w:lvlJc w:val="left"/>
      <w:pPr>
        <w:tabs>
          <w:tab w:val="num" w:pos="2821"/>
        </w:tabs>
        <w:ind w:left="2821" w:hanging="360"/>
      </w:pPr>
      <w:rPr>
        <w:rFonts w:ascii="Wingdings" w:hAnsi="Wingdings" w:hint="default"/>
      </w:rPr>
    </w:lvl>
    <w:lvl w:ilvl="3" w:tplc="040C0001">
      <w:start w:val="1"/>
      <w:numFmt w:val="bullet"/>
      <w:lvlText w:val=""/>
      <w:lvlJc w:val="left"/>
      <w:pPr>
        <w:tabs>
          <w:tab w:val="num" w:pos="3541"/>
        </w:tabs>
        <w:ind w:left="3541" w:hanging="360"/>
      </w:pPr>
      <w:rPr>
        <w:rFonts w:ascii="Symbol" w:hAnsi="Symbol" w:hint="default"/>
      </w:rPr>
    </w:lvl>
    <w:lvl w:ilvl="4" w:tplc="040C0003">
      <w:start w:val="1"/>
      <w:numFmt w:val="bullet"/>
      <w:lvlText w:val="o"/>
      <w:lvlJc w:val="left"/>
      <w:pPr>
        <w:tabs>
          <w:tab w:val="num" w:pos="4261"/>
        </w:tabs>
        <w:ind w:left="4261" w:hanging="360"/>
      </w:pPr>
      <w:rPr>
        <w:rFonts w:ascii="Courier New" w:hAnsi="Courier New" w:hint="default"/>
      </w:rPr>
    </w:lvl>
    <w:lvl w:ilvl="5" w:tplc="040C0005" w:tentative="1">
      <w:start w:val="1"/>
      <w:numFmt w:val="bullet"/>
      <w:lvlText w:val=""/>
      <w:lvlJc w:val="left"/>
      <w:pPr>
        <w:tabs>
          <w:tab w:val="num" w:pos="4981"/>
        </w:tabs>
        <w:ind w:left="4981" w:hanging="360"/>
      </w:pPr>
      <w:rPr>
        <w:rFonts w:ascii="Wingdings" w:hAnsi="Wingdings" w:hint="default"/>
      </w:rPr>
    </w:lvl>
    <w:lvl w:ilvl="6" w:tplc="040C0001" w:tentative="1">
      <w:start w:val="1"/>
      <w:numFmt w:val="bullet"/>
      <w:lvlText w:val=""/>
      <w:lvlJc w:val="left"/>
      <w:pPr>
        <w:tabs>
          <w:tab w:val="num" w:pos="5701"/>
        </w:tabs>
        <w:ind w:left="5701" w:hanging="360"/>
      </w:pPr>
      <w:rPr>
        <w:rFonts w:ascii="Symbol" w:hAnsi="Symbol" w:hint="default"/>
      </w:rPr>
    </w:lvl>
    <w:lvl w:ilvl="7" w:tplc="040C0003" w:tentative="1">
      <w:start w:val="1"/>
      <w:numFmt w:val="bullet"/>
      <w:lvlText w:val="o"/>
      <w:lvlJc w:val="left"/>
      <w:pPr>
        <w:tabs>
          <w:tab w:val="num" w:pos="6421"/>
        </w:tabs>
        <w:ind w:left="6421" w:hanging="360"/>
      </w:pPr>
      <w:rPr>
        <w:rFonts w:ascii="Courier New" w:hAnsi="Courier New" w:hint="default"/>
      </w:rPr>
    </w:lvl>
    <w:lvl w:ilvl="8" w:tplc="040C0005" w:tentative="1">
      <w:start w:val="1"/>
      <w:numFmt w:val="bullet"/>
      <w:lvlText w:val=""/>
      <w:lvlJc w:val="left"/>
      <w:pPr>
        <w:tabs>
          <w:tab w:val="num" w:pos="7141"/>
        </w:tabs>
        <w:ind w:left="7141" w:hanging="360"/>
      </w:pPr>
      <w:rPr>
        <w:rFonts w:ascii="Wingdings" w:hAnsi="Wingdings" w:hint="default"/>
      </w:rPr>
    </w:lvl>
  </w:abstractNum>
  <w:abstractNum w:abstractNumId="9">
    <w:nsid w:val="4A10170C"/>
    <w:multiLevelType w:val="hybridMultilevel"/>
    <w:tmpl w:val="ABB2780C"/>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Times New Roman"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Times New Roman"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Times New Roman" w:hint="default"/>
      </w:rPr>
    </w:lvl>
    <w:lvl w:ilvl="8" w:tplc="080C0005">
      <w:start w:val="1"/>
      <w:numFmt w:val="bullet"/>
      <w:lvlText w:val=""/>
      <w:lvlJc w:val="left"/>
      <w:pPr>
        <w:ind w:left="6480" w:hanging="360"/>
      </w:pPr>
      <w:rPr>
        <w:rFonts w:ascii="Wingdings" w:hAnsi="Wingdings" w:hint="default"/>
      </w:rPr>
    </w:lvl>
  </w:abstractNum>
  <w:abstractNum w:abstractNumId="10">
    <w:nsid w:val="4B717610"/>
    <w:multiLevelType w:val="hybridMultilevel"/>
    <w:tmpl w:val="7BF0413C"/>
    <w:lvl w:ilvl="0" w:tplc="170435D4">
      <w:start w:val="1"/>
      <w:numFmt w:val="lowerLetter"/>
      <w:lvlText w:val="%1)"/>
      <w:lvlJc w:val="left"/>
      <w:pPr>
        <w:ind w:left="2345" w:hanging="360"/>
      </w:pPr>
      <w:rPr>
        <w:rFonts w:hint="default"/>
      </w:rPr>
    </w:lvl>
    <w:lvl w:ilvl="1" w:tplc="040C0019">
      <w:start w:val="1"/>
      <w:numFmt w:val="lowerLetter"/>
      <w:lvlText w:val="%2."/>
      <w:lvlJc w:val="left"/>
      <w:pPr>
        <w:ind w:left="3142" w:hanging="360"/>
      </w:pPr>
    </w:lvl>
    <w:lvl w:ilvl="2" w:tplc="040C001B" w:tentative="1">
      <w:start w:val="1"/>
      <w:numFmt w:val="lowerRoman"/>
      <w:lvlText w:val="%3."/>
      <w:lvlJc w:val="right"/>
      <w:pPr>
        <w:ind w:left="3862" w:hanging="180"/>
      </w:pPr>
    </w:lvl>
    <w:lvl w:ilvl="3" w:tplc="040C000F" w:tentative="1">
      <w:start w:val="1"/>
      <w:numFmt w:val="decimal"/>
      <w:lvlText w:val="%4."/>
      <w:lvlJc w:val="left"/>
      <w:pPr>
        <w:ind w:left="4582" w:hanging="360"/>
      </w:pPr>
    </w:lvl>
    <w:lvl w:ilvl="4" w:tplc="040C0019" w:tentative="1">
      <w:start w:val="1"/>
      <w:numFmt w:val="lowerLetter"/>
      <w:lvlText w:val="%5."/>
      <w:lvlJc w:val="left"/>
      <w:pPr>
        <w:ind w:left="5302" w:hanging="360"/>
      </w:pPr>
    </w:lvl>
    <w:lvl w:ilvl="5" w:tplc="040C001B" w:tentative="1">
      <w:start w:val="1"/>
      <w:numFmt w:val="lowerRoman"/>
      <w:lvlText w:val="%6."/>
      <w:lvlJc w:val="right"/>
      <w:pPr>
        <w:ind w:left="6022" w:hanging="180"/>
      </w:pPr>
    </w:lvl>
    <w:lvl w:ilvl="6" w:tplc="040C000F" w:tentative="1">
      <w:start w:val="1"/>
      <w:numFmt w:val="decimal"/>
      <w:lvlText w:val="%7."/>
      <w:lvlJc w:val="left"/>
      <w:pPr>
        <w:ind w:left="6742" w:hanging="360"/>
      </w:pPr>
    </w:lvl>
    <w:lvl w:ilvl="7" w:tplc="040C0019" w:tentative="1">
      <w:start w:val="1"/>
      <w:numFmt w:val="lowerLetter"/>
      <w:lvlText w:val="%8."/>
      <w:lvlJc w:val="left"/>
      <w:pPr>
        <w:ind w:left="7462" w:hanging="360"/>
      </w:pPr>
    </w:lvl>
    <w:lvl w:ilvl="8" w:tplc="040C001B" w:tentative="1">
      <w:start w:val="1"/>
      <w:numFmt w:val="lowerRoman"/>
      <w:lvlText w:val="%9."/>
      <w:lvlJc w:val="right"/>
      <w:pPr>
        <w:ind w:left="8182" w:hanging="180"/>
      </w:pPr>
    </w:lvl>
  </w:abstractNum>
  <w:abstractNum w:abstractNumId="11">
    <w:nsid w:val="4CBC08ED"/>
    <w:multiLevelType w:val="hybridMultilevel"/>
    <w:tmpl w:val="54A83FBE"/>
    <w:lvl w:ilvl="0" w:tplc="2CBED260">
      <w:start w:val="7"/>
      <w:numFmt w:val="bullet"/>
      <w:lvlText w:val="-"/>
      <w:lvlJc w:val="left"/>
      <w:pPr>
        <w:ind w:left="1381" w:hanging="360"/>
      </w:pPr>
      <w:rPr>
        <w:rFonts w:ascii="Arial" w:eastAsia="Times New Roman" w:hAnsi="Arial" w:cs="Arial" w:hint="default"/>
      </w:rPr>
    </w:lvl>
    <w:lvl w:ilvl="1" w:tplc="040C0003">
      <w:start w:val="1"/>
      <w:numFmt w:val="bullet"/>
      <w:lvlText w:val="o"/>
      <w:lvlJc w:val="left"/>
      <w:pPr>
        <w:ind w:left="2101" w:hanging="360"/>
      </w:pPr>
      <w:rPr>
        <w:rFonts w:ascii="Courier New" w:hAnsi="Courier New" w:cs="Courier New" w:hint="default"/>
      </w:rPr>
    </w:lvl>
    <w:lvl w:ilvl="2" w:tplc="040C0005">
      <w:start w:val="1"/>
      <w:numFmt w:val="bullet"/>
      <w:lvlText w:val=""/>
      <w:lvlJc w:val="left"/>
      <w:pPr>
        <w:ind w:left="2821" w:hanging="360"/>
      </w:pPr>
      <w:rPr>
        <w:rFonts w:ascii="Wingdings" w:hAnsi="Wingdings" w:hint="default"/>
      </w:rPr>
    </w:lvl>
    <w:lvl w:ilvl="3" w:tplc="040C0001" w:tentative="1">
      <w:start w:val="1"/>
      <w:numFmt w:val="bullet"/>
      <w:lvlText w:val=""/>
      <w:lvlJc w:val="left"/>
      <w:pPr>
        <w:ind w:left="3541" w:hanging="360"/>
      </w:pPr>
      <w:rPr>
        <w:rFonts w:ascii="Symbol" w:hAnsi="Symbol" w:hint="default"/>
      </w:rPr>
    </w:lvl>
    <w:lvl w:ilvl="4" w:tplc="040C0003" w:tentative="1">
      <w:start w:val="1"/>
      <w:numFmt w:val="bullet"/>
      <w:lvlText w:val="o"/>
      <w:lvlJc w:val="left"/>
      <w:pPr>
        <w:ind w:left="4261" w:hanging="360"/>
      </w:pPr>
      <w:rPr>
        <w:rFonts w:ascii="Courier New" w:hAnsi="Courier New" w:cs="Courier New" w:hint="default"/>
      </w:rPr>
    </w:lvl>
    <w:lvl w:ilvl="5" w:tplc="040C0005" w:tentative="1">
      <w:start w:val="1"/>
      <w:numFmt w:val="bullet"/>
      <w:lvlText w:val=""/>
      <w:lvlJc w:val="left"/>
      <w:pPr>
        <w:ind w:left="4981" w:hanging="360"/>
      </w:pPr>
      <w:rPr>
        <w:rFonts w:ascii="Wingdings" w:hAnsi="Wingdings" w:hint="default"/>
      </w:rPr>
    </w:lvl>
    <w:lvl w:ilvl="6" w:tplc="040C0001" w:tentative="1">
      <w:start w:val="1"/>
      <w:numFmt w:val="bullet"/>
      <w:lvlText w:val=""/>
      <w:lvlJc w:val="left"/>
      <w:pPr>
        <w:ind w:left="5701" w:hanging="360"/>
      </w:pPr>
      <w:rPr>
        <w:rFonts w:ascii="Symbol" w:hAnsi="Symbol" w:hint="default"/>
      </w:rPr>
    </w:lvl>
    <w:lvl w:ilvl="7" w:tplc="040C0003" w:tentative="1">
      <w:start w:val="1"/>
      <w:numFmt w:val="bullet"/>
      <w:lvlText w:val="o"/>
      <w:lvlJc w:val="left"/>
      <w:pPr>
        <w:ind w:left="6421" w:hanging="360"/>
      </w:pPr>
      <w:rPr>
        <w:rFonts w:ascii="Courier New" w:hAnsi="Courier New" w:cs="Courier New" w:hint="default"/>
      </w:rPr>
    </w:lvl>
    <w:lvl w:ilvl="8" w:tplc="040C0005" w:tentative="1">
      <w:start w:val="1"/>
      <w:numFmt w:val="bullet"/>
      <w:lvlText w:val=""/>
      <w:lvlJc w:val="left"/>
      <w:pPr>
        <w:ind w:left="7141" w:hanging="360"/>
      </w:pPr>
      <w:rPr>
        <w:rFonts w:ascii="Wingdings" w:hAnsi="Wingdings" w:hint="default"/>
      </w:rPr>
    </w:lvl>
  </w:abstractNum>
  <w:abstractNum w:abstractNumId="12">
    <w:nsid w:val="50052108"/>
    <w:multiLevelType w:val="hybridMultilevel"/>
    <w:tmpl w:val="642C5A12"/>
    <w:lvl w:ilvl="0" w:tplc="D03625D2">
      <w:numFmt w:val="bullet"/>
      <w:lvlText w:val="-"/>
      <w:lvlJc w:val="left"/>
      <w:pPr>
        <w:ind w:left="1080" w:hanging="360"/>
      </w:pPr>
      <w:rPr>
        <w:rFonts w:ascii="FuturaA Bk BT" w:eastAsia="Times New Roman" w:hAnsi="FuturaA Bk BT" w:cs="Times New Roman"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nsid w:val="507A18FD"/>
    <w:multiLevelType w:val="singleLevel"/>
    <w:tmpl w:val="A4442D5C"/>
    <w:lvl w:ilvl="0">
      <w:start w:val="1"/>
      <w:numFmt w:val="lowerLetter"/>
      <w:lvlText w:val="%1)"/>
      <w:legacy w:legacy="1" w:legacySpace="0" w:legacyIndent="283"/>
      <w:lvlJc w:val="left"/>
      <w:pPr>
        <w:ind w:left="1417" w:hanging="283"/>
      </w:pPr>
    </w:lvl>
  </w:abstractNum>
  <w:abstractNum w:abstractNumId="14">
    <w:nsid w:val="5CD4047D"/>
    <w:multiLevelType w:val="singleLevel"/>
    <w:tmpl w:val="A4442D5C"/>
    <w:lvl w:ilvl="0">
      <w:start w:val="1"/>
      <w:numFmt w:val="lowerLetter"/>
      <w:lvlText w:val="%1)"/>
      <w:legacy w:legacy="1" w:legacySpace="0" w:legacyIndent="283"/>
      <w:lvlJc w:val="left"/>
      <w:pPr>
        <w:ind w:left="1417" w:hanging="283"/>
      </w:pPr>
    </w:lvl>
  </w:abstractNum>
  <w:abstractNum w:abstractNumId="15">
    <w:nsid w:val="5D874D7E"/>
    <w:multiLevelType w:val="hybridMultilevel"/>
    <w:tmpl w:val="5BC40982"/>
    <w:lvl w:ilvl="0" w:tplc="A7367718">
      <w:start w:val="1"/>
      <w:numFmt w:val="lowerLetter"/>
      <w:lvlText w:val="%1)"/>
      <w:lvlJc w:val="left"/>
      <w:pPr>
        <w:ind w:left="2062" w:hanging="360"/>
      </w:pPr>
      <w:rPr>
        <w:rFonts w:hint="default"/>
      </w:rPr>
    </w:lvl>
    <w:lvl w:ilvl="1" w:tplc="040C0019" w:tentative="1">
      <w:start w:val="1"/>
      <w:numFmt w:val="lowerLetter"/>
      <w:lvlText w:val="%2."/>
      <w:lvlJc w:val="left"/>
      <w:pPr>
        <w:ind w:left="2782" w:hanging="360"/>
      </w:pPr>
    </w:lvl>
    <w:lvl w:ilvl="2" w:tplc="040C001B" w:tentative="1">
      <w:start w:val="1"/>
      <w:numFmt w:val="lowerRoman"/>
      <w:lvlText w:val="%3."/>
      <w:lvlJc w:val="right"/>
      <w:pPr>
        <w:ind w:left="3502" w:hanging="180"/>
      </w:pPr>
    </w:lvl>
    <w:lvl w:ilvl="3" w:tplc="040C000F" w:tentative="1">
      <w:start w:val="1"/>
      <w:numFmt w:val="decimal"/>
      <w:lvlText w:val="%4."/>
      <w:lvlJc w:val="left"/>
      <w:pPr>
        <w:ind w:left="4222" w:hanging="360"/>
      </w:pPr>
    </w:lvl>
    <w:lvl w:ilvl="4" w:tplc="040C0019" w:tentative="1">
      <w:start w:val="1"/>
      <w:numFmt w:val="lowerLetter"/>
      <w:lvlText w:val="%5."/>
      <w:lvlJc w:val="left"/>
      <w:pPr>
        <w:ind w:left="4942" w:hanging="360"/>
      </w:pPr>
    </w:lvl>
    <w:lvl w:ilvl="5" w:tplc="040C001B" w:tentative="1">
      <w:start w:val="1"/>
      <w:numFmt w:val="lowerRoman"/>
      <w:lvlText w:val="%6."/>
      <w:lvlJc w:val="right"/>
      <w:pPr>
        <w:ind w:left="5662" w:hanging="180"/>
      </w:pPr>
    </w:lvl>
    <w:lvl w:ilvl="6" w:tplc="040C000F" w:tentative="1">
      <w:start w:val="1"/>
      <w:numFmt w:val="decimal"/>
      <w:lvlText w:val="%7."/>
      <w:lvlJc w:val="left"/>
      <w:pPr>
        <w:ind w:left="6382" w:hanging="360"/>
      </w:pPr>
    </w:lvl>
    <w:lvl w:ilvl="7" w:tplc="040C0019" w:tentative="1">
      <w:start w:val="1"/>
      <w:numFmt w:val="lowerLetter"/>
      <w:lvlText w:val="%8."/>
      <w:lvlJc w:val="left"/>
      <w:pPr>
        <w:ind w:left="7102" w:hanging="360"/>
      </w:pPr>
    </w:lvl>
    <w:lvl w:ilvl="8" w:tplc="040C001B" w:tentative="1">
      <w:start w:val="1"/>
      <w:numFmt w:val="lowerRoman"/>
      <w:lvlText w:val="%9."/>
      <w:lvlJc w:val="right"/>
      <w:pPr>
        <w:ind w:left="7822" w:hanging="180"/>
      </w:pPr>
    </w:lvl>
  </w:abstractNum>
  <w:abstractNum w:abstractNumId="16">
    <w:nsid w:val="67115520"/>
    <w:multiLevelType w:val="hybridMultilevel"/>
    <w:tmpl w:val="5B3C85C0"/>
    <w:lvl w:ilvl="0" w:tplc="9BC420DE">
      <w:start w:val="1"/>
      <w:numFmt w:val="bullet"/>
      <w:lvlText w:val="-"/>
      <w:lvlJc w:val="left"/>
      <w:pPr>
        <w:ind w:left="1381" w:hanging="360"/>
      </w:pPr>
      <w:rPr>
        <w:rFonts w:ascii="Arial" w:eastAsia="Times New Roman" w:hAnsi="Arial" w:cs="Arial" w:hint="default"/>
      </w:rPr>
    </w:lvl>
    <w:lvl w:ilvl="1" w:tplc="040C0003">
      <w:start w:val="1"/>
      <w:numFmt w:val="bullet"/>
      <w:lvlText w:val="o"/>
      <w:lvlJc w:val="left"/>
      <w:pPr>
        <w:ind w:left="2101" w:hanging="360"/>
      </w:pPr>
      <w:rPr>
        <w:rFonts w:ascii="Courier New" w:hAnsi="Courier New" w:cs="Courier New" w:hint="default"/>
      </w:rPr>
    </w:lvl>
    <w:lvl w:ilvl="2" w:tplc="040C0005">
      <w:start w:val="1"/>
      <w:numFmt w:val="bullet"/>
      <w:lvlText w:val=""/>
      <w:lvlJc w:val="left"/>
      <w:pPr>
        <w:ind w:left="2821" w:hanging="360"/>
      </w:pPr>
      <w:rPr>
        <w:rFonts w:ascii="Wingdings" w:hAnsi="Wingdings" w:hint="default"/>
      </w:rPr>
    </w:lvl>
    <w:lvl w:ilvl="3" w:tplc="040C0001" w:tentative="1">
      <w:start w:val="1"/>
      <w:numFmt w:val="bullet"/>
      <w:lvlText w:val=""/>
      <w:lvlJc w:val="left"/>
      <w:pPr>
        <w:ind w:left="3541" w:hanging="360"/>
      </w:pPr>
      <w:rPr>
        <w:rFonts w:ascii="Symbol" w:hAnsi="Symbol" w:hint="default"/>
      </w:rPr>
    </w:lvl>
    <w:lvl w:ilvl="4" w:tplc="040C0003" w:tentative="1">
      <w:start w:val="1"/>
      <w:numFmt w:val="bullet"/>
      <w:lvlText w:val="o"/>
      <w:lvlJc w:val="left"/>
      <w:pPr>
        <w:ind w:left="4261" w:hanging="360"/>
      </w:pPr>
      <w:rPr>
        <w:rFonts w:ascii="Courier New" w:hAnsi="Courier New" w:cs="Courier New" w:hint="default"/>
      </w:rPr>
    </w:lvl>
    <w:lvl w:ilvl="5" w:tplc="040C0005" w:tentative="1">
      <w:start w:val="1"/>
      <w:numFmt w:val="bullet"/>
      <w:lvlText w:val=""/>
      <w:lvlJc w:val="left"/>
      <w:pPr>
        <w:ind w:left="4981" w:hanging="360"/>
      </w:pPr>
      <w:rPr>
        <w:rFonts w:ascii="Wingdings" w:hAnsi="Wingdings" w:hint="default"/>
      </w:rPr>
    </w:lvl>
    <w:lvl w:ilvl="6" w:tplc="040C0001" w:tentative="1">
      <w:start w:val="1"/>
      <w:numFmt w:val="bullet"/>
      <w:lvlText w:val=""/>
      <w:lvlJc w:val="left"/>
      <w:pPr>
        <w:ind w:left="5701" w:hanging="360"/>
      </w:pPr>
      <w:rPr>
        <w:rFonts w:ascii="Symbol" w:hAnsi="Symbol" w:hint="default"/>
      </w:rPr>
    </w:lvl>
    <w:lvl w:ilvl="7" w:tplc="040C0003" w:tentative="1">
      <w:start w:val="1"/>
      <w:numFmt w:val="bullet"/>
      <w:lvlText w:val="o"/>
      <w:lvlJc w:val="left"/>
      <w:pPr>
        <w:ind w:left="6421" w:hanging="360"/>
      </w:pPr>
      <w:rPr>
        <w:rFonts w:ascii="Courier New" w:hAnsi="Courier New" w:cs="Courier New" w:hint="default"/>
      </w:rPr>
    </w:lvl>
    <w:lvl w:ilvl="8" w:tplc="040C0005" w:tentative="1">
      <w:start w:val="1"/>
      <w:numFmt w:val="bullet"/>
      <w:lvlText w:val=""/>
      <w:lvlJc w:val="left"/>
      <w:pPr>
        <w:ind w:left="7141" w:hanging="360"/>
      </w:pPr>
      <w:rPr>
        <w:rFonts w:ascii="Wingdings" w:hAnsi="Wingdings" w:hint="default"/>
      </w:rPr>
    </w:lvl>
  </w:abstractNum>
  <w:abstractNum w:abstractNumId="17">
    <w:nsid w:val="6CE7217E"/>
    <w:multiLevelType w:val="hybridMultilevel"/>
    <w:tmpl w:val="63A2BD76"/>
    <w:lvl w:ilvl="0" w:tplc="5852D9DC">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74500366"/>
    <w:multiLevelType w:val="hybridMultilevel"/>
    <w:tmpl w:val="E76497B0"/>
    <w:lvl w:ilvl="0" w:tplc="57466A34">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5A501D1"/>
    <w:multiLevelType w:val="hybridMultilevel"/>
    <w:tmpl w:val="7BF0413C"/>
    <w:lvl w:ilvl="0" w:tplc="170435D4">
      <w:start w:val="1"/>
      <w:numFmt w:val="lowerLetter"/>
      <w:lvlText w:val="%1)"/>
      <w:lvlJc w:val="left"/>
      <w:pPr>
        <w:ind w:left="2422" w:hanging="360"/>
      </w:pPr>
      <w:rPr>
        <w:rFonts w:hint="default"/>
      </w:rPr>
    </w:lvl>
    <w:lvl w:ilvl="1" w:tplc="040C0019">
      <w:start w:val="1"/>
      <w:numFmt w:val="lowerLetter"/>
      <w:lvlText w:val="%2."/>
      <w:lvlJc w:val="left"/>
      <w:pPr>
        <w:ind w:left="3142" w:hanging="360"/>
      </w:pPr>
    </w:lvl>
    <w:lvl w:ilvl="2" w:tplc="040C001B" w:tentative="1">
      <w:start w:val="1"/>
      <w:numFmt w:val="lowerRoman"/>
      <w:lvlText w:val="%3."/>
      <w:lvlJc w:val="right"/>
      <w:pPr>
        <w:ind w:left="3862" w:hanging="180"/>
      </w:pPr>
    </w:lvl>
    <w:lvl w:ilvl="3" w:tplc="040C000F" w:tentative="1">
      <w:start w:val="1"/>
      <w:numFmt w:val="decimal"/>
      <w:lvlText w:val="%4."/>
      <w:lvlJc w:val="left"/>
      <w:pPr>
        <w:ind w:left="4582" w:hanging="360"/>
      </w:pPr>
    </w:lvl>
    <w:lvl w:ilvl="4" w:tplc="040C0019" w:tentative="1">
      <w:start w:val="1"/>
      <w:numFmt w:val="lowerLetter"/>
      <w:lvlText w:val="%5."/>
      <w:lvlJc w:val="left"/>
      <w:pPr>
        <w:ind w:left="5302" w:hanging="360"/>
      </w:pPr>
    </w:lvl>
    <w:lvl w:ilvl="5" w:tplc="040C001B" w:tentative="1">
      <w:start w:val="1"/>
      <w:numFmt w:val="lowerRoman"/>
      <w:lvlText w:val="%6."/>
      <w:lvlJc w:val="right"/>
      <w:pPr>
        <w:ind w:left="6022" w:hanging="180"/>
      </w:pPr>
    </w:lvl>
    <w:lvl w:ilvl="6" w:tplc="040C000F" w:tentative="1">
      <w:start w:val="1"/>
      <w:numFmt w:val="decimal"/>
      <w:lvlText w:val="%7."/>
      <w:lvlJc w:val="left"/>
      <w:pPr>
        <w:ind w:left="6742" w:hanging="360"/>
      </w:pPr>
    </w:lvl>
    <w:lvl w:ilvl="7" w:tplc="040C0019" w:tentative="1">
      <w:start w:val="1"/>
      <w:numFmt w:val="lowerLetter"/>
      <w:lvlText w:val="%8."/>
      <w:lvlJc w:val="left"/>
      <w:pPr>
        <w:ind w:left="7462" w:hanging="360"/>
      </w:pPr>
    </w:lvl>
    <w:lvl w:ilvl="8" w:tplc="040C001B" w:tentative="1">
      <w:start w:val="1"/>
      <w:numFmt w:val="lowerRoman"/>
      <w:lvlText w:val="%9."/>
      <w:lvlJc w:val="right"/>
      <w:pPr>
        <w:ind w:left="8182" w:hanging="180"/>
      </w:pPr>
    </w:lvl>
  </w:abstractNum>
  <w:abstractNum w:abstractNumId="20">
    <w:nsid w:val="77942FBF"/>
    <w:multiLevelType w:val="hybridMultilevel"/>
    <w:tmpl w:val="BB309732"/>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Times New Roman"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Times New Roman"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Times New Roman" w:hint="default"/>
      </w:rPr>
    </w:lvl>
    <w:lvl w:ilvl="8" w:tplc="080C0005">
      <w:start w:val="1"/>
      <w:numFmt w:val="bullet"/>
      <w:lvlText w:val=""/>
      <w:lvlJc w:val="left"/>
      <w:pPr>
        <w:ind w:left="6480" w:hanging="360"/>
      </w:pPr>
      <w:rPr>
        <w:rFonts w:ascii="Wingdings" w:hAnsi="Wingdings" w:hint="default"/>
      </w:rPr>
    </w:lvl>
  </w:abstractNum>
  <w:abstractNum w:abstractNumId="21">
    <w:nsid w:val="79EA4C5F"/>
    <w:multiLevelType w:val="hybridMultilevel"/>
    <w:tmpl w:val="4176C2B0"/>
    <w:lvl w:ilvl="0" w:tplc="E3BC2FFC">
      <w:numFmt w:val="bullet"/>
      <w:lvlText w:val="-"/>
      <w:lvlJc w:val="left"/>
      <w:pPr>
        <w:ind w:left="1211" w:hanging="360"/>
      </w:pPr>
      <w:rPr>
        <w:rFonts w:ascii="FuturaA Bk BT" w:eastAsia="Times New Roman" w:hAnsi="FuturaA Bk BT" w:cs="Times New Roman" w:hint="default"/>
      </w:rPr>
    </w:lvl>
    <w:lvl w:ilvl="1" w:tplc="040C0003" w:tentative="1">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abstractNum w:abstractNumId="22">
    <w:nsid w:val="7E636EA6"/>
    <w:multiLevelType w:val="hybridMultilevel"/>
    <w:tmpl w:val="57444E10"/>
    <w:lvl w:ilvl="0" w:tplc="C1D24D98">
      <w:start w:val="1"/>
      <w:numFmt w:val="decimal"/>
      <w:lvlText w:val="%1)"/>
      <w:lvlJc w:val="left"/>
      <w:pPr>
        <w:ind w:left="1381" w:hanging="360"/>
      </w:pPr>
      <w:rPr>
        <w:rFonts w:hint="default"/>
      </w:rPr>
    </w:lvl>
    <w:lvl w:ilvl="1" w:tplc="08090019">
      <w:start w:val="1"/>
      <w:numFmt w:val="lowerLetter"/>
      <w:lvlText w:val="%2."/>
      <w:lvlJc w:val="left"/>
      <w:pPr>
        <w:ind w:left="2101" w:hanging="360"/>
      </w:pPr>
    </w:lvl>
    <w:lvl w:ilvl="2" w:tplc="0809001B" w:tentative="1">
      <w:start w:val="1"/>
      <w:numFmt w:val="lowerRoman"/>
      <w:lvlText w:val="%3."/>
      <w:lvlJc w:val="right"/>
      <w:pPr>
        <w:ind w:left="2821" w:hanging="180"/>
      </w:pPr>
    </w:lvl>
    <w:lvl w:ilvl="3" w:tplc="0809000F" w:tentative="1">
      <w:start w:val="1"/>
      <w:numFmt w:val="decimal"/>
      <w:lvlText w:val="%4."/>
      <w:lvlJc w:val="left"/>
      <w:pPr>
        <w:ind w:left="3541" w:hanging="360"/>
      </w:pPr>
    </w:lvl>
    <w:lvl w:ilvl="4" w:tplc="08090019" w:tentative="1">
      <w:start w:val="1"/>
      <w:numFmt w:val="lowerLetter"/>
      <w:lvlText w:val="%5."/>
      <w:lvlJc w:val="left"/>
      <w:pPr>
        <w:ind w:left="4261" w:hanging="360"/>
      </w:pPr>
    </w:lvl>
    <w:lvl w:ilvl="5" w:tplc="0809001B" w:tentative="1">
      <w:start w:val="1"/>
      <w:numFmt w:val="lowerRoman"/>
      <w:lvlText w:val="%6."/>
      <w:lvlJc w:val="right"/>
      <w:pPr>
        <w:ind w:left="4981" w:hanging="180"/>
      </w:pPr>
    </w:lvl>
    <w:lvl w:ilvl="6" w:tplc="0809000F" w:tentative="1">
      <w:start w:val="1"/>
      <w:numFmt w:val="decimal"/>
      <w:lvlText w:val="%7."/>
      <w:lvlJc w:val="left"/>
      <w:pPr>
        <w:ind w:left="5701" w:hanging="360"/>
      </w:pPr>
    </w:lvl>
    <w:lvl w:ilvl="7" w:tplc="08090019" w:tentative="1">
      <w:start w:val="1"/>
      <w:numFmt w:val="lowerLetter"/>
      <w:lvlText w:val="%8."/>
      <w:lvlJc w:val="left"/>
      <w:pPr>
        <w:ind w:left="6421" w:hanging="360"/>
      </w:pPr>
    </w:lvl>
    <w:lvl w:ilvl="8" w:tplc="0809001B" w:tentative="1">
      <w:start w:val="1"/>
      <w:numFmt w:val="lowerRoman"/>
      <w:lvlText w:val="%9."/>
      <w:lvlJc w:val="right"/>
      <w:pPr>
        <w:ind w:left="7141" w:hanging="180"/>
      </w:pPr>
    </w:lvl>
  </w:abstractNum>
  <w:num w:numId="1">
    <w:abstractNumId w:val="0"/>
  </w:num>
  <w:num w:numId="2">
    <w:abstractNumId w:val="8"/>
  </w:num>
  <w:num w:numId="3">
    <w:abstractNumId w:val="2"/>
  </w:num>
  <w:num w:numId="4">
    <w:abstractNumId w:val="9"/>
    <w:lvlOverride w:ilvl="0"/>
    <w:lvlOverride w:ilvl="1"/>
    <w:lvlOverride w:ilvl="2"/>
    <w:lvlOverride w:ilvl="3"/>
    <w:lvlOverride w:ilvl="4"/>
    <w:lvlOverride w:ilvl="5"/>
    <w:lvlOverride w:ilvl="6"/>
    <w:lvlOverride w:ilvl="7"/>
    <w:lvlOverride w:ilvl="8"/>
  </w:num>
  <w:num w:numId="5">
    <w:abstractNumId w:val="4"/>
    <w:lvlOverride w:ilvl="0"/>
    <w:lvlOverride w:ilvl="1"/>
    <w:lvlOverride w:ilvl="2"/>
    <w:lvlOverride w:ilvl="3"/>
    <w:lvlOverride w:ilvl="4"/>
    <w:lvlOverride w:ilvl="5"/>
    <w:lvlOverride w:ilvl="6"/>
    <w:lvlOverride w:ilvl="7"/>
    <w:lvlOverride w:ilvl="8"/>
  </w:num>
  <w:num w:numId="6">
    <w:abstractNumId w:val="3"/>
    <w:lvlOverride w:ilvl="0"/>
    <w:lvlOverride w:ilvl="1"/>
    <w:lvlOverride w:ilvl="2"/>
    <w:lvlOverride w:ilvl="3"/>
    <w:lvlOverride w:ilvl="4"/>
    <w:lvlOverride w:ilvl="5"/>
    <w:lvlOverride w:ilvl="6"/>
    <w:lvlOverride w:ilvl="7"/>
    <w:lvlOverride w:ilvl="8"/>
  </w:num>
  <w:num w:numId="7">
    <w:abstractNumId w:val="20"/>
    <w:lvlOverride w:ilvl="0"/>
    <w:lvlOverride w:ilvl="1"/>
    <w:lvlOverride w:ilvl="2"/>
    <w:lvlOverride w:ilvl="3"/>
    <w:lvlOverride w:ilvl="4"/>
    <w:lvlOverride w:ilvl="5"/>
    <w:lvlOverride w:ilvl="6"/>
    <w:lvlOverride w:ilvl="7"/>
    <w:lvlOverride w:ilvl="8"/>
  </w:num>
  <w:num w:numId="8">
    <w:abstractNumId w:val="22"/>
  </w:num>
  <w:num w:numId="9">
    <w:abstractNumId w:val="5"/>
  </w:num>
  <w:num w:numId="10">
    <w:abstractNumId w:val="16"/>
  </w:num>
  <w:num w:numId="11">
    <w:abstractNumId w:val="15"/>
  </w:num>
  <w:num w:numId="12">
    <w:abstractNumId w:val="10"/>
  </w:num>
  <w:num w:numId="13">
    <w:abstractNumId w:val="6"/>
  </w:num>
  <w:num w:numId="14">
    <w:abstractNumId w:val="19"/>
  </w:num>
  <w:num w:numId="15">
    <w:abstractNumId w:val="21"/>
  </w:num>
  <w:num w:numId="16">
    <w:abstractNumId w:val="0"/>
  </w:num>
  <w:num w:numId="17">
    <w:abstractNumId w:val="0"/>
  </w:num>
  <w:num w:numId="18">
    <w:abstractNumId w:val="0"/>
  </w:num>
  <w:num w:numId="19">
    <w:abstractNumId w:val="0"/>
  </w:num>
  <w:num w:numId="20">
    <w:abstractNumId w:val="7"/>
  </w:num>
  <w:num w:numId="21">
    <w:abstractNumId w:val="12"/>
  </w:num>
  <w:num w:numId="22">
    <w:abstractNumId w:val="11"/>
  </w:num>
  <w:num w:numId="23">
    <w:abstractNumId w:val="17"/>
  </w:num>
  <w:num w:numId="24">
    <w:abstractNumId w:val="18"/>
  </w:num>
  <w:num w:numId="25">
    <w:abstractNumId w:val="1"/>
  </w:num>
  <w:num w:numId="26">
    <w:abstractNumId w:val="13"/>
  </w:num>
  <w:num w:numId="27">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5"/>
  <w:activeWritingStyle w:appName="MSWord" w:lang="en-GB" w:vendorID="64" w:dllVersion="131077" w:nlCheck="1" w:checkStyle="1"/>
  <w:activeWritingStyle w:appName="MSWord" w:lang="en-GB" w:vendorID="64" w:dllVersion="131078" w:nlCheck="1" w:checkStyle="1"/>
  <w:activeWritingStyle w:appName="MSWord" w:lang="fr-FR" w:vendorID="64" w:dllVersion="131078" w:nlCheck="1" w:checkStyle="1"/>
  <w:activeWritingStyle w:appName="MSWord" w:lang="de-DE" w:vendorID="64" w:dllVersion="131078" w:nlCheck="1" w:checkStyle="1"/>
  <w:activeWritingStyle w:appName="MSWord" w:lang="fr-BE" w:vendorID="64" w:dllVersion="131078" w:nlCheck="1" w:checkStyle="1"/>
  <w:activeWritingStyle w:appName="MSWord" w:lang="en-US" w:vendorID="64" w:dllVersion="131078" w:nlCheck="1" w:checkStyle="1"/>
  <w:activeWritingStyle w:appName="MSWord" w:lang="fr-CH" w:vendorID="64" w:dllVersion="131078" w:nlCheck="1" w:checkStyle="1"/>
  <w:activeWritingStyle w:appName="MSWord" w:lang="en-GB" w:vendorID="8" w:dllVersion="513" w:checkStyle="1"/>
  <w:activeWritingStyle w:appName="MSWord" w:lang="fr-FR" w:vendorID="9" w:dllVersion="512" w:checkStyle="1"/>
  <w:activeWritingStyle w:appName="MSWord" w:lang="de-DE" w:vendorID="9" w:dllVersion="512" w:checkStyle="1"/>
  <w:attachedTemplate r:id="rId1"/>
  <w:doNotTrackMoves/>
  <w:defaultTabStop w:val="851"/>
  <w:hyphenationZone w:val="1121"/>
  <w:doNotHyphenateCaps/>
  <w:displayHorizontalDrawingGridEvery w:val="0"/>
  <w:displayVerticalDrawingGridEvery w:val="0"/>
  <w:doNotUseMarginsForDrawingGridOrigin/>
  <w:doNotShadeFormData/>
  <w:noPunctuationKerning/>
  <w:characterSpacingControl w:val="doNotCompress"/>
  <w:footnotePr>
    <w:footnote w:id="-1"/>
    <w:footnote w:id="0"/>
    <w:footnote w:id="1"/>
  </w:footnotePr>
  <w:endnotePr>
    <w:pos w:val="sectEnd"/>
    <w:numFmt w:val="decimal"/>
    <w:endnote w:id="-1"/>
    <w:endnote w:id="0"/>
    <w:endnote w:id="1"/>
  </w:endnotePr>
  <w:compat>
    <w:noTabHangInd/>
    <w:noColumnBalance/>
    <w:doNotSuppressParagraphBorders/>
    <w:wrapTrailSpace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AB05BA"/>
    <w:rsid w:val="000011EC"/>
    <w:rsid w:val="00001BD4"/>
    <w:rsid w:val="00003CA2"/>
    <w:rsid w:val="00006244"/>
    <w:rsid w:val="000104AD"/>
    <w:rsid w:val="000171B4"/>
    <w:rsid w:val="000172D9"/>
    <w:rsid w:val="000208EA"/>
    <w:rsid w:val="0002095E"/>
    <w:rsid w:val="000233BE"/>
    <w:rsid w:val="0002681E"/>
    <w:rsid w:val="00026D28"/>
    <w:rsid w:val="00040BB6"/>
    <w:rsid w:val="00042570"/>
    <w:rsid w:val="00043BAE"/>
    <w:rsid w:val="00044FBF"/>
    <w:rsid w:val="00046775"/>
    <w:rsid w:val="0004686D"/>
    <w:rsid w:val="000563FE"/>
    <w:rsid w:val="00056961"/>
    <w:rsid w:val="00057CAB"/>
    <w:rsid w:val="00062270"/>
    <w:rsid w:val="00063BD9"/>
    <w:rsid w:val="000648BE"/>
    <w:rsid w:val="00065CFE"/>
    <w:rsid w:val="00071AB1"/>
    <w:rsid w:val="000866B7"/>
    <w:rsid w:val="00086D15"/>
    <w:rsid w:val="0008742B"/>
    <w:rsid w:val="0009133A"/>
    <w:rsid w:val="000938AD"/>
    <w:rsid w:val="0009556A"/>
    <w:rsid w:val="000A1423"/>
    <w:rsid w:val="000A6CC5"/>
    <w:rsid w:val="000B1981"/>
    <w:rsid w:val="000B27E8"/>
    <w:rsid w:val="000B4D72"/>
    <w:rsid w:val="000B5A37"/>
    <w:rsid w:val="000B5CF4"/>
    <w:rsid w:val="000B6C1E"/>
    <w:rsid w:val="000B7276"/>
    <w:rsid w:val="000C0FD7"/>
    <w:rsid w:val="000C409A"/>
    <w:rsid w:val="000C4658"/>
    <w:rsid w:val="000C5079"/>
    <w:rsid w:val="000C53D1"/>
    <w:rsid w:val="000C54BD"/>
    <w:rsid w:val="000C7299"/>
    <w:rsid w:val="000D1E19"/>
    <w:rsid w:val="000D214D"/>
    <w:rsid w:val="000D2678"/>
    <w:rsid w:val="000E14BF"/>
    <w:rsid w:val="000E1687"/>
    <w:rsid w:val="000E564E"/>
    <w:rsid w:val="000E60ED"/>
    <w:rsid w:val="000F24EA"/>
    <w:rsid w:val="000F3FED"/>
    <w:rsid w:val="000F7C1E"/>
    <w:rsid w:val="00101256"/>
    <w:rsid w:val="00102F36"/>
    <w:rsid w:val="00107C4F"/>
    <w:rsid w:val="0011004B"/>
    <w:rsid w:val="001105F7"/>
    <w:rsid w:val="00114B6A"/>
    <w:rsid w:val="0011687F"/>
    <w:rsid w:val="001310F7"/>
    <w:rsid w:val="001311CA"/>
    <w:rsid w:val="001346BF"/>
    <w:rsid w:val="00135076"/>
    <w:rsid w:val="0013577E"/>
    <w:rsid w:val="0013738D"/>
    <w:rsid w:val="00143487"/>
    <w:rsid w:val="0014452F"/>
    <w:rsid w:val="0014514E"/>
    <w:rsid w:val="001469D5"/>
    <w:rsid w:val="00146C95"/>
    <w:rsid w:val="00150E67"/>
    <w:rsid w:val="001536B0"/>
    <w:rsid w:val="0015390C"/>
    <w:rsid w:val="00154902"/>
    <w:rsid w:val="00154CD0"/>
    <w:rsid w:val="00155929"/>
    <w:rsid w:val="00162B56"/>
    <w:rsid w:val="00166E03"/>
    <w:rsid w:val="00172761"/>
    <w:rsid w:val="00172A83"/>
    <w:rsid w:val="00175503"/>
    <w:rsid w:val="001766DA"/>
    <w:rsid w:val="001804ED"/>
    <w:rsid w:val="00180CB3"/>
    <w:rsid w:val="00182864"/>
    <w:rsid w:val="001834E2"/>
    <w:rsid w:val="00183B75"/>
    <w:rsid w:val="00187094"/>
    <w:rsid w:val="00193FB2"/>
    <w:rsid w:val="00194DC5"/>
    <w:rsid w:val="00195DFF"/>
    <w:rsid w:val="001963AA"/>
    <w:rsid w:val="001963D4"/>
    <w:rsid w:val="00197A6A"/>
    <w:rsid w:val="001A2193"/>
    <w:rsid w:val="001A426D"/>
    <w:rsid w:val="001A5B29"/>
    <w:rsid w:val="001A6757"/>
    <w:rsid w:val="001B13EF"/>
    <w:rsid w:val="001B175C"/>
    <w:rsid w:val="001B1C01"/>
    <w:rsid w:val="001C19A4"/>
    <w:rsid w:val="001C2C80"/>
    <w:rsid w:val="001C4153"/>
    <w:rsid w:val="001C6342"/>
    <w:rsid w:val="001C70BA"/>
    <w:rsid w:val="001D3059"/>
    <w:rsid w:val="001D3379"/>
    <w:rsid w:val="001D654E"/>
    <w:rsid w:val="001D6950"/>
    <w:rsid w:val="001D7E66"/>
    <w:rsid w:val="001E040E"/>
    <w:rsid w:val="001E29EC"/>
    <w:rsid w:val="001E4709"/>
    <w:rsid w:val="001E5EE6"/>
    <w:rsid w:val="001E640D"/>
    <w:rsid w:val="001E66EE"/>
    <w:rsid w:val="001F0F18"/>
    <w:rsid w:val="001F2844"/>
    <w:rsid w:val="001F43E0"/>
    <w:rsid w:val="001F52C2"/>
    <w:rsid w:val="001F5CDB"/>
    <w:rsid w:val="001F6183"/>
    <w:rsid w:val="001F7865"/>
    <w:rsid w:val="0020024C"/>
    <w:rsid w:val="00201705"/>
    <w:rsid w:val="002018CA"/>
    <w:rsid w:val="00207BEE"/>
    <w:rsid w:val="00213FC3"/>
    <w:rsid w:val="00214906"/>
    <w:rsid w:val="00215990"/>
    <w:rsid w:val="002177FF"/>
    <w:rsid w:val="00221C17"/>
    <w:rsid w:val="00223104"/>
    <w:rsid w:val="00224EA5"/>
    <w:rsid w:val="002251F2"/>
    <w:rsid w:val="00227418"/>
    <w:rsid w:val="0023082E"/>
    <w:rsid w:val="0023153E"/>
    <w:rsid w:val="00235460"/>
    <w:rsid w:val="0023581E"/>
    <w:rsid w:val="0024540E"/>
    <w:rsid w:val="00246C75"/>
    <w:rsid w:val="002510A2"/>
    <w:rsid w:val="00252E0D"/>
    <w:rsid w:val="00254E78"/>
    <w:rsid w:val="002556B9"/>
    <w:rsid w:val="0025665A"/>
    <w:rsid w:val="00256822"/>
    <w:rsid w:val="00261696"/>
    <w:rsid w:val="00264258"/>
    <w:rsid w:val="0026582D"/>
    <w:rsid w:val="00266E28"/>
    <w:rsid w:val="00267FF3"/>
    <w:rsid w:val="00281CDE"/>
    <w:rsid w:val="00286538"/>
    <w:rsid w:val="00290F75"/>
    <w:rsid w:val="0029382D"/>
    <w:rsid w:val="00295A68"/>
    <w:rsid w:val="00296D0E"/>
    <w:rsid w:val="002974E0"/>
    <w:rsid w:val="00297B96"/>
    <w:rsid w:val="002A0604"/>
    <w:rsid w:val="002A0CD3"/>
    <w:rsid w:val="002A3825"/>
    <w:rsid w:val="002A3FC5"/>
    <w:rsid w:val="002B07F5"/>
    <w:rsid w:val="002B2B17"/>
    <w:rsid w:val="002B6EE8"/>
    <w:rsid w:val="002C1A90"/>
    <w:rsid w:val="002C5819"/>
    <w:rsid w:val="002C6458"/>
    <w:rsid w:val="002D0851"/>
    <w:rsid w:val="002D201D"/>
    <w:rsid w:val="002D3206"/>
    <w:rsid w:val="002E0DF2"/>
    <w:rsid w:val="002E1235"/>
    <w:rsid w:val="002E2234"/>
    <w:rsid w:val="002E3A4A"/>
    <w:rsid w:val="002E3FFC"/>
    <w:rsid w:val="002E45D2"/>
    <w:rsid w:val="002F19DF"/>
    <w:rsid w:val="002F2A5F"/>
    <w:rsid w:val="002F601D"/>
    <w:rsid w:val="002F63DE"/>
    <w:rsid w:val="002F66C2"/>
    <w:rsid w:val="0030330E"/>
    <w:rsid w:val="00303F69"/>
    <w:rsid w:val="003043A3"/>
    <w:rsid w:val="00306A14"/>
    <w:rsid w:val="00307254"/>
    <w:rsid w:val="0031162B"/>
    <w:rsid w:val="0031337C"/>
    <w:rsid w:val="003154D3"/>
    <w:rsid w:val="00316A55"/>
    <w:rsid w:val="0032008E"/>
    <w:rsid w:val="00326D22"/>
    <w:rsid w:val="00331ED4"/>
    <w:rsid w:val="00334AFB"/>
    <w:rsid w:val="00343793"/>
    <w:rsid w:val="00343C0D"/>
    <w:rsid w:val="00351F30"/>
    <w:rsid w:val="00352F1A"/>
    <w:rsid w:val="003535EC"/>
    <w:rsid w:val="00355992"/>
    <w:rsid w:val="00357F73"/>
    <w:rsid w:val="00362337"/>
    <w:rsid w:val="003636D7"/>
    <w:rsid w:val="00367080"/>
    <w:rsid w:val="003703FD"/>
    <w:rsid w:val="00371087"/>
    <w:rsid w:val="003722C1"/>
    <w:rsid w:val="0037484B"/>
    <w:rsid w:val="003750B2"/>
    <w:rsid w:val="00375518"/>
    <w:rsid w:val="00382DBD"/>
    <w:rsid w:val="0038307C"/>
    <w:rsid w:val="003844CB"/>
    <w:rsid w:val="00385750"/>
    <w:rsid w:val="00385AEE"/>
    <w:rsid w:val="003874D0"/>
    <w:rsid w:val="0038752B"/>
    <w:rsid w:val="00387B8B"/>
    <w:rsid w:val="00396B68"/>
    <w:rsid w:val="003A3EFE"/>
    <w:rsid w:val="003A4AB7"/>
    <w:rsid w:val="003A5710"/>
    <w:rsid w:val="003A68B9"/>
    <w:rsid w:val="003A75CE"/>
    <w:rsid w:val="003B0397"/>
    <w:rsid w:val="003B1AA7"/>
    <w:rsid w:val="003B1E61"/>
    <w:rsid w:val="003B3FA7"/>
    <w:rsid w:val="003B43C2"/>
    <w:rsid w:val="003B4471"/>
    <w:rsid w:val="003C0C51"/>
    <w:rsid w:val="003C166C"/>
    <w:rsid w:val="003C195F"/>
    <w:rsid w:val="003C1C44"/>
    <w:rsid w:val="003C2B5D"/>
    <w:rsid w:val="003C3E98"/>
    <w:rsid w:val="003C4003"/>
    <w:rsid w:val="003C521D"/>
    <w:rsid w:val="003C660D"/>
    <w:rsid w:val="003C677F"/>
    <w:rsid w:val="003D12E8"/>
    <w:rsid w:val="003D3B4E"/>
    <w:rsid w:val="003D3E5F"/>
    <w:rsid w:val="003D4B05"/>
    <w:rsid w:val="003D6089"/>
    <w:rsid w:val="003D71AD"/>
    <w:rsid w:val="003D7F5A"/>
    <w:rsid w:val="003E4658"/>
    <w:rsid w:val="003E715F"/>
    <w:rsid w:val="003E7D11"/>
    <w:rsid w:val="003F330F"/>
    <w:rsid w:val="003F3961"/>
    <w:rsid w:val="003F536B"/>
    <w:rsid w:val="003F6BAF"/>
    <w:rsid w:val="0040243D"/>
    <w:rsid w:val="004033AE"/>
    <w:rsid w:val="0040641D"/>
    <w:rsid w:val="00406FD5"/>
    <w:rsid w:val="004130E5"/>
    <w:rsid w:val="00417687"/>
    <w:rsid w:val="00423265"/>
    <w:rsid w:val="0042337A"/>
    <w:rsid w:val="004241FA"/>
    <w:rsid w:val="00427829"/>
    <w:rsid w:val="00431B11"/>
    <w:rsid w:val="00431D56"/>
    <w:rsid w:val="00436F75"/>
    <w:rsid w:val="00440BAE"/>
    <w:rsid w:val="00444217"/>
    <w:rsid w:val="004558D5"/>
    <w:rsid w:val="00465067"/>
    <w:rsid w:val="00467F89"/>
    <w:rsid w:val="004759FB"/>
    <w:rsid w:val="00475D9F"/>
    <w:rsid w:val="00485113"/>
    <w:rsid w:val="00485CB8"/>
    <w:rsid w:val="0049111C"/>
    <w:rsid w:val="004914B7"/>
    <w:rsid w:val="00491944"/>
    <w:rsid w:val="00491CB0"/>
    <w:rsid w:val="0049437E"/>
    <w:rsid w:val="004A1147"/>
    <w:rsid w:val="004A21DC"/>
    <w:rsid w:val="004A2E0A"/>
    <w:rsid w:val="004A3F5F"/>
    <w:rsid w:val="004A63A7"/>
    <w:rsid w:val="004B0FC7"/>
    <w:rsid w:val="004B3AA1"/>
    <w:rsid w:val="004B417F"/>
    <w:rsid w:val="004B718B"/>
    <w:rsid w:val="004B7F8D"/>
    <w:rsid w:val="004C1692"/>
    <w:rsid w:val="004C2D74"/>
    <w:rsid w:val="004C3F75"/>
    <w:rsid w:val="004C4886"/>
    <w:rsid w:val="004C54A8"/>
    <w:rsid w:val="004C63F7"/>
    <w:rsid w:val="004D48DB"/>
    <w:rsid w:val="004D55C2"/>
    <w:rsid w:val="004D5D06"/>
    <w:rsid w:val="004E09B1"/>
    <w:rsid w:val="004E126E"/>
    <w:rsid w:val="004E2BEE"/>
    <w:rsid w:val="004E6FA1"/>
    <w:rsid w:val="004F0250"/>
    <w:rsid w:val="004F0407"/>
    <w:rsid w:val="004F1142"/>
    <w:rsid w:val="004F19F1"/>
    <w:rsid w:val="004F2A5F"/>
    <w:rsid w:val="004F3255"/>
    <w:rsid w:val="004F4275"/>
    <w:rsid w:val="004F5A9F"/>
    <w:rsid w:val="004F61A5"/>
    <w:rsid w:val="00503E03"/>
    <w:rsid w:val="00504EEF"/>
    <w:rsid w:val="0050506C"/>
    <w:rsid w:val="005055E7"/>
    <w:rsid w:val="0050563E"/>
    <w:rsid w:val="00511432"/>
    <w:rsid w:val="00511CCD"/>
    <w:rsid w:val="00516003"/>
    <w:rsid w:val="00517A3F"/>
    <w:rsid w:val="00520FB7"/>
    <w:rsid w:val="00522D1F"/>
    <w:rsid w:val="005239CD"/>
    <w:rsid w:val="00525A93"/>
    <w:rsid w:val="005266E5"/>
    <w:rsid w:val="00526D4F"/>
    <w:rsid w:val="00533037"/>
    <w:rsid w:val="00533D37"/>
    <w:rsid w:val="00534C61"/>
    <w:rsid w:val="00535CE5"/>
    <w:rsid w:val="0054085E"/>
    <w:rsid w:val="005422F7"/>
    <w:rsid w:val="00546493"/>
    <w:rsid w:val="00547392"/>
    <w:rsid w:val="00547D17"/>
    <w:rsid w:val="00551EAF"/>
    <w:rsid w:val="00553296"/>
    <w:rsid w:val="00560002"/>
    <w:rsid w:val="00560441"/>
    <w:rsid w:val="00565AB6"/>
    <w:rsid w:val="00566EC7"/>
    <w:rsid w:val="00572E5D"/>
    <w:rsid w:val="005746D5"/>
    <w:rsid w:val="00575718"/>
    <w:rsid w:val="00575B3F"/>
    <w:rsid w:val="0058083D"/>
    <w:rsid w:val="00585B14"/>
    <w:rsid w:val="005864A3"/>
    <w:rsid w:val="00594B6D"/>
    <w:rsid w:val="00596098"/>
    <w:rsid w:val="005A0B29"/>
    <w:rsid w:val="005A118B"/>
    <w:rsid w:val="005A7D38"/>
    <w:rsid w:val="005B22AE"/>
    <w:rsid w:val="005B5A02"/>
    <w:rsid w:val="005B5BB6"/>
    <w:rsid w:val="005B7FEC"/>
    <w:rsid w:val="005C032F"/>
    <w:rsid w:val="005C0661"/>
    <w:rsid w:val="005C0AAF"/>
    <w:rsid w:val="005C2EC6"/>
    <w:rsid w:val="005C7552"/>
    <w:rsid w:val="005C7782"/>
    <w:rsid w:val="005D0995"/>
    <w:rsid w:val="005D3ABF"/>
    <w:rsid w:val="005D5BA3"/>
    <w:rsid w:val="005E3C6C"/>
    <w:rsid w:val="005E46E5"/>
    <w:rsid w:val="005F1ECC"/>
    <w:rsid w:val="005F38A5"/>
    <w:rsid w:val="005F3F90"/>
    <w:rsid w:val="005F589C"/>
    <w:rsid w:val="0060319D"/>
    <w:rsid w:val="00603212"/>
    <w:rsid w:val="00605339"/>
    <w:rsid w:val="00611BE0"/>
    <w:rsid w:val="00612728"/>
    <w:rsid w:val="00612830"/>
    <w:rsid w:val="006248F8"/>
    <w:rsid w:val="006318EC"/>
    <w:rsid w:val="00631993"/>
    <w:rsid w:val="00633287"/>
    <w:rsid w:val="00635534"/>
    <w:rsid w:val="00640352"/>
    <w:rsid w:val="00640535"/>
    <w:rsid w:val="006458F5"/>
    <w:rsid w:val="00650ECC"/>
    <w:rsid w:val="00652C36"/>
    <w:rsid w:val="006540D8"/>
    <w:rsid w:val="006570DC"/>
    <w:rsid w:val="006609F1"/>
    <w:rsid w:val="0066169A"/>
    <w:rsid w:val="006617EE"/>
    <w:rsid w:val="006621C8"/>
    <w:rsid w:val="006702B5"/>
    <w:rsid w:val="00672A25"/>
    <w:rsid w:val="0067314E"/>
    <w:rsid w:val="00682993"/>
    <w:rsid w:val="0068345D"/>
    <w:rsid w:val="006850A6"/>
    <w:rsid w:val="00686123"/>
    <w:rsid w:val="00694992"/>
    <w:rsid w:val="00695CA5"/>
    <w:rsid w:val="00696164"/>
    <w:rsid w:val="006967DF"/>
    <w:rsid w:val="00696F7C"/>
    <w:rsid w:val="006A014D"/>
    <w:rsid w:val="006A0B05"/>
    <w:rsid w:val="006A33C0"/>
    <w:rsid w:val="006A518F"/>
    <w:rsid w:val="006A55B7"/>
    <w:rsid w:val="006A58CB"/>
    <w:rsid w:val="006A6F57"/>
    <w:rsid w:val="006A7408"/>
    <w:rsid w:val="006B205C"/>
    <w:rsid w:val="006B3975"/>
    <w:rsid w:val="006B478F"/>
    <w:rsid w:val="006C7A65"/>
    <w:rsid w:val="006D16FC"/>
    <w:rsid w:val="006D3257"/>
    <w:rsid w:val="006D6DC6"/>
    <w:rsid w:val="006D75E5"/>
    <w:rsid w:val="006D779A"/>
    <w:rsid w:val="006E021B"/>
    <w:rsid w:val="006E5D6C"/>
    <w:rsid w:val="006E5DA3"/>
    <w:rsid w:val="006E69A8"/>
    <w:rsid w:val="006E6FE9"/>
    <w:rsid w:val="00700B0C"/>
    <w:rsid w:val="0070431A"/>
    <w:rsid w:val="0071088B"/>
    <w:rsid w:val="00711A93"/>
    <w:rsid w:val="007152A7"/>
    <w:rsid w:val="007177DE"/>
    <w:rsid w:val="007177F3"/>
    <w:rsid w:val="00722238"/>
    <w:rsid w:val="00726B3E"/>
    <w:rsid w:val="00727065"/>
    <w:rsid w:val="0073152B"/>
    <w:rsid w:val="007330F3"/>
    <w:rsid w:val="0073510B"/>
    <w:rsid w:val="00735526"/>
    <w:rsid w:val="00737597"/>
    <w:rsid w:val="00740F57"/>
    <w:rsid w:val="00746105"/>
    <w:rsid w:val="00746847"/>
    <w:rsid w:val="00747D89"/>
    <w:rsid w:val="00755317"/>
    <w:rsid w:val="00757C54"/>
    <w:rsid w:val="00761A05"/>
    <w:rsid w:val="00762340"/>
    <w:rsid w:val="00762F55"/>
    <w:rsid w:val="007678CC"/>
    <w:rsid w:val="00772B0B"/>
    <w:rsid w:val="00775D1E"/>
    <w:rsid w:val="00777743"/>
    <w:rsid w:val="0078050D"/>
    <w:rsid w:val="00782CB4"/>
    <w:rsid w:val="00782CFA"/>
    <w:rsid w:val="00784BF8"/>
    <w:rsid w:val="007855A8"/>
    <w:rsid w:val="00785F8B"/>
    <w:rsid w:val="00786A70"/>
    <w:rsid w:val="00787C57"/>
    <w:rsid w:val="007929C6"/>
    <w:rsid w:val="007937EC"/>
    <w:rsid w:val="00794A9A"/>
    <w:rsid w:val="007978CE"/>
    <w:rsid w:val="007A2A8C"/>
    <w:rsid w:val="007A4809"/>
    <w:rsid w:val="007A641B"/>
    <w:rsid w:val="007A671C"/>
    <w:rsid w:val="007A6A06"/>
    <w:rsid w:val="007B3E9D"/>
    <w:rsid w:val="007B6917"/>
    <w:rsid w:val="007B7EA2"/>
    <w:rsid w:val="007C0569"/>
    <w:rsid w:val="007C26EE"/>
    <w:rsid w:val="007C64F5"/>
    <w:rsid w:val="007C686F"/>
    <w:rsid w:val="007C6AF1"/>
    <w:rsid w:val="007D1DE2"/>
    <w:rsid w:val="007D7D5B"/>
    <w:rsid w:val="007E3E63"/>
    <w:rsid w:val="007E5F79"/>
    <w:rsid w:val="007F50F6"/>
    <w:rsid w:val="007F798B"/>
    <w:rsid w:val="008077BA"/>
    <w:rsid w:val="00812A12"/>
    <w:rsid w:val="00814359"/>
    <w:rsid w:val="00816EB8"/>
    <w:rsid w:val="00827D81"/>
    <w:rsid w:val="00832C6E"/>
    <w:rsid w:val="0083389D"/>
    <w:rsid w:val="008346E7"/>
    <w:rsid w:val="008366F6"/>
    <w:rsid w:val="00837CC4"/>
    <w:rsid w:val="008403D5"/>
    <w:rsid w:val="0084069A"/>
    <w:rsid w:val="00842600"/>
    <w:rsid w:val="008477C7"/>
    <w:rsid w:val="008479D1"/>
    <w:rsid w:val="008526EF"/>
    <w:rsid w:val="00853A58"/>
    <w:rsid w:val="00854307"/>
    <w:rsid w:val="00854698"/>
    <w:rsid w:val="00854FD8"/>
    <w:rsid w:val="00855DD7"/>
    <w:rsid w:val="00856C97"/>
    <w:rsid w:val="00860156"/>
    <w:rsid w:val="0086286E"/>
    <w:rsid w:val="008631EE"/>
    <w:rsid w:val="0086649D"/>
    <w:rsid w:val="00867B47"/>
    <w:rsid w:val="00874395"/>
    <w:rsid w:val="008743E9"/>
    <w:rsid w:val="00874B0B"/>
    <w:rsid w:val="00876027"/>
    <w:rsid w:val="00877C7E"/>
    <w:rsid w:val="0088006C"/>
    <w:rsid w:val="00884FDC"/>
    <w:rsid w:val="00892489"/>
    <w:rsid w:val="0089351B"/>
    <w:rsid w:val="008944E0"/>
    <w:rsid w:val="00897A71"/>
    <w:rsid w:val="008A32F3"/>
    <w:rsid w:val="008A366A"/>
    <w:rsid w:val="008A4BB0"/>
    <w:rsid w:val="008A5946"/>
    <w:rsid w:val="008B19B1"/>
    <w:rsid w:val="008B23AB"/>
    <w:rsid w:val="008B47E0"/>
    <w:rsid w:val="008C759B"/>
    <w:rsid w:val="008D3377"/>
    <w:rsid w:val="008D341C"/>
    <w:rsid w:val="008D3A6B"/>
    <w:rsid w:val="008E0FB7"/>
    <w:rsid w:val="008E0FFA"/>
    <w:rsid w:val="008E1598"/>
    <w:rsid w:val="008E1A0E"/>
    <w:rsid w:val="008E2F36"/>
    <w:rsid w:val="008E477E"/>
    <w:rsid w:val="008E4B8C"/>
    <w:rsid w:val="008E6D18"/>
    <w:rsid w:val="008E7071"/>
    <w:rsid w:val="008F567E"/>
    <w:rsid w:val="008F64EF"/>
    <w:rsid w:val="008F78C2"/>
    <w:rsid w:val="009006E2"/>
    <w:rsid w:val="00916C96"/>
    <w:rsid w:val="00917DC3"/>
    <w:rsid w:val="00924A86"/>
    <w:rsid w:val="00935A5C"/>
    <w:rsid w:val="00940AD5"/>
    <w:rsid w:val="009502E8"/>
    <w:rsid w:val="00950FAC"/>
    <w:rsid w:val="009510FD"/>
    <w:rsid w:val="009563D4"/>
    <w:rsid w:val="009600B0"/>
    <w:rsid w:val="00961584"/>
    <w:rsid w:val="00963102"/>
    <w:rsid w:val="00963C4B"/>
    <w:rsid w:val="00971C1B"/>
    <w:rsid w:val="00972595"/>
    <w:rsid w:val="00974B0C"/>
    <w:rsid w:val="0097616B"/>
    <w:rsid w:val="009776C3"/>
    <w:rsid w:val="00981359"/>
    <w:rsid w:val="009823D8"/>
    <w:rsid w:val="00983125"/>
    <w:rsid w:val="009851E0"/>
    <w:rsid w:val="00987D76"/>
    <w:rsid w:val="00991939"/>
    <w:rsid w:val="00991B3D"/>
    <w:rsid w:val="00992765"/>
    <w:rsid w:val="009927E2"/>
    <w:rsid w:val="009937F4"/>
    <w:rsid w:val="009A15D6"/>
    <w:rsid w:val="009A715F"/>
    <w:rsid w:val="009A7390"/>
    <w:rsid w:val="009B0BC8"/>
    <w:rsid w:val="009B3E8B"/>
    <w:rsid w:val="009B4C98"/>
    <w:rsid w:val="009B66DB"/>
    <w:rsid w:val="009B7FDE"/>
    <w:rsid w:val="009C2FEE"/>
    <w:rsid w:val="009C4E51"/>
    <w:rsid w:val="009D34BC"/>
    <w:rsid w:val="009D7681"/>
    <w:rsid w:val="009D79AB"/>
    <w:rsid w:val="009E1179"/>
    <w:rsid w:val="009E63B9"/>
    <w:rsid w:val="009E6DB1"/>
    <w:rsid w:val="009E7AD2"/>
    <w:rsid w:val="009F0546"/>
    <w:rsid w:val="00A01CF7"/>
    <w:rsid w:val="00A141C5"/>
    <w:rsid w:val="00A1512C"/>
    <w:rsid w:val="00A21DBC"/>
    <w:rsid w:val="00A22951"/>
    <w:rsid w:val="00A240DD"/>
    <w:rsid w:val="00A24D79"/>
    <w:rsid w:val="00A267E1"/>
    <w:rsid w:val="00A31EA1"/>
    <w:rsid w:val="00A357A5"/>
    <w:rsid w:val="00A43797"/>
    <w:rsid w:val="00A454CB"/>
    <w:rsid w:val="00A460F5"/>
    <w:rsid w:val="00A47058"/>
    <w:rsid w:val="00A525FB"/>
    <w:rsid w:val="00A531E6"/>
    <w:rsid w:val="00A56567"/>
    <w:rsid w:val="00A61804"/>
    <w:rsid w:val="00A62D79"/>
    <w:rsid w:val="00A67735"/>
    <w:rsid w:val="00A7106B"/>
    <w:rsid w:val="00A81568"/>
    <w:rsid w:val="00A82355"/>
    <w:rsid w:val="00A82AE2"/>
    <w:rsid w:val="00A8382D"/>
    <w:rsid w:val="00A85451"/>
    <w:rsid w:val="00A854A2"/>
    <w:rsid w:val="00A85FC6"/>
    <w:rsid w:val="00A8674E"/>
    <w:rsid w:val="00A9108A"/>
    <w:rsid w:val="00A9300C"/>
    <w:rsid w:val="00A93695"/>
    <w:rsid w:val="00A9379F"/>
    <w:rsid w:val="00A946DE"/>
    <w:rsid w:val="00A94787"/>
    <w:rsid w:val="00A94E1D"/>
    <w:rsid w:val="00AA399F"/>
    <w:rsid w:val="00AA4A77"/>
    <w:rsid w:val="00AA5A6E"/>
    <w:rsid w:val="00AB05BA"/>
    <w:rsid w:val="00AB2191"/>
    <w:rsid w:val="00AB4B48"/>
    <w:rsid w:val="00AB551A"/>
    <w:rsid w:val="00AC39F7"/>
    <w:rsid w:val="00AC450B"/>
    <w:rsid w:val="00AC4792"/>
    <w:rsid w:val="00AD2EA3"/>
    <w:rsid w:val="00AD3000"/>
    <w:rsid w:val="00AD3E23"/>
    <w:rsid w:val="00AD4EF4"/>
    <w:rsid w:val="00AD5312"/>
    <w:rsid w:val="00AE0E69"/>
    <w:rsid w:val="00AE4927"/>
    <w:rsid w:val="00AE7199"/>
    <w:rsid w:val="00AE788D"/>
    <w:rsid w:val="00AF1415"/>
    <w:rsid w:val="00AF24C1"/>
    <w:rsid w:val="00AF2A6B"/>
    <w:rsid w:val="00AF3575"/>
    <w:rsid w:val="00AF5FD6"/>
    <w:rsid w:val="00AF6500"/>
    <w:rsid w:val="00AF6A1B"/>
    <w:rsid w:val="00AF6F27"/>
    <w:rsid w:val="00B0087E"/>
    <w:rsid w:val="00B01EE5"/>
    <w:rsid w:val="00B03450"/>
    <w:rsid w:val="00B06298"/>
    <w:rsid w:val="00B10776"/>
    <w:rsid w:val="00B1321A"/>
    <w:rsid w:val="00B146A0"/>
    <w:rsid w:val="00B15428"/>
    <w:rsid w:val="00B15459"/>
    <w:rsid w:val="00B15932"/>
    <w:rsid w:val="00B16DDB"/>
    <w:rsid w:val="00B21D2B"/>
    <w:rsid w:val="00B2454B"/>
    <w:rsid w:val="00B25E53"/>
    <w:rsid w:val="00B25EAA"/>
    <w:rsid w:val="00B273BD"/>
    <w:rsid w:val="00B31A19"/>
    <w:rsid w:val="00B33CCE"/>
    <w:rsid w:val="00B377BB"/>
    <w:rsid w:val="00B37CD1"/>
    <w:rsid w:val="00B41549"/>
    <w:rsid w:val="00B41B49"/>
    <w:rsid w:val="00B421EB"/>
    <w:rsid w:val="00B443F0"/>
    <w:rsid w:val="00B45DE2"/>
    <w:rsid w:val="00B509E5"/>
    <w:rsid w:val="00B516B0"/>
    <w:rsid w:val="00B52AF0"/>
    <w:rsid w:val="00B52EC6"/>
    <w:rsid w:val="00B53F6A"/>
    <w:rsid w:val="00B5567B"/>
    <w:rsid w:val="00B618A9"/>
    <w:rsid w:val="00B641D6"/>
    <w:rsid w:val="00B6504B"/>
    <w:rsid w:val="00B65C84"/>
    <w:rsid w:val="00B66B5F"/>
    <w:rsid w:val="00B67C7A"/>
    <w:rsid w:val="00B70AD6"/>
    <w:rsid w:val="00B70F33"/>
    <w:rsid w:val="00B71861"/>
    <w:rsid w:val="00B72616"/>
    <w:rsid w:val="00B83D7A"/>
    <w:rsid w:val="00B8586C"/>
    <w:rsid w:val="00B870B4"/>
    <w:rsid w:val="00B94955"/>
    <w:rsid w:val="00B96E72"/>
    <w:rsid w:val="00B96F51"/>
    <w:rsid w:val="00BA250E"/>
    <w:rsid w:val="00BA7FE5"/>
    <w:rsid w:val="00BB1454"/>
    <w:rsid w:val="00BB5508"/>
    <w:rsid w:val="00BB63CC"/>
    <w:rsid w:val="00BB754D"/>
    <w:rsid w:val="00BC1469"/>
    <w:rsid w:val="00BC199F"/>
    <w:rsid w:val="00BC6CEB"/>
    <w:rsid w:val="00BC7894"/>
    <w:rsid w:val="00BD053B"/>
    <w:rsid w:val="00BD0BC4"/>
    <w:rsid w:val="00BD4312"/>
    <w:rsid w:val="00BD6926"/>
    <w:rsid w:val="00BD7123"/>
    <w:rsid w:val="00BD7137"/>
    <w:rsid w:val="00BE0251"/>
    <w:rsid w:val="00BE0922"/>
    <w:rsid w:val="00BE269B"/>
    <w:rsid w:val="00BE4BDC"/>
    <w:rsid w:val="00BF182F"/>
    <w:rsid w:val="00BF270E"/>
    <w:rsid w:val="00BF2926"/>
    <w:rsid w:val="00BF316E"/>
    <w:rsid w:val="00BF31E7"/>
    <w:rsid w:val="00BF4FE8"/>
    <w:rsid w:val="00BF75F3"/>
    <w:rsid w:val="00BF7704"/>
    <w:rsid w:val="00C0021C"/>
    <w:rsid w:val="00C03CDD"/>
    <w:rsid w:val="00C13735"/>
    <w:rsid w:val="00C168F9"/>
    <w:rsid w:val="00C17556"/>
    <w:rsid w:val="00C20FD8"/>
    <w:rsid w:val="00C21E04"/>
    <w:rsid w:val="00C24931"/>
    <w:rsid w:val="00C24CF3"/>
    <w:rsid w:val="00C26ACE"/>
    <w:rsid w:val="00C277F5"/>
    <w:rsid w:val="00C27D62"/>
    <w:rsid w:val="00C30737"/>
    <w:rsid w:val="00C3295C"/>
    <w:rsid w:val="00C42207"/>
    <w:rsid w:val="00C42BD1"/>
    <w:rsid w:val="00C4351A"/>
    <w:rsid w:val="00C44586"/>
    <w:rsid w:val="00C4530D"/>
    <w:rsid w:val="00C46FD9"/>
    <w:rsid w:val="00C4713F"/>
    <w:rsid w:val="00C47F11"/>
    <w:rsid w:val="00C516F9"/>
    <w:rsid w:val="00C51AA7"/>
    <w:rsid w:val="00C51D7B"/>
    <w:rsid w:val="00C60637"/>
    <w:rsid w:val="00C61355"/>
    <w:rsid w:val="00C61B6A"/>
    <w:rsid w:val="00C623B7"/>
    <w:rsid w:val="00C64F7F"/>
    <w:rsid w:val="00C71B40"/>
    <w:rsid w:val="00C72E29"/>
    <w:rsid w:val="00C7490B"/>
    <w:rsid w:val="00C74A20"/>
    <w:rsid w:val="00C80933"/>
    <w:rsid w:val="00C81A96"/>
    <w:rsid w:val="00C85DFD"/>
    <w:rsid w:val="00C86535"/>
    <w:rsid w:val="00C87029"/>
    <w:rsid w:val="00C878A3"/>
    <w:rsid w:val="00C9008E"/>
    <w:rsid w:val="00C91805"/>
    <w:rsid w:val="00C9372D"/>
    <w:rsid w:val="00CA0400"/>
    <w:rsid w:val="00CA39F4"/>
    <w:rsid w:val="00CA440F"/>
    <w:rsid w:val="00CA71A2"/>
    <w:rsid w:val="00CB1040"/>
    <w:rsid w:val="00CB3F69"/>
    <w:rsid w:val="00CC15F9"/>
    <w:rsid w:val="00CC1BC5"/>
    <w:rsid w:val="00CC2A02"/>
    <w:rsid w:val="00CC3E64"/>
    <w:rsid w:val="00CC4823"/>
    <w:rsid w:val="00CD61A3"/>
    <w:rsid w:val="00CD70DC"/>
    <w:rsid w:val="00CE14CA"/>
    <w:rsid w:val="00CE1CC5"/>
    <w:rsid w:val="00CE6E8F"/>
    <w:rsid w:val="00CF1E04"/>
    <w:rsid w:val="00CF2644"/>
    <w:rsid w:val="00CF311A"/>
    <w:rsid w:val="00CF64F9"/>
    <w:rsid w:val="00CF7789"/>
    <w:rsid w:val="00D005FF"/>
    <w:rsid w:val="00D0289A"/>
    <w:rsid w:val="00D037BA"/>
    <w:rsid w:val="00D0445C"/>
    <w:rsid w:val="00D04E7C"/>
    <w:rsid w:val="00D0632A"/>
    <w:rsid w:val="00D113CE"/>
    <w:rsid w:val="00D136A0"/>
    <w:rsid w:val="00D137BC"/>
    <w:rsid w:val="00D1504E"/>
    <w:rsid w:val="00D15C12"/>
    <w:rsid w:val="00D15EE7"/>
    <w:rsid w:val="00D162C8"/>
    <w:rsid w:val="00D24CC4"/>
    <w:rsid w:val="00D2674F"/>
    <w:rsid w:val="00D27129"/>
    <w:rsid w:val="00D272FB"/>
    <w:rsid w:val="00D302C4"/>
    <w:rsid w:val="00D32AA2"/>
    <w:rsid w:val="00D32E9C"/>
    <w:rsid w:val="00D367A4"/>
    <w:rsid w:val="00D419F0"/>
    <w:rsid w:val="00D422EC"/>
    <w:rsid w:val="00D4366C"/>
    <w:rsid w:val="00D45989"/>
    <w:rsid w:val="00D46584"/>
    <w:rsid w:val="00D47426"/>
    <w:rsid w:val="00D47C76"/>
    <w:rsid w:val="00D5149D"/>
    <w:rsid w:val="00D51BA9"/>
    <w:rsid w:val="00D54865"/>
    <w:rsid w:val="00D5500B"/>
    <w:rsid w:val="00D57C08"/>
    <w:rsid w:val="00D57F7E"/>
    <w:rsid w:val="00D607C2"/>
    <w:rsid w:val="00D60CC9"/>
    <w:rsid w:val="00D60E87"/>
    <w:rsid w:val="00D64F98"/>
    <w:rsid w:val="00D67283"/>
    <w:rsid w:val="00D73CDA"/>
    <w:rsid w:val="00D74BA6"/>
    <w:rsid w:val="00D7563F"/>
    <w:rsid w:val="00D76DE1"/>
    <w:rsid w:val="00D840FC"/>
    <w:rsid w:val="00D85FA3"/>
    <w:rsid w:val="00D87645"/>
    <w:rsid w:val="00D877DD"/>
    <w:rsid w:val="00D93388"/>
    <w:rsid w:val="00D940C4"/>
    <w:rsid w:val="00DA0040"/>
    <w:rsid w:val="00DA10B4"/>
    <w:rsid w:val="00DA1983"/>
    <w:rsid w:val="00DA1D17"/>
    <w:rsid w:val="00DA25FB"/>
    <w:rsid w:val="00DA2EF9"/>
    <w:rsid w:val="00DA3E12"/>
    <w:rsid w:val="00DA641A"/>
    <w:rsid w:val="00DA6B43"/>
    <w:rsid w:val="00DB0C4B"/>
    <w:rsid w:val="00DB3D84"/>
    <w:rsid w:val="00DB4160"/>
    <w:rsid w:val="00DB511F"/>
    <w:rsid w:val="00DC253B"/>
    <w:rsid w:val="00DC5A76"/>
    <w:rsid w:val="00DC67B7"/>
    <w:rsid w:val="00DD03F5"/>
    <w:rsid w:val="00DD504D"/>
    <w:rsid w:val="00DE0D1E"/>
    <w:rsid w:val="00DE29EA"/>
    <w:rsid w:val="00DE6427"/>
    <w:rsid w:val="00DE7BC1"/>
    <w:rsid w:val="00DF382F"/>
    <w:rsid w:val="00DF4EDD"/>
    <w:rsid w:val="00DF598D"/>
    <w:rsid w:val="00E012C2"/>
    <w:rsid w:val="00E02596"/>
    <w:rsid w:val="00E0266F"/>
    <w:rsid w:val="00E05633"/>
    <w:rsid w:val="00E116B8"/>
    <w:rsid w:val="00E117AB"/>
    <w:rsid w:val="00E15E10"/>
    <w:rsid w:val="00E22F4F"/>
    <w:rsid w:val="00E24865"/>
    <w:rsid w:val="00E250A9"/>
    <w:rsid w:val="00E25DE8"/>
    <w:rsid w:val="00E26D79"/>
    <w:rsid w:val="00E27574"/>
    <w:rsid w:val="00E308B5"/>
    <w:rsid w:val="00E34859"/>
    <w:rsid w:val="00E36668"/>
    <w:rsid w:val="00E42B10"/>
    <w:rsid w:val="00E4625B"/>
    <w:rsid w:val="00E50749"/>
    <w:rsid w:val="00E50752"/>
    <w:rsid w:val="00E54649"/>
    <w:rsid w:val="00E55538"/>
    <w:rsid w:val="00E56296"/>
    <w:rsid w:val="00E61253"/>
    <w:rsid w:val="00E6159B"/>
    <w:rsid w:val="00E74B3E"/>
    <w:rsid w:val="00E81E84"/>
    <w:rsid w:val="00E8204C"/>
    <w:rsid w:val="00E90A4D"/>
    <w:rsid w:val="00E91F1C"/>
    <w:rsid w:val="00E93869"/>
    <w:rsid w:val="00E94F72"/>
    <w:rsid w:val="00E95AFA"/>
    <w:rsid w:val="00E97291"/>
    <w:rsid w:val="00E97DA8"/>
    <w:rsid w:val="00EA2498"/>
    <w:rsid w:val="00EA2FBF"/>
    <w:rsid w:val="00EA3356"/>
    <w:rsid w:val="00EA435F"/>
    <w:rsid w:val="00EA668F"/>
    <w:rsid w:val="00EB14D7"/>
    <w:rsid w:val="00EB51EA"/>
    <w:rsid w:val="00EB5C1B"/>
    <w:rsid w:val="00EB6CA8"/>
    <w:rsid w:val="00EC2BDA"/>
    <w:rsid w:val="00ED006A"/>
    <w:rsid w:val="00ED243B"/>
    <w:rsid w:val="00ED58A1"/>
    <w:rsid w:val="00ED6B65"/>
    <w:rsid w:val="00ED6F05"/>
    <w:rsid w:val="00EF187F"/>
    <w:rsid w:val="00EF1C38"/>
    <w:rsid w:val="00EF234C"/>
    <w:rsid w:val="00EF64E9"/>
    <w:rsid w:val="00EF6FBF"/>
    <w:rsid w:val="00F012BB"/>
    <w:rsid w:val="00F02F9A"/>
    <w:rsid w:val="00F03451"/>
    <w:rsid w:val="00F0392F"/>
    <w:rsid w:val="00F06396"/>
    <w:rsid w:val="00F06F61"/>
    <w:rsid w:val="00F072FD"/>
    <w:rsid w:val="00F1025E"/>
    <w:rsid w:val="00F11EAD"/>
    <w:rsid w:val="00F12734"/>
    <w:rsid w:val="00F13BA1"/>
    <w:rsid w:val="00F16E8C"/>
    <w:rsid w:val="00F21DDA"/>
    <w:rsid w:val="00F25952"/>
    <w:rsid w:val="00F25E4B"/>
    <w:rsid w:val="00F316A4"/>
    <w:rsid w:val="00F3255D"/>
    <w:rsid w:val="00F32DB8"/>
    <w:rsid w:val="00F35C97"/>
    <w:rsid w:val="00F36209"/>
    <w:rsid w:val="00F37AA2"/>
    <w:rsid w:val="00F40B54"/>
    <w:rsid w:val="00F41EAC"/>
    <w:rsid w:val="00F424A0"/>
    <w:rsid w:val="00F426BE"/>
    <w:rsid w:val="00F43F2C"/>
    <w:rsid w:val="00F44886"/>
    <w:rsid w:val="00F45BE6"/>
    <w:rsid w:val="00F54EFE"/>
    <w:rsid w:val="00F557DD"/>
    <w:rsid w:val="00F57517"/>
    <w:rsid w:val="00F607B1"/>
    <w:rsid w:val="00F60B6D"/>
    <w:rsid w:val="00F6241C"/>
    <w:rsid w:val="00F6244C"/>
    <w:rsid w:val="00F6368F"/>
    <w:rsid w:val="00F639EC"/>
    <w:rsid w:val="00F63CF9"/>
    <w:rsid w:val="00F71C5F"/>
    <w:rsid w:val="00F730C3"/>
    <w:rsid w:val="00F73399"/>
    <w:rsid w:val="00F73B35"/>
    <w:rsid w:val="00F77051"/>
    <w:rsid w:val="00F776BA"/>
    <w:rsid w:val="00F77C31"/>
    <w:rsid w:val="00F80182"/>
    <w:rsid w:val="00F812DA"/>
    <w:rsid w:val="00F814F0"/>
    <w:rsid w:val="00F8364F"/>
    <w:rsid w:val="00F901E5"/>
    <w:rsid w:val="00F9034B"/>
    <w:rsid w:val="00F903C8"/>
    <w:rsid w:val="00F9090D"/>
    <w:rsid w:val="00F96478"/>
    <w:rsid w:val="00F9652D"/>
    <w:rsid w:val="00FB13B3"/>
    <w:rsid w:val="00FB1D35"/>
    <w:rsid w:val="00FB2D93"/>
    <w:rsid w:val="00FB31CF"/>
    <w:rsid w:val="00FB376A"/>
    <w:rsid w:val="00FB5D45"/>
    <w:rsid w:val="00FB78E4"/>
    <w:rsid w:val="00FC129B"/>
    <w:rsid w:val="00FC15EC"/>
    <w:rsid w:val="00FC16AD"/>
    <w:rsid w:val="00FC4759"/>
    <w:rsid w:val="00FC5AED"/>
    <w:rsid w:val="00FD5D6C"/>
    <w:rsid w:val="00FD6458"/>
    <w:rsid w:val="00FD7924"/>
    <w:rsid w:val="00FD7D01"/>
    <w:rsid w:val="00FE0AB9"/>
    <w:rsid w:val="00FE0C16"/>
    <w:rsid w:val="00FE2241"/>
    <w:rsid w:val="00FE35FA"/>
    <w:rsid w:val="00FE5F92"/>
    <w:rsid w:val="00FE76B7"/>
    <w:rsid w:val="00FF1784"/>
    <w:rsid w:val="00FF1A3E"/>
    <w:rsid w:val="00FF2021"/>
    <w:rsid w:val="00FF4E9E"/>
    <w:rsid w:val="00FF71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49"/>
    <o:shapelayout v:ext="edit">
      <o:idmap v:ext="edit" data="1,2"/>
      <o:rules v:ext="edit">
        <o:r id="V:Rule1" type="callout" idref="#_x0000_s1269"/>
        <o:r id="V:Rule2" type="callout" idref="#_x0000_s1270"/>
        <o:r id="V:Rule3" type="callout" idref="#_x0000_s1271"/>
        <o:r id="V:Rule4" type="connector" idref="#_x0000_s1276">
          <o:proxy start="" idref="#_x0000_s1275" connectloc="1"/>
          <o:proxy end="" idref="#_x0000_s1275" connectloc="3"/>
        </o:r>
        <o:r id="V:Rule5" type="connector" idref="#_x0000_s1281">
          <o:proxy start="" idref="#_x0000_s1280" connectloc="1"/>
          <o:proxy end="" idref="#_x0000_s1280" connectloc="3"/>
        </o:r>
        <o:r id="V:Rule6" type="connector" idref="#_x0000_s1288">
          <o:proxy start="" idref="#_x0000_s1287" connectloc="1"/>
          <o:proxy end="" idref="#_x0000_s1287" connectloc="3"/>
        </o:r>
        <o:r id="V:Rule7" type="connector" idref="#_x0000_s1293">
          <o:proxy start="" idref="#_x0000_s1292" connectloc="1"/>
          <o:proxy end="" idref="#_x0000_s1292" connectloc="3"/>
        </o:r>
        <o:r id="V:Rule8" type="connector" idref="#_x0000_s1298">
          <o:proxy start="" idref="#_x0000_s1297" connectloc="1"/>
          <o:proxy end="" idref="#_x0000_s1297" connectloc="3"/>
        </o:r>
        <o:r id="V:Rule9" type="connector" idref="#_x0000_s1303">
          <o:proxy start="" idref="#_x0000_s1302" connectloc="1"/>
          <o:proxy end="" idref="#_x0000_s1302" connectloc="3"/>
        </o:r>
        <o:r id="V:Rule10" type="connector" idref="#_x0000_s1308">
          <o:proxy start="" idref="#_x0000_s1307" connectloc="1"/>
          <o:proxy end="" idref="#_x0000_s1307" connectloc="3"/>
        </o:r>
        <o:r id="V:Rule11" type="connector" idref="#_x0000_s1313">
          <o:proxy start="" idref="#_x0000_s1312" connectloc="1"/>
          <o:proxy end="" idref="#_x0000_s1312" connectloc="3"/>
        </o:r>
        <o:r id="V:Rule12" type="connector" idref="#_x0000_s1318">
          <o:proxy start="" idref="#_x0000_s1317" connectloc="1"/>
          <o:proxy end="" idref="#_x0000_s1317" connectloc="3"/>
        </o:r>
        <o:r id="V:Rule13" type="connector" idref="#_x0000_s1323">
          <o:proxy start="" idref="#_x0000_s1322" connectloc="1"/>
          <o:proxy end="" idref="#_x0000_s1322" connectloc="3"/>
        </o:r>
        <o:r id="V:Rule14" type="connector" idref="#_x0000_s1328">
          <o:proxy start="" idref="#_x0000_s1327" connectloc="1"/>
          <o:proxy end="" idref="#_x0000_s1327" connectloc="3"/>
        </o:r>
        <o:r id="V:Rule15" type="connector" idref="#_x0000_s1342">
          <o:proxy start="" idref="#_x0000_s1341" connectloc="1"/>
          <o:proxy end="" idref="#_x0000_s1341" connectloc="3"/>
        </o:r>
        <o:r id="V:Rule16" type="connector" idref="#_x0000_s1417">
          <o:proxy start="" idref="#_x0000_s1416" connectloc="1"/>
          <o:proxy end="" idref="#_x0000_s1416" connectloc="3"/>
        </o:r>
        <o:r id="V:Rule17" type="connector" idref="#_x0000_s1429">
          <o:proxy start="" idref="#_x0000_s1428" connectloc="1"/>
          <o:proxy end="" idref="#_x0000_s1428" connectloc="3"/>
        </o:r>
        <o:r id="V:Rule18" type="connector" idref="#_x0000_s1430"/>
        <o:r id="V:Rule19" type="connector" idref="#_x0000_s1441">
          <o:proxy start="" idref="#_x0000_s1440" connectloc="1"/>
          <o:proxy end="" idref="#_x0000_s1440" connectloc="3"/>
        </o:r>
        <o:r id="V:Rule20" type="connector" idref="#_x0000_s1498">
          <o:proxy start="" idref="#_x0000_s1497" connectloc="1"/>
          <o:proxy end="" idref="#_x0000_s1497" connectloc="3"/>
        </o:r>
        <o:r id="V:Rule21" type="connector" idref="#_x0000_s1521"/>
        <o:r id="V:Rule22" type="connector" idref="#_x0000_s1523"/>
        <o:r id="V:Rule23" type="connector" idref="#_x0000_s1524"/>
        <o:r id="V:Rule24" type="connector" idref="#_x0000_s1526"/>
        <o:r id="V:Rule25" type="connector" idref="#_x0000_s1527"/>
        <o:r id="V:Rule26" type="connector" idref="#_x0000_s1529"/>
        <o:r id="V:Rule27" type="connector" idref="#_x0000_s1530"/>
        <o:r id="V:Rule28" type="connector" idref="#_x0000_s1532"/>
        <o:r id="V:Rule29" type="connector" idref="#_x0000_s1533"/>
        <o:r id="V:Rule30" type="connector" idref="#_x0000_s1535"/>
        <o:r id="V:Rule31" type="connector" idref="#_x0000_s1539"/>
        <o:r id="V:Rule32" type="connector" idref="#_x0000_s1541"/>
        <o:r id="V:Rule33" type="connector" idref="#_x0000_s1554">
          <o:proxy start="" idref="#_x0000_s1545" connectloc="2"/>
          <o:proxy end="" idref="#_x0000_s1546" connectloc="0"/>
        </o:r>
        <o:r id="V:Rule34" type="connector" idref="#_x0000_s1555">
          <o:proxy start="" idref="#_x0000_s1546" connectloc="2"/>
          <o:proxy end="" idref="#_x0000_s1548" connectloc="0"/>
        </o:r>
        <o:r id="V:Rule35" type="connector" idref="#_x0000_s1556">
          <o:proxy end="" idref="#_x0000_s1547" connectloc="0"/>
        </o:r>
        <o:r id="V:Rule36" type="connector" idref="#_x0000_s1557"/>
        <o:r id="V:Rule37" type="connector" idref="#_x0000_s1558">
          <o:proxy end="" idref="#_x0000_s1549" connectloc="0"/>
        </o:r>
        <o:r id="V:Rule38" type="connector" idref="#_x0000_s1559">
          <o:proxy end="" idref="#_x0000_s1550" connectloc="0"/>
        </o:r>
        <o:r id="V:Rule39" type="connector" idref="#_x0000_s1560"/>
        <o:r id="V:Rule40" type="connector" idref="#_x0000_s1561">
          <o:proxy start="" idref="#_x0000_s1548" connectloc="2"/>
        </o:r>
        <o:r id="V:Rule41" type="connector" idref="#_x0000_s1562">
          <o:proxy start="" idref="#_x0000_s1547" connectloc="2"/>
          <o:proxy end="" idref="#_x0000_s1551" connectloc="0"/>
        </o:r>
        <o:r id="V:Rule42" type="connector" idref="#_x0000_s1563"/>
        <o:r id="V:Rule43" type="connector" idref="#_x0000_s1564"/>
        <o:r id="V:Rule44" type="connector" idref="#_x0000_s1565"/>
        <o:r id="V:Rule45" type="connector" idref="#_x0000_s1566"/>
        <o:r id="V:Rule46" type="connector" idref="#_x0000_s1567"/>
        <o:r id="V:Rule47" type="connector" idref="#_x0000_s1568"/>
        <o:r id="V:Rule48" type="connector" idref="#_x0000_s1569"/>
        <o:r id="V:Rule49" type="connector" idref="#_x0000_s1570"/>
        <o:r id="V:Rule50" type="connector" idref="#_x0000_s1571">
          <o:proxy start="" idref="#_x0000_s1546" connectloc="1"/>
          <o:proxy end="" idref="#_x0000_s1547" connectloc="3"/>
        </o:r>
        <o:r id="V:Rule51" type="connector" idref="#_x0000_s1573">
          <o:proxy start="" idref="#_x0000_s1549" connectloc="2"/>
          <o:proxy end="" idref="#_x0000_s1553" connectloc="0"/>
        </o:r>
        <o:r id="V:Rule52" type="connector" idref="#_x0000_s1574">
          <o:proxy start="" idref="#_x0000_s1551" connectloc="2"/>
          <o:proxy end="" idref="#_x0000_s1553" connectloc="1"/>
        </o:r>
        <o:r id="V:Rule53" type="connector" idref="#_x0000_s1575">
          <o:proxy start="" idref="#_x0000_s1550" connectloc="2"/>
          <o:proxy end="" idref="#_x0000_s1553" connectloc="3"/>
        </o:r>
        <o:r id="V:Rule54" type="connector" idref="#_x0000_s1578"/>
        <o:r id="V:Rule55" type="connector" idref="#_x0000_s1581"/>
        <o:r id="V:Rule56" type="connector" idref="#_x0000_s1583"/>
        <o:r id="V:Rule57" type="connector" idref="#_x0000_s1586"/>
        <o:r id="V:Rule58" type="connector" idref="#_x0000_s1589"/>
        <o:r id="V:Rule59" type="connector" idref="#_x0000_s1590"/>
        <o:r id="V:Rule60" type="connector" idref="#_x0000_s1598"/>
        <o:r id="V:Rule61" type="connector" idref="#_x0000_s1599"/>
        <o:r id="V:Rule62" type="connector" idref="#_x0000_s1603"/>
        <o:r id="V:Rule63" type="connector" idref="#_x0000_s1604"/>
        <o:r id="V:Rule64" type="connector" idref="#_x0000_s1605"/>
        <o:r id="V:Rule65" type="connector" idref="#_x0000_s1758"/>
        <o:r id="V:Rule66" type="connector" idref="#_x0000_s1769">
          <o:proxy start="" idref="#_x0000_s1768" connectloc="1"/>
          <o:proxy end="" idref="#_x0000_s1768" connectloc="3"/>
        </o:r>
        <o:r id="V:Rule67" type="connector" idref="#_x0000_s1763">
          <o:proxy start="" idref="#_x0000_s1762" connectloc="1"/>
          <o:proxy end="" idref="#_x0000_s1762" connectloc="3"/>
        </o:r>
        <o:r id="V:Rule68" type="connector" idref="#_x0000_s1766">
          <o:proxy start="" idref="#_x0000_s1765" connectloc="1"/>
          <o:proxy end="" idref="#_x0000_s1765" connectloc="3"/>
        </o:r>
        <o:r id="V:Rule69" type="connector" idref="#_x0000_s1775">
          <o:proxy start="" idref="#_x0000_s1774" connectloc="1"/>
          <o:proxy end="" idref="#_x0000_s1774" connectloc="3"/>
        </o:r>
        <o:r id="V:Rule70" type="connector" idref="#_x0000_s1772">
          <o:proxy start="" idref="#_x0000_s1771" connectloc="1"/>
          <o:proxy end="" idref="#_x0000_s1771" connectloc="3"/>
        </o:r>
        <o:r id="V:Rule71" type="connector" idref="#_x0000_s1778">
          <o:proxy start="" idref="#_x0000_s1777" connectloc="1"/>
          <o:proxy end="" idref="#_x0000_s1777" connectloc="3"/>
        </o:r>
        <o:r id="V:Rule72" type="connector" idref="#_x0000_s1781">
          <o:proxy start="" idref="#_x0000_s1780" connectloc="1"/>
          <o:proxy end="" idref="#_x0000_s1780" connectloc="3"/>
        </o:r>
        <o:r id="V:Rule73" type="connector" idref="#_x0000_s1782">
          <o:proxy start="" idref="#_x0000_s1768" connectloc="3"/>
        </o:r>
        <o:r id="V:Rule74" type="connector" idref="#_x0000_s1783"/>
        <o:r id="V:Rule75" type="connector" idref="#_x0000_s1784"/>
        <o:r id="V:Rule76" type="connector" idref="#_x0000_s1785"/>
        <o:r id="V:Rule77" type="connector" idref="#_x0000_s1793">
          <o:proxy start="" idref="#_x0000_s1792" connectloc="1"/>
          <o:proxy end="" idref="#_x0000_s1792" connectloc="3"/>
        </o:r>
        <o:r id="V:Rule78" type="connector" idref="#_x0000_s1790">
          <o:proxy start="" idref="#_x0000_s1789" connectloc="1"/>
          <o:proxy end="" idref="#_x0000_s1789" connectloc="3"/>
        </o:r>
        <o:r id="V:Rule79" type="connector" idref="#_x0000_s1794"/>
        <o:r id="V:Rule80" type="connector" idref="#_x0000_s1795"/>
        <o:r id="V:Rule81" type="connector" idref="#_x0000_s1796"/>
        <o:r id="V:Rule82" type="connector" idref="#_x0000_s1797"/>
        <o:r id="V:Rule83" type="connector" idref="#_x0000_s1798"/>
        <o:r id="V:Rule84" type="connector" idref="#_x0000_s1800">
          <o:proxy end="" idref="#_x0000_s1862" connectloc="1"/>
        </o:r>
        <o:r id="V:Rule85" type="connector" idref="#_x0000_s1802"/>
        <o:r id="V:Rule86" type="connector" idref="#_x0000_s1805">
          <o:proxy start="" idref="#_x0000_s1804" connectloc="1"/>
          <o:proxy end="" idref="#_x0000_s1804" connectloc="3"/>
        </o:r>
        <o:r id="V:Rule87" type="connector" idref="#_x0000_s1806"/>
        <o:r id="V:Rule88" type="connector" idref="#_x0000_s1809"/>
        <o:r id="V:Rule89" type="connector" idref="#_x0000_s1814">
          <o:proxy start="" idref="#_x0000_s1813" connectloc="3"/>
        </o:r>
        <o:r id="V:Rule90" type="connector" idref="#_x0000_s1815"/>
        <o:r id="V:Rule91" type="connector" idref="#_x0000_s1819">
          <o:proxy start="" idref="#_x0000_s1818" connectloc="1"/>
          <o:proxy end="" idref="#_x0000_s1818" connectloc="3"/>
        </o:r>
        <o:r id="V:Rule92" type="connector" idref="#_x0000_s1820">
          <o:proxy start="" idref="#_x0000_s1830" connectloc="3"/>
          <o:proxy end="" idref="#_x0000_s1807" connectloc="1"/>
        </o:r>
        <o:r id="V:Rule93" type="connector" idref="#_x0000_s1821">
          <o:proxy start="" idref="#_x0000_s1818" connectloc="3"/>
        </o:r>
        <o:r id="V:Rule94" type="connector" idref="#_x0000_s1822"/>
        <o:r id="V:Rule95" type="connector" idref="#_x0000_s1824"/>
        <o:r id="V:Rule96" type="connector" idref="#_x0000_s1827">
          <o:proxy start="" idref="#_x0000_s1813" connectloc="3"/>
          <o:proxy end="" idref="#_x0000_s1810" connectloc="1"/>
        </o:r>
        <o:r id="V:Rule97" type="connector" idref="#_x0000_s1831">
          <o:proxy start="" idref="#_x0000_s1830" connectloc="1"/>
          <o:proxy end="" idref="#_x0000_s1830" connectloc="3"/>
        </o:r>
        <o:r id="V:Rule98" type="connector" idref="#_x0000_s1834">
          <o:proxy start="" idref="#_x0000_s1833" connectloc="1"/>
          <o:proxy end="" idref="#_x0000_s1833" connectloc="3"/>
        </o:r>
        <o:r id="V:Rule99" type="connector" idref="#_x0000_s1837">
          <o:proxy start="" idref="#_x0000_s1836" connectloc="1"/>
          <o:proxy end="" idref="#_x0000_s1836" connectloc="3"/>
        </o:r>
        <o:r id="V:Rule100" type="connector" idref="#_x0000_s1838">
          <o:proxy start="" idref="#_x0000_s1833" connectloc="1"/>
        </o:r>
        <o:r id="V:Rule101" type="connector" idref="#_x0000_s1839"/>
        <o:r id="V:Rule102" type="connector" idref="#_x0000_s1840"/>
        <o:r id="V:Rule103" type="connector" idref="#_x0000_s1841"/>
        <o:r id="V:Rule104" type="connector" idref="#_x0000_s1842">
          <o:proxy end="" idref="#_x0000_s1807" connectloc="3"/>
        </o:r>
        <o:r id="V:Rule105" type="connector" idref="#_x0000_s1843">
          <o:proxy start="" idref="#_x0000_s1836" connectloc="1"/>
        </o:r>
        <o:r id="V:Rule106" type="connector" idref="#_x0000_s1844"/>
        <o:r id="V:Rule107" type="connector" idref="#_x0000_s1845"/>
        <o:r id="V:Rule108" type="connector" idref="#_x0000_s1753">
          <o:proxy start="" idref="#_x0000_s1787" connectloc="2"/>
          <o:proxy end="" idref="#_x0000_s1754" connectloc="0"/>
        </o:r>
        <o:r id="V:Rule109" type="connector" idref="#_x0000_s1854">
          <o:proxy start="" idref="#_x0000_s1853" connectloc="1"/>
          <o:proxy end="" idref="#_x0000_s1853" connectloc="3"/>
        </o:r>
        <o:r id="V:Rule110" type="connector" idref="#_x0000_s1855">
          <o:proxy start="" idref="#_x0000_s1853" connectloc="3"/>
        </o:r>
        <o:r id="V:Rule111" type="connector" idref="#_x0000_s1856"/>
        <o:r id="V:Rule112" type="connector" idref="#_x0000_s1857"/>
        <o:r id="V:Rule113" type="connector" idref="#_x0000_s1858"/>
        <o:r id="V:Rule114" type="connector" idref="#_x0000_s1748"/>
        <o:r id="V:Rule115" type="connector" idref="#_x0000_s1859"/>
        <o:r id="V:Rule116" type="connector" idref="#_x0000_s1866">
          <o:proxy start="" idref="#_x0000_s1865" connectloc="1"/>
          <o:proxy end="" idref="#_x0000_s1865" connectloc="3"/>
        </o:r>
        <o:r id="V:Rule117" type="connector" idref="#_x0000_s1863">
          <o:proxy start="" idref="#_x0000_s1862" connectloc="1"/>
          <o:proxy end="" idref="#_x0000_s1862" connectloc="3"/>
        </o:r>
        <o:r id="V:Rule118" type="connector" idref="#_x0000_s1869">
          <o:proxy start="" idref="#_x0000_s1868" connectloc="1"/>
          <o:proxy end="" idref="#_x0000_s1868" connectloc="3"/>
        </o:r>
        <o:r id="V:Rule119" type="connector" idref="#_x0000_s1872">
          <o:proxy start="" idref="#_x0000_s1871" connectloc="1"/>
          <o:proxy end="" idref="#_x0000_s1871" connectloc="3"/>
        </o:r>
        <o:r id="V:Rule120" type="connector" idref="#_x0000_s1878">
          <o:proxy start="" idref="#_x0000_s1877" connectloc="1"/>
          <o:proxy end="" idref="#_x0000_s1877" connectloc="3"/>
        </o:r>
        <o:r id="V:Rule121" type="connector" idref="#_x0000_s1881">
          <o:proxy start="" idref="#_x0000_s1880" connectloc="1"/>
          <o:proxy end="" idref="#_x0000_s1880" connectloc="3"/>
        </o:r>
        <o:r id="V:Rule122" type="connector" idref="#_x0000_s1882"/>
        <o:r id="V:Rule123" type="connector" idref="#_x0000_s1883"/>
        <o:r id="V:Rule124" type="connector" idref="#_x0000_s1884">
          <o:proxy end="" idref="#_x0000_s1877" connectloc="1"/>
        </o:r>
        <o:r id="V:Rule125" type="connector" idref="#_x0000_s1886"/>
        <o:r id="V:Rule126" type="connector" idref="#_x0000_s1887">
          <o:proxy start="" idref="#_x0000_s1789" connectloc="3"/>
        </o:r>
        <o:r id="V:Rule127" type="connector" idref="#_x0000_s1888"/>
        <o:r id="V:Rule128" type="connector" idref="#_x0000_s1894"/>
        <o:r id="V:Rule129" type="connector" idref="#_x0000_s1896"/>
        <o:r id="V:Rule130" type="connector" idref="#_x0000_s1897"/>
        <o:r id="V:Rule131" type="connector" idref="#_x0000_s1898"/>
        <o:r id="V:Rule132" type="connector" idref="#_x0000_s1899"/>
        <o:r id="V:Rule133" type="connector" idref="#_x0000_s1900"/>
        <o:r id="V:Rule134" type="connector" idref="#_x0000_s1901"/>
        <o:r id="V:Rule135" type="connector" idref="#_x0000_s1902"/>
        <o:r id="V:Rule136" type="connector" idref="#_x0000_s1907"/>
        <o:r id="V:Rule137" type="connector" idref="#_x0000_s1909"/>
        <o:r id="V:Rule138" type="connector" idref="#_x0000_s1910"/>
        <o:r id="V:Rule139" type="connector" idref="#_x0000_s1911"/>
        <o:r id="V:Rule140" type="connector" idref="#_x0000_s1917"/>
        <o:r id="V:Rule141" type="connector" idref="#_x0000_s1918"/>
        <o:r id="V:Rule142" type="connector" idref="#_x0000_s1919"/>
        <o:r id="V:Rule143" type="connector" idref="#_x0000_s1920"/>
        <o:r id="V:Rule144" type="connector" idref="#_x0000_s1921"/>
        <o:r id="V:Rule145" type="connector" idref="#_x0000_s1922"/>
        <o:r id="V:Rule146" type="connector" idref="#_x0000_s1924"/>
        <o:r id="V:Rule147" type="connector" idref="#_x0000_s1927"/>
        <o:r id="V:Rule148" type="connector" idref="#_x0000_s1931"/>
        <o:r id="V:Rule149" type="connector" idref="#_x0000_s1932"/>
        <o:r id="V:Rule150" type="connector" idref="#_x0000_s1943">
          <o:proxy start="" idref="#_x0000_s1942" connectloc="1"/>
          <o:proxy end="" idref="#_x0000_s1942" connectloc="3"/>
        </o:r>
        <o:r id="V:Rule151" type="connector" idref="#_x0000_s1944"/>
        <o:r id="V:Rule152" type="connector" idref="#_x0000_s1945"/>
        <o:r id="V:Rule153" type="connector" idref="#_x0000_s1946">
          <o:proxy start="" idref="#_x0000_s1942" connectloc="1"/>
        </o:r>
        <o:r id="V:Rule154" type="connector" idref="#_x0000_s1950">
          <o:proxy start="" idref="#_x0000_s1949" connectloc="1"/>
          <o:proxy end="" idref="#_x0000_s1949" connectloc="3"/>
        </o:r>
        <o:r id="V:Rule155" type="connector" idref="#_x0000_s1953">
          <o:proxy start="" idref="#_x0000_s1952" connectloc="1"/>
          <o:proxy end="" idref="#_x0000_s1952" connectloc="3"/>
        </o:r>
        <o:r id="V:Rule156" type="connector" idref="#_x0000_s1956">
          <o:proxy start="" idref="#_x0000_s1955" connectloc="1"/>
          <o:proxy end="" idref="#_x0000_s1955" connectloc="3"/>
        </o:r>
        <o:r id="V:Rule157" type="connector" idref="#_x0000_s1959">
          <o:proxy start="" idref="#_x0000_s1958" connectloc="1"/>
          <o:proxy end="" idref="#_x0000_s1958" connectloc="3"/>
        </o:r>
        <o:r id="V:Rule158" type="connector" idref="#_x0000_s1967">
          <o:proxy start="" idref="#_x0000_s1966" connectloc="1"/>
          <o:proxy end="" idref="#_x0000_s1966" connectloc="3"/>
        </o:r>
        <o:r id="V:Rule159" type="connector" idref="#_x0000_s1977"/>
        <o:r id="V:Rule160" type="connector" idref="#_x0000_s1978"/>
        <o:r id="V:Rule161" type="connector" idref="#_x0000_s1979"/>
        <o:r id="V:Rule162" type="connector" idref="#_x0000_s1989"/>
        <o:r id="V:Rule163" type="connector" idref="#_x0000_s1990">
          <o:proxy start="" idref="#_x0000_s1972" connectloc="1"/>
        </o:r>
        <o:r id="V:Rule164" type="connector" idref="#_x0000_s1991">
          <o:proxy start="" idref="#_x0000_s1976" connectloc="1"/>
        </o:r>
        <o:r id="V:Rule165" type="connector" idref="#_x0000_s1992">
          <o:proxy start="" idref="#_x0000_s1964" connectloc="1"/>
        </o:r>
        <o:r id="V:Rule166" type="connector" idref="#_x0000_s1993">
          <o:proxy start="" idref="#_x0000_s1985" connectloc="1"/>
        </o:r>
        <o:r id="V:Rule167" type="connector" idref="#_x0000_s1994"/>
        <o:r id="V:Rule168" type="connector" idref="#_x0000_s1995"/>
        <o:r id="V:Rule169" type="connector" idref="#_x0000_s1996"/>
        <o:r id="V:Rule170" type="connector" idref="#_x0000_s1997"/>
        <o:r id="V:Rule171" type="connector" idref="#_x0000_s1998"/>
        <o:r id="V:Rule172" type="connector" idref="#_x0000_s1999">
          <o:proxy start="" idref="#_x0000_s1988" connectloc="1"/>
        </o:r>
        <o:r id="V:Rule173" type="connector" idref="#_x0000_s2000"/>
        <o:r id="V:Rule174" type="connector" idref="#_x0000_s2003">
          <o:proxy start="" idref="#_x0000_s2002" connectloc="1"/>
          <o:proxy end="" idref="#_x0000_s2002" connectloc="3"/>
        </o:r>
        <o:r id="V:Rule175" type="connector" idref="#_x0000_s2006">
          <o:proxy start="" idref="#_x0000_s2005" connectloc="1"/>
          <o:proxy end="" idref="#_x0000_s2005" connectloc="3"/>
        </o:r>
        <o:r id="V:Rule176" type="connector" idref="#_x0000_s2009">
          <o:proxy start="" idref="#_x0000_s2008" connectloc="1"/>
          <o:proxy end="" idref="#_x0000_s2008" connectloc="3"/>
        </o:r>
        <o:r id="V:Rule177" type="connector" idref="#_x0000_s2012">
          <o:proxy start="" idref="#_x0000_s2011" connectloc="1"/>
          <o:proxy end="" idref="#_x0000_s2011" connectloc="3"/>
        </o:r>
        <o:r id="V:Rule178" type="connector" idref="#_x0000_s2015">
          <o:proxy start="" idref="#_x0000_s2014" connectloc="1"/>
          <o:proxy end="" idref="#_x0000_s2014" connectloc="3"/>
        </o:r>
        <o:r id="V:Rule179" type="connector" idref="#_x0000_s2018">
          <o:proxy start="" idref="#_x0000_s2017" connectloc="1"/>
          <o:proxy end="" idref="#_x0000_s2017" connectloc="3"/>
        </o:r>
        <o:r id="V:Rule180" type="connector" idref="#_x0000_s2021">
          <o:proxy start="" idref="#_x0000_s2020" connectloc="1"/>
          <o:proxy end="" idref="#_x0000_s2020" connectloc="3"/>
        </o:r>
        <o:r id="V:Rule181" type="connector" idref="#_x0000_s2024">
          <o:proxy start="" idref="#_x0000_s2023" connectloc="1"/>
          <o:proxy end="" idref="#_x0000_s2023" connectloc="3"/>
        </o:r>
        <o:r id="V:Rule182" type="connector" idref="#_x0000_s2027">
          <o:proxy start="" idref="#_x0000_s2026" connectloc="1"/>
          <o:proxy end="" idref="#_x0000_s2026" connectloc="3"/>
        </o:r>
        <o:r id="V:Rule183" type="connector" idref="#_x0000_s2028"/>
        <o:r id="V:Rule184" type="connector" idref="#_x0000_s2029"/>
        <o:r id="V:Rule185" type="connector" idref="#_x0000_s2030"/>
        <o:r id="V:Rule186" type="connector" idref="#_x0000_s2031"/>
        <o:r id="V:Rule187" type="connector" idref="#_x0000_s2032"/>
        <o:r id="V:Rule188" type="connector" idref="#_x0000_s2033"/>
        <o:r id="V:Rule189" type="connector" idref="#_x0000_s2034"/>
        <o:r id="V:Rule190" type="connector" idref="#_x0000_s2035">
          <o:proxy start="" idref="#_x0000_s1976" connectloc="1"/>
        </o:r>
        <o:r id="V:Rule191" type="connector" idref="#_x0000_s2036"/>
        <o:r id="V:Rule192" type="connector" idref="#_x0000_s2037"/>
        <o:r id="V:Rule193" type="connector" idref="#_x0000_s2038"/>
        <o:r id="V:Rule194" type="connector" idref="#_x0000_s2039"/>
        <o:r id="V:Rule195" type="connector" idref="#_x0000_s2040"/>
        <o:r id="V:Rule196" type="connector" idref="#_x0000_s2043">
          <o:proxy start="" idref="#_x0000_s2042" connectloc="1"/>
          <o:proxy end="" idref="#_x0000_s2042" connectloc="3"/>
        </o:r>
        <o:r id="V:Rule197" type="connector" idref="#_x0000_s2046">
          <o:proxy start="" idref="#_x0000_s2045" connectloc="1"/>
          <o:proxy end="" idref="#_x0000_s2045" connectloc="3"/>
        </o:r>
        <o:r id="V:Rule198" type="connector" idref="#_x0000_s2047"/>
        <o:r id="V:Rule199" type="connector" idref="#_x0000_s2048"/>
        <o:r id="V:Rule200" type="connector" idref="#_x0000_s2049"/>
        <o:r id="V:Rule201" type="connector" idref="#_x0000_s2050"/>
        <o:r id="V:Rule202" type="connector" idref="#_x0000_s2051"/>
        <o:r id="V:Rule203" type="connector" idref="#_x0000_s2052"/>
        <o:r id="V:Rule204" type="connector" idref="#_x0000_s2053"/>
        <o:r id="V:Rule205" type="connector" idref="#_x0000_s2054"/>
        <o:r id="V:Rule206" type="connector" idref="#_x0000_s2055"/>
        <o:r id="V:Rule207" type="connector" idref="#_x0000_s2056"/>
        <o:r id="V:Rule208" type="connector" idref="#_x0000_s2057"/>
        <o:r id="V:Rule209" type="connector" idref="#_x0000_s2060"/>
        <o:r id="V:Rule210" type="connector" idref="#_x0000_s2061">
          <o:proxy start="" idref="#_x0000_s1984" connectloc="1"/>
        </o:r>
        <o:r id="V:Rule211" type="connector" idref="#_x0000_s2062"/>
        <o:r id="V:Rule212" type="connector" idref="#_x0000_s2063"/>
        <o:r id="V:Rule213" type="connector" idref="#_x0000_s2066">
          <o:proxy start="" idref="#_x0000_s2065" connectloc="1"/>
          <o:proxy end="" idref="#_x0000_s2065" connectloc="3"/>
        </o:r>
        <o:r id="V:Rule214" type="connector" idref="#_x0000_s2067"/>
        <o:r id="V:Rule215" type="connector" idref="#_x0000_s2068"/>
        <o:r id="V:Rule216" type="connector" idref="#_x0000_s2069"/>
        <o:r id="V:Rule217" type="connector" idref="#_x0000_s2070">
          <o:proxy end="" idref="#_x0000_s1958" connectloc="1"/>
        </o:r>
        <o:r id="V:Rule218" type="connector" idref="#_x0000_s2071"/>
        <o:r id="V:Rule219" type="connector" idref="#_x0000_s2072"/>
        <o:r id="V:Rule220" type="connector" idref="#_x0000_s2093">
          <o:proxy start="" idref="#_x0000_s2092" connectloc="1"/>
          <o:proxy end="" idref="#_x0000_s2092" connectloc="3"/>
        </o:r>
        <o:r id="V:Rule221" type="connector" idref="#_x0000_s2097"/>
        <o:r id="V:Rule222" type="connector" idref="#_x0000_s2100">
          <o:proxy start="" idref="#_x0000_s2099" connectloc="1"/>
          <o:proxy end="" idref="#_x0000_s2099" connectloc="3"/>
        </o:r>
        <o:r id="V:Rule223" type="connector" idref="#_x0000_s2109">
          <o:proxy start="" idref="#_x0000_s2147" connectloc="3"/>
        </o:r>
        <o:r id="V:Rule224" type="connector" idref="#_x0000_s2117"/>
        <o:r id="V:Rule225" type="connector" idref="#_x0000_s2126">
          <o:proxy start="" idref="#_x0000_s2125" connectloc="1"/>
          <o:proxy end="" idref="#_x0000_s2125" connectloc="3"/>
        </o:r>
        <o:r id="V:Rule226" type="connector" idref="#_x0000_s2129">
          <o:proxy start="" idref="#_x0000_s2128" connectloc="1"/>
          <o:proxy end="" idref="#_x0000_s2128" connectloc="3"/>
        </o:r>
        <o:r id="V:Rule227" type="connector" idref="#_x0000_s2130">
          <o:proxy start="" idref="#_x0000_s2128" connectloc="3"/>
          <o:proxy end="" idref="#_x0000_s2137" connectloc="1"/>
        </o:r>
        <o:r id="V:Rule228" type="connector" idref="#_x0000_s2139">
          <o:proxy start="" idref="#_x0000_s2142" connectloc="1"/>
          <o:proxy end="" idref="#_x0000_s2092" connectloc="3"/>
        </o:r>
        <o:r id="V:Rule229" type="connector" idref="#_x0000_s2141">
          <o:proxy end="" idref="#_x0000_s2133" connectloc="0"/>
        </o:r>
        <o:r id="V:Rule230" type="connector" idref="#_x0000_s2143">
          <o:proxy start="" idref="#_x0000_s2128" connectloc="3"/>
          <o:proxy end="" idref="#_x0000_s2140" connectloc="1"/>
        </o:r>
        <o:r id="V:Rule231" type="connector" idref="#_x0000_s2144"/>
        <o:r id="V:Rule232" type="connector" idref="#_x0000_s2148">
          <o:proxy start="" idref="#_x0000_s2147" connectloc="1"/>
          <o:proxy end="" idref="#_x0000_s2147" connectloc="3"/>
        </o:r>
        <o:r id="V:Rule233" type="connector" idref="#_x0000_s2151">
          <o:proxy start="" idref="#_x0000_s2150" connectloc="1"/>
          <o:proxy end="" idref="#_x0000_s2150" connectloc="3"/>
        </o:r>
        <o:r id="V:Rule234" type="connector" idref="#_x0000_s2154">
          <o:proxy start="" idref="#_x0000_s2153" connectloc="1"/>
          <o:proxy end="" idref="#_x0000_s2153" connectloc="3"/>
        </o:r>
        <o:r id="V:Rule235" type="connector" idref="#_x0000_s2157">
          <o:proxy start="" idref="#_x0000_s2156" connectloc="1"/>
          <o:proxy end="" idref="#_x0000_s2156" connectloc="3"/>
        </o:r>
        <o:r id="V:Rule236" type="connector" idref="#_x0000_s2158">
          <o:proxy start="" idref="#_x0000_s2092" connectloc="3"/>
          <o:proxy end="" idref="#_x0000_s2145" connectloc="1"/>
        </o:r>
        <o:r id="V:Rule237" type="connector" idref="#_x0000_s2159"/>
        <o:r id="V:Rule238" type="connector" idref="#_x0000_s2160">
          <o:proxy start="" idref="#_x0000_s2125" connectloc="3"/>
        </o:r>
        <o:r id="V:Rule239" type="connector" idref="#_x0000_s2161">
          <o:proxy start="" idref="#_x0000_s2150" connectloc="3"/>
        </o:r>
        <o:r id="V:Rule240" type="connector" idref="#_x0000_s2162"/>
        <o:r id="V:Rule241" type="connector" idref="#_x0000_s2174">
          <o:proxy end="" idref="#_x0000_s1942" connectloc="1"/>
        </o:r>
        <o:r id="V:Rule242" type="connector" idref="#_x0000_s2177">
          <o:proxy start="" idref="#_x0000_s2176" connectloc="1"/>
          <o:proxy end="" idref="#_x0000_s2176" connectloc="3"/>
        </o:r>
        <o:r id="V:Rule243" type="connector" idref="#_x0000_s2178"/>
        <o:r id="V:Rule244" type="connector" idref="#_x0000_s2179">
          <o:proxy end="" idref="#_x0000_s1958" connectloc="1"/>
        </o:r>
        <o:r id="V:Rule245" type="connector" idref="#_x0000_s2180">
          <o:proxy start="" idref="#_x0000_s1984" connectloc="1"/>
        </o:r>
        <o:r id="V:Rule246" type="connector" idref="#_x0000_s2181"/>
        <o:r id="V:Rule247" type="connector" idref="#_x0000_s2182"/>
        <o:r id="V:Rule248" type="connector" idref="#_x0000_s2183"/>
        <o:r id="V:Rule249" type="connector" idref="#_x0000_s2184"/>
        <o:r id="V:Rule250" type="connector" idref="#_x0000_s2185"/>
        <o:r id="V:Rule251" type="connector" idref="#_x0000_s2186"/>
        <o:r id="V:Rule252" type="connector" idref="#_x0000_s2210">
          <o:proxy start="" idref="#_x0000_s2209" connectloc="2"/>
          <o:proxy end="" idref="#_x0000_s2209" connectloc="2"/>
        </o:r>
        <o:r id="V:Rule253" type="connector" idref="#_x0000_s2211"/>
        <o:r id="V:Rule254" type="connector" idref="#_x0000_s2213"/>
        <o:r id="V:Rule255" type="connector" idref="#_x0000_s2235"/>
        <o:r id="V:Rule256" type="connector" idref="#_x0000_s2261">
          <o:proxy start="" idref="#_x0000_s2260" connectloc="1"/>
          <o:proxy end="" idref="#_x0000_s2260" connectloc="3"/>
        </o:r>
        <o:r id="V:Rule257" type="connector" idref="#_x0000_s2238">
          <o:proxy start="" idref="#_x0000_s2237" connectloc="1"/>
          <o:proxy end="" idref="#_x0000_s2237" connectloc="3"/>
        </o:r>
        <o:r id="V:Rule258" type="connector" idref="#_x0000_s2241">
          <o:proxy start="" idref="#_x0000_s2240" connectloc="1"/>
          <o:proxy end="" idref="#_x0000_s2240" connectloc="3"/>
        </o:r>
        <o:r id="V:Rule259" type="connector" idref="#_x0000_s2244">
          <o:proxy start="" idref="#_x0000_s2243" connectloc="1"/>
          <o:proxy end="" idref="#_x0000_s2243" connectloc="3"/>
        </o:r>
        <o:r id="V:Rule260" type="connector" idref="#_x0000_s2256"/>
        <o:r id="V:Rule261" type="connector" idref="#_x0000_s2257"/>
        <o:r id="V:Rule262" type="connector" idref="#_x0000_s2262"/>
        <o:r id="V:Rule263" type="connector" idref="#_x0000_s2263"/>
        <o:r id="V:Rule264" type="connector" idref="#_x0000_s2264"/>
        <o:r id="V:Rule265" type="connector" idref="#_x0000_s2265"/>
        <o:r id="V:Rule266" type="connector" idref="#_x0000_s2266"/>
        <o:r id="V:Rule267" type="connector" idref="#_x0000_s2267"/>
        <o:r id="V:Rule268" type="connector" idref="#_x0000_s2270">
          <o:proxy start="" idref="#_x0000_s2269" connectloc="1"/>
          <o:proxy end="" idref="#_x0000_s2269" connectloc="3"/>
        </o:r>
        <o:r id="V:Rule269" type="connector" idref="#_x0000_s2273">
          <o:proxy start="" idref="#_x0000_s2272" connectloc="1"/>
          <o:proxy end="" idref="#_x0000_s2272" connectloc="3"/>
        </o:r>
        <o:r id="V:Rule270" type="connector" idref="#_x0000_s2276">
          <o:proxy start="" idref="#_x0000_s2275" connectloc="1"/>
          <o:proxy end="" idref="#_x0000_s2275" connectloc="3"/>
        </o:r>
        <o:r id="V:Rule271" type="connector" idref="#_x0000_s2279">
          <o:proxy start="" idref="#_x0000_s2278" connectloc="1"/>
          <o:proxy end="" idref="#_x0000_s2278" connectloc="3"/>
        </o:r>
        <o:r id="V:Rule272" type="connector" idref="#_x0000_s2280"/>
        <o:r id="V:Rule273" type="connector" idref="#_x0000_s2281"/>
        <o:r id="V:Rule274" type="connector" idref="#_x0000_s2282"/>
        <o:r id="V:Rule275" type="connector" idref="#_x0000_s2283"/>
        <o:r id="V:Rule276" type="connector" idref="#_x0000_s2284"/>
        <o:r id="V:Rule277" type="connector" idref="#_x0000_s2285"/>
        <o:r id="V:Rule278" type="connector" idref="#_x0000_s2286"/>
        <o:r id="V:Rule279" type="connector" idref="#_x0000_s2287"/>
        <o:r id="V:Rule280" type="connector" idref="#_x0000_s2288"/>
        <o:r id="V:Rule281" type="connector" idref="#_x0000_s2289"/>
        <o:r id="V:Rule282" type="connector" idref="#_x0000_s2290"/>
        <o:r id="V:Rule283" type="connector" idref="#_x0000_s2291"/>
        <o:r id="V:Rule284" type="connector" idref="#_x0000_s2292"/>
        <o:r id="V:Rule285" type="connector" idref="#_x0000_s2295">
          <o:proxy start="" idref="#_x0000_s2294" connectloc="1"/>
          <o:proxy end="" idref="#_x0000_s2294" connectloc="3"/>
        </o:r>
        <o:r id="V:Rule286" type="connector" idref="#_x0000_s2298">
          <o:proxy start="" idref="#_x0000_s2297" connectloc="1"/>
          <o:proxy end="" idref="#_x0000_s2297" connectloc="3"/>
        </o:r>
        <o:r id="V:Rule287" type="connector" idref="#_x0000_s2299">
          <o:proxy start="" idref="#_x0000_s2243" connectloc="1"/>
        </o:r>
        <o:r id="V:Rule288" type="connector" idref="#_x0000_s2301"/>
        <o:r id="V:Rule289" type="connector" idref="#_x0000_s2302">
          <o:proxy end="" idref="#_x0000_s2243" connectloc="1"/>
        </o:r>
        <o:r id="V:Rule290" type="connector" idref="#_x0000_s2312"/>
        <o:r id="V:Rule291" type="connector" idref="#_x0000_s2313">
          <o:proxy end="" idref="#_x0000_s2316" connectloc="1"/>
        </o:r>
        <o:r id="V:Rule292" type="connector" idref="#_x0000_s2317">
          <o:proxy start="" idref="#_x0000_s2316" connectloc="1"/>
          <o:proxy end="" idref="#_x0000_s2316" connectloc="3"/>
        </o:r>
        <o:r id="V:Rule293" type="connector" idref="#_x0000_s2318"/>
        <o:r id="V:Rule294" type="connector" idref="#Connecteur droit avec flèche 15">
          <o:proxy start="" idref="#Zone de texte 14" connectloc="0"/>
        </o:r>
        <o:r id="V:Rule295" type="connector" idref="#Connecteur droit avec flèche 46"/>
        <o:r id="V:Rule296" type="connector" idref="#Connecteur droit avec flèche 65"/>
        <o:r id="V:Rule297" type="connector" idref="#Connecteur droit avec flèche 67"/>
        <o:r id="V:Rule298" type="connector" idref="#Connecteur droit avec flèche 18"/>
        <o:r id="V:Rule299" type="connector" idref="#Connecteur droit avec flèche 19"/>
        <o:r id="V:Rule300" type="connector" idref="#Connecteur droit 5"/>
        <o:r id="V:Rule301" type="connector" idref="#Connecteur droit 6"/>
        <o:r id="V:Rule302" type="connector" idref="#Connecteur droit 13"/>
        <o:r id="V:Rule303" type="connector" idref="#Connecteur droit 48"/>
        <o:r id="V:Rule304" type="connector" idref="#Connecteur droit 17"/>
        <o:r id="V:Rule305" type="connector" idref="#Connecteur droit 22"/>
        <o:r id="V:Rule306" type="connector" idref="#Connecteur droit 23"/>
        <o:r id="V:Rule307" type="connector" idref="#Connecteur droit 24"/>
        <o:r id="V:Rule308" type="connector" idref="#Connecteur droit 26"/>
        <o:r id="V:Rule309" type="connector" idref="#Connecteur droit 30"/>
        <o:r id="V:Rule310" type="connector" idref="#_x0000_s2383"/>
        <o:r id="V:Rule311" type="connector" idref="#_x0000_s2385"/>
        <o:r id="V:Rule312" type="connector" idref="#_x0000_s2386"/>
        <o:r id="V:Rule313" type="connector" idref="#_x0000_s2388"/>
        <o:r id="V:Rule314" type="connector" idref="#_x0000_s2389"/>
        <o:r id="V:Rule315" type="connector" idref="#_x0000_s2391"/>
        <o:r id="V:Rule316" type="connector" idref="#_x0000_s2392"/>
        <o:r id="V:Rule317" type="connector" idref="#_x0000_s2394"/>
        <o:r id="V:Rule318" type="connector" idref="#_x0000_s2395"/>
        <o:r id="V:Rule319" type="connector" idref="#_x0000_s2397"/>
        <o:r id="V:Rule320" type="connector" idref="#_x0000_s2398"/>
        <o:r id="V:Rule321" type="connector" idref="#_x0000_s2400"/>
        <o:r id="V:Rule322" type="connector" idref="#_x0000_s2413">
          <o:proxy start="" idref="#_x0000_s2404" connectloc="2"/>
          <o:proxy end="" idref="#_x0000_s2405" connectloc="0"/>
        </o:r>
        <o:r id="V:Rule323" type="connector" idref="#_x0000_s2414">
          <o:proxy start="" idref="#_x0000_s2405" connectloc="2"/>
          <o:proxy end="" idref="#_x0000_s2407" connectloc="0"/>
        </o:r>
        <o:r id="V:Rule324" type="connector" idref="#_x0000_s2415">
          <o:proxy end="" idref="#_x0000_s2406" connectloc="0"/>
        </o:r>
        <o:r id="V:Rule325" type="connector" idref="#_x0000_s2416"/>
        <o:r id="V:Rule326" type="connector" idref="#_x0000_s2417">
          <o:proxy end="" idref="#_x0000_s2408" connectloc="0"/>
        </o:r>
        <o:r id="V:Rule327" type="connector" idref="#_x0000_s2418">
          <o:proxy end="" idref="#_x0000_s2409" connectloc="0"/>
        </o:r>
        <o:r id="V:Rule328" type="connector" idref="#_x0000_s2419"/>
        <o:r id="V:Rule329" type="connector" idref="#_x0000_s2420">
          <o:proxy start="" idref="#_x0000_s2407" connectloc="2"/>
        </o:r>
        <o:r id="V:Rule330" type="connector" idref="#_x0000_s2421">
          <o:proxy start="" idref="#_x0000_s2406" connectloc="2"/>
          <o:proxy end="" idref="#_x0000_s2410" connectloc="0"/>
        </o:r>
        <o:r id="V:Rule331" type="connector" idref="#_x0000_s2422"/>
        <o:r id="V:Rule332" type="connector" idref="#_x0000_s2423"/>
        <o:r id="V:Rule333" type="connector" idref="#_x0000_s2424"/>
        <o:r id="V:Rule334" type="connector" idref="#_x0000_s2425"/>
        <o:r id="V:Rule335" type="connector" idref="#_x0000_s2426"/>
        <o:r id="V:Rule336" type="connector" idref="#_x0000_s2427"/>
        <o:r id="V:Rule337" type="connector" idref="#_x0000_s2428"/>
        <o:r id="V:Rule338" type="connector" idref="#_x0000_s2429"/>
        <o:r id="V:Rule339" type="connector" idref="#_x0000_s2430">
          <o:proxy start="" idref="#_x0000_s2405" connectloc="1"/>
          <o:proxy end="" idref="#_x0000_s2406" connectloc="3"/>
        </o:r>
        <o:r id="V:Rule340" type="connector" idref="#_x0000_s2432">
          <o:proxy start="" idref="#_x0000_s2408" connectloc="2"/>
          <o:proxy end="" idref="#_x0000_s2412" connectloc="0"/>
        </o:r>
        <o:r id="V:Rule341" type="connector" idref="#_x0000_s2433">
          <o:proxy start="" idref="#_x0000_s2410" connectloc="2"/>
          <o:proxy end="" idref="#_x0000_s2412" connectloc="1"/>
        </o:r>
        <o:r id="V:Rule342" type="connector" idref="#_x0000_s2434">
          <o:proxy start="" idref="#_x0000_s2409" connectloc="2"/>
          <o:proxy end="" idref="#_x0000_s2412" connectloc="3"/>
        </o:r>
        <o:r id="V:Rule343" type="connector" idref="#_x0000_s2437"/>
        <o:r id="V:Rule344" type="connector" idref="#_x0000_s2440"/>
        <o:r id="V:Rule345" type="connector" idref="#_x0000_s2442"/>
        <o:r id="V:Rule346" type="connector" idref="#_x0000_s2445"/>
        <o:r id="V:Rule347" type="connector" idref="#_x0000_s2448"/>
        <o:r id="V:Rule348" type="connector" idref="#_x0000_s2449"/>
        <o:r id="V:Rule349" type="connector" idref="#_x0000_s2454"/>
        <o:r id="V:Rule350" type="connector" idref="#_x0000_s2455"/>
        <o:r id="V:Rule351" type="connector" idref="#_x0000_s2459"/>
        <o:r id="V:Rule352" type="connector" idref="#_x0000_s2460"/>
        <o:r id="V:Rule353" type="connector" idref="#_x0000_s2461"/>
        <o:r id="V:Rule354" type="connector" idref="#_x0000_s2472"/>
        <o:r id="V:Rule355" type="connector" idref="#_x0000_s2483">
          <o:proxy start="" idref="#_x0000_s2482" connectloc="1"/>
          <o:proxy end="" idref="#_x0000_s2482" connectloc="3"/>
        </o:r>
        <o:r id="V:Rule356" type="connector" idref="#_x0000_s2477">
          <o:proxy start="" idref="#_x0000_s2476" connectloc="1"/>
          <o:proxy end="" idref="#_x0000_s2476" connectloc="3"/>
        </o:r>
        <o:r id="V:Rule357" type="connector" idref="#_x0000_s2480">
          <o:proxy start="" idref="#_x0000_s2479" connectloc="1"/>
          <o:proxy end="" idref="#_x0000_s2479" connectloc="3"/>
        </o:r>
        <o:r id="V:Rule358" type="connector" idref="#_x0000_s2489">
          <o:proxy start="" idref="#_x0000_s2488" connectloc="1"/>
          <o:proxy end="" idref="#_x0000_s2488" connectloc="3"/>
        </o:r>
        <o:r id="V:Rule359" type="connector" idref="#_x0000_s2486">
          <o:proxy start="" idref="#_x0000_s2485" connectloc="1"/>
          <o:proxy end="" idref="#_x0000_s2485" connectloc="3"/>
        </o:r>
        <o:r id="V:Rule360" type="connector" idref="#_x0000_s2492">
          <o:proxy start="" idref="#_x0000_s2491" connectloc="1"/>
          <o:proxy end="" idref="#_x0000_s2491" connectloc="3"/>
        </o:r>
        <o:r id="V:Rule361" type="connector" idref="#_x0000_s2495">
          <o:proxy start="" idref="#_x0000_s2494" connectloc="1"/>
          <o:proxy end="" idref="#_x0000_s2494" connectloc="3"/>
        </o:r>
        <o:r id="V:Rule362" type="connector" idref="#_x0000_s2496">
          <o:proxy start="" idref="#_x0000_s2482" connectloc="3"/>
        </o:r>
        <o:r id="V:Rule363" type="connector" idref="#_x0000_s2497"/>
        <o:r id="V:Rule364" type="connector" idref="#_x0000_s2498"/>
        <o:r id="V:Rule365" type="connector" idref="#_x0000_s2499"/>
        <o:r id="V:Rule366" type="connector" idref="#_x0000_s2507">
          <o:proxy start="" idref="#_x0000_s2506" connectloc="1"/>
          <o:proxy end="" idref="#_x0000_s2506" connectloc="3"/>
        </o:r>
        <o:r id="V:Rule367" type="connector" idref="#_x0000_s2504">
          <o:proxy start="" idref="#_x0000_s2503" connectloc="1"/>
          <o:proxy end="" idref="#_x0000_s2503" connectloc="3"/>
        </o:r>
        <o:r id="V:Rule368" type="connector" idref="#_x0000_s2508"/>
        <o:r id="V:Rule369" type="connector" idref="#_x0000_s2509"/>
        <o:r id="V:Rule370" type="connector" idref="#_x0000_s2510"/>
        <o:r id="V:Rule371" type="connector" idref="#_x0000_s2511"/>
        <o:r id="V:Rule372" type="connector" idref="#_x0000_s2512"/>
        <o:r id="V:Rule373" type="connector" idref="#_x0000_s2514">
          <o:proxy end="" idref="#_x0000_s2574" connectloc="1"/>
        </o:r>
        <o:r id="V:Rule374" type="connector" idref="#_x0000_s2516"/>
        <o:r id="V:Rule375" type="connector" idref="#_x0000_s2519">
          <o:proxy start="" idref="#_x0000_s2518" connectloc="1"/>
          <o:proxy end="" idref="#_x0000_s2518" connectloc="3"/>
        </o:r>
        <o:r id="V:Rule376" type="connector" idref="#_x0000_s2520"/>
        <o:r id="V:Rule377" type="connector" idref="#_x0000_s2523"/>
        <o:r id="V:Rule378" type="connector" idref="#_x0000_s2528">
          <o:proxy start="" idref="#_x0000_s2527" connectloc="3"/>
        </o:r>
        <o:r id="V:Rule379" type="connector" idref="#_x0000_s2529"/>
        <o:r id="V:Rule380" type="connector" idref="#_x0000_s2533">
          <o:proxy start="" idref="#_x0000_s2532" connectloc="1"/>
          <o:proxy end="" idref="#_x0000_s2532" connectloc="3"/>
        </o:r>
        <o:r id="V:Rule381" type="connector" idref="#_x0000_s2534">
          <o:proxy start="" idref="#_x0000_s2543" connectloc="3"/>
          <o:proxy end="" idref="#_x0000_s2521" connectloc="1"/>
        </o:r>
        <o:r id="V:Rule382" type="connector" idref="#_x0000_s2535">
          <o:proxy start="" idref="#_x0000_s2532" connectloc="3"/>
        </o:r>
        <o:r id="V:Rule383" type="connector" idref="#_x0000_s2536"/>
        <o:r id="V:Rule384" type="connector" idref="#_x0000_s2538"/>
        <o:r id="V:Rule385" type="connector" idref="#_x0000_s2540">
          <o:proxy start="" idref="#_x0000_s2527" connectloc="3"/>
          <o:proxy end="" idref="#_x0000_s2524" connectloc="1"/>
        </o:r>
        <o:r id="V:Rule386" type="connector" idref="#_x0000_s2544">
          <o:proxy start="" idref="#_x0000_s2543" connectloc="1"/>
          <o:proxy end="" idref="#_x0000_s2543" connectloc="3"/>
        </o:r>
        <o:r id="V:Rule387" type="connector" idref="#_x0000_s2547">
          <o:proxy start="" idref="#_x0000_s2546" connectloc="1"/>
          <o:proxy end="" idref="#_x0000_s2546" connectloc="3"/>
        </o:r>
        <o:r id="V:Rule388" type="connector" idref="#_x0000_s2550">
          <o:proxy start="" idref="#_x0000_s2549" connectloc="1"/>
          <o:proxy end="" idref="#_x0000_s2549" connectloc="3"/>
        </o:r>
        <o:r id="V:Rule389" type="connector" idref="#_x0000_s2551">
          <o:proxy start="" idref="#_x0000_s2546" connectloc="1"/>
        </o:r>
        <o:r id="V:Rule390" type="connector" idref="#_x0000_s2552"/>
        <o:r id="V:Rule391" type="connector" idref="#_x0000_s2553"/>
        <o:r id="V:Rule392" type="connector" idref="#_x0000_s2554"/>
        <o:r id="V:Rule393" type="connector" idref="#_x0000_s2555">
          <o:proxy end="" idref="#_x0000_s2521" connectloc="3"/>
        </o:r>
        <o:r id="V:Rule394" type="connector" idref="#_x0000_s2556">
          <o:proxy start="" idref="#_x0000_s2549" connectloc="1"/>
        </o:r>
        <o:r id="V:Rule395" type="connector" idref="#_x0000_s2557"/>
        <o:r id="V:Rule396" type="connector" idref="#_x0000_s2558"/>
        <o:r id="V:Rule397" type="connector" idref="#_x0000_s2467">
          <o:proxy start="" idref="#_x0000_s2501" connectloc="2"/>
          <o:proxy end="" idref="#_x0000_s2468" connectloc="0"/>
        </o:r>
        <o:r id="V:Rule398" type="connector" idref="#_x0000_s2566">
          <o:proxy start="" idref="#_x0000_s2565" connectloc="1"/>
          <o:proxy end="" idref="#_x0000_s2565" connectloc="3"/>
        </o:r>
        <o:r id="V:Rule399" type="connector" idref="#_x0000_s2567">
          <o:proxy start="" idref="#_x0000_s2565" connectloc="3"/>
        </o:r>
        <o:r id="V:Rule400" type="connector" idref="#_x0000_s2568"/>
        <o:r id="V:Rule401" type="connector" idref="#_x0000_s2569"/>
        <o:r id="V:Rule402" type="connector" idref="#_x0000_s2570"/>
        <o:r id="V:Rule403" type="connector" idref="#_x0000_s2464"/>
        <o:r id="V:Rule404" type="connector" idref="#_x0000_s2571"/>
        <o:r id="V:Rule405" type="connector" idref="#_x0000_s2578">
          <o:proxy start="" idref="#_x0000_s2577" connectloc="1"/>
          <o:proxy end="" idref="#_x0000_s2577" connectloc="3"/>
        </o:r>
        <o:r id="V:Rule406" type="connector" idref="#_x0000_s2575">
          <o:proxy start="" idref="#_x0000_s2574" connectloc="1"/>
          <o:proxy end="" idref="#_x0000_s2574" connectloc="3"/>
        </o:r>
        <o:r id="V:Rule407" type="connector" idref="#_x0000_s2581">
          <o:proxy start="" idref="#_x0000_s2580" connectloc="1"/>
          <o:proxy end="" idref="#_x0000_s2580" connectloc="3"/>
        </o:r>
        <o:r id="V:Rule408" type="connector" idref="#_x0000_s2584">
          <o:proxy start="" idref="#_x0000_s2583" connectloc="1"/>
          <o:proxy end="" idref="#_x0000_s2583" connectloc="3"/>
        </o:r>
        <o:r id="V:Rule409" type="connector" idref="#_x0000_s2587">
          <o:proxy start="" idref="#_x0000_s2586" connectloc="1"/>
          <o:proxy end="" idref="#_x0000_s2586" connectloc="3"/>
        </o:r>
        <o:r id="V:Rule410" type="connector" idref="#_x0000_s2590">
          <o:proxy start="" idref="#_x0000_s2589" connectloc="1"/>
          <o:proxy end="" idref="#_x0000_s2589" connectloc="3"/>
        </o:r>
        <o:r id="V:Rule411" type="connector" idref="#_x0000_s2591"/>
        <o:r id="V:Rule412" type="connector" idref="#_x0000_s2592"/>
        <o:r id="V:Rule413" type="connector" idref="#_x0000_s2593">
          <o:proxy end="" idref="#_x0000_s2586" connectloc="1"/>
        </o:r>
        <o:r id="V:Rule414" type="connector" idref="#_x0000_s2595"/>
        <o:r id="V:Rule415" type="connector" idref="#_x0000_s2596">
          <o:proxy start="" idref="#_x0000_s2503" connectloc="3"/>
        </o:r>
        <o:r id="V:Rule416" type="connector" idref="#_x0000_s2598"/>
        <o:r id="V:Rule417" type="connector" idref="#_x0000_s2602"/>
        <o:r id="V:Rule418" type="connector" idref="#_x0000_s2604"/>
        <o:r id="V:Rule419" type="connector" idref="#_x0000_s2605"/>
        <o:r id="V:Rule420" type="connector" idref="#_x0000_s2606"/>
        <o:r id="V:Rule421" type="connector" idref="#_x0000_s2607"/>
        <o:r id="V:Rule422" type="connector" idref="#_x0000_s2608"/>
        <o:r id="V:Rule423" type="connector" idref="#_x0000_s2609"/>
        <o:r id="V:Rule424" type="connector" idref="#_x0000_s2610"/>
        <o:r id="V:Rule425" type="connector" idref="#_x0000_s2612"/>
        <o:r id="V:Rule426" type="connector" idref="#_x0000_s2614"/>
        <o:r id="V:Rule427" type="connector" idref="#_x0000_s2615"/>
        <o:r id="V:Rule428" type="connector" idref="#_x0000_s2616"/>
        <o:r id="V:Rule429" type="connector" idref="#_x0000_s2619"/>
        <o:r id="V:Rule430" type="connector" idref="#_x0000_s2620"/>
        <o:r id="V:Rule431" type="connector" idref="#_x0000_s2621"/>
        <o:r id="V:Rule432" type="connector" idref="#_x0000_s2622"/>
        <o:r id="V:Rule433" type="connector" idref="#_x0000_s2623"/>
        <o:r id="V:Rule434" type="connector" idref="#_x0000_s2624"/>
        <o:r id="V:Rule435" type="connector" idref="#_x0000_s2625"/>
        <o:r id="V:Rule436" type="connector" idref="#_x0000_s2628"/>
        <o:r id="V:Rule437" type="connector" idref="#_x0000_s2632"/>
        <o:r id="V:Rule438" type="connector" idref="#_x0000_s2633"/>
        <o:r id="V:Rule439" type="connector" idref="#_x0000_s2642">
          <o:proxy start="" idref="#_x0000_s2641" connectloc="1"/>
          <o:proxy end="" idref="#_x0000_s2641" connectloc="3"/>
        </o:r>
        <o:r id="V:Rule440" type="connector" idref="#_x0000_s2643"/>
        <o:r id="V:Rule441" type="connector" idref="#_x0000_s2646">
          <o:proxy start="" idref="#_x0000_s2645" connectloc="1"/>
          <o:proxy end="" idref="#_x0000_s2645" connectloc="3"/>
        </o:r>
        <o:r id="V:Rule442" type="connector" idref="#_x0000_s2647">
          <o:proxy start="" idref="#_x0000_s2669" connectloc="3"/>
        </o:r>
        <o:r id="V:Rule443" type="connector" idref="#_x0000_s2650"/>
        <o:r id="V:Rule444" type="connector" idref="#_x0000_s2674">
          <o:proxy start="" idref="#_x0000_s2673" connectloc="1"/>
          <o:proxy end="" idref="#_x0000_s2673" connectloc="3"/>
        </o:r>
        <o:r id="V:Rule445" type="connector" idref="#_x0000_s2654">
          <o:proxy start="" idref="#_x0000_s2653" connectloc="1"/>
          <o:proxy end="" idref="#_x0000_s2653" connectloc="3"/>
        </o:r>
        <o:r id="V:Rule446" type="connector" idref="#_x0000_s2655">
          <o:proxy start="" idref="#_x0000_s2653" connectloc="3"/>
          <o:proxy end="" idref="#_x0000_s2658" connectloc="1"/>
        </o:r>
        <o:r id="V:Rule447" type="connector" idref="#_x0000_s2659">
          <o:proxy start="" idref="#_x0000_s2662" connectloc="1"/>
          <o:proxy end="" idref="#_x0000_s2641" connectloc="3"/>
        </o:r>
        <o:r id="V:Rule448" type="connector" idref="#_x0000_s2661">
          <o:proxy end="" idref="#_x0000_s2657" connectloc="0"/>
        </o:r>
        <o:r id="V:Rule449" type="connector" idref="#_x0000_s2663">
          <o:proxy start="" idref="#_x0000_s2653" connectloc="3"/>
          <o:proxy end="" idref="#_x0000_s2660" connectloc="1"/>
        </o:r>
        <o:r id="V:Rule450" type="connector" idref="#_x0000_s2664"/>
        <o:r id="V:Rule451" type="connector" idref="#_x0000_s2670">
          <o:proxy start="" idref="#_x0000_s2669" connectloc="1"/>
          <o:proxy end="" idref="#_x0000_s2669" connectloc="3"/>
        </o:r>
        <o:r id="V:Rule452" type="connector" idref="#_x0000_s2677">
          <o:proxy start="" idref="#_x0000_s2676" connectloc="1"/>
          <o:proxy end="" idref="#_x0000_s2676" connectloc="3"/>
        </o:r>
        <o:r id="V:Rule453" type="connector" idref="#_x0000_s2680">
          <o:proxy start="" idref="#_x0000_s2679" connectloc="1"/>
          <o:proxy end="" idref="#_x0000_s2679" connectloc="3"/>
        </o:r>
        <o:r id="V:Rule454" type="connector" idref="#_x0000_s2683">
          <o:proxy start="" idref="#_x0000_s2682" connectloc="1"/>
          <o:proxy end="" idref="#_x0000_s2682" connectloc="3"/>
        </o:r>
        <o:r id="V:Rule455" type="connector" idref="#_x0000_s2638">
          <o:proxy start="" idref="#_x0000_s2641" connectloc="3"/>
          <o:proxy end="" idref="#_x0000_s2665" connectloc="1"/>
        </o:r>
        <o:r id="V:Rule456" type="connector" idref="#_x0000_s2684"/>
        <o:r id="V:Rule457" type="connector" idref="#_x0000_s2685">
          <o:proxy start="" idref="#_x0000_s2673" connectloc="3"/>
        </o:r>
        <o:r id="V:Rule458" type="connector" idref="#_x0000_s2686">
          <o:proxy start="" idref="#_x0000_s2676" connectloc="3"/>
        </o:r>
        <o:r id="V:Rule459" type="connector" idref="#_x0000_s2687"/>
        <o:r id="V:Rule460" type="connector" idref="#_x0000_s2694">
          <o:proxy start="" idref="#_x0000_s2693" connectloc="1"/>
          <o:proxy end="" idref="#_x0000_s2693" connectloc="3"/>
        </o:r>
        <o:r id="V:Rule461" type="connector" idref="#_x0000_s2695"/>
        <o:r id="V:Rule462" type="connector" idref="#_x0000_s2696"/>
        <o:r id="V:Rule463" type="connector" idref="#_x0000_s2697">
          <o:proxy start="" idref="#_x0000_s2693" connectloc="1"/>
        </o:r>
        <o:r id="V:Rule464" type="connector" idref="#_x0000_s2724">
          <o:proxy start="" idref="#_x0000_s2723" connectloc="1"/>
          <o:proxy end="" idref="#_x0000_s2723" connectloc="3"/>
        </o:r>
        <o:r id="V:Rule465" type="connector" idref="#_x0000_s2700">
          <o:proxy start="" idref="#_x0000_s2699" connectloc="1"/>
          <o:proxy end="" idref="#_x0000_s2699" connectloc="3"/>
        </o:r>
        <o:r id="V:Rule466" type="connector" idref="#_x0000_s2703">
          <o:proxy start="" idref="#_x0000_s2702" connectloc="1"/>
          <o:proxy end="" idref="#_x0000_s2702" connectloc="3"/>
        </o:r>
        <o:r id="V:Rule467" type="connector" idref="#_x0000_s2706">
          <o:proxy start="" idref="#_x0000_s2705" connectloc="1"/>
          <o:proxy end="" idref="#_x0000_s2705" connectloc="3"/>
        </o:r>
        <o:r id="V:Rule468" type="connector" idref="#_x0000_s2714">
          <o:proxy start="" idref="#_x0000_s2713" connectloc="1"/>
          <o:proxy end="" idref="#_x0000_s2713" connectloc="3"/>
        </o:r>
        <o:r id="V:Rule469" type="connector" idref="#_x0000_s2718"/>
        <o:r id="V:Rule470" type="connector" idref="#_x0000_s2719"/>
        <o:r id="V:Rule471" type="connector" idref="#_x0000_s2720"/>
        <o:r id="V:Rule472" type="connector" idref="#_x0000_s2730"/>
        <o:r id="V:Rule473" type="connector" idref="#_x0000_s2731">
          <o:proxy start="" idref="#_x0000_s2716" connectloc="1"/>
        </o:r>
        <o:r id="V:Rule474" type="connector" idref="#_x0000_s2732">
          <o:proxy start="" idref="#_x0000_s2717" connectloc="1"/>
        </o:r>
        <o:r id="V:Rule475" type="connector" idref="#_x0000_s2733"/>
        <o:r id="V:Rule476" type="connector" idref="#_x0000_s2734">
          <o:proxy start="" idref="#_x0000_s2726" connectloc="1"/>
        </o:r>
        <o:r id="V:Rule477" type="connector" idref="#_x0000_s2735"/>
        <o:r id="V:Rule478" type="connector" idref="#_x0000_s2736"/>
        <o:r id="V:Rule479" type="connector" idref="#_x0000_s2737"/>
        <o:r id="V:Rule480" type="connector" idref="#_x0000_s2738"/>
        <o:r id="V:Rule481" type="connector" idref="#_x0000_s2739"/>
        <o:r id="V:Rule482" type="connector" idref="#_x0000_s2740">
          <o:proxy start="" idref="#_x0000_s2729" connectloc="1"/>
        </o:r>
        <o:r id="V:Rule483" type="connector" idref="#_x0000_s2741"/>
        <o:r id="V:Rule484" type="connector" idref="#_x0000_s2744">
          <o:proxy start="" idref="#_x0000_s2743" connectloc="1"/>
          <o:proxy end="" idref="#_x0000_s2743" connectloc="3"/>
        </o:r>
        <o:r id="V:Rule485" type="connector" idref="#_x0000_s2747">
          <o:proxy start="" idref="#_x0000_s2746" connectloc="1"/>
          <o:proxy end="" idref="#_x0000_s2746" connectloc="3"/>
        </o:r>
        <o:r id="V:Rule486" type="connector" idref="#_x0000_s2750">
          <o:proxy start="" idref="#_x0000_s2749" connectloc="1"/>
          <o:proxy end="" idref="#_x0000_s2749" connectloc="3"/>
        </o:r>
        <o:r id="V:Rule487" type="connector" idref="#_x0000_s2753">
          <o:proxy start="" idref="#_x0000_s2752" connectloc="1"/>
          <o:proxy end="" idref="#_x0000_s2752" connectloc="3"/>
        </o:r>
        <o:r id="V:Rule488" type="connector" idref="#_x0000_s2756">
          <o:proxy start="" idref="#_x0000_s2755" connectloc="1"/>
          <o:proxy end="" idref="#_x0000_s2755" connectloc="3"/>
        </o:r>
        <o:r id="V:Rule489" type="connector" idref="#_x0000_s2759">
          <o:proxy start="" idref="#_x0000_s2758" connectloc="1"/>
          <o:proxy end="" idref="#_x0000_s2758" connectloc="3"/>
        </o:r>
        <o:r id="V:Rule490" type="connector" idref="#_x0000_s2762">
          <o:proxy start="" idref="#_x0000_s2761" connectloc="1"/>
          <o:proxy end="" idref="#_x0000_s2761" connectloc="3"/>
        </o:r>
        <o:r id="V:Rule491" type="connector" idref="#_x0000_s2765">
          <o:proxy start="" idref="#_x0000_s2764" connectloc="1"/>
          <o:proxy end="" idref="#_x0000_s2764" connectloc="3"/>
        </o:r>
        <o:r id="V:Rule492" type="connector" idref="#_x0000_s2768">
          <o:proxy start="" idref="#_x0000_s2767" connectloc="1"/>
          <o:proxy end="" idref="#_x0000_s2767" connectloc="3"/>
        </o:r>
        <o:r id="V:Rule493" type="connector" idref="#_x0000_s2769"/>
        <o:r id="V:Rule494" type="connector" idref="#_x0000_s2770"/>
        <o:r id="V:Rule495" type="connector" idref="#_x0000_s2771"/>
        <o:r id="V:Rule496" type="connector" idref="#_x0000_s2772"/>
        <o:r id="V:Rule497" type="connector" idref="#_x0000_s2773"/>
        <o:r id="V:Rule498" type="connector" idref="#_x0000_s2774"/>
        <o:r id="V:Rule499" type="connector" idref="#_x0000_s2775"/>
        <o:r id="V:Rule500" type="connector" idref="#_x0000_s2776">
          <o:proxy start="" idref="#_x0000_s2717" connectloc="1"/>
        </o:r>
        <o:r id="V:Rule501" type="connector" idref="#_x0000_s2777"/>
        <o:r id="V:Rule502" type="connector" idref="#_x0000_s2778"/>
        <o:r id="V:Rule503" type="connector" idref="#_x0000_s2779"/>
        <o:r id="V:Rule504" type="connector" idref="#_x0000_s2780"/>
        <o:r id="V:Rule505" type="connector" idref="#_x0000_s2781"/>
        <o:r id="V:Rule506" type="connector" idref="#_x0000_s2784">
          <o:proxy start="" idref="#_x0000_s2783" connectloc="1"/>
          <o:proxy end="" idref="#_x0000_s2783" connectloc="3"/>
        </o:r>
        <o:r id="V:Rule507" type="connector" idref="#_x0000_s2787">
          <o:proxy start="" idref="#_x0000_s2786" connectloc="1"/>
          <o:proxy end="" idref="#_x0000_s2786" connectloc="3"/>
        </o:r>
        <o:r id="V:Rule508" type="connector" idref="#_x0000_s2788"/>
        <o:r id="V:Rule509" type="connector" idref="#_x0000_s2789"/>
        <o:r id="V:Rule510" type="connector" idref="#_x0000_s2790"/>
        <o:r id="V:Rule511" type="connector" idref="#_x0000_s2791"/>
        <o:r id="V:Rule512" type="connector" idref="#_x0000_s2792"/>
        <o:r id="V:Rule513" type="connector" idref="#_x0000_s2793"/>
        <o:r id="V:Rule514" type="connector" idref="#_x0000_s2794"/>
        <o:r id="V:Rule515" type="connector" idref="#_x0000_s2795"/>
        <o:r id="V:Rule516" type="connector" idref="#_x0000_s2796"/>
        <o:r id="V:Rule517" type="connector" idref="#_x0000_s2797"/>
        <o:r id="V:Rule518" type="connector" idref="#_x0000_s2798"/>
        <o:r id="V:Rule519" type="connector" idref="#_x0000_s2799"/>
        <o:r id="V:Rule520" type="connector" idref="#_x0000_s2800"/>
        <o:r id="V:Rule521" type="connector" idref="#_x0000_s2801"/>
        <o:r id="V:Rule522" type="connector" idref="#_x0000_s2802">
          <o:proxy start="" idref="#_x0000_s2725" connectloc="1"/>
        </o:r>
        <o:r id="V:Rule523" type="connector" idref="#_x0000_s2803"/>
        <o:r id="V:Rule524" type="connector" idref="#_x0000_s2804"/>
        <o:r id="V:Rule525" type="connector" idref="#_x0000_s2807">
          <o:proxy start="" idref="#_x0000_s2806" connectloc="1"/>
          <o:proxy end="" idref="#_x0000_s2806" connectloc="3"/>
        </o:r>
        <o:r id="V:Rule526" type="connector" idref="#_x0000_s2808"/>
        <o:r id="V:Rule527" type="connector" idref="#_x0000_s2809"/>
        <o:r id="V:Rule528" type="connector" idref="#_x0000_s2810">
          <o:proxy end="" idref="#_x0000_s2705" connectloc="1"/>
        </o:r>
        <o:r id="V:Rule529" type="connector" idref="#_x0000_s2811">
          <o:proxy end="" idref="#_x0000_s2705" connectloc="1"/>
        </o:r>
        <o:r id="V:Rule530" type="connector" idref="#_x0000_s2812"/>
        <o:r id="V:Rule531" type="connector" idref="#_x0000_s2813"/>
        <o:r id="V:Rule532" type="connector" idref="#_x0000_s2834">
          <o:proxy start="" idref="#_x0000_s2833" connectloc="1"/>
          <o:proxy end="" idref="#_x0000_s2833" connectloc="3"/>
        </o:r>
        <o:r id="V:Rule533" type="connector" idref="#_x0000_s2839">
          <o:proxy start="" idref="#_x0000_s2838" connectloc="1"/>
          <o:proxy end="" idref="#_x0000_s2838" connectloc="3"/>
        </o:r>
        <o:r id="V:Rule534" type="connector" idref="#_x0000_s2844">
          <o:proxy start="" idref="#_x0000_s2843" connectloc="1"/>
          <o:proxy end="" idref="#_x0000_s2843" connectloc="3"/>
        </o:r>
        <o:r id="V:Rule535" type="connector" idref="#_x0000_s2849">
          <o:proxy start="" idref="#_x0000_s2848" connectloc="1"/>
          <o:proxy end="" idref="#_x0000_s2848" connectloc="3"/>
        </o:r>
        <o:r id="V:Rule536" type="connector" idref="#_x0000_s2854">
          <o:proxy start="" idref="#_x0000_s2853" connectloc="1"/>
          <o:proxy end="" idref="#_x0000_s2853" connectloc="3"/>
        </o:r>
        <o:r id="V:Rule537" type="connector" idref="#_x0000_s2859">
          <o:proxy start="" idref="#_x0000_s2858" connectloc="1"/>
          <o:proxy end="" idref="#_x0000_s2858" connectloc="3"/>
        </o:r>
        <o:r id="V:Rule538" type="connector" idref="#_x0000_s2863">
          <o:proxy start="" idref="#_x0000_s2862" connectloc="1"/>
          <o:proxy end="" idref="#_x0000_s2862" connectloc="3"/>
        </o:r>
        <o:r id="V:Rule539" type="connector" idref="#_x0000_s2868">
          <o:proxy start="" idref="#_x0000_s2867" connectloc="1"/>
          <o:proxy end="" idref="#_x0000_s2867" connectloc="3"/>
        </o:r>
        <o:r id="V:Rule540" type="connector" idref="#_x0000_s2873">
          <o:proxy start="" idref="#_x0000_s2872" connectloc="1"/>
          <o:proxy end="" idref="#_x0000_s2872" connectloc="3"/>
        </o:r>
        <o:r id="V:Rule541" type="connector" idref="#_x0000_s2877">
          <o:proxy start="" idref="#_x0000_s2876" connectloc="1"/>
          <o:proxy end="" idref="#_x0000_s2876" connectloc="3"/>
        </o:r>
        <o:r id="V:Rule542" type="connector" idref="#_x0000_s2881">
          <o:proxy start="" idref="#_x0000_s2880" connectloc="1"/>
          <o:proxy end="" idref="#_x0000_s2880" connectloc="3"/>
        </o:r>
        <o:r id="V:Rule543" type="connector" idref="#_x0000_s2885">
          <o:proxy start="" idref="#_x0000_s2884" connectloc="1"/>
          <o:proxy end="" idref="#_x0000_s2884" connectloc="3"/>
        </o:r>
        <o:r id="V:Rule544" type="connector" idref="#_x0000_s2887">
          <o:proxy start="" idref="#_x0000_s2829" connectloc="3"/>
          <o:proxy end="" idref="#_x0000_s2828" connectloc="1"/>
        </o:r>
        <o:r id="V:Rule545" type="connector" idref="#_x0000_s2888">
          <o:proxy end="" idref="#_x0000_s2827" connectloc="0"/>
        </o:r>
        <o:r id="V:Rule546" type="connector" idref="#_x0000_s2892">
          <o:proxy start="" idref="#_x0000_s2891" connectloc="1"/>
          <o:proxy end="" idref="#_x0000_s2891" connectloc="3"/>
        </o:r>
        <o:r id="V:Rule547" type="connector" idref="#_x0000_s2897">
          <o:proxy start="" idref="#_x0000_s2896" connectloc="1"/>
          <o:proxy end="" idref="#_x0000_s2896" connectloc="3"/>
        </o:r>
        <o:r id="V:Rule548" type="connector" idref="#_x0000_s2901">
          <o:proxy start="" idref="#_x0000_s2900" connectloc="1"/>
          <o:proxy end="" idref="#_x0000_s2900" connectloc="3"/>
        </o:r>
        <o:r id="V:Rule549" type="connector" idref="#_x0000_s2904">
          <o:proxy start="" idref="#_x0000_s2903" connectloc="0"/>
          <o:proxy end="" idref="#_x0000_s2903" connectloc="2"/>
        </o:r>
        <o:r id="V:Rule550" type="connector" idref="#_x0000_s2905">
          <o:proxy start="" idref="#_x0000_s2900" connectloc="3"/>
        </o:r>
        <o:r id="V:Rule551" type="connector" idref="#_x0000_s2906"/>
        <o:r id="V:Rule552" type="connector" idref="#_x0000_s2907">
          <o:proxy end="" idref="#_x0000_s2898" connectloc="3"/>
        </o:r>
        <o:r id="V:Rule553" type="connector" idref="#_x0000_s2908"/>
        <o:r id="V:Rule554" type="connector" idref="#_x0000_s2911">
          <o:proxy start="" idref="#_x0000_s2910" connectloc="0"/>
          <o:proxy end="" idref="#_x0000_s2910" connectloc="2"/>
        </o:r>
        <o:r id="V:Rule555" type="connector" idref="#_x0000_s2914">
          <o:proxy start="" idref="#_x0000_s2913" connectloc="0"/>
          <o:proxy end="" idref="#_x0000_s2913" connectloc="2"/>
        </o:r>
        <o:r id="V:Rule556" type="connector" idref="#_x0000_s2917">
          <o:proxy start="" idref="#_x0000_s2916" connectloc="0"/>
          <o:proxy end="" idref="#_x0000_s2916" connectloc="2"/>
        </o:r>
        <o:r id="V:Rule557" type="connector" idref="#_x0000_s2918">
          <o:proxy end="" idref="#_x0000_s2916" connectloc="0"/>
        </o:r>
        <o:r id="V:Rule558" type="connector" idref="#_x0000_s2919">
          <o:proxy end="" idref="#_x0000_s2913" connectloc="0"/>
        </o:r>
        <o:r id="V:Rule559" type="connector" idref="#_x0000_s2922">
          <o:proxy start="" idref="#_x0000_s2921" connectloc="1"/>
          <o:proxy end="" idref="#_x0000_s2921" connectloc="3"/>
        </o:r>
        <o:r id="V:Rule560" type="connector" idref="#_x0000_s2925">
          <o:proxy start="" idref="#_x0000_s2924" connectloc="1"/>
          <o:proxy end="" idref="#_x0000_s2924" connectloc="3"/>
        </o:r>
        <o:r id="V:Rule561" type="connector" idref="#_x0000_s2926"/>
        <o:r id="V:Rule562" type="connector" idref="#_x0000_s2927"/>
        <o:r id="V:Rule563" type="connector" idref="#_x0000_s2928">
          <o:proxy start="" idref="#_x0000_s2828" connectloc="2"/>
        </o:r>
        <o:r id="V:Rule564" type="connector" idref="#_x0000_s2929"/>
        <o:r id="V:Rule565" type="connector" idref="#_x0000_s2930">
          <o:proxy start="" idref="#_x0000_s2876" connectloc="3"/>
        </o:r>
        <o:r id="V:Rule566" type="connector" idref="#_x0000_s2931">
          <o:proxy start="" idref="#_x0000_s2880" connectloc="3"/>
        </o:r>
        <o:r id="V:Rule567" type="connector" idref="#_x0000_s2932">
          <o:proxy start="" idref="#_x0000_s2910" connectloc="0"/>
        </o:r>
        <o:r id="V:Rule568" type="connector" idref="#_x0000_s2933">
          <o:proxy start="" idref="#_x0000_s2903" connectloc="0"/>
        </o:r>
        <o:r id="V:Rule569" type="connector" idref="#_x0000_s2934"/>
        <o:r id="V:Rule570" type="connector" idref="#_x0000_s2939">
          <o:proxy start="" idref="#_x0000_s2938" connectloc="1"/>
          <o:proxy end="" idref="#_x0000_s2938" connectloc="3"/>
        </o:r>
        <o:r id="V:Rule571" type="connector" idref="#_x0000_s2944">
          <o:proxy start="" idref="#_x0000_s2943" connectloc="1"/>
          <o:proxy end="" idref="#_x0000_s2943" connectloc="3"/>
        </o:r>
        <o:r id="V:Rule572" type="connector" idref="#_x0000_s2947">
          <o:proxy start="" idref="#_x0000_s2946" connectloc="1"/>
          <o:proxy end="" idref="#_x0000_s2946" connectloc="3"/>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7" w:uiPriority="0"/>
    <w:lsdException w:name="toc 1" w:uiPriority="39"/>
    <w:lsdException w:name="toc 2" w:uiPriority="39"/>
    <w:lsdException w:name="toc 3" w:uiPriority="39"/>
    <w:lsdException w:name="toc 4" w:uiPriority="39"/>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caption" w:semiHidden="0" w:uiPriority="0" w:unhideWhenUsed="0" w:qFormat="1"/>
    <w:lsdException w:name="footnote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0"/>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00" w:lineRule="atLeast"/>
      <w:jc w:val="both"/>
    </w:pPr>
    <w:rPr>
      <w:rFonts w:ascii="Arial" w:hAnsi="Arial"/>
      <w:sz w:val="22"/>
      <w:lang w:val="en-GB"/>
    </w:rPr>
  </w:style>
  <w:style w:type="paragraph" w:styleId="Titre1">
    <w:name w:val="heading 1"/>
    <w:aliases w:val="Heading 1,überschrift 1,H1"/>
    <w:basedOn w:val="Normal"/>
    <w:next w:val="Corpsdetexte"/>
    <w:qFormat/>
    <w:pPr>
      <w:keepNext/>
      <w:numPr>
        <w:numId w:val="1"/>
      </w:numPr>
      <w:tabs>
        <w:tab w:val="left" w:pos="1021"/>
      </w:tabs>
      <w:suppressAutoHyphens/>
      <w:spacing w:before="120" w:after="240"/>
      <w:ind w:right="403"/>
      <w:jc w:val="left"/>
      <w:outlineLvl w:val="0"/>
    </w:pPr>
    <w:rPr>
      <w:b/>
      <w:smallCaps/>
      <w:sz w:val="32"/>
    </w:rPr>
  </w:style>
  <w:style w:type="paragraph" w:styleId="Titre2">
    <w:name w:val="heading 2"/>
    <w:aliases w:val="Heading 2,H2"/>
    <w:basedOn w:val="Normal"/>
    <w:next w:val="Corpsdetexte"/>
    <w:qFormat/>
    <w:pPr>
      <w:keepNext/>
      <w:numPr>
        <w:ilvl w:val="1"/>
        <w:numId w:val="1"/>
      </w:numPr>
      <w:tabs>
        <w:tab w:val="left" w:pos="1021"/>
      </w:tabs>
      <w:spacing w:before="120" w:after="120"/>
      <w:jc w:val="left"/>
      <w:outlineLvl w:val="1"/>
    </w:pPr>
    <w:rPr>
      <w:b/>
      <w:smallCaps/>
      <w:sz w:val="24"/>
    </w:rPr>
  </w:style>
  <w:style w:type="paragraph" w:styleId="Titre3">
    <w:name w:val="heading 3"/>
    <w:aliases w:val="Heading 3,H3,Heading,Heading v"/>
    <w:basedOn w:val="Normal"/>
    <w:next w:val="Corpsdetexte"/>
    <w:qFormat/>
    <w:pPr>
      <w:numPr>
        <w:ilvl w:val="2"/>
        <w:numId w:val="1"/>
      </w:numPr>
      <w:tabs>
        <w:tab w:val="left" w:pos="1021"/>
      </w:tabs>
      <w:spacing w:before="120" w:after="120"/>
      <w:jc w:val="left"/>
      <w:outlineLvl w:val="2"/>
    </w:pPr>
    <w:rPr>
      <w:b/>
      <w:i/>
    </w:rPr>
  </w:style>
  <w:style w:type="paragraph" w:styleId="Titre4">
    <w:name w:val="heading 4"/>
    <w:aliases w:val="Heading 4,H4"/>
    <w:basedOn w:val="Titre3"/>
    <w:next w:val="Corpsdetexte"/>
    <w:qFormat/>
    <w:pPr>
      <w:numPr>
        <w:ilvl w:val="3"/>
      </w:numPr>
      <w:spacing w:after="60"/>
      <w:outlineLvl w:val="3"/>
    </w:pPr>
    <w:rPr>
      <w:b w:val="0"/>
      <w:i w:val="0"/>
    </w:rPr>
  </w:style>
  <w:style w:type="paragraph" w:styleId="Titre5">
    <w:name w:val="heading 5"/>
    <w:aliases w:val="Heading 5,H5"/>
    <w:basedOn w:val="Normal"/>
    <w:next w:val="Normal"/>
    <w:qFormat/>
    <w:pPr>
      <w:pageBreakBefore/>
      <w:numPr>
        <w:ilvl w:val="4"/>
        <w:numId w:val="1"/>
      </w:numPr>
      <w:spacing w:before="120" w:after="240"/>
      <w:jc w:val="left"/>
      <w:outlineLvl w:val="4"/>
    </w:pPr>
    <w:rPr>
      <w:b/>
      <w:caps/>
      <w:sz w:val="24"/>
    </w:rPr>
  </w:style>
  <w:style w:type="paragraph" w:styleId="Titre6">
    <w:name w:val="heading 6"/>
    <w:aliases w:val="Heading 6,H6"/>
    <w:basedOn w:val="Normal"/>
    <w:next w:val="Normal"/>
    <w:qFormat/>
    <w:pPr>
      <w:numPr>
        <w:ilvl w:val="5"/>
        <w:numId w:val="1"/>
      </w:numPr>
      <w:spacing w:before="60" w:after="60"/>
      <w:jc w:val="left"/>
      <w:outlineLvl w:val="5"/>
    </w:pPr>
  </w:style>
  <w:style w:type="paragraph" w:styleId="Titre7">
    <w:name w:val="heading 7"/>
    <w:aliases w:val="Heading 7,liste1"/>
    <w:basedOn w:val="Normal"/>
    <w:next w:val="Normal"/>
    <w:qFormat/>
    <w:pPr>
      <w:numPr>
        <w:ilvl w:val="6"/>
        <w:numId w:val="1"/>
      </w:numPr>
      <w:tabs>
        <w:tab w:val="left" w:pos="2126"/>
      </w:tabs>
      <w:spacing w:before="60" w:after="60"/>
      <w:jc w:val="left"/>
      <w:outlineLvl w:val="6"/>
    </w:pPr>
  </w:style>
  <w:style w:type="paragraph" w:styleId="Titre8">
    <w:name w:val="heading 8"/>
    <w:aliases w:val="Heading 8,liste 2"/>
    <w:basedOn w:val="Normal"/>
    <w:next w:val="Normal"/>
    <w:qFormat/>
    <w:pPr>
      <w:numPr>
        <w:ilvl w:val="7"/>
        <w:numId w:val="1"/>
      </w:numPr>
      <w:tabs>
        <w:tab w:val="left" w:pos="2126"/>
      </w:tabs>
      <w:spacing w:before="60" w:after="60"/>
      <w:jc w:val="left"/>
      <w:outlineLvl w:val="7"/>
    </w:pPr>
  </w:style>
  <w:style w:type="paragraph" w:styleId="Titre9">
    <w:name w:val="heading 9"/>
    <w:aliases w:val="Heading 9"/>
    <w:basedOn w:val="Normal"/>
    <w:next w:val="Normal"/>
    <w:qFormat/>
    <w:pPr>
      <w:numPr>
        <w:ilvl w:val="8"/>
        <w:numId w:val="1"/>
      </w:numPr>
      <w:tabs>
        <w:tab w:val="left" w:pos="2126"/>
      </w:tabs>
      <w:spacing w:before="60" w:after="60"/>
      <w:jc w:val="left"/>
      <w:outlineLvl w:val="8"/>
    </w:pPr>
  </w:style>
  <w:style w:type="character" w:default="1" w:styleId="Policepardfaut">
    <w:name w:val="Default Paragraph Font"/>
    <w:aliases w:val="Default Paragraph Font"/>
    <w:semiHidden/>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semiHidden/>
    <w:pPr>
      <w:spacing w:before="120" w:line="240" w:lineRule="auto"/>
      <w:ind w:left="1021"/>
      <w:jc w:val="left"/>
    </w:pPr>
  </w:style>
  <w:style w:type="paragraph" w:styleId="TM1">
    <w:name w:val="toc 1"/>
    <w:aliases w:val="TOC 1"/>
    <w:basedOn w:val="Normal"/>
    <w:next w:val="Normal"/>
    <w:uiPriority w:val="39"/>
    <w:pPr>
      <w:tabs>
        <w:tab w:val="left" w:pos="992"/>
        <w:tab w:val="left" w:leader="dot" w:pos="9616"/>
      </w:tabs>
      <w:spacing w:before="120"/>
      <w:ind w:left="284" w:hanging="284"/>
      <w:jc w:val="left"/>
    </w:pPr>
    <w:rPr>
      <w:b/>
      <w:smallCaps/>
      <w:sz w:val="24"/>
    </w:rPr>
  </w:style>
  <w:style w:type="paragraph" w:styleId="TM2">
    <w:name w:val="toc 2"/>
    <w:aliases w:val="TOC 2"/>
    <w:basedOn w:val="TM1"/>
    <w:next w:val="Normal"/>
    <w:uiPriority w:val="39"/>
    <w:pPr>
      <w:spacing w:before="60"/>
    </w:pPr>
    <w:rPr>
      <w:rFonts w:ascii="Times New Roman" w:hAnsi="Times New Roman"/>
      <w:b w:val="0"/>
      <w:sz w:val="20"/>
    </w:rPr>
  </w:style>
  <w:style w:type="character" w:styleId="Numrodepage">
    <w:name w:val="page number"/>
    <w:aliases w:val="Page Number"/>
    <w:semiHidden/>
    <w:rPr>
      <w:rFonts w:ascii="Arial" w:hAnsi="Arial"/>
      <w:b/>
      <w:sz w:val="24"/>
    </w:rPr>
  </w:style>
  <w:style w:type="paragraph" w:styleId="Notedebasdepage">
    <w:name w:val="footnote text"/>
    <w:aliases w:val="Footnote Text"/>
    <w:basedOn w:val="Normal"/>
    <w:semiHidden/>
    <w:pPr>
      <w:spacing w:line="240" w:lineRule="auto"/>
    </w:pPr>
    <w:rPr>
      <w:sz w:val="20"/>
    </w:rPr>
  </w:style>
  <w:style w:type="paragraph" w:customStyle="1" w:styleId="Figure">
    <w:name w:val="Figure"/>
    <w:basedOn w:val="Normal"/>
    <w:next w:val="Corpsdetexte"/>
    <w:pPr>
      <w:jc w:val="center"/>
    </w:pPr>
    <w:rPr>
      <w:b/>
    </w:rPr>
  </w:style>
  <w:style w:type="paragraph" w:styleId="En-tte">
    <w:name w:val="header"/>
    <w:aliases w:val="Header"/>
    <w:basedOn w:val="Normal"/>
    <w:pPr>
      <w:tabs>
        <w:tab w:val="center" w:pos="4536"/>
        <w:tab w:val="right" w:pos="9072"/>
      </w:tabs>
    </w:pPr>
    <w:rPr>
      <w:b/>
      <w:caps/>
      <w:sz w:val="28"/>
    </w:rPr>
  </w:style>
  <w:style w:type="paragraph" w:styleId="TM3">
    <w:name w:val="toc 3"/>
    <w:aliases w:val="TOC 3"/>
    <w:basedOn w:val="Normal"/>
    <w:next w:val="Normal"/>
    <w:uiPriority w:val="39"/>
    <w:pPr>
      <w:ind w:left="220"/>
      <w:jc w:val="left"/>
    </w:pPr>
    <w:rPr>
      <w:rFonts w:ascii="Times New Roman" w:hAnsi="Times New Roman"/>
      <w:sz w:val="20"/>
    </w:rPr>
  </w:style>
  <w:style w:type="paragraph" w:customStyle="1" w:styleId="DocReference">
    <w:name w:val="Doc_Reference"/>
    <w:basedOn w:val="Normal"/>
    <w:next w:val="Corpsdetexte"/>
    <w:rPr>
      <w:lang w:val="fr-FR"/>
    </w:rPr>
  </w:style>
  <w:style w:type="paragraph" w:customStyle="1" w:styleId="DocIssue">
    <w:name w:val="Doc_Issue"/>
    <w:basedOn w:val="Normal"/>
    <w:next w:val="Corpsdetexte"/>
    <w:rPr>
      <w:lang w:val="fr-FR"/>
    </w:rPr>
  </w:style>
  <w:style w:type="paragraph" w:customStyle="1" w:styleId="DocTitle">
    <w:name w:val="Doc_Title"/>
    <w:basedOn w:val="En-tte"/>
    <w:pPr>
      <w:tabs>
        <w:tab w:val="clear" w:pos="4536"/>
        <w:tab w:val="clear" w:pos="9072"/>
      </w:tabs>
      <w:spacing w:before="360" w:after="600" w:line="240" w:lineRule="auto"/>
      <w:jc w:val="center"/>
    </w:pPr>
    <w:rPr>
      <w:position w:val="-12"/>
    </w:rPr>
  </w:style>
  <w:style w:type="paragraph" w:styleId="TM4">
    <w:name w:val="toc 4"/>
    <w:aliases w:val="TOC 4"/>
    <w:basedOn w:val="Normal"/>
    <w:next w:val="Normal"/>
    <w:uiPriority w:val="39"/>
    <w:pPr>
      <w:ind w:left="440"/>
      <w:jc w:val="left"/>
    </w:pPr>
    <w:rPr>
      <w:rFonts w:ascii="Times New Roman" w:hAnsi="Times New Roman"/>
      <w:sz w:val="20"/>
    </w:rPr>
  </w:style>
  <w:style w:type="paragraph" w:styleId="TM5">
    <w:name w:val="toc 5"/>
    <w:aliases w:val="TOC 5"/>
    <w:basedOn w:val="Normal"/>
    <w:next w:val="Normal"/>
    <w:semiHidden/>
    <w:pPr>
      <w:ind w:left="660"/>
      <w:jc w:val="left"/>
    </w:pPr>
    <w:rPr>
      <w:rFonts w:ascii="Times New Roman" w:hAnsi="Times New Roman"/>
      <w:sz w:val="20"/>
    </w:rPr>
  </w:style>
  <w:style w:type="paragraph" w:styleId="TM6">
    <w:name w:val="toc 6"/>
    <w:aliases w:val="TOC 6"/>
    <w:basedOn w:val="TM5"/>
    <w:next w:val="Normal"/>
    <w:semiHidden/>
    <w:pPr>
      <w:ind w:left="880"/>
    </w:pPr>
  </w:style>
  <w:style w:type="paragraph" w:styleId="TM7">
    <w:name w:val="toc 7"/>
    <w:aliases w:val="TOC 7"/>
    <w:basedOn w:val="TM6"/>
    <w:next w:val="Normal"/>
    <w:semiHidden/>
    <w:pPr>
      <w:ind w:left="1100"/>
    </w:pPr>
  </w:style>
  <w:style w:type="paragraph" w:styleId="TM8">
    <w:name w:val="toc 8"/>
    <w:aliases w:val="TOC 8"/>
    <w:basedOn w:val="TM6"/>
    <w:next w:val="Normal"/>
    <w:semiHidden/>
    <w:pPr>
      <w:ind w:left="1320"/>
    </w:pPr>
  </w:style>
  <w:style w:type="paragraph" w:styleId="TM9">
    <w:name w:val="toc 9"/>
    <w:aliases w:val="TOC 9"/>
    <w:basedOn w:val="TM6"/>
    <w:next w:val="Normal"/>
    <w:semiHidden/>
    <w:pPr>
      <w:ind w:left="1540"/>
    </w:pPr>
  </w:style>
  <w:style w:type="paragraph" w:customStyle="1" w:styleId="DocDate">
    <w:name w:val="Doc_Date"/>
    <w:basedOn w:val="Normal"/>
    <w:next w:val="Corpsdetexte"/>
    <w:rPr>
      <w:lang w:val="fr-FR"/>
    </w:rPr>
  </w:style>
  <w:style w:type="paragraph" w:customStyle="1" w:styleId="Referenceddocument">
    <w:name w:val="Referenced document"/>
    <w:basedOn w:val="Normal"/>
    <w:pPr>
      <w:spacing w:after="60"/>
      <w:ind w:left="1021"/>
      <w:jc w:val="left"/>
    </w:pPr>
  </w:style>
  <w:style w:type="character" w:styleId="Appelnotedebasdep">
    <w:name w:val="footnote reference"/>
    <w:semiHidden/>
    <w:rPr>
      <w:vertAlign w:val="superscript"/>
    </w:rPr>
  </w:style>
  <w:style w:type="paragraph" w:styleId="Notedefin">
    <w:name w:val="endnote text"/>
    <w:basedOn w:val="Normal"/>
    <w:semiHidden/>
    <w:rPr>
      <w:sz w:val="20"/>
    </w:rPr>
  </w:style>
  <w:style w:type="character" w:styleId="Appeldenotedefin">
    <w:name w:val="endnote reference"/>
    <w:semiHidden/>
    <w:rPr>
      <w:vertAlign w:val="superscript"/>
    </w:rPr>
  </w:style>
  <w:style w:type="paragraph" w:styleId="Index7">
    <w:name w:val="index 7"/>
    <w:basedOn w:val="Normal"/>
    <w:next w:val="Normal"/>
    <w:autoRedefine/>
    <w:semiHidden/>
    <w:rsid w:val="00594B6D"/>
    <w:pPr>
      <w:jc w:val="center"/>
    </w:pPr>
    <w:rPr>
      <w:b/>
      <w:lang w:val="fr-FR"/>
    </w:rPr>
  </w:style>
  <w:style w:type="paragraph" w:styleId="Pieddepage">
    <w:name w:val="footer"/>
    <w:aliases w:val="Footer"/>
    <w:basedOn w:val="Normal"/>
    <w:semiHidden/>
    <w:pPr>
      <w:tabs>
        <w:tab w:val="center" w:pos="4252"/>
        <w:tab w:val="right" w:pos="9360"/>
      </w:tabs>
      <w:spacing w:line="240" w:lineRule="auto"/>
      <w:jc w:val="left"/>
    </w:pPr>
  </w:style>
  <w:style w:type="paragraph" w:styleId="Titre">
    <w:name w:val="Title"/>
    <w:basedOn w:val="Normal"/>
    <w:qFormat/>
    <w:pPr>
      <w:spacing w:line="240" w:lineRule="auto"/>
      <w:jc w:val="center"/>
    </w:pPr>
    <w:rPr>
      <w:b/>
      <w:sz w:val="28"/>
    </w:rPr>
  </w:style>
  <w:style w:type="paragraph" w:styleId="Commentaire">
    <w:name w:val="annotation text"/>
    <w:basedOn w:val="Normal"/>
    <w:semiHidden/>
    <w:pPr>
      <w:spacing w:line="240" w:lineRule="auto"/>
      <w:jc w:val="left"/>
    </w:pPr>
    <w:rPr>
      <w:sz w:val="20"/>
    </w:rPr>
  </w:style>
  <w:style w:type="paragraph" w:styleId="Lgende">
    <w:name w:val="caption"/>
    <w:basedOn w:val="Normal"/>
    <w:next w:val="Normal"/>
    <w:qFormat/>
    <w:pPr>
      <w:spacing w:before="120" w:after="120"/>
    </w:pPr>
    <w:rPr>
      <w:b/>
      <w:caps/>
      <w:sz w:val="28"/>
    </w:rPr>
  </w:style>
  <w:style w:type="paragraph" w:customStyle="1" w:styleId="Projecttitle">
    <w:name w:val="Project_title"/>
    <w:basedOn w:val="En-tte"/>
    <w:pPr>
      <w:spacing w:line="240" w:lineRule="auto"/>
      <w:jc w:val="center"/>
    </w:pPr>
  </w:style>
  <w:style w:type="paragraph" w:styleId="Explorateurdedocuments">
    <w:name w:val="Document Map"/>
    <w:basedOn w:val="Normal"/>
    <w:semiHidden/>
    <w:pPr>
      <w:shd w:val="clear" w:color="auto" w:fill="000080"/>
    </w:pPr>
    <w:rPr>
      <w:rFonts w:ascii="Tahoma" w:hAnsi="Tahoma"/>
    </w:rPr>
  </w:style>
  <w:style w:type="paragraph" w:styleId="Corpsdetexte2">
    <w:name w:val="Body Text 2"/>
    <w:basedOn w:val="Normal"/>
    <w:link w:val="Corpsdetexte2Car"/>
    <w:semiHidden/>
    <w:pPr>
      <w:jc w:val="center"/>
    </w:pPr>
    <w:rPr>
      <w:lang w:eastAsia="x-none"/>
    </w:rPr>
  </w:style>
  <w:style w:type="paragraph" w:customStyle="1" w:styleId="List">
    <w:name w:val="List"/>
    <w:basedOn w:val="Normal"/>
    <w:pPr>
      <w:keepNext/>
      <w:keepLines/>
      <w:tabs>
        <w:tab w:val="left" w:pos="851"/>
      </w:tabs>
      <w:spacing w:line="240" w:lineRule="auto"/>
      <w:ind w:left="851" w:hanging="284"/>
      <w:jc w:val="left"/>
    </w:pPr>
    <w:rPr>
      <w:rFonts w:ascii="Times New Roman" w:hAnsi="Times New Roman"/>
      <w:sz w:val="24"/>
    </w:rPr>
  </w:style>
  <w:style w:type="paragraph" w:customStyle="1" w:styleId="Paragraph">
    <w:name w:val="Paragraph"/>
    <w:basedOn w:val="Normal"/>
    <w:pPr>
      <w:spacing w:before="120" w:line="240" w:lineRule="auto"/>
      <w:jc w:val="left"/>
    </w:pPr>
    <w:rPr>
      <w:rFonts w:ascii="Times New Roman" w:hAnsi="Times New Roman"/>
      <w:sz w:val="24"/>
    </w:rPr>
  </w:style>
  <w:style w:type="paragraph" w:styleId="Textedebulles">
    <w:name w:val="Balloon Text"/>
    <w:basedOn w:val="Normal"/>
    <w:link w:val="TextedebullesCar"/>
    <w:uiPriority w:val="99"/>
    <w:unhideWhenUsed/>
    <w:rsid w:val="00AB05BA"/>
    <w:pPr>
      <w:spacing w:line="240" w:lineRule="auto"/>
    </w:pPr>
    <w:rPr>
      <w:rFonts w:ascii="Tahoma" w:hAnsi="Tahoma"/>
      <w:sz w:val="16"/>
      <w:szCs w:val="16"/>
    </w:rPr>
  </w:style>
  <w:style w:type="character" w:customStyle="1" w:styleId="TextedebullesCar">
    <w:name w:val="Texte de bulles Car"/>
    <w:link w:val="Textedebulles"/>
    <w:uiPriority w:val="99"/>
    <w:rsid w:val="00AB05BA"/>
    <w:rPr>
      <w:rFonts w:ascii="Tahoma" w:hAnsi="Tahoma" w:cs="Tahoma"/>
      <w:sz w:val="16"/>
      <w:szCs w:val="16"/>
      <w:lang w:val="en-GB" w:eastAsia="fr-FR"/>
    </w:rPr>
  </w:style>
  <w:style w:type="paragraph" w:styleId="Paragraphedeliste">
    <w:name w:val="List Paragraph"/>
    <w:basedOn w:val="Normal"/>
    <w:uiPriority w:val="34"/>
    <w:qFormat/>
    <w:rsid w:val="002B6EE8"/>
    <w:pPr>
      <w:spacing w:line="240" w:lineRule="auto"/>
      <w:ind w:left="720"/>
      <w:jc w:val="left"/>
    </w:pPr>
    <w:rPr>
      <w:rFonts w:ascii="Calibri" w:hAnsi="Calibri"/>
      <w:szCs w:val="22"/>
      <w:lang w:val="fr-BE" w:eastAsia="en-US"/>
    </w:rPr>
  </w:style>
  <w:style w:type="table" w:styleId="Grilledutableau">
    <w:name w:val="Table Grid"/>
    <w:basedOn w:val="TableauNormal"/>
    <w:uiPriority w:val="59"/>
    <w:rsid w:val="00FF4E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hor">
    <w:name w:val="Author"/>
    <w:basedOn w:val="Normal"/>
    <w:rsid w:val="004A21DC"/>
    <w:pPr>
      <w:spacing w:before="120" w:after="120" w:line="288" w:lineRule="auto"/>
      <w:jc w:val="center"/>
    </w:pPr>
    <w:rPr>
      <w:noProof/>
      <w:szCs w:val="22"/>
    </w:rPr>
  </w:style>
  <w:style w:type="paragraph" w:customStyle="1" w:styleId="Indent1">
    <w:name w:val="Indent 1"/>
    <w:basedOn w:val="Normal"/>
    <w:link w:val="Indent1Char"/>
    <w:rsid w:val="00C74A20"/>
    <w:pPr>
      <w:spacing w:before="60" w:after="60" w:line="288" w:lineRule="auto"/>
      <w:ind w:left="1417" w:hanging="283"/>
    </w:pPr>
    <w:rPr>
      <w:szCs w:val="22"/>
    </w:rPr>
  </w:style>
  <w:style w:type="character" w:customStyle="1" w:styleId="Corpsdetexte2Car">
    <w:name w:val="Corps de texte 2 Car"/>
    <w:link w:val="Corpsdetexte2"/>
    <w:semiHidden/>
    <w:rsid w:val="005422F7"/>
    <w:rPr>
      <w:rFonts w:ascii="Arial" w:hAnsi="Arial"/>
      <w:sz w:val="22"/>
      <w:lang w:val="en-GB"/>
    </w:rPr>
  </w:style>
  <w:style w:type="paragraph" w:customStyle="1" w:styleId="Standard">
    <w:name w:val="Standard"/>
    <w:rsid w:val="00EA2498"/>
    <w:pPr>
      <w:widowControl w:val="0"/>
      <w:suppressAutoHyphens/>
      <w:autoSpaceDN w:val="0"/>
      <w:textAlignment w:val="baseline"/>
    </w:pPr>
    <w:rPr>
      <w:rFonts w:eastAsia="WenQuanYi Micro Hei" w:cs="Lohit Hindi"/>
      <w:kern w:val="3"/>
      <w:sz w:val="24"/>
      <w:szCs w:val="24"/>
      <w:lang w:eastAsia="zh-CN" w:bidi="hi-IN"/>
    </w:rPr>
  </w:style>
  <w:style w:type="paragraph" w:styleId="Rvision">
    <w:name w:val="Revision"/>
    <w:hidden/>
    <w:uiPriority w:val="99"/>
    <w:semiHidden/>
    <w:rsid w:val="0073510B"/>
    <w:rPr>
      <w:rFonts w:ascii="Arial" w:hAnsi="Arial"/>
      <w:sz w:val="22"/>
      <w:lang w:val="en-GB"/>
    </w:rPr>
  </w:style>
  <w:style w:type="paragraph" w:styleId="NormalWeb">
    <w:name w:val="Normal (Web)"/>
    <w:basedOn w:val="Normal"/>
    <w:uiPriority w:val="99"/>
    <w:semiHidden/>
    <w:unhideWhenUsed/>
    <w:rsid w:val="0009133A"/>
    <w:pPr>
      <w:spacing w:before="100" w:beforeAutospacing="1" w:after="100" w:afterAutospacing="1" w:line="240" w:lineRule="auto"/>
      <w:jc w:val="left"/>
    </w:pPr>
    <w:rPr>
      <w:rFonts w:ascii="Times New Roman" w:hAnsi="Times New Roman"/>
      <w:sz w:val="24"/>
      <w:szCs w:val="24"/>
      <w:lang w:val="fr-FR"/>
    </w:rPr>
  </w:style>
  <w:style w:type="paragraph" w:styleId="Sous-titre">
    <w:name w:val="Subtitle"/>
    <w:basedOn w:val="Normal"/>
    <w:next w:val="Normal"/>
    <w:link w:val="Sous-titreCar"/>
    <w:uiPriority w:val="11"/>
    <w:qFormat/>
    <w:rsid w:val="008479D1"/>
    <w:pPr>
      <w:spacing w:after="60"/>
      <w:jc w:val="center"/>
      <w:outlineLvl w:val="1"/>
    </w:pPr>
    <w:rPr>
      <w:rFonts w:ascii="Cambria" w:hAnsi="Cambria"/>
      <w:sz w:val="24"/>
      <w:szCs w:val="24"/>
    </w:rPr>
  </w:style>
  <w:style w:type="character" w:customStyle="1" w:styleId="Sous-titreCar">
    <w:name w:val="Sous-titre Car"/>
    <w:link w:val="Sous-titre"/>
    <w:uiPriority w:val="11"/>
    <w:rsid w:val="008479D1"/>
    <w:rPr>
      <w:rFonts w:ascii="Cambria" w:eastAsia="Times New Roman" w:hAnsi="Cambria" w:cs="Times New Roman"/>
      <w:sz w:val="24"/>
      <w:szCs w:val="24"/>
      <w:lang w:val="en-GB"/>
    </w:rPr>
  </w:style>
  <w:style w:type="paragraph" w:styleId="Corpsdetexte3">
    <w:name w:val="Body Text 3"/>
    <w:basedOn w:val="Normal"/>
    <w:link w:val="Corpsdetexte3Car"/>
    <w:uiPriority w:val="99"/>
    <w:unhideWhenUsed/>
    <w:rsid w:val="009600B0"/>
    <w:pPr>
      <w:shd w:val="clear" w:color="auto" w:fill="DBE5F1"/>
      <w:jc w:val="center"/>
    </w:pPr>
    <w:rPr>
      <w:lang w:val="fr-FR"/>
    </w:rPr>
  </w:style>
  <w:style w:type="character" w:customStyle="1" w:styleId="Corpsdetexte3Car">
    <w:name w:val="Corps de texte 3 Car"/>
    <w:link w:val="Corpsdetexte3"/>
    <w:uiPriority w:val="99"/>
    <w:rsid w:val="009600B0"/>
    <w:rPr>
      <w:rFonts w:ascii="Arial" w:hAnsi="Arial"/>
      <w:sz w:val="22"/>
      <w:shd w:val="clear" w:color="auto" w:fill="DBE5F1"/>
    </w:rPr>
  </w:style>
  <w:style w:type="character" w:styleId="lev">
    <w:name w:val="Strong"/>
    <w:uiPriority w:val="22"/>
    <w:qFormat/>
    <w:rsid w:val="009D34BC"/>
    <w:rPr>
      <w:b/>
      <w:bCs/>
    </w:rPr>
  </w:style>
  <w:style w:type="character" w:customStyle="1" w:styleId="Indent1Char">
    <w:name w:val="Indent 1 Char"/>
    <w:link w:val="Indent1"/>
    <w:rsid w:val="006D3257"/>
    <w:rPr>
      <w:rFonts w:ascii="Arial" w:hAnsi="Arial"/>
      <w:sz w:val="22"/>
      <w:szCs w:val="22"/>
      <w:lang w:val="en-GB"/>
    </w:rPr>
  </w:style>
  <w:style w:type="paragraph" w:customStyle="1" w:styleId="Reference">
    <w:name w:val="Reference"/>
    <w:basedOn w:val="Normal"/>
    <w:rsid w:val="00FD5D6C"/>
    <w:pPr>
      <w:spacing w:line="288" w:lineRule="auto"/>
    </w:pPr>
    <w:rPr>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7" w:uiPriority="0"/>
    <w:lsdException w:name="toc 1" w:uiPriority="39"/>
    <w:lsdException w:name="toc 2" w:uiPriority="39"/>
    <w:lsdException w:name="toc 3" w:uiPriority="39"/>
    <w:lsdException w:name="toc 4" w:uiPriority="39"/>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caption" w:semiHidden="0" w:uiPriority="0" w:unhideWhenUsed="0" w:qFormat="1"/>
    <w:lsdException w:name="footnote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0"/>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00" w:lineRule="atLeast"/>
      <w:jc w:val="both"/>
    </w:pPr>
    <w:rPr>
      <w:rFonts w:ascii="Arial" w:hAnsi="Arial"/>
      <w:sz w:val="22"/>
      <w:lang w:val="en-GB"/>
    </w:rPr>
  </w:style>
  <w:style w:type="paragraph" w:styleId="Titre1">
    <w:name w:val="heading 1"/>
    <w:aliases w:val="Heading 1,überschrift 1,H1"/>
    <w:basedOn w:val="Normal"/>
    <w:next w:val="Corpsdetexte"/>
    <w:qFormat/>
    <w:pPr>
      <w:keepNext/>
      <w:numPr>
        <w:numId w:val="1"/>
      </w:numPr>
      <w:tabs>
        <w:tab w:val="left" w:pos="1021"/>
      </w:tabs>
      <w:suppressAutoHyphens/>
      <w:spacing w:before="120" w:after="240"/>
      <w:ind w:right="403"/>
      <w:jc w:val="left"/>
      <w:outlineLvl w:val="0"/>
    </w:pPr>
    <w:rPr>
      <w:b/>
      <w:smallCaps/>
      <w:sz w:val="32"/>
    </w:rPr>
  </w:style>
  <w:style w:type="paragraph" w:styleId="Titre2">
    <w:name w:val="heading 2"/>
    <w:aliases w:val="Heading 2,H2"/>
    <w:basedOn w:val="Normal"/>
    <w:next w:val="Corpsdetexte"/>
    <w:qFormat/>
    <w:pPr>
      <w:keepNext/>
      <w:numPr>
        <w:ilvl w:val="1"/>
        <w:numId w:val="1"/>
      </w:numPr>
      <w:tabs>
        <w:tab w:val="left" w:pos="1021"/>
      </w:tabs>
      <w:spacing w:before="120" w:after="120"/>
      <w:jc w:val="left"/>
      <w:outlineLvl w:val="1"/>
    </w:pPr>
    <w:rPr>
      <w:b/>
      <w:smallCaps/>
      <w:sz w:val="24"/>
    </w:rPr>
  </w:style>
  <w:style w:type="paragraph" w:styleId="Titre3">
    <w:name w:val="heading 3"/>
    <w:aliases w:val="Heading 3,H3,Heading,Heading v"/>
    <w:basedOn w:val="Normal"/>
    <w:next w:val="Corpsdetexte"/>
    <w:qFormat/>
    <w:pPr>
      <w:numPr>
        <w:ilvl w:val="2"/>
        <w:numId w:val="1"/>
      </w:numPr>
      <w:tabs>
        <w:tab w:val="left" w:pos="1021"/>
      </w:tabs>
      <w:spacing w:before="120" w:after="120"/>
      <w:jc w:val="left"/>
      <w:outlineLvl w:val="2"/>
    </w:pPr>
    <w:rPr>
      <w:b/>
      <w:i/>
    </w:rPr>
  </w:style>
  <w:style w:type="paragraph" w:styleId="Titre4">
    <w:name w:val="heading 4"/>
    <w:aliases w:val="Heading 4,H4"/>
    <w:basedOn w:val="Titre3"/>
    <w:next w:val="Corpsdetexte"/>
    <w:qFormat/>
    <w:pPr>
      <w:numPr>
        <w:ilvl w:val="3"/>
      </w:numPr>
      <w:spacing w:after="60"/>
      <w:outlineLvl w:val="3"/>
    </w:pPr>
    <w:rPr>
      <w:b w:val="0"/>
      <w:i w:val="0"/>
    </w:rPr>
  </w:style>
  <w:style w:type="paragraph" w:styleId="Titre5">
    <w:name w:val="heading 5"/>
    <w:aliases w:val="Heading 5,H5"/>
    <w:basedOn w:val="Normal"/>
    <w:next w:val="Normal"/>
    <w:qFormat/>
    <w:pPr>
      <w:pageBreakBefore/>
      <w:numPr>
        <w:ilvl w:val="4"/>
        <w:numId w:val="1"/>
      </w:numPr>
      <w:spacing w:before="120" w:after="240"/>
      <w:jc w:val="left"/>
      <w:outlineLvl w:val="4"/>
    </w:pPr>
    <w:rPr>
      <w:b/>
      <w:caps/>
      <w:sz w:val="24"/>
    </w:rPr>
  </w:style>
  <w:style w:type="paragraph" w:styleId="Titre6">
    <w:name w:val="heading 6"/>
    <w:aliases w:val="Heading 6,H6"/>
    <w:basedOn w:val="Normal"/>
    <w:next w:val="Normal"/>
    <w:qFormat/>
    <w:pPr>
      <w:numPr>
        <w:ilvl w:val="5"/>
        <w:numId w:val="1"/>
      </w:numPr>
      <w:spacing w:before="60" w:after="60"/>
      <w:jc w:val="left"/>
      <w:outlineLvl w:val="5"/>
    </w:pPr>
  </w:style>
  <w:style w:type="paragraph" w:styleId="Titre7">
    <w:name w:val="heading 7"/>
    <w:aliases w:val="Heading 7,liste1"/>
    <w:basedOn w:val="Normal"/>
    <w:next w:val="Normal"/>
    <w:qFormat/>
    <w:pPr>
      <w:numPr>
        <w:ilvl w:val="6"/>
        <w:numId w:val="1"/>
      </w:numPr>
      <w:tabs>
        <w:tab w:val="left" w:pos="2126"/>
      </w:tabs>
      <w:spacing w:before="60" w:after="60"/>
      <w:jc w:val="left"/>
      <w:outlineLvl w:val="6"/>
    </w:pPr>
  </w:style>
  <w:style w:type="paragraph" w:styleId="Titre8">
    <w:name w:val="heading 8"/>
    <w:aliases w:val="Heading 8,liste 2"/>
    <w:basedOn w:val="Normal"/>
    <w:next w:val="Normal"/>
    <w:qFormat/>
    <w:pPr>
      <w:numPr>
        <w:ilvl w:val="7"/>
        <w:numId w:val="1"/>
      </w:numPr>
      <w:tabs>
        <w:tab w:val="left" w:pos="2126"/>
      </w:tabs>
      <w:spacing w:before="60" w:after="60"/>
      <w:jc w:val="left"/>
      <w:outlineLvl w:val="7"/>
    </w:pPr>
  </w:style>
  <w:style w:type="paragraph" w:styleId="Titre9">
    <w:name w:val="heading 9"/>
    <w:aliases w:val="Heading 9"/>
    <w:basedOn w:val="Normal"/>
    <w:next w:val="Normal"/>
    <w:qFormat/>
    <w:pPr>
      <w:numPr>
        <w:ilvl w:val="8"/>
        <w:numId w:val="1"/>
      </w:numPr>
      <w:tabs>
        <w:tab w:val="left" w:pos="2126"/>
      </w:tabs>
      <w:spacing w:before="60" w:after="60"/>
      <w:jc w:val="left"/>
      <w:outlineLvl w:val="8"/>
    </w:pPr>
  </w:style>
  <w:style w:type="character" w:default="1" w:styleId="Policepardfaut">
    <w:name w:val="Default Paragraph Font"/>
    <w:aliases w:val="Default Paragraph Font"/>
    <w:semiHidden/>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semiHidden/>
    <w:pPr>
      <w:spacing w:before="120" w:line="240" w:lineRule="auto"/>
      <w:ind w:left="1021"/>
      <w:jc w:val="left"/>
    </w:pPr>
  </w:style>
  <w:style w:type="paragraph" w:styleId="TM1">
    <w:name w:val="toc 1"/>
    <w:aliases w:val="TOC 1"/>
    <w:basedOn w:val="Normal"/>
    <w:next w:val="Normal"/>
    <w:uiPriority w:val="39"/>
    <w:pPr>
      <w:tabs>
        <w:tab w:val="left" w:pos="992"/>
        <w:tab w:val="left" w:leader="dot" w:pos="9616"/>
      </w:tabs>
      <w:spacing w:before="120"/>
      <w:ind w:left="284" w:hanging="284"/>
      <w:jc w:val="left"/>
    </w:pPr>
    <w:rPr>
      <w:b/>
      <w:smallCaps/>
      <w:sz w:val="24"/>
    </w:rPr>
  </w:style>
  <w:style w:type="paragraph" w:styleId="TM2">
    <w:name w:val="toc 2"/>
    <w:aliases w:val="TOC 2"/>
    <w:basedOn w:val="TM1"/>
    <w:next w:val="Normal"/>
    <w:uiPriority w:val="39"/>
    <w:pPr>
      <w:spacing w:before="60"/>
    </w:pPr>
    <w:rPr>
      <w:rFonts w:ascii="Times New Roman" w:hAnsi="Times New Roman"/>
      <w:b w:val="0"/>
      <w:sz w:val="20"/>
    </w:rPr>
  </w:style>
  <w:style w:type="character" w:styleId="Numrodepage">
    <w:name w:val="page number"/>
    <w:aliases w:val="Page Number"/>
    <w:semiHidden/>
    <w:rPr>
      <w:rFonts w:ascii="Arial" w:hAnsi="Arial"/>
      <w:b/>
      <w:sz w:val="24"/>
    </w:rPr>
  </w:style>
  <w:style w:type="paragraph" w:styleId="Notedebasdepage">
    <w:name w:val="footnote text"/>
    <w:aliases w:val="Footnote Text"/>
    <w:basedOn w:val="Normal"/>
    <w:semiHidden/>
    <w:pPr>
      <w:spacing w:line="240" w:lineRule="auto"/>
    </w:pPr>
    <w:rPr>
      <w:sz w:val="20"/>
    </w:rPr>
  </w:style>
  <w:style w:type="paragraph" w:customStyle="1" w:styleId="Figure">
    <w:name w:val="Figure"/>
    <w:basedOn w:val="Normal"/>
    <w:next w:val="Corpsdetexte"/>
    <w:pPr>
      <w:jc w:val="center"/>
    </w:pPr>
    <w:rPr>
      <w:b/>
    </w:rPr>
  </w:style>
  <w:style w:type="paragraph" w:styleId="En-tte">
    <w:name w:val="header"/>
    <w:aliases w:val="Header"/>
    <w:basedOn w:val="Normal"/>
    <w:pPr>
      <w:tabs>
        <w:tab w:val="center" w:pos="4536"/>
        <w:tab w:val="right" w:pos="9072"/>
      </w:tabs>
    </w:pPr>
    <w:rPr>
      <w:b/>
      <w:caps/>
      <w:sz w:val="28"/>
    </w:rPr>
  </w:style>
  <w:style w:type="paragraph" w:styleId="TM3">
    <w:name w:val="toc 3"/>
    <w:aliases w:val="TOC 3"/>
    <w:basedOn w:val="Normal"/>
    <w:next w:val="Normal"/>
    <w:uiPriority w:val="39"/>
    <w:pPr>
      <w:ind w:left="220"/>
      <w:jc w:val="left"/>
    </w:pPr>
    <w:rPr>
      <w:rFonts w:ascii="Times New Roman" w:hAnsi="Times New Roman"/>
      <w:sz w:val="20"/>
    </w:rPr>
  </w:style>
  <w:style w:type="paragraph" w:customStyle="1" w:styleId="DocReference">
    <w:name w:val="Doc_Reference"/>
    <w:basedOn w:val="Normal"/>
    <w:next w:val="Corpsdetexte"/>
    <w:rPr>
      <w:lang w:val="fr-FR"/>
    </w:rPr>
  </w:style>
  <w:style w:type="paragraph" w:customStyle="1" w:styleId="DocIssue">
    <w:name w:val="Doc_Issue"/>
    <w:basedOn w:val="Normal"/>
    <w:next w:val="Corpsdetexte"/>
    <w:rPr>
      <w:lang w:val="fr-FR"/>
    </w:rPr>
  </w:style>
  <w:style w:type="paragraph" w:customStyle="1" w:styleId="DocTitle">
    <w:name w:val="Doc_Title"/>
    <w:basedOn w:val="En-tte"/>
    <w:pPr>
      <w:tabs>
        <w:tab w:val="clear" w:pos="4536"/>
        <w:tab w:val="clear" w:pos="9072"/>
      </w:tabs>
      <w:spacing w:before="360" w:after="600" w:line="240" w:lineRule="auto"/>
      <w:jc w:val="center"/>
    </w:pPr>
    <w:rPr>
      <w:position w:val="-12"/>
    </w:rPr>
  </w:style>
  <w:style w:type="paragraph" w:styleId="TM4">
    <w:name w:val="toc 4"/>
    <w:aliases w:val="TOC 4"/>
    <w:basedOn w:val="Normal"/>
    <w:next w:val="Normal"/>
    <w:uiPriority w:val="39"/>
    <w:pPr>
      <w:ind w:left="440"/>
      <w:jc w:val="left"/>
    </w:pPr>
    <w:rPr>
      <w:rFonts w:ascii="Times New Roman" w:hAnsi="Times New Roman"/>
      <w:sz w:val="20"/>
    </w:rPr>
  </w:style>
  <w:style w:type="paragraph" w:styleId="TM5">
    <w:name w:val="toc 5"/>
    <w:aliases w:val="TOC 5"/>
    <w:basedOn w:val="Normal"/>
    <w:next w:val="Normal"/>
    <w:semiHidden/>
    <w:pPr>
      <w:ind w:left="660"/>
      <w:jc w:val="left"/>
    </w:pPr>
    <w:rPr>
      <w:rFonts w:ascii="Times New Roman" w:hAnsi="Times New Roman"/>
      <w:sz w:val="20"/>
    </w:rPr>
  </w:style>
  <w:style w:type="paragraph" w:styleId="TM6">
    <w:name w:val="toc 6"/>
    <w:aliases w:val="TOC 6"/>
    <w:basedOn w:val="TM5"/>
    <w:next w:val="Normal"/>
    <w:semiHidden/>
    <w:pPr>
      <w:ind w:left="880"/>
    </w:pPr>
  </w:style>
  <w:style w:type="paragraph" w:styleId="TM7">
    <w:name w:val="toc 7"/>
    <w:aliases w:val="TOC 7"/>
    <w:basedOn w:val="TM6"/>
    <w:next w:val="Normal"/>
    <w:semiHidden/>
    <w:pPr>
      <w:ind w:left="1100"/>
    </w:pPr>
  </w:style>
  <w:style w:type="paragraph" w:styleId="TM8">
    <w:name w:val="toc 8"/>
    <w:aliases w:val="TOC 8"/>
    <w:basedOn w:val="TM6"/>
    <w:next w:val="Normal"/>
    <w:semiHidden/>
    <w:pPr>
      <w:ind w:left="1320"/>
    </w:pPr>
  </w:style>
  <w:style w:type="paragraph" w:styleId="TM9">
    <w:name w:val="toc 9"/>
    <w:aliases w:val="TOC 9"/>
    <w:basedOn w:val="TM6"/>
    <w:next w:val="Normal"/>
    <w:semiHidden/>
    <w:pPr>
      <w:ind w:left="1540"/>
    </w:pPr>
  </w:style>
  <w:style w:type="paragraph" w:customStyle="1" w:styleId="DocDate">
    <w:name w:val="Doc_Date"/>
    <w:basedOn w:val="Normal"/>
    <w:next w:val="Corpsdetexte"/>
    <w:rPr>
      <w:lang w:val="fr-FR"/>
    </w:rPr>
  </w:style>
  <w:style w:type="paragraph" w:customStyle="1" w:styleId="Referenceddocument">
    <w:name w:val="Referenced document"/>
    <w:basedOn w:val="Normal"/>
    <w:pPr>
      <w:spacing w:after="60"/>
      <w:ind w:left="1021"/>
      <w:jc w:val="left"/>
    </w:pPr>
  </w:style>
  <w:style w:type="character" w:styleId="Appelnotedebasdep">
    <w:name w:val="footnote reference"/>
    <w:semiHidden/>
    <w:rPr>
      <w:vertAlign w:val="superscript"/>
    </w:rPr>
  </w:style>
  <w:style w:type="paragraph" w:styleId="Notedefin">
    <w:name w:val="endnote text"/>
    <w:basedOn w:val="Normal"/>
    <w:semiHidden/>
    <w:rPr>
      <w:sz w:val="20"/>
    </w:rPr>
  </w:style>
  <w:style w:type="character" w:styleId="Appeldenotedefin">
    <w:name w:val="endnote reference"/>
    <w:semiHidden/>
    <w:rPr>
      <w:vertAlign w:val="superscript"/>
    </w:rPr>
  </w:style>
  <w:style w:type="paragraph" w:styleId="Index7">
    <w:name w:val="index 7"/>
    <w:basedOn w:val="Normal"/>
    <w:next w:val="Normal"/>
    <w:autoRedefine/>
    <w:semiHidden/>
    <w:rsid w:val="00594B6D"/>
    <w:pPr>
      <w:jc w:val="center"/>
    </w:pPr>
    <w:rPr>
      <w:b/>
      <w:lang w:val="fr-FR"/>
    </w:rPr>
  </w:style>
  <w:style w:type="paragraph" w:styleId="Pieddepage">
    <w:name w:val="footer"/>
    <w:aliases w:val="Footer"/>
    <w:basedOn w:val="Normal"/>
    <w:semiHidden/>
    <w:pPr>
      <w:tabs>
        <w:tab w:val="center" w:pos="4252"/>
        <w:tab w:val="right" w:pos="9360"/>
      </w:tabs>
      <w:spacing w:line="240" w:lineRule="auto"/>
      <w:jc w:val="left"/>
    </w:pPr>
  </w:style>
  <w:style w:type="paragraph" w:styleId="Titre">
    <w:name w:val="Title"/>
    <w:basedOn w:val="Normal"/>
    <w:qFormat/>
    <w:pPr>
      <w:spacing w:line="240" w:lineRule="auto"/>
      <w:jc w:val="center"/>
    </w:pPr>
    <w:rPr>
      <w:b/>
      <w:sz w:val="28"/>
    </w:rPr>
  </w:style>
  <w:style w:type="paragraph" w:styleId="Commentaire">
    <w:name w:val="annotation text"/>
    <w:basedOn w:val="Normal"/>
    <w:semiHidden/>
    <w:pPr>
      <w:spacing w:line="240" w:lineRule="auto"/>
      <w:jc w:val="left"/>
    </w:pPr>
    <w:rPr>
      <w:sz w:val="20"/>
    </w:rPr>
  </w:style>
  <w:style w:type="paragraph" w:styleId="Lgende">
    <w:name w:val="caption"/>
    <w:basedOn w:val="Normal"/>
    <w:next w:val="Normal"/>
    <w:qFormat/>
    <w:pPr>
      <w:spacing w:before="120" w:after="120"/>
    </w:pPr>
    <w:rPr>
      <w:b/>
      <w:caps/>
      <w:sz w:val="28"/>
    </w:rPr>
  </w:style>
  <w:style w:type="paragraph" w:customStyle="1" w:styleId="Projecttitle">
    <w:name w:val="Project_title"/>
    <w:basedOn w:val="En-tte"/>
    <w:pPr>
      <w:spacing w:line="240" w:lineRule="auto"/>
      <w:jc w:val="center"/>
    </w:pPr>
  </w:style>
  <w:style w:type="paragraph" w:styleId="Explorateurdedocuments">
    <w:name w:val="Document Map"/>
    <w:basedOn w:val="Normal"/>
    <w:semiHidden/>
    <w:pPr>
      <w:shd w:val="clear" w:color="auto" w:fill="000080"/>
    </w:pPr>
    <w:rPr>
      <w:rFonts w:ascii="Tahoma" w:hAnsi="Tahoma"/>
    </w:rPr>
  </w:style>
  <w:style w:type="paragraph" w:styleId="Corpsdetexte2">
    <w:name w:val="Body Text 2"/>
    <w:basedOn w:val="Normal"/>
    <w:link w:val="Corpsdetexte2Car"/>
    <w:semiHidden/>
    <w:pPr>
      <w:jc w:val="center"/>
    </w:pPr>
    <w:rPr>
      <w:lang w:eastAsia="x-none"/>
    </w:rPr>
  </w:style>
  <w:style w:type="paragraph" w:customStyle="1" w:styleId="List">
    <w:name w:val="List"/>
    <w:basedOn w:val="Normal"/>
    <w:pPr>
      <w:keepNext/>
      <w:keepLines/>
      <w:tabs>
        <w:tab w:val="left" w:pos="851"/>
      </w:tabs>
      <w:spacing w:line="240" w:lineRule="auto"/>
      <w:ind w:left="851" w:hanging="284"/>
      <w:jc w:val="left"/>
    </w:pPr>
    <w:rPr>
      <w:rFonts w:ascii="Times New Roman" w:hAnsi="Times New Roman"/>
      <w:sz w:val="24"/>
    </w:rPr>
  </w:style>
  <w:style w:type="paragraph" w:customStyle="1" w:styleId="Paragraph">
    <w:name w:val="Paragraph"/>
    <w:basedOn w:val="Normal"/>
    <w:pPr>
      <w:spacing w:before="120" w:line="240" w:lineRule="auto"/>
      <w:jc w:val="left"/>
    </w:pPr>
    <w:rPr>
      <w:rFonts w:ascii="Times New Roman" w:hAnsi="Times New Roman"/>
      <w:sz w:val="24"/>
    </w:rPr>
  </w:style>
  <w:style w:type="paragraph" w:styleId="Textedebulles">
    <w:name w:val="Balloon Text"/>
    <w:basedOn w:val="Normal"/>
    <w:link w:val="TextedebullesCar"/>
    <w:uiPriority w:val="99"/>
    <w:unhideWhenUsed/>
    <w:rsid w:val="00AB05BA"/>
    <w:pPr>
      <w:spacing w:line="240" w:lineRule="auto"/>
    </w:pPr>
    <w:rPr>
      <w:rFonts w:ascii="Tahoma" w:hAnsi="Tahoma"/>
      <w:sz w:val="16"/>
      <w:szCs w:val="16"/>
    </w:rPr>
  </w:style>
  <w:style w:type="character" w:customStyle="1" w:styleId="TextedebullesCar">
    <w:name w:val="Texte de bulles Car"/>
    <w:link w:val="Textedebulles"/>
    <w:uiPriority w:val="99"/>
    <w:rsid w:val="00AB05BA"/>
    <w:rPr>
      <w:rFonts w:ascii="Tahoma" w:hAnsi="Tahoma" w:cs="Tahoma"/>
      <w:sz w:val="16"/>
      <w:szCs w:val="16"/>
      <w:lang w:val="en-GB" w:eastAsia="fr-FR"/>
    </w:rPr>
  </w:style>
  <w:style w:type="paragraph" w:styleId="Paragraphedeliste">
    <w:name w:val="List Paragraph"/>
    <w:basedOn w:val="Normal"/>
    <w:uiPriority w:val="34"/>
    <w:qFormat/>
    <w:rsid w:val="002B6EE8"/>
    <w:pPr>
      <w:spacing w:line="240" w:lineRule="auto"/>
      <w:ind w:left="720"/>
      <w:jc w:val="left"/>
    </w:pPr>
    <w:rPr>
      <w:rFonts w:ascii="Calibri" w:hAnsi="Calibri"/>
      <w:szCs w:val="22"/>
      <w:lang w:val="fr-BE" w:eastAsia="en-US"/>
    </w:rPr>
  </w:style>
  <w:style w:type="table" w:styleId="Grilledutableau">
    <w:name w:val="Table Grid"/>
    <w:basedOn w:val="TableauNormal"/>
    <w:uiPriority w:val="59"/>
    <w:rsid w:val="00FF4E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hor">
    <w:name w:val="Author"/>
    <w:basedOn w:val="Normal"/>
    <w:rsid w:val="004A21DC"/>
    <w:pPr>
      <w:spacing w:before="120" w:after="120" w:line="288" w:lineRule="auto"/>
      <w:jc w:val="center"/>
    </w:pPr>
    <w:rPr>
      <w:noProof/>
      <w:szCs w:val="22"/>
    </w:rPr>
  </w:style>
  <w:style w:type="paragraph" w:customStyle="1" w:styleId="Indent1">
    <w:name w:val="Indent 1"/>
    <w:basedOn w:val="Normal"/>
    <w:link w:val="Indent1Char"/>
    <w:rsid w:val="00C74A20"/>
    <w:pPr>
      <w:spacing w:before="60" w:after="60" w:line="288" w:lineRule="auto"/>
      <w:ind w:left="1417" w:hanging="283"/>
    </w:pPr>
    <w:rPr>
      <w:szCs w:val="22"/>
    </w:rPr>
  </w:style>
  <w:style w:type="character" w:customStyle="1" w:styleId="Corpsdetexte2Car">
    <w:name w:val="Corps de texte 2 Car"/>
    <w:link w:val="Corpsdetexte2"/>
    <w:semiHidden/>
    <w:rsid w:val="005422F7"/>
    <w:rPr>
      <w:rFonts w:ascii="Arial" w:hAnsi="Arial"/>
      <w:sz w:val="22"/>
      <w:lang w:val="en-GB"/>
    </w:rPr>
  </w:style>
  <w:style w:type="paragraph" w:customStyle="1" w:styleId="Standard">
    <w:name w:val="Standard"/>
    <w:rsid w:val="00EA2498"/>
    <w:pPr>
      <w:widowControl w:val="0"/>
      <w:suppressAutoHyphens/>
      <w:autoSpaceDN w:val="0"/>
      <w:textAlignment w:val="baseline"/>
    </w:pPr>
    <w:rPr>
      <w:rFonts w:eastAsia="WenQuanYi Micro Hei" w:cs="Lohit Hindi"/>
      <w:kern w:val="3"/>
      <w:sz w:val="24"/>
      <w:szCs w:val="24"/>
      <w:lang w:eastAsia="zh-CN" w:bidi="hi-IN"/>
    </w:rPr>
  </w:style>
  <w:style w:type="paragraph" w:styleId="Rvision">
    <w:name w:val="Revision"/>
    <w:hidden/>
    <w:uiPriority w:val="99"/>
    <w:semiHidden/>
    <w:rsid w:val="0073510B"/>
    <w:rPr>
      <w:rFonts w:ascii="Arial" w:hAnsi="Arial"/>
      <w:sz w:val="22"/>
      <w:lang w:val="en-GB"/>
    </w:rPr>
  </w:style>
  <w:style w:type="paragraph" w:styleId="NormalWeb">
    <w:name w:val="Normal (Web)"/>
    <w:basedOn w:val="Normal"/>
    <w:uiPriority w:val="99"/>
    <w:semiHidden/>
    <w:unhideWhenUsed/>
    <w:rsid w:val="0009133A"/>
    <w:pPr>
      <w:spacing w:before="100" w:beforeAutospacing="1" w:after="100" w:afterAutospacing="1" w:line="240" w:lineRule="auto"/>
      <w:jc w:val="left"/>
    </w:pPr>
    <w:rPr>
      <w:rFonts w:ascii="Times New Roman" w:hAnsi="Times New Roman"/>
      <w:sz w:val="24"/>
      <w:szCs w:val="24"/>
      <w:lang w:val="fr-FR"/>
    </w:rPr>
  </w:style>
  <w:style w:type="paragraph" w:styleId="Sous-titre">
    <w:name w:val="Subtitle"/>
    <w:basedOn w:val="Normal"/>
    <w:next w:val="Normal"/>
    <w:link w:val="Sous-titreCar"/>
    <w:uiPriority w:val="11"/>
    <w:qFormat/>
    <w:rsid w:val="008479D1"/>
    <w:pPr>
      <w:spacing w:after="60"/>
      <w:jc w:val="center"/>
      <w:outlineLvl w:val="1"/>
    </w:pPr>
    <w:rPr>
      <w:rFonts w:ascii="Cambria" w:hAnsi="Cambria"/>
      <w:sz w:val="24"/>
      <w:szCs w:val="24"/>
    </w:rPr>
  </w:style>
  <w:style w:type="character" w:customStyle="1" w:styleId="Sous-titreCar">
    <w:name w:val="Sous-titre Car"/>
    <w:link w:val="Sous-titre"/>
    <w:uiPriority w:val="11"/>
    <w:rsid w:val="008479D1"/>
    <w:rPr>
      <w:rFonts w:ascii="Cambria" w:eastAsia="Times New Roman" w:hAnsi="Cambria" w:cs="Times New Roman"/>
      <w:sz w:val="24"/>
      <w:szCs w:val="24"/>
      <w:lang w:val="en-GB"/>
    </w:rPr>
  </w:style>
  <w:style w:type="paragraph" w:styleId="Corpsdetexte3">
    <w:name w:val="Body Text 3"/>
    <w:basedOn w:val="Normal"/>
    <w:link w:val="Corpsdetexte3Car"/>
    <w:uiPriority w:val="99"/>
    <w:unhideWhenUsed/>
    <w:rsid w:val="009600B0"/>
    <w:pPr>
      <w:shd w:val="clear" w:color="auto" w:fill="DBE5F1"/>
      <w:jc w:val="center"/>
    </w:pPr>
    <w:rPr>
      <w:lang w:val="fr-FR"/>
    </w:rPr>
  </w:style>
  <w:style w:type="character" w:customStyle="1" w:styleId="Corpsdetexte3Car">
    <w:name w:val="Corps de texte 3 Car"/>
    <w:link w:val="Corpsdetexte3"/>
    <w:uiPriority w:val="99"/>
    <w:rsid w:val="009600B0"/>
    <w:rPr>
      <w:rFonts w:ascii="Arial" w:hAnsi="Arial"/>
      <w:sz w:val="22"/>
      <w:shd w:val="clear" w:color="auto" w:fill="DBE5F1"/>
    </w:rPr>
  </w:style>
  <w:style w:type="character" w:styleId="lev">
    <w:name w:val="Strong"/>
    <w:uiPriority w:val="22"/>
    <w:qFormat/>
    <w:rsid w:val="009D34BC"/>
    <w:rPr>
      <w:b/>
      <w:bCs/>
    </w:rPr>
  </w:style>
  <w:style w:type="character" w:customStyle="1" w:styleId="Indent1Char">
    <w:name w:val="Indent 1 Char"/>
    <w:link w:val="Indent1"/>
    <w:rsid w:val="006D3257"/>
    <w:rPr>
      <w:rFonts w:ascii="Arial" w:hAnsi="Arial"/>
      <w:sz w:val="22"/>
      <w:szCs w:val="22"/>
      <w:lang w:val="en-GB"/>
    </w:rPr>
  </w:style>
  <w:style w:type="paragraph" w:customStyle="1" w:styleId="Reference">
    <w:name w:val="Reference"/>
    <w:basedOn w:val="Normal"/>
    <w:rsid w:val="00FD5D6C"/>
    <w:pPr>
      <w:spacing w:line="288" w:lineRule="auto"/>
    </w:pPr>
    <w:rPr>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4483450">
      <w:bodyDiv w:val="1"/>
      <w:marLeft w:val="0"/>
      <w:marRight w:val="0"/>
      <w:marTop w:val="0"/>
      <w:marBottom w:val="0"/>
      <w:divBdr>
        <w:top w:val="none" w:sz="0" w:space="0" w:color="auto"/>
        <w:left w:val="none" w:sz="0" w:space="0" w:color="auto"/>
        <w:bottom w:val="none" w:sz="0" w:space="0" w:color="auto"/>
        <w:right w:val="none" w:sz="0" w:space="0" w:color="auto"/>
      </w:divBdr>
    </w:div>
    <w:div w:id="97428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Feuille_de_calcul_Microsoft_Excel1.xlsx"/><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package" Target="embeddings/Feuille_de_calcul_Microsoft_Excel3.xlsx"/><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package" Target="embeddings/Feuille_de_calcul_Microsoft_Excel2.xlsx"/><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Mod&#232;les\BSI\BSI_meet_minutes%201-0.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B30DA4-0D71-4AEF-BC98-0471DA798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BSI_meet_minutes 1-0.dot</Template>
  <TotalTime>1271</TotalTime>
  <Pages>51</Pages>
  <Words>6256</Words>
  <Characters>34410</Characters>
  <Application>Microsoft Office Word</Application>
  <DocSecurity>0</DocSecurity>
  <Lines>286</Lines>
  <Paragraphs>81</Paragraphs>
  <ScaleCrop>false</ScaleCrop>
  <HeadingPairs>
    <vt:vector size="2" baseType="variant">
      <vt:variant>
        <vt:lpstr>Titre</vt:lpstr>
      </vt:variant>
      <vt:variant>
        <vt:i4>1</vt:i4>
      </vt:variant>
    </vt:vector>
  </HeadingPairs>
  <TitlesOfParts>
    <vt:vector size="1" baseType="lpstr">
      <vt:lpstr>GENERIC ATC	</vt:lpstr>
    </vt:vector>
  </TitlesOfParts>
  <Company/>
  <LinksUpToDate>false</LinksUpToDate>
  <CharactersWithSpaces>40585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GENERIC ATC	</dc:title>
  <dc:subject/>
  <dc:creator>meunpier</dc:creator>
  <cp:keywords/>
  <dc:description/>
  <cp:lastModifiedBy>GIRAUD Christian</cp:lastModifiedBy>
  <cp:revision>1</cp:revision>
  <cp:lastPrinted>2014-06-03T13:27:00Z</cp:lastPrinted>
  <dcterms:created xsi:type="dcterms:W3CDTF">2014-06-02T14:28:00Z</dcterms:created>
  <dcterms:modified xsi:type="dcterms:W3CDTF">2014-06-06T14:55:00Z</dcterms:modified>
</cp:coreProperties>
</file>