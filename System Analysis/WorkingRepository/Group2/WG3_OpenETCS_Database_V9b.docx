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CC" w:rsidRDefault="00467F89" w:rsidP="00F54EFE">
      <w:pPr>
        <w:pStyle w:val="Titel"/>
        <w:ind w:left="851" w:right="403" w:hanging="851"/>
        <w:outlineLvl w:val="0"/>
        <w:rPr>
          <w:smallCaps/>
        </w:rPr>
      </w:pPr>
      <w:bookmarkStart w:id="5" w:name="_Toc325532405"/>
      <w:bookmarkStart w:id="6" w:name="_Toc325534378"/>
      <w:bookmarkStart w:id="7" w:name="_Toc325534712"/>
      <w:bookmarkStart w:id="8" w:name="_Ref325535568"/>
      <w:bookmarkStart w:id="9" w:name="_Ref325535625"/>
      <w:bookmarkStart w:id="10" w:name="_Ref325535633"/>
      <w:bookmarkStart w:id="11" w:name="_Toc325765265"/>
      <w:bookmarkStart w:id="12" w:name="_Toc325765371"/>
      <w:bookmarkStart w:id="13" w:name="_Toc325772065"/>
      <w:bookmarkStart w:id="14" w:name="_Toc326369945"/>
      <w:bookmarkStart w:id="15" w:name="_Toc326372183"/>
      <w:bookmarkStart w:id="16" w:name="_Toc326372613"/>
      <w:bookmarkStart w:id="17" w:name="_Toc327091818"/>
      <w:bookmarkStart w:id="18" w:name="_Toc344181935"/>
      <w:bookmarkStart w:id="19" w:name="_Toc368710418"/>
      <w:bookmarkStart w:id="20" w:name="_Toc397143365"/>
      <w:bookmarkStart w:id="21" w:name="_GoBack"/>
      <w:bookmarkEnd w:id="21"/>
      <w:r>
        <w:rPr>
          <w:smallCaps/>
        </w:rPr>
        <w:t>Working Group 3</w:t>
      </w:r>
    </w:p>
    <w:p w:rsidR="00650ECC" w:rsidRDefault="00650ECC" w:rsidP="00F54EFE">
      <w:pPr>
        <w:pStyle w:val="Kommentartext"/>
        <w:tabs>
          <w:tab w:val="left" w:pos="5954"/>
        </w:tabs>
        <w:ind w:left="851" w:right="403" w:hanging="851"/>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79"/>
        <w:gridCol w:w="144"/>
        <w:gridCol w:w="1982"/>
        <w:gridCol w:w="286"/>
        <w:gridCol w:w="850"/>
        <w:gridCol w:w="142"/>
        <w:gridCol w:w="1418"/>
        <w:gridCol w:w="567"/>
        <w:gridCol w:w="1559"/>
        <w:gridCol w:w="425"/>
        <w:gridCol w:w="1559"/>
      </w:tblGrid>
      <w:tr w:rsidR="00650ECC" w:rsidTr="00983125">
        <w:tblPrEx>
          <w:tblCellMar>
            <w:top w:w="0" w:type="dxa"/>
            <w:bottom w:w="0" w:type="dxa"/>
          </w:tblCellMar>
        </w:tblPrEx>
        <w:tc>
          <w:tcPr>
            <w:tcW w:w="923" w:type="dxa"/>
            <w:gridSpan w:val="2"/>
            <w:tcBorders>
              <w:top w:val="single" w:sz="12" w:space="0" w:color="auto"/>
              <w:bottom w:val="single" w:sz="8" w:space="0" w:color="auto"/>
            </w:tcBorders>
          </w:tcPr>
          <w:p w:rsidR="00650ECC" w:rsidRDefault="00650ECC" w:rsidP="00F54EFE">
            <w:pPr>
              <w:pStyle w:val="Kommentartext"/>
              <w:tabs>
                <w:tab w:val="left" w:pos="5245"/>
              </w:tabs>
              <w:ind w:left="851" w:right="-68" w:hanging="851"/>
              <w:rPr>
                <w:sz w:val="22"/>
              </w:rPr>
            </w:pPr>
            <w:r>
              <w:rPr>
                <w:sz w:val="22"/>
              </w:rPr>
              <w:t xml:space="preserve">Author : </w:t>
            </w:r>
          </w:p>
        </w:tc>
        <w:tc>
          <w:tcPr>
            <w:tcW w:w="2268" w:type="dxa"/>
            <w:gridSpan w:val="2"/>
            <w:tcBorders>
              <w:top w:val="single" w:sz="12" w:space="0" w:color="auto"/>
              <w:bottom w:val="single" w:sz="8" w:space="0" w:color="auto"/>
            </w:tcBorders>
          </w:tcPr>
          <w:p w:rsidR="00650ECC" w:rsidRPr="00D15EE7" w:rsidRDefault="00650ECC" w:rsidP="00F54EFE">
            <w:pPr>
              <w:pStyle w:val="Kommentartext"/>
              <w:tabs>
                <w:tab w:val="left" w:pos="5245"/>
              </w:tabs>
              <w:ind w:left="851" w:right="403" w:hanging="851"/>
              <w:rPr>
                <w:sz w:val="22"/>
              </w:rPr>
            </w:pPr>
            <w:r>
              <w:rPr>
                <w:sz w:val="22"/>
              </w:rPr>
              <w:t>Christian</w:t>
            </w:r>
            <w:r w:rsidRPr="00D15EE7">
              <w:rPr>
                <w:sz w:val="22"/>
              </w:rPr>
              <w:t xml:space="preserve"> G</w:t>
            </w:r>
            <w:r>
              <w:rPr>
                <w:sz w:val="22"/>
              </w:rPr>
              <w:t>IRAUD</w:t>
            </w:r>
          </w:p>
        </w:tc>
        <w:tc>
          <w:tcPr>
            <w:tcW w:w="850" w:type="dxa"/>
            <w:tcBorders>
              <w:top w:val="single" w:sz="12" w:space="0" w:color="auto"/>
              <w:bottom w:val="single" w:sz="8" w:space="0" w:color="auto"/>
            </w:tcBorders>
          </w:tcPr>
          <w:p w:rsidR="00650ECC" w:rsidRPr="00D15EE7" w:rsidRDefault="00650ECC" w:rsidP="00F54EFE">
            <w:pPr>
              <w:pStyle w:val="Kommentartext"/>
              <w:tabs>
                <w:tab w:val="left" w:pos="5245"/>
              </w:tabs>
              <w:ind w:left="851" w:right="73" w:hanging="851"/>
              <w:rPr>
                <w:sz w:val="22"/>
              </w:rPr>
            </w:pPr>
            <w:r w:rsidRPr="00D15EE7">
              <w:rPr>
                <w:sz w:val="22"/>
              </w:rPr>
              <w:t xml:space="preserve">Date : </w:t>
            </w:r>
          </w:p>
        </w:tc>
        <w:tc>
          <w:tcPr>
            <w:tcW w:w="5670" w:type="dxa"/>
            <w:gridSpan w:val="6"/>
            <w:tcBorders>
              <w:top w:val="single" w:sz="12" w:space="0" w:color="auto"/>
              <w:bottom w:val="single" w:sz="8" w:space="0" w:color="auto"/>
            </w:tcBorders>
          </w:tcPr>
          <w:p w:rsidR="00650ECC" w:rsidRDefault="005B7548" w:rsidP="00F54EFE">
            <w:pPr>
              <w:ind w:left="851" w:hanging="851"/>
            </w:pPr>
            <w:ins w:id="22" w:author="GIRAUD Christian" w:date="2014-07-03T09:30:00Z">
              <w:r>
                <w:t>04</w:t>
              </w:r>
            </w:ins>
            <w:del w:id="23" w:author="GIRAUD Christian" w:date="2014-06-16T12:41:00Z">
              <w:r w:rsidR="00B6504B" w:rsidDel="00D9707D">
                <w:delText>0</w:delText>
              </w:r>
            </w:del>
            <w:del w:id="24" w:author="GIRAUD Christian" w:date="2014-07-03T09:30:00Z">
              <w:r w:rsidR="00B6504B" w:rsidDel="005B7548">
                <w:delText>6</w:delText>
              </w:r>
            </w:del>
            <w:r w:rsidR="00B6504B">
              <w:t>/0</w:t>
            </w:r>
            <w:ins w:id="25" w:author="GIRAUD Christian" w:date="2014-07-03T09:30:00Z">
              <w:r>
                <w:t>7</w:t>
              </w:r>
            </w:ins>
            <w:del w:id="26" w:author="GIRAUD Christian" w:date="2014-07-03T09:30:00Z">
              <w:r w:rsidR="00B6504B" w:rsidDel="005B7548">
                <w:delText>6</w:delText>
              </w:r>
            </w:del>
            <w:r w:rsidR="009600B0">
              <w:t>/2014</w:t>
            </w:r>
          </w:p>
        </w:tc>
      </w:tr>
      <w:tr w:rsidR="00650ECC" w:rsidTr="00983125">
        <w:tblPrEx>
          <w:tblCellMar>
            <w:top w:w="0" w:type="dxa"/>
            <w:bottom w:w="0" w:type="dxa"/>
          </w:tblCellMar>
        </w:tblPrEx>
        <w:trPr>
          <w:cantSplit/>
        </w:trPr>
        <w:tc>
          <w:tcPr>
            <w:tcW w:w="9711" w:type="dxa"/>
            <w:gridSpan w:val="11"/>
            <w:tcBorders>
              <w:top w:val="nil"/>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rPr>
          <w:cantSplit/>
        </w:trPr>
        <w:tc>
          <w:tcPr>
            <w:tcW w:w="5601" w:type="dxa"/>
            <w:gridSpan w:val="7"/>
          </w:tcPr>
          <w:p w:rsidR="00650ECC" w:rsidRDefault="00650ECC" w:rsidP="00F54EFE">
            <w:pPr>
              <w:pStyle w:val="Kommentartext"/>
              <w:tabs>
                <w:tab w:val="left" w:pos="5245"/>
              </w:tabs>
              <w:ind w:left="851" w:right="403" w:hanging="851"/>
              <w:rPr>
                <w:b/>
                <w:sz w:val="22"/>
              </w:rPr>
            </w:pPr>
            <w:r>
              <w:rPr>
                <w:b/>
                <w:sz w:val="22"/>
              </w:rPr>
              <w:t xml:space="preserve">Subject : </w:t>
            </w:r>
          </w:p>
        </w:tc>
        <w:tc>
          <w:tcPr>
            <w:tcW w:w="2126" w:type="dxa"/>
            <w:gridSpan w:val="2"/>
          </w:tcPr>
          <w:p w:rsidR="00650ECC" w:rsidRDefault="00650ECC" w:rsidP="00F54EFE">
            <w:pPr>
              <w:pStyle w:val="Kommentartext"/>
              <w:tabs>
                <w:tab w:val="left" w:pos="5245"/>
              </w:tabs>
              <w:ind w:left="851" w:right="74" w:hanging="851"/>
              <w:rPr>
                <w:sz w:val="22"/>
              </w:rPr>
            </w:pPr>
            <w:r>
              <w:rPr>
                <w:sz w:val="22"/>
              </w:rPr>
              <w:t>Document Review :</w:t>
            </w:r>
          </w:p>
        </w:tc>
        <w:tc>
          <w:tcPr>
            <w:tcW w:w="1984" w:type="dxa"/>
            <w:gridSpan w:val="2"/>
          </w:tcPr>
          <w:p w:rsidR="00650ECC" w:rsidRDefault="00650ECC" w:rsidP="00F54EFE">
            <w:pPr>
              <w:pStyle w:val="Kommentartext"/>
              <w:tabs>
                <w:tab w:val="left" w:pos="5245"/>
              </w:tabs>
              <w:ind w:left="851" w:right="403" w:hanging="851"/>
              <w:rPr>
                <w:sz w:val="22"/>
              </w:rPr>
            </w:pPr>
            <w:r>
              <w:rPr>
                <w:sz w:val="22"/>
              </w:rPr>
              <w:sym w:font="Wingdings" w:char="F0FE"/>
            </w:r>
          </w:p>
        </w:tc>
      </w:tr>
      <w:tr w:rsidR="00650ECC" w:rsidTr="00983125">
        <w:tblPrEx>
          <w:tblCellMar>
            <w:top w:w="0" w:type="dxa"/>
            <w:bottom w:w="0" w:type="dxa"/>
          </w:tblCellMar>
        </w:tblPrEx>
        <w:trPr>
          <w:cantSplit/>
        </w:trPr>
        <w:tc>
          <w:tcPr>
            <w:tcW w:w="5601" w:type="dxa"/>
            <w:gridSpan w:val="7"/>
          </w:tcPr>
          <w:p w:rsidR="00650ECC" w:rsidRDefault="00650ECC" w:rsidP="00F54EFE">
            <w:pPr>
              <w:pStyle w:val="Kommentartext"/>
              <w:tabs>
                <w:tab w:val="left" w:pos="5245"/>
              </w:tabs>
              <w:ind w:left="851" w:right="403" w:hanging="851"/>
              <w:rPr>
                <w:b/>
                <w:sz w:val="22"/>
              </w:rPr>
            </w:pPr>
            <w:r>
              <w:rPr>
                <w:b/>
                <w:sz w:val="22"/>
              </w:rPr>
              <w:t>OpenETCS WP3 Task Force</w:t>
            </w:r>
          </w:p>
        </w:tc>
        <w:tc>
          <w:tcPr>
            <w:tcW w:w="2126" w:type="dxa"/>
            <w:gridSpan w:val="2"/>
          </w:tcPr>
          <w:p w:rsidR="00650ECC" w:rsidRDefault="00650ECC" w:rsidP="00F54EFE">
            <w:pPr>
              <w:pStyle w:val="Kommentartext"/>
              <w:tabs>
                <w:tab w:val="left" w:pos="1912"/>
                <w:tab w:val="left" w:pos="5245"/>
              </w:tabs>
              <w:ind w:left="851" w:right="74" w:hanging="851"/>
              <w:rPr>
                <w:sz w:val="22"/>
              </w:rPr>
            </w:pPr>
            <w:r>
              <w:rPr>
                <w:sz w:val="22"/>
              </w:rPr>
              <w:t>Design Review :</w:t>
            </w:r>
          </w:p>
        </w:tc>
        <w:tc>
          <w:tcPr>
            <w:tcW w:w="1984" w:type="dxa"/>
            <w:gridSpan w:val="2"/>
          </w:tcPr>
          <w:p w:rsidR="00650ECC" w:rsidRDefault="00650ECC" w:rsidP="00F54EFE">
            <w:pPr>
              <w:pStyle w:val="Kommentartext"/>
              <w:tabs>
                <w:tab w:val="left" w:pos="5245"/>
              </w:tabs>
              <w:ind w:left="851" w:right="403" w:hanging="851"/>
              <w:rPr>
                <w:sz w:val="22"/>
              </w:rPr>
            </w:pPr>
            <w:r>
              <w:rPr>
                <w:sz w:val="22"/>
              </w:rPr>
              <w:sym w:font="Wingdings" w:char="F072"/>
            </w:r>
          </w:p>
        </w:tc>
      </w:tr>
      <w:tr w:rsidR="00650ECC" w:rsidTr="00983125">
        <w:tblPrEx>
          <w:tblCellMar>
            <w:top w:w="0" w:type="dxa"/>
            <w:bottom w:w="0" w:type="dxa"/>
          </w:tblCellMar>
        </w:tblPrEx>
        <w:trPr>
          <w:cantSplit/>
        </w:trPr>
        <w:tc>
          <w:tcPr>
            <w:tcW w:w="5601" w:type="dxa"/>
            <w:gridSpan w:val="7"/>
          </w:tcPr>
          <w:p w:rsidR="00650ECC" w:rsidRDefault="007F798B" w:rsidP="00F54EFE">
            <w:pPr>
              <w:pStyle w:val="Kommentartext"/>
              <w:tabs>
                <w:tab w:val="left" w:pos="5245"/>
              </w:tabs>
              <w:ind w:left="851" w:right="403" w:hanging="851"/>
              <w:rPr>
                <w:sz w:val="22"/>
              </w:rPr>
            </w:pPr>
            <w:r>
              <w:rPr>
                <w:sz w:val="22"/>
              </w:rPr>
              <w:t>WG 3  Architecture</w:t>
            </w:r>
            <w:r w:rsidR="00650ECC">
              <w:rPr>
                <w:sz w:val="22"/>
              </w:rPr>
              <w:t xml:space="preserve">  - provisional -</w:t>
            </w:r>
          </w:p>
        </w:tc>
        <w:tc>
          <w:tcPr>
            <w:tcW w:w="2126" w:type="dxa"/>
            <w:gridSpan w:val="2"/>
          </w:tcPr>
          <w:p w:rsidR="00650ECC" w:rsidRDefault="00650ECC" w:rsidP="00F54EFE">
            <w:pPr>
              <w:pStyle w:val="Kommentartext"/>
              <w:tabs>
                <w:tab w:val="left" w:pos="5245"/>
              </w:tabs>
              <w:ind w:left="851" w:right="403" w:hanging="851"/>
            </w:pPr>
            <w:r>
              <w:rPr>
                <w:sz w:val="22"/>
              </w:rPr>
              <w:t>Other :</w:t>
            </w:r>
          </w:p>
        </w:tc>
        <w:tc>
          <w:tcPr>
            <w:tcW w:w="1984" w:type="dxa"/>
            <w:gridSpan w:val="2"/>
          </w:tcPr>
          <w:p w:rsidR="00650ECC" w:rsidRDefault="00650ECC" w:rsidP="00F54EFE">
            <w:pPr>
              <w:pStyle w:val="Kommentartext"/>
              <w:tabs>
                <w:tab w:val="left" w:pos="5245"/>
              </w:tabs>
              <w:ind w:left="851" w:right="73" w:hanging="851"/>
              <w:rPr>
                <w:sz w:val="22"/>
              </w:rPr>
            </w:pPr>
          </w:p>
        </w:tc>
      </w:tr>
      <w:tr w:rsidR="00650ECC" w:rsidTr="00983125">
        <w:tblPrEx>
          <w:tblCellMar>
            <w:top w:w="0" w:type="dxa"/>
            <w:bottom w:w="0" w:type="dxa"/>
          </w:tblCellMar>
        </w:tblPrEx>
        <w:trPr>
          <w:cantSplit/>
        </w:trPr>
        <w:tc>
          <w:tcPr>
            <w:tcW w:w="923" w:type="dxa"/>
            <w:gridSpan w:val="2"/>
          </w:tcPr>
          <w:p w:rsidR="00650ECC" w:rsidRDefault="00650ECC" w:rsidP="00F54EFE">
            <w:pPr>
              <w:pStyle w:val="Kommentartext"/>
              <w:tabs>
                <w:tab w:val="left" w:pos="5245"/>
              </w:tabs>
              <w:ind w:left="851" w:right="403" w:hanging="851"/>
              <w:rPr>
                <w:sz w:val="22"/>
              </w:rPr>
            </w:pPr>
          </w:p>
        </w:tc>
        <w:tc>
          <w:tcPr>
            <w:tcW w:w="8788" w:type="dxa"/>
            <w:gridSpan w:val="9"/>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rPr>
          <w:cantSplit/>
        </w:trPr>
        <w:tc>
          <w:tcPr>
            <w:tcW w:w="779" w:type="dxa"/>
            <w:tcBorders>
              <w:right w:val="nil"/>
            </w:tcBorders>
          </w:tcPr>
          <w:p w:rsidR="00650ECC" w:rsidRDefault="00650ECC" w:rsidP="00F54EFE">
            <w:pPr>
              <w:pStyle w:val="Kommentartext"/>
              <w:tabs>
                <w:tab w:val="left" w:pos="5245"/>
              </w:tabs>
              <w:ind w:left="851" w:hanging="851"/>
              <w:rPr>
                <w:sz w:val="22"/>
              </w:rPr>
            </w:pPr>
          </w:p>
        </w:tc>
        <w:tc>
          <w:tcPr>
            <w:tcW w:w="2126" w:type="dxa"/>
            <w:gridSpan w:val="2"/>
            <w:tcBorders>
              <w:right w:val="nil"/>
            </w:tcBorders>
          </w:tcPr>
          <w:p w:rsidR="00650ECC" w:rsidRDefault="00650ECC" w:rsidP="00F54EFE">
            <w:pPr>
              <w:ind w:left="851" w:hanging="851"/>
            </w:pPr>
          </w:p>
        </w:tc>
        <w:tc>
          <w:tcPr>
            <w:tcW w:w="1278" w:type="dxa"/>
            <w:gridSpan w:val="3"/>
            <w:tcBorders>
              <w:top w:val="nil"/>
              <w:left w:val="nil"/>
              <w:bottom w:val="nil"/>
              <w:right w:val="single" w:sz="8" w:space="0" w:color="auto"/>
            </w:tcBorders>
          </w:tcPr>
          <w:p w:rsidR="00650ECC" w:rsidRDefault="00650ECC" w:rsidP="00F54EFE">
            <w:pPr>
              <w:pStyle w:val="Kommentartext"/>
              <w:tabs>
                <w:tab w:val="left" w:pos="5245"/>
              </w:tabs>
              <w:ind w:left="851" w:right="74" w:hanging="851"/>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650ECC" w:rsidRDefault="00650ECC" w:rsidP="00F54EFE">
            <w:pPr>
              <w:pStyle w:val="Kommentartext"/>
              <w:tabs>
                <w:tab w:val="left" w:pos="5245"/>
              </w:tabs>
              <w:ind w:left="851" w:right="403" w:hanging="851"/>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650ECC" w:rsidRDefault="00650ECC" w:rsidP="00F54EFE">
            <w:pPr>
              <w:pStyle w:val="Kommentartext"/>
              <w:tabs>
                <w:tab w:val="left" w:pos="5245"/>
              </w:tabs>
              <w:ind w:left="851" w:right="403" w:hanging="851"/>
              <w:jc w:val="center"/>
              <w:rPr>
                <w:sz w:val="22"/>
              </w:rPr>
            </w:pPr>
          </w:p>
        </w:tc>
        <w:tc>
          <w:tcPr>
            <w:tcW w:w="1559" w:type="dxa"/>
            <w:tcBorders>
              <w:top w:val="single" w:sz="8" w:space="0" w:color="auto"/>
              <w:left w:val="single" w:sz="8" w:space="0" w:color="auto"/>
              <w:bottom w:val="single" w:sz="8" w:space="0" w:color="auto"/>
            </w:tcBorders>
          </w:tcPr>
          <w:p w:rsidR="00650ECC" w:rsidRDefault="00650ECC" w:rsidP="00F54EFE">
            <w:pPr>
              <w:pStyle w:val="Kommentartext"/>
              <w:tabs>
                <w:tab w:val="left" w:pos="5245"/>
              </w:tabs>
              <w:ind w:left="851" w:right="403" w:hanging="851"/>
              <w:jc w:val="center"/>
              <w:rPr>
                <w:sz w:val="22"/>
              </w:rPr>
            </w:pPr>
          </w:p>
        </w:tc>
      </w:tr>
      <w:tr w:rsidR="00650ECC" w:rsidTr="00983125">
        <w:tblPrEx>
          <w:tblCellMar>
            <w:top w:w="0" w:type="dxa"/>
            <w:bottom w:w="0" w:type="dxa"/>
          </w:tblCellMar>
        </w:tblPrEx>
        <w:trPr>
          <w:cantSplit/>
        </w:trPr>
        <w:tc>
          <w:tcPr>
            <w:tcW w:w="779" w:type="dxa"/>
            <w:tcBorders>
              <w:right w:val="nil"/>
            </w:tcBorders>
          </w:tcPr>
          <w:p w:rsidR="00650ECC" w:rsidRDefault="00650ECC" w:rsidP="00F54EFE">
            <w:pPr>
              <w:pStyle w:val="Kommentartext"/>
              <w:tabs>
                <w:tab w:val="left" w:pos="5245"/>
              </w:tabs>
              <w:ind w:left="851" w:right="403" w:hanging="851"/>
              <w:rPr>
                <w:sz w:val="22"/>
              </w:rPr>
            </w:pPr>
          </w:p>
        </w:tc>
        <w:tc>
          <w:tcPr>
            <w:tcW w:w="2126" w:type="dxa"/>
            <w:gridSpan w:val="2"/>
            <w:tcBorders>
              <w:right w:val="nil"/>
            </w:tcBorders>
          </w:tcPr>
          <w:p w:rsidR="00650ECC" w:rsidRDefault="00650ECC" w:rsidP="00F54EFE">
            <w:pPr>
              <w:pStyle w:val="Kommentartext"/>
              <w:tabs>
                <w:tab w:val="left" w:pos="5245"/>
              </w:tabs>
              <w:ind w:left="851" w:right="403" w:hanging="851"/>
              <w:rPr>
                <w:sz w:val="22"/>
              </w:rPr>
            </w:pPr>
          </w:p>
        </w:tc>
        <w:tc>
          <w:tcPr>
            <w:tcW w:w="1278" w:type="dxa"/>
            <w:gridSpan w:val="3"/>
            <w:tcBorders>
              <w:top w:val="nil"/>
              <w:left w:val="nil"/>
              <w:bottom w:val="single" w:sz="12" w:space="0" w:color="auto"/>
              <w:right w:val="single" w:sz="8" w:space="0" w:color="auto"/>
            </w:tcBorders>
          </w:tcPr>
          <w:p w:rsidR="00650ECC" w:rsidRDefault="00650ECC" w:rsidP="00F54EFE">
            <w:pPr>
              <w:pStyle w:val="Kommentartext"/>
              <w:tabs>
                <w:tab w:val="left" w:pos="5245"/>
              </w:tabs>
              <w:ind w:left="851" w:right="403" w:hanging="851"/>
              <w:rPr>
                <w:sz w:val="22"/>
              </w:rPr>
            </w:pPr>
          </w:p>
        </w:tc>
        <w:tc>
          <w:tcPr>
            <w:tcW w:w="1985" w:type="dxa"/>
            <w:gridSpan w:val="2"/>
            <w:tcBorders>
              <w:top w:val="nil"/>
              <w:left w:val="single" w:sz="8" w:space="0" w:color="auto"/>
              <w:bottom w:val="single" w:sz="12" w:space="0" w:color="auto"/>
              <w:right w:val="single" w:sz="8" w:space="0" w:color="auto"/>
            </w:tcBorders>
          </w:tcPr>
          <w:p w:rsidR="00650ECC" w:rsidRDefault="00650ECC" w:rsidP="00F54EFE">
            <w:pPr>
              <w:pStyle w:val="Kommentartext"/>
              <w:tabs>
                <w:tab w:val="left" w:pos="5245"/>
              </w:tabs>
              <w:ind w:left="851" w:hanging="851"/>
              <w:rPr>
                <w:sz w:val="22"/>
              </w:rPr>
            </w:pPr>
          </w:p>
        </w:tc>
        <w:tc>
          <w:tcPr>
            <w:tcW w:w="1984" w:type="dxa"/>
            <w:gridSpan w:val="2"/>
            <w:tcBorders>
              <w:top w:val="nil"/>
              <w:left w:val="single" w:sz="8" w:space="0" w:color="auto"/>
              <w:bottom w:val="single" w:sz="12" w:space="0" w:color="auto"/>
              <w:right w:val="single" w:sz="8" w:space="0" w:color="auto"/>
            </w:tcBorders>
          </w:tcPr>
          <w:p w:rsidR="00650ECC" w:rsidRDefault="00650ECC" w:rsidP="00F54EFE">
            <w:pPr>
              <w:pStyle w:val="Kommentartext"/>
              <w:tabs>
                <w:tab w:val="left" w:pos="5245"/>
              </w:tabs>
              <w:ind w:left="851" w:right="403" w:hanging="851"/>
              <w:rPr>
                <w:sz w:val="22"/>
                <w:lang w:val="fr-FR"/>
              </w:rPr>
            </w:pPr>
          </w:p>
        </w:tc>
        <w:tc>
          <w:tcPr>
            <w:tcW w:w="1559" w:type="dxa"/>
            <w:tcBorders>
              <w:top w:val="nil"/>
              <w:left w:val="single" w:sz="8" w:space="0" w:color="auto"/>
              <w:bottom w:val="single" w:sz="12" w:space="0" w:color="auto"/>
            </w:tcBorders>
          </w:tcPr>
          <w:p w:rsidR="00650ECC" w:rsidRDefault="00650ECC" w:rsidP="00F54EFE">
            <w:pPr>
              <w:pStyle w:val="Kommentartext"/>
              <w:tabs>
                <w:tab w:val="left" w:pos="5245"/>
              </w:tabs>
              <w:ind w:left="851" w:right="403" w:hanging="851"/>
              <w:rPr>
                <w:sz w:val="22"/>
                <w:lang w:val="fr-FR"/>
              </w:rPr>
            </w:pPr>
          </w:p>
        </w:tc>
      </w:tr>
    </w:tbl>
    <w:p w:rsidR="00650ECC" w:rsidRDefault="00650ECC" w:rsidP="00F54EFE">
      <w:pPr>
        <w:pStyle w:val="Kommentartext"/>
        <w:tabs>
          <w:tab w:val="left" w:pos="5245"/>
        </w:tabs>
        <w:ind w:left="851" w:right="403" w:hanging="851"/>
        <w:rPr>
          <w:sz w:val="22"/>
          <w:lang w:val="fr-FR"/>
        </w:rPr>
      </w:pPr>
    </w:p>
    <w:p w:rsidR="00650ECC" w:rsidRDefault="00650ECC" w:rsidP="00F54EFE">
      <w:pPr>
        <w:pStyle w:val="Kommentartext"/>
        <w:tabs>
          <w:tab w:val="left" w:pos="5245"/>
        </w:tabs>
        <w:ind w:left="851" w:right="403" w:hanging="851"/>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Company / Department</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r>
              <w:rPr>
                <w:sz w:val="22"/>
                <w:lang w:val="fr-FR"/>
              </w:rPr>
              <w:t>Valerio Raimondi</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Stephane Besure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de-DE"/>
              </w:rPr>
            </w:pPr>
            <w:r>
              <w:rPr>
                <w:sz w:val="22"/>
                <w:lang w:val="de-DE"/>
              </w:rPr>
              <w:t>Nicolas Boverie</w:t>
            </w: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de-DE"/>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de-DE"/>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Christian Giraud</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Yoann Guyot</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Cetic</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Pr="008A32F3" w:rsidRDefault="00650ECC" w:rsidP="00F54EFE">
            <w:pPr>
              <w:pStyle w:val="Kommentartext"/>
              <w:tabs>
                <w:tab w:val="left" w:pos="5245"/>
              </w:tabs>
              <w:ind w:left="851" w:right="403" w:hanging="851"/>
              <w:rPr>
                <w:sz w:val="22"/>
              </w:rPr>
            </w:pPr>
            <w:r>
              <w:rPr>
                <w:sz w:val="22"/>
              </w:rPr>
              <w:t>Baseliyos Jacob</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DB</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Bernd Hekele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DB</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Niklas Schaffrath</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Siemens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Uwe Steinke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Siemens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Pr="008A32F3" w:rsidRDefault="0073510B" w:rsidP="00F54EFE">
            <w:pPr>
              <w:pStyle w:val="Kommentartext"/>
              <w:tabs>
                <w:tab w:val="left" w:pos="5245"/>
              </w:tabs>
              <w:ind w:left="851" w:right="403" w:hanging="851"/>
              <w:rPr>
                <w:sz w:val="22"/>
              </w:rPr>
            </w:pPr>
            <w:r>
              <w:rPr>
                <w:sz w:val="22"/>
              </w:rPr>
              <w:t>Jos Holtzer</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de-DE"/>
              </w:rPr>
            </w:pPr>
            <w:r>
              <w:rPr>
                <w:sz w:val="22"/>
                <w:lang w:val="de-DE"/>
              </w:rPr>
              <w:t>Jan Welvaarts</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L’loyds Register Rail</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Sylvain Baro</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SNCF</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Marielle Petit-Doche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Systerel</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73510B" w:rsidP="00F54EFE">
            <w:pPr>
              <w:pStyle w:val="Kommentartext"/>
              <w:tabs>
                <w:tab w:val="left" w:pos="5245"/>
              </w:tabs>
              <w:ind w:left="851" w:right="403" w:hanging="851"/>
              <w:rPr>
                <w:sz w:val="22"/>
              </w:rPr>
            </w:pPr>
            <w:r>
              <w:rPr>
                <w:sz w:val="22"/>
              </w:rPr>
              <w:t>Jan Welte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TU Braunschweig</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single" w:sz="12" w:space="0" w:color="auto"/>
            </w:tcBorders>
          </w:tcPr>
          <w:p w:rsidR="00650ECC" w:rsidRDefault="00650ECC" w:rsidP="00F54EFE">
            <w:pPr>
              <w:pStyle w:val="Kommentartext"/>
              <w:tabs>
                <w:tab w:val="left" w:pos="5245"/>
              </w:tabs>
              <w:ind w:left="851" w:right="403" w:hanging="851"/>
              <w:rPr>
                <w:sz w:val="22"/>
              </w:rPr>
            </w:pPr>
          </w:p>
        </w:tc>
        <w:tc>
          <w:tcPr>
            <w:tcW w:w="3119" w:type="dxa"/>
            <w:tcBorders>
              <w:top w:val="nil"/>
              <w:bottom w:val="single" w:sz="12" w:space="0" w:color="auto"/>
            </w:tcBorders>
          </w:tcPr>
          <w:p w:rsidR="00650ECC" w:rsidRDefault="00650ECC" w:rsidP="00F54EFE">
            <w:pPr>
              <w:pStyle w:val="Kommentartext"/>
              <w:tabs>
                <w:tab w:val="left" w:pos="5245"/>
              </w:tabs>
              <w:ind w:left="851" w:right="403" w:hanging="851"/>
              <w:rPr>
                <w:sz w:val="22"/>
              </w:rPr>
            </w:pPr>
          </w:p>
        </w:tc>
        <w:tc>
          <w:tcPr>
            <w:tcW w:w="2976" w:type="dxa"/>
            <w:tcBorders>
              <w:top w:val="nil"/>
              <w:bottom w:val="single" w:sz="12" w:space="0" w:color="auto"/>
              <w:right w:val="single" w:sz="12" w:space="0" w:color="auto"/>
            </w:tcBorders>
          </w:tcPr>
          <w:p w:rsidR="00650ECC" w:rsidRDefault="00650ECC" w:rsidP="00F54EFE">
            <w:pPr>
              <w:pStyle w:val="Kommentartext"/>
              <w:tabs>
                <w:tab w:val="left" w:pos="5245"/>
              </w:tabs>
              <w:ind w:left="851" w:right="403" w:hanging="851"/>
              <w:rPr>
                <w:sz w:val="22"/>
              </w:rPr>
            </w:pPr>
          </w:p>
        </w:tc>
      </w:tr>
    </w:tbl>
    <w:p w:rsidR="00650ECC" w:rsidRDefault="00650ECC" w:rsidP="00F54EFE">
      <w:pPr>
        <w:pStyle w:val="Kommentartext"/>
        <w:tabs>
          <w:tab w:val="left" w:pos="5245"/>
        </w:tabs>
        <w:ind w:left="851" w:right="403" w:hanging="851"/>
        <w:rPr>
          <w:b/>
          <w:sz w:val="22"/>
        </w:rPr>
      </w:pPr>
    </w:p>
    <w:p w:rsidR="00650ECC" w:rsidRDefault="00650ECC" w:rsidP="00F54EFE">
      <w:pPr>
        <w:pStyle w:val="Kommentartext"/>
        <w:tabs>
          <w:tab w:val="left" w:pos="5245"/>
        </w:tabs>
        <w:ind w:left="851" w:right="403" w:hanging="851"/>
        <w:rPr>
          <w:b/>
          <w:sz w:val="22"/>
        </w:rPr>
      </w:pPr>
    </w:p>
    <w:p w:rsidR="00650ECC" w:rsidRDefault="00650ECC" w:rsidP="00F54EFE">
      <w:pPr>
        <w:pStyle w:val="Kommentartext"/>
        <w:tabs>
          <w:tab w:val="left" w:pos="5245"/>
        </w:tabs>
        <w:ind w:left="851" w:right="403" w:hanging="851"/>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Company / Department</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iCs/>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 TIS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fr-FR"/>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fr-FR"/>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fr-FR"/>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fr-FR"/>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single" w:sz="12" w:space="0" w:color="auto"/>
            </w:tcBorders>
          </w:tcPr>
          <w:p w:rsidR="00650ECC" w:rsidRDefault="00650ECC" w:rsidP="00F54EFE">
            <w:pPr>
              <w:pStyle w:val="Kommentartext"/>
              <w:tabs>
                <w:tab w:val="left" w:pos="5245"/>
              </w:tabs>
              <w:ind w:left="851" w:right="403" w:hanging="851"/>
              <w:rPr>
                <w:sz w:val="22"/>
              </w:rPr>
            </w:pPr>
          </w:p>
        </w:tc>
        <w:tc>
          <w:tcPr>
            <w:tcW w:w="3119" w:type="dxa"/>
            <w:tcBorders>
              <w:top w:val="nil"/>
              <w:bottom w:val="single" w:sz="12" w:space="0" w:color="auto"/>
            </w:tcBorders>
          </w:tcPr>
          <w:p w:rsidR="00650ECC" w:rsidRDefault="00650ECC" w:rsidP="00F54EFE">
            <w:pPr>
              <w:pStyle w:val="Kommentartext"/>
              <w:tabs>
                <w:tab w:val="left" w:pos="5245"/>
              </w:tabs>
              <w:ind w:left="851" w:right="403" w:hanging="851"/>
              <w:rPr>
                <w:sz w:val="22"/>
              </w:rPr>
            </w:pPr>
          </w:p>
        </w:tc>
        <w:tc>
          <w:tcPr>
            <w:tcW w:w="2976" w:type="dxa"/>
            <w:tcBorders>
              <w:top w:val="nil"/>
              <w:bottom w:val="single" w:sz="12" w:space="0" w:color="auto"/>
              <w:right w:val="single" w:sz="12" w:space="0" w:color="auto"/>
            </w:tcBorders>
          </w:tcPr>
          <w:p w:rsidR="00650ECC" w:rsidRDefault="00650ECC" w:rsidP="00F54EFE">
            <w:pPr>
              <w:pStyle w:val="Kommentartext"/>
              <w:tabs>
                <w:tab w:val="left" w:pos="5245"/>
              </w:tabs>
              <w:ind w:left="851" w:right="403" w:hanging="851"/>
              <w:rPr>
                <w:sz w:val="22"/>
              </w:rPr>
            </w:pPr>
          </w:p>
        </w:tc>
      </w:tr>
    </w:tbl>
    <w:p w:rsidR="00650ECC" w:rsidRDefault="00650ECC" w:rsidP="00F54EFE">
      <w:pPr>
        <w:pStyle w:val="Beschriftung"/>
        <w:ind w:left="851" w:right="403" w:hanging="851"/>
        <w:outlineLvl w:val="0"/>
      </w:pPr>
      <w:r>
        <w:br w:type="page"/>
      </w:r>
      <w:r>
        <w:lastRenderedPageBreak/>
        <w:t>Table of Content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650ECC" w:rsidRDefault="00650ECC" w:rsidP="00F54EFE">
      <w:pPr>
        <w:spacing w:before="120" w:after="120"/>
        <w:ind w:left="851" w:right="403" w:hanging="851"/>
        <w:rPr>
          <w:b/>
          <w:caps/>
          <w:sz w:val="28"/>
        </w:rPr>
      </w:pPr>
    </w:p>
    <w:p w:rsidR="009776C3" w:rsidRPr="00DD03F5" w:rsidRDefault="00650ECC">
      <w:pPr>
        <w:pStyle w:val="Verzeichnis1"/>
        <w:rPr>
          <w:rFonts w:ascii="Calibri" w:hAnsi="Calibri"/>
          <w:b w:val="0"/>
          <w:smallCaps w:val="0"/>
          <w:noProof/>
          <w:sz w:val="22"/>
          <w:szCs w:val="22"/>
        </w:rPr>
      </w:pPr>
      <w:r>
        <w:rPr>
          <w:smallCaps w:val="0"/>
        </w:rPr>
        <w:fldChar w:fldCharType="begin"/>
      </w:r>
      <w:r>
        <w:rPr>
          <w:smallCaps w:val="0"/>
        </w:rPr>
        <w:instrText xml:space="preserve"> TOC \o </w:instrText>
      </w:r>
      <w:r>
        <w:rPr>
          <w:smallCaps w:val="0"/>
        </w:rPr>
        <w:fldChar w:fldCharType="separate"/>
      </w:r>
      <w:r w:rsidR="009776C3">
        <w:rPr>
          <w:noProof/>
        </w:rPr>
        <w:t>1.</w:t>
      </w:r>
      <w:r w:rsidR="009776C3" w:rsidRPr="00DD03F5">
        <w:rPr>
          <w:rFonts w:ascii="Calibri" w:hAnsi="Calibri"/>
          <w:b w:val="0"/>
          <w:smallCaps w:val="0"/>
          <w:noProof/>
          <w:sz w:val="22"/>
          <w:szCs w:val="22"/>
        </w:rPr>
        <w:tab/>
      </w:r>
      <w:r w:rsidR="009776C3">
        <w:rPr>
          <w:noProof/>
        </w:rPr>
        <w:t>Objectives and strategy</w:t>
      </w:r>
      <w:r w:rsidR="009776C3">
        <w:rPr>
          <w:noProof/>
        </w:rPr>
        <w:tab/>
      </w:r>
      <w:r w:rsidR="009776C3">
        <w:rPr>
          <w:noProof/>
        </w:rPr>
        <w:fldChar w:fldCharType="begin"/>
      </w:r>
      <w:r w:rsidR="009776C3">
        <w:rPr>
          <w:noProof/>
        </w:rPr>
        <w:instrText xml:space="preserve"> PAGEREF _Toc389836174 \h </w:instrText>
      </w:r>
      <w:r w:rsidR="009776C3">
        <w:rPr>
          <w:noProof/>
        </w:rPr>
      </w:r>
      <w:r w:rsidR="009776C3">
        <w:rPr>
          <w:noProof/>
        </w:rPr>
        <w:fldChar w:fldCharType="separate"/>
      </w:r>
      <w:ins w:id="27" w:author="GIRAUD Christian" w:date="2014-07-03T10:01:00Z">
        <w:r w:rsidR="0067177B">
          <w:rPr>
            <w:noProof/>
          </w:rPr>
          <w:t>5</w:t>
        </w:r>
      </w:ins>
      <w:del w:id="28" w:author="GIRAUD Christian" w:date="2014-06-30T15:27:00Z">
        <w:r w:rsidR="00897BF8" w:rsidDel="00897BF8">
          <w:rPr>
            <w:noProof/>
          </w:rPr>
          <w:delText>4</w:delText>
        </w:r>
      </w:del>
      <w:r w:rsidR="009776C3">
        <w:rPr>
          <w:noProof/>
        </w:rPr>
        <w:fldChar w:fldCharType="end"/>
      </w:r>
    </w:p>
    <w:p w:rsidR="009776C3" w:rsidRPr="00DD03F5" w:rsidRDefault="009776C3">
      <w:pPr>
        <w:pStyle w:val="Verzeichnis1"/>
        <w:rPr>
          <w:rFonts w:ascii="Calibri" w:hAnsi="Calibri"/>
          <w:b w:val="0"/>
          <w:smallCaps w:val="0"/>
          <w:noProof/>
          <w:sz w:val="22"/>
          <w:szCs w:val="22"/>
        </w:rPr>
      </w:pPr>
      <w:r>
        <w:rPr>
          <w:noProof/>
        </w:rPr>
        <w:t>2.</w:t>
      </w:r>
      <w:r w:rsidRPr="00DD03F5">
        <w:rPr>
          <w:rFonts w:ascii="Calibri" w:hAnsi="Calibri"/>
          <w:b w:val="0"/>
          <w:smallCaps w:val="0"/>
          <w:noProof/>
          <w:sz w:val="22"/>
          <w:szCs w:val="22"/>
        </w:rPr>
        <w:tab/>
      </w:r>
      <w:r>
        <w:rPr>
          <w:noProof/>
        </w:rPr>
        <w:t>Context Of Open-ETCS</w:t>
      </w:r>
      <w:r>
        <w:rPr>
          <w:noProof/>
        </w:rPr>
        <w:tab/>
      </w:r>
      <w:r>
        <w:rPr>
          <w:noProof/>
        </w:rPr>
        <w:fldChar w:fldCharType="begin"/>
      </w:r>
      <w:r>
        <w:rPr>
          <w:noProof/>
        </w:rPr>
        <w:instrText xml:space="preserve"> PAGEREF _Toc389836175 \h </w:instrText>
      </w:r>
      <w:r>
        <w:rPr>
          <w:noProof/>
        </w:rPr>
      </w:r>
      <w:r>
        <w:rPr>
          <w:noProof/>
        </w:rPr>
        <w:fldChar w:fldCharType="separate"/>
      </w:r>
      <w:ins w:id="29" w:author="GIRAUD Christian" w:date="2014-07-03T10:01:00Z">
        <w:r w:rsidR="0067177B">
          <w:rPr>
            <w:noProof/>
          </w:rPr>
          <w:t>6</w:t>
        </w:r>
      </w:ins>
      <w:del w:id="30" w:author="GIRAUD Christian" w:date="2014-06-30T15:27:00Z">
        <w:r w:rsidR="00897BF8" w:rsidDel="00897BF8">
          <w:rPr>
            <w:noProof/>
          </w:rPr>
          <w:delText>5</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2.1</w:t>
      </w:r>
      <w:r w:rsidRPr="00DD03F5">
        <w:rPr>
          <w:rFonts w:ascii="Calibri" w:hAnsi="Calibri"/>
          <w:smallCaps w:val="0"/>
          <w:noProof/>
          <w:sz w:val="22"/>
          <w:szCs w:val="22"/>
        </w:rPr>
        <w:tab/>
      </w:r>
      <w:r>
        <w:rPr>
          <w:noProof/>
        </w:rPr>
        <w:t>references</w:t>
      </w:r>
      <w:r>
        <w:rPr>
          <w:noProof/>
        </w:rPr>
        <w:tab/>
      </w:r>
      <w:r>
        <w:rPr>
          <w:noProof/>
        </w:rPr>
        <w:fldChar w:fldCharType="begin"/>
      </w:r>
      <w:r>
        <w:rPr>
          <w:noProof/>
        </w:rPr>
        <w:instrText xml:space="preserve"> PAGEREF _Toc389836176 \h </w:instrText>
      </w:r>
      <w:r>
        <w:rPr>
          <w:noProof/>
        </w:rPr>
      </w:r>
      <w:r>
        <w:rPr>
          <w:noProof/>
        </w:rPr>
        <w:fldChar w:fldCharType="separate"/>
      </w:r>
      <w:ins w:id="31" w:author="GIRAUD Christian" w:date="2014-07-03T10:01:00Z">
        <w:r w:rsidR="0067177B">
          <w:rPr>
            <w:noProof/>
          </w:rPr>
          <w:t>6</w:t>
        </w:r>
      </w:ins>
      <w:del w:id="32" w:author="GIRAUD Christian" w:date="2014-06-30T15:27:00Z">
        <w:r w:rsidR="00897BF8" w:rsidDel="00897BF8">
          <w:rPr>
            <w:noProof/>
          </w:rPr>
          <w:delText>5</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2.2</w:t>
      </w:r>
      <w:r w:rsidRPr="00DD03F5">
        <w:rPr>
          <w:rFonts w:ascii="Calibri" w:hAnsi="Calibri"/>
          <w:smallCaps w:val="0"/>
          <w:noProof/>
          <w:sz w:val="22"/>
          <w:szCs w:val="22"/>
        </w:rPr>
        <w:tab/>
      </w:r>
      <w:r>
        <w:rPr>
          <w:noProof/>
        </w:rPr>
        <w:t>High Level Architecture</w:t>
      </w:r>
      <w:r>
        <w:rPr>
          <w:noProof/>
        </w:rPr>
        <w:tab/>
      </w:r>
      <w:r>
        <w:rPr>
          <w:noProof/>
        </w:rPr>
        <w:fldChar w:fldCharType="begin"/>
      </w:r>
      <w:r>
        <w:rPr>
          <w:noProof/>
        </w:rPr>
        <w:instrText xml:space="preserve"> PAGEREF _Toc389836177 \h </w:instrText>
      </w:r>
      <w:r>
        <w:rPr>
          <w:noProof/>
        </w:rPr>
      </w:r>
      <w:r>
        <w:rPr>
          <w:noProof/>
        </w:rPr>
        <w:fldChar w:fldCharType="separate"/>
      </w:r>
      <w:ins w:id="33" w:author="GIRAUD Christian" w:date="2014-07-03T10:01:00Z">
        <w:r w:rsidR="0067177B">
          <w:rPr>
            <w:noProof/>
          </w:rPr>
          <w:t>6</w:t>
        </w:r>
      </w:ins>
      <w:del w:id="34" w:author="GIRAUD Christian" w:date="2014-06-30T15:27:00Z">
        <w:r w:rsidR="00897BF8" w:rsidDel="00897BF8">
          <w:rPr>
            <w:noProof/>
          </w:rPr>
          <w:delText>5</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2.3</w:t>
      </w:r>
      <w:r w:rsidRPr="00DD03F5">
        <w:rPr>
          <w:rFonts w:ascii="Calibri" w:hAnsi="Calibri"/>
          <w:smallCaps w:val="0"/>
          <w:noProof/>
          <w:sz w:val="22"/>
          <w:szCs w:val="22"/>
        </w:rPr>
        <w:tab/>
      </w:r>
      <w:r>
        <w:rPr>
          <w:noProof/>
        </w:rPr>
        <w:t>Concept Of Open ETCS</w:t>
      </w:r>
      <w:r>
        <w:rPr>
          <w:noProof/>
        </w:rPr>
        <w:tab/>
      </w:r>
      <w:r>
        <w:rPr>
          <w:noProof/>
        </w:rPr>
        <w:fldChar w:fldCharType="begin"/>
      </w:r>
      <w:r>
        <w:rPr>
          <w:noProof/>
        </w:rPr>
        <w:instrText xml:space="preserve"> PAGEREF _Toc389836178 \h </w:instrText>
      </w:r>
      <w:r>
        <w:rPr>
          <w:noProof/>
        </w:rPr>
      </w:r>
      <w:r>
        <w:rPr>
          <w:noProof/>
        </w:rPr>
        <w:fldChar w:fldCharType="separate"/>
      </w:r>
      <w:ins w:id="35" w:author="GIRAUD Christian" w:date="2014-07-03T10:01:00Z">
        <w:r w:rsidR="0067177B">
          <w:rPr>
            <w:noProof/>
          </w:rPr>
          <w:t>7</w:t>
        </w:r>
      </w:ins>
      <w:del w:id="36" w:author="GIRAUD Christian" w:date="2014-06-30T15:27:00Z">
        <w:r w:rsidR="00897BF8" w:rsidDel="00897BF8">
          <w:rPr>
            <w:noProof/>
          </w:rPr>
          <w:delText>6</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2.3.1</w:t>
      </w:r>
      <w:r w:rsidRPr="00DD03F5">
        <w:rPr>
          <w:rFonts w:ascii="Calibri" w:hAnsi="Calibri"/>
          <w:noProof/>
          <w:sz w:val="22"/>
          <w:szCs w:val="22"/>
        </w:rPr>
        <w:tab/>
      </w:r>
      <w:r>
        <w:rPr>
          <w:noProof/>
        </w:rPr>
        <w:t>Unisig Specification</w:t>
      </w:r>
      <w:r>
        <w:rPr>
          <w:noProof/>
        </w:rPr>
        <w:tab/>
      </w:r>
      <w:r>
        <w:rPr>
          <w:noProof/>
        </w:rPr>
        <w:fldChar w:fldCharType="begin"/>
      </w:r>
      <w:r>
        <w:rPr>
          <w:noProof/>
        </w:rPr>
        <w:instrText xml:space="preserve"> PAGEREF _Toc389836179 \h </w:instrText>
      </w:r>
      <w:r>
        <w:rPr>
          <w:noProof/>
        </w:rPr>
      </w:r>
      <w:r>
        <w:rPr>
          <w:noProof/>
        </w:rPr>
        <w:fldChar w:fldCharType="separate"/>
      </w:r>
      <w:ins w:id="37" w:author="GIRAUD Christian" w:date="2014-07-03T10:01:00Z">
        <w:r w:rsidR="0067177B">
          <w:rPr>
            <w:noProof/>
          </w:rPr>
          <w:t>8</w:t>
        </w:r>
      </w:ins>
      <w:del w:id="38"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2.3.2</w:t>
      </w:r>
      <w:r w:rsidRPr="00DD03F5">
        <w:rPr>
          <w:rFonts w:ascii="Calibri" w:hAnsi="Calibri"/>
          <w:noProof/>
          <w:sz w:val="22"/>
          <w:szCs w:val="22"/>
        </w:rPr>
        <w:tab/>
      </w:r>
      <w:r>
        <w:rPr>
          <w:noProof/>
        </w:rPr>
        <w:t>Signalling Application Specification</w:t>
      </w:r>
      <w:r>
        <w:rPr>
          <w:noProof/>
        </w:rPr>
        <w:tab/>
      </w:r>
      <w:r>
        <w:rPr>
          <w:noProof/>
        </w:rPr>
        <w:fldChar w:fldCharType="begin"/>
      </w:r>
      <w:r>
        <w:rPr>
          <w:noProof/>
        </w:rPr>
        <w:instrText xml:space="preserve"> PAGEREF _Toc389836180 \h </w:instrText>
      </w:r>
      <w:r>
        <w:rPr>
          <w:noProof/>
        </w:rPr>
      </w:r>
      <w:r>
        <w:rPr>
          <w:noProof/>
        </w:rPr>
        <w:fldChar w:fldCharType="separate"/>
      </w:r>
      <w:ins w:id="39" w:author="GIRAUD Christian" w:date="2014-07-03T10:01:00Z">
        <w:r w:rsidR="0067177B">
          <w:rPr>
            <w:noProof/>
          </w:rPr>
          <w:t>8</w:t>
        </w:r>
      </w:ins>
      <w:del w:id="40"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2.3.3</w:t>
      </w:r>
      <w:r w:rsidRPr="00DD03F5">
        <w:rPr>
          <w:rFonts w:ascii="Calibri" w:hAnsi="Calibri"/>
          <w:noProof/>
          <w:sz w:val="22"/>
          <w:szCs w:val="22"/>
        </w:rPr>
        <w:tab/>
      </w:r>
      <w:r>
        <w:rPr>
          <w:noProof/>
        </w:rPr>
        <w:t>Formal Specification</w:t>
      </w:r>
      <w:r>
        <w:rPr>
          <w:noProof/>
        </w:rPr>
        <w:tab/>
      </w:r>
      <w:r>
        <w:rPr>
          <w:noProof/>
        </w:rPr>
        <w:fldChar w:fldCharType="begin"/>
      </w:r>
      <w:r>
        <w:rPr>
          <w:noProof/>
        </w:rPr>
        <w:instrText xml:space="preserve"> PAGEREF _Toc389836181 \h </w:instrText>
      </w:r>
      <w:r>
        <w:rPr>
          <w:noProof/>
        </w:rPr>
      </w:r>
      <w:r>
        <w:rPr>
          <w:noProof/>
        </w:rPr>
        <w:fldChar w:fldCharType="separate"/>
      </w:r>
      <w:ins w:id="41" w:author="GIRAUD Christian" w:date="2014-07-03T10:01:00Z">
        <w:r w:rsidR="0067177B">
          <w:rPr>
            <w:noProof/>
          </w:rPr>
          <w:t>8</w:t>
        </w:r>
      </w:ins>
      <w:del w:id="42"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2.3.4</w:t>
      </w:r>
      <w:r w:rsidRPr="00DD03F5">
        <w:rPr>
          <w:rFonts w:ascii="Calibri" w:hAnsi="Calibri"/>
          <w:noProof/>
          <w:sz w:val="22"/>
          <w:szCs w:val="22"/>
        </w:rPr>
        <w:tab/>
      </w:r>
      <w:r>
        <w:rPr>
          <w:noProof/>
        </w:rPr>
        <w:t>Model</w:t>
      </w:r>
      <w:r>
        <w:rPr>
          <w:noProof/>
        </w:rPr>
        <w:tab/>
      </w:r>
      <w:r>
        <w:rPr>
          <w:noProof/>
        </w:rPr>
        <w:fldChar w:fldCharType="begin"/>
      </w:r>
      <w:r>
        <w:rPr>
          <w:noProof/>
        </w:rPr>
        <w:instrText xml:space="preserve"> PAGEREF _Toc389836182 \h </w:instrText>
      </w:r>
      <w:r>
        <w:rPr>
          <w:noProof/>
        </w:rPr>
      </w:r>
      <w:r>
        <w:rPr>
          <w:noProof/>
        </w:rPr>
        <w:fldChar w:fldCharType="separate"/>
      </w:r>
      <w:ins w:id="43" w:author="GIRAUD Christian" w:date="2014-07-03T10:01:00Z">
        <w:r w:rsidR="0067177B">
          <w:rPr>
            <w:noProof/>
          </w:rPr>
          <w:t>8</w:t>
        </w:r>
      </w:ins>
      <w:del w:id="44"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2.3.5</w:t>
      </w:r>
      <w:r w:rsidRPr="00DD03F5">
        <w:rPr>
          <w:rFonts w:ascii="Calibri" w:hAnsi="Calibri"/>
          <w:noProof/>
          <w:sz w:val="22"/>
          <w:szCs w:val="22"/>
        </w:rPr>
        <w:tab/>
      </w:r>
      <w:r>
        <w:rPr>
          <w:noProof/>
        </w:rPr>
        <w:t>Kernel Code</w:t>
      </w:r>
      <w:r>
        <w:rPr>
          <w:noProof/>
        </w:rPr>
        <w:tab/>
      </w:r>
      <w:r>
        <w:rPr>
          <w:noProof/>
        </w:rPr>
        <w:fldChar w:fldCharType="begin"/>
      </w:r>
      <w:r>
        <w:rPr>
          <w:noProof/>
        </w:rPr>
        <w:instrText xml:space="preserve"> PAGEREF _Toc389836183 \h </w:instrText>
      </w:r>
      <w:r>
        <w:rPr>
          <w:noProof/>
        </w:rPr>
      </w:r>
      <w:r>
        <w:rPr>
          <w:noProof/>
        </w:rPr>
        <w:fldChar w:fldCharType="separate"/>
      </w:r>
      <w:ins w:id="45" w:author="GIRAUD Christian" w:date="2014-07-03T10:01:00Z">
        <w:r w:rsidR="0067177B">
          <w:rPr>
            <w:noProof/>
          </w:rPr>
          <w:t>8</w:t>
        </w:r>
      </w:ins>
      <w:del w:id="46"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2.3.6</w:t>
      </w:r>
      <w:r w:rsidRPr="00DD03F5">
        <w:rPr>
          <w:rFonts w:ascii="Calibri" w:hAnsi="Calibri"/>
          <w:noProof/>
          <w:sz w:val="22"/>
          <w:szCs w:val="22"/>
        </w:rPr>
        <w:tab/>
      </w:r>
      <w:r>
        <w:rPr>
          <w:noProof/>
        </w:rPr>
        <w:t>Virtual Machine</w:t>
      </w:r>
      <w:r>
        <w:rPr>
          <w:noProof/>
        </w:rPr>
        <w:tab/>
      </w:r>
      <w:r>
        <w:rPr>
          <w:noProof/>
        </w:rPr>
        <w:fldChar w:fldCharType="begin"/>
      </w:r>
      <w:r>
        <w:rPr>
          <w:noProof/>
        </w:rPr>
        <w:instrText xml:space="preserve"> PAGEREF _Toc389836184 \h </w:instrText>
      </w:r>
      <w:r>
        <w:rPr>
          <w:noProof/>
        </w:rPr>
      </w:r>
      <w:r>
        <w:rPr>
          <w:noProof/>
        </w:rPr>
        <w:fldChar w:fldCharType="separate"/>
      </w:r>
      <w:ins w:id="47" w:author="GIRAUD Christian" w:date="2014-07-03T10:01:00Z">
        <w:r w:rsidR="0067177B">
          <w:rPr>
            <w:noProof/>
          </w:rPr>
          <w:t>8</w:t>
        </w:r>
      </w:ins>
      <w:del w:id="48"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2.3.7</w:t>
      </w:r>
      <w:r w:rsidRPr="00DD03F5">
        <w:rPr>
          <w:rFonts w:ascii="Calibri" w:hAnsi="Calibri"/>
          <w:noProof/>
          <w:sz w:val="22"/>
          <w:szCs w:val="22"/>
        </w:rPr>
        <w:tab/>
      </w:r>
      <w:r>
        <w:rPr>
          <w:noProof/>
        </w:rPr>
        <w:t>Host Machine</w:t>
      </w:r>
      <w:r>
        <w:rPr>
          <w:noProof/>
        </w:rPr>
        <w:tab/>
      </w:r>
      <w:r>
        <w:rPr>
          <w:noProof/>
        </w:rPr>
        <w:fldChar w:fldCharType="begin"/>
      </w:r>
      <w:r>
        <w:rPr>
          <w:noProof/>
        </w:rPr>
        <w:instrText xml:space="preserve"> PAGEREF _Toc389836185 \h </w:instrText>
      </w:r>
      <w:r>
        <w:rPr>
          <w:noProof/>
        </w:rPr>
      </w:r>
      <w:r>
        <w:rPr>
          <w:noProof/>
        </w:rPr>
        <w:fldChar w:fldCharType="separate"/>
      </w:r>
      <w:ins w:id="49" w:author="GIRAUD Christian" w:date="2014-07-03T10:01:00Z">
        <w:r w:rsidR="0067177B">
          <w:rPr>
            <w:noProof/>
          </w:rPr>
          <w:t>8</w:t>
        </w:r>
      </w:ins>
      <w:del w:id="50"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2.3.8</w:t>
      </w:r>
      <w:r w:rsidRPr="00DD03F5">
        <w:rPr>
          <w:rFonts w:ascii="Calibri" w:hAnsi="Calibri"/>
          <w:noProof/>
          <w:sz w:val="22"/>
          <w:szCs w:val="22"/>
        </w:rPr>
        <w:tab/>
      </w:r>
      <w:r>
        <w:rPr>
          <w:noProof/>
        </w:rPr>
        <w:t>Real Time Machine</w:t>
      </w:r>
      <w:r>
        <w:rPr>
          <w:noProof/>
        </w:rPr>
        <w:tab/>
      </w:r>
      <w:r>
        <w:rPr>
          <w:noProof/>
        </w:rPr>
        <w:fldChar w:fldCharType="begin"/>
      </w:r>
      <w:r>
        <w:rPr>
          <w:noProof/>
        </w:rPr>
        <w:instrText xml:space="preserve"> PAGEREF _Toc389836186 \h </w:instrText>
      </w:r>
      <w:r>
        <w:rPr>
          <w:noProof/>
        </w:rPr>
      </w:r>
      <w:r>
        <w:rPr>
          <w:noProof/>
        </w:rPr>
        <w:fldChar w:fldCharType="separate"/>
      </w:r>
      <w:ins w:id="51" w:author="GIRAUD Christian" w:date="2014-07-03T10:01:00Z">
        <w:r w:rsidR="0067177B">
          <w:rPr>
            <w:noProof/>
          </w:rPr>
          <w:t>8</w:t>
        </w:r>
      </w:ins>
      <w:del w:id="52" w:author="GIRAUD Christian" w:date="2014-06-30T15:27:00Z">
        <w:r w:rsidR="00897BF8" w:rsidDel="00897BF8">
          <w:rPr>
            <w:noProof/>
          </w:rPr>
          <w:delText>7</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2.3.9</w:t>
      </w:r>
      <w:r w:rsidRPr="00DD03F5">
        <w:rPr>
          <w:rFonts w:ascii="Calibri" w:hAnsi="Calibri"/>
          <w:noProof/>
          <w:sz w:val="22"/>
          <w:szCs w:val="22"/>
        </w:rPr>
        <w:tab/>
      </w:r>
      <w:r>
        <w:rPr>
          <w:noProof/>
        </w:rPr>
        <w:t>Validation</w:t>
      </w:r>
      <w:r>
        <w:rPr>
          <w:noProof/>
        </w:rPr>
        <w:tab/>
      </w:r>
      <w:r>
        <w:rPr>
          <w:noProof/>
        </w:rPr>
        <w:fldChar w:fldCharType="begin"/>
      </w:r>
      <w:r>
        <w:rPr>
          <w:noProof/>
        </w:rPr>
        <w:instrText xml:space="preserve"> PAGEREF _Toc389836187 \h </w:instrText>
      </w:r>
      <w:r>
        <w:rPr>
          <w:noProof/>
        </w:rPr>
      </w:r>
      <w:r>
        <w:rPr>
          <w:noProof/>
        </w:rPr>
        <w:fldChar w:fldCharType="separate"/>
      </w:r>
      <w:ins w:id="53" w:author="GIRAUD Christian" w:date="2014-07-03T10:01:00Z">
        <w:r w:rsidR="0067177B">
          <w:rPr>
            <w:noProof/>
          </w:rPr>
          <w:t>8</w:t>
        </w:r>
      </w:ins>
      <w:del w:id="54" w:author="GIRAUD Christian" w:date="2014-06-30T15:27:00Z">
        <w:r w:rsidR="00897BF8" w:rsidDel="00897BF8">
          <w:rPr>
            <w:noProof/>
          </w:rPr>
          <w:delText>7</w:delText>
        </w:r>
      </w:del>
      <w:r>
        <w:rPr>
          <w:noProof/>
        </w:rPr>
        <w:fldChar w:fldCharType="end"/>
      </w:r>
    </w:p>
    <w:p w:rsidR="009776C3" w:rsidRPr="00DD03F5" w:rsidRDefault="009776C3">
      <w:pPr>
        <w:pStyle w:val="Verzeichnis1"/>
        <w:rPr>
          <w:rFonts w:ascii="Calibri" w:hAnsi="Calibri"/>
          <w:b w:val="0"/>
          <w:smallCaps w:val="0"/>
          <w:noProof/>
          <w:sz w:val="22"/>
          <w:szCs w:val="22"/>
        </w:rPr>
      </w:pPr>
      <w:r>
        <w:rPr>
          <w:noProof/>
        </w:rPr>
        <w:t>3.</w:t>
      </w:r>
      <w:r w:rsidRPr="00DD03F5">
        <w:rPr>
          <w:rFonts w:ascii="Calibri" w:hAnsi="Calibri"/>
          <w:b w:val="0"/>
          <w:smallCaps w:val="0"/>
          <w:noProof/>
          <w:sz w:val="22"/>
          <w:szCs w:val="22"/>
        </w:rPr>
        <w:tab/>
      </w:r>
      <w:r>
        <w:rPr>
          <w:noProof/>
        </w:rPr>
        <w:t>Data for Safe Movement</w:t>
      </w:r>
      <w:r>
        <w:rPr>
          <w:noProof/>
        </w:rPr>
        <w:tab/>
      </w:r>
      <w:r>
        <w:rPr>
          <w:noProof/>
        </w:rPr>
        <w:fldChar w:fldCharType="begin"/>
      </w:r>
      <w:r>
        <w:rPr>
          <w:noProof/>
        </w:rPr>
        <w:instrText xml:space="preserve"> PAGEREF _Toc389836188 \h </w:instrText>
      </w:r>
      <w:r>
        <w:rPr>
          <w:noProof/>
        </w:rPr>
      </w:r>
      <w:r>
        <w:rPr>
          <w:noProof/>
        </w:rPr>
        <w:fldChar w:fldCharType="separate"/>
      </w:r>
      <w:ins w:id="55" w:author="GIRAUD Christian" w:date="2014-07-03T10:01:00Z">
        <w:r w:rsidR="0067177B">
          <w:rPr>
            <w:noProof/>
          </w:rPr>
          <w:t>9</w:t>
        </w:r>
      </w:ins>
      <w:del w:id="56" w:author="GIRAUD Christian" w:date="2014-06-30T15:27:00Z">
        <w:r w:rsidR="00897BF8" w:rsidDel="00897BF8">
          <w:rPr>
            <w:noProof/>
          </w:rPr>
          <w:delText>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3.1</w:t>
      </w:r>
      <w:r w:rsidRPr="00DD03F5">
        <w:rPr>
          <w:rFonts w:ascii="Calibri" w:hAnsi="Calibri"/>
          <w:smallCaps w:val="0"/>
          <w:noProof/>
          <w:sz w:val="22"/>
          <w:szCs w:val="22"/>
        </w:rPr>
        <w:tab/>
      </w:r>
      <w:r>
        <w:rPr>
          <w:noProof/>
        </w:rPr>
        <w:t>General</w:t>
      </w:r>
      <w:r>
        <w:rPr>
          <w:noProof/>
        </w:rPr>
        <w:tab/>
      </w:r>
      <w:r>
        <w:rPr>
          <w:noProof/>
        </w:rPr>
        <w:fldChar w:fldCharType="begin"/>
      </w:r>
      <w:r>
        <w:rPr>
          <w:noProof/>
        </w:rPr>
        <w:instrText xml:space="preserve"> PAGEREF _Toc389836189 \h </w:instrText>
      </w:r>
      <w:r>
        <w:rPr>
          <w:noProof/>
        </w:rPr>
      </w:r>
      <w:r>
        <w:rPr>
          <w:noProof/>
        </w:rPr>
        <w:fldChar w:fldCharType="separate"/>
      </w:r>
      <w:ins w:id="57" w:author="GIRAUD Christian" w:date="2014-07-03T10:01:00Z">
        <w:r w:rsidR="0067177B">
          <w:rPr>
            <w:noProof/>
          </w:rPr>
          <w:t>9</w:t>
        </w:r>
      </w:ins>
      <w:del w:id="58" w:author="GIRAUD Christian" w:date="2014-06-30T15:27:00Z">
        <w:r w:rsidR="00897BF8" w:rsidDel="00897BF8">
          <w:rPr>
            <w:noProof/>
          </w:rPr>
          <w:delText>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3.2</w:t>
      </w:r>
      <w:r w:rsidRPr="00DD03F5">
        <w:rPr>
          <w:rFonts w:ascii="Calibri" w:hAnsi="Calibri"/>
          <w:smallCaps w:val="0"/>
          <w:noProof/>
          <w:sz w:val="22"/>
          <w:szCs w:val="22"/>
        </w:rPr>
        <w:tab/>
      </w:r>
      <w:r>
        <w:rPr>
          <w:noProof/>
        </w:rPr>
        <w:t>Linking and Re-Positioning</w:t>
      </w:r>
      <w:r>
        <w:rPr>
          <w:noProof/>
        </w:rPr>
        <w:tab/>
      </w:r>
      <w:r>
        <w:rPr>
          <w:noProof/>
        </w:rPr>
        <w:fldChar w:fldCharType="begin"/>
      </w:r>
      <w:r>
        <w:rPr>
          <w:noProof/>
        </w:rPr>
        <w:instrText xml:space="preserve"> PAGEREF _Toc389836190 \h </w:instrText>
      </w:r>
      <w:r>
        <w:rPr>
          <w:noProof/>
        </w:rPr>
      </w:r>
      <w:r>
        <w:rPr>
          <w:noProof/>
        </w:rPr>
        <w:fldChar w:fldCharType="separate"/>
      </w:r>
      <w:ins w:id="59" w:author="GIRAUD Christian" w:date="2014-07-03T10:01:00Z">
        <w:r w:rsidR="0067177B">
          <w:rPr>
            <w:noProof/>
          </w:rPr>
          <w:t>9</w:t>
        </w:r>
      </w:ins>
      <w:del w:id="60" w:author="GIRAUD Christian" w:date="2014-06-30T15:27:00Z">
        <w:r w:rsidR="00897BF8" w:rsidDel="00897BF8">
          <w:rPr>
            <w:noProof/>
          </w:rPr>
          <w:delText>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3.3</w:t>
      </w:r>
      <w:r w:rsidRPr="00DD03F5">
        <w:rPr>
          <w:rFonts w:ascii="Calibri" w:hAnsi="Calibri"/>
          <w:smallCaps w:val="0"/>
          <w:noProof/>
          <w:sz w:val="22"/>
          <w:szCs w:val="22"/>
        </w:rPr>
        <w:tab/>
      </w:r>
      <w:r>
        <w:rPr>
          <w:noProof/>
        </w:rPr>
        <w:t>Basic Track Description</w:t>
      </w:r>
      <w:r>
        <w:rPr>
          <w:noProof/>
        </w:rPr>
        <w:tab/>
      </w:r>
      <w:r>
        <w:rPr>
          <w:noProof/>
        </w:rPr>
        <w:fldChar w:fldCharType="begin"/>
      </w:r>
      <w:r>
        <w:rPr>
          <w:noProof/>
        </w:rPr>
        <w:instrText xml:space="preserve"> PAGEREF _Toc389836191 \h </w:instrText>
      </w:r>
      <w:r>
        <w:rPr>
          <w:noProof/>
        </w:rPr>
      </w:r>
      <w:r>
        <w:rPr>
          <w:noProof/>
        </w:rPr>
        <w:fldChar w:fldCharType="separate"/>
      </w:r>
      <w:ins w:id="61" w:author="GIRAUD Christian" w:date="2014-07-03T10:01:00Z">
        <w:r w:rsidR="0067177B">
          <w:rPr>
            <w:noProof/>
          </w:rPr>
          <w:t>11</w:t>
        </w:r>
      </w:ins>
      <w:del w:id="62" w:author="GIRAUD Christian" w:date="2014-06-30T15:27:00Z">
        <w:r w:rsidR="00897BF8" w:rsidDel="00897BF8">
          <w:rPr>
            <w:noProof/>
          </w:rPr>
          <w:delText>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3.3.1</w:t>
      </w:r>
      <w:r w:rsidRPr="00DD03F5">
        <w:rPr>
          <w:rFonts w:ascii="Calibri" w:hAnsi="Calibri"/>
          <w:noProof/>
          <w:sz w:val="22"/>
          <w:szCs w:val="22"/>
        </w:rPr>
        <w:tab/>
      </w:r>
      <w:r>
        <w:rPr>
          <w:noProof/>
        </w:rPr>
        <w:t>Movement  Authority</w:t>
      </w:r>
      <w:r>
        <w:rPr>
          <w:noProof/>
        </w:rPr>
        <w:tab/>
      </w:r>
      <w:r>
        <w:rPr>
          <w:noProof/>
        </w:rPr>
        <w:fldChar w:fldCharType="begin"/>
      </w:r>
      <w:r>
        <w:rPr>
          <w:noProof/>
        </w:rPr>
        <w:instrText xml:space="preserve"> PAGEREF _Toc389836192 \h </w:instrText>
      </w:r>
      <w:r>
        <w:rPr>
          <w:noProof/>
        </w:rPr>
      </w:r>
      <w:r>
        <w:rPr>
          <w:noProof/>
        </w:rPr>
        <w:fldChar w:fldCharType="separate"/>
      </w:r>
      <w:ins w:id="63" w:author="GIRAUD Christian" w:date="2014-07-03T10:01:00Z">
        <w:r w:rsidR="0067177B">
          <w:rPr>
            <w:noProof/>
          </w:rPr>
          <w:t>11</w:t>
        </w:r>
      </w:ins>
      <w:del w:id="64" w:author="GIRAUD Christian" w:date="2014-06-30T15:27:00Z">
        <w:r w:rsidR="00897BF8" w:rsidDel="00897BF8">
          <w:rPr>
            <w:noProof/>
          </w:rPr>
          <w:delText>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3.3.2</w:t>
      </w:r>
      <w:r w:rsidRPr="00DD03F5">
        <w:rPr>
          <w:rFonts w:ascii="Calibri" w:hAnsi="Calibri"/>
          <w:noProof/>
          <w:sz w:val="22"/>
          <w:szCs w:val="22"/>
        </w:rPr>
        <w:tab/>
      </w:r>
      <w:r>
        <w:rPr>
          <w:noProof/>
        </w:rPr>
        <w:t>Standard Speed Profile</w:t>
      </w:r>
      <w:r>
        <w:rPr>
          <w:noProof/>
        </w:rPr>
        <w:tab/>
      </w:r>
      <w:r>
        <w:rPr>
          <w:noProof/>
        </w:rPr>
        <w:fldChar w:fldCharType="begin"/>
      </w:r>
      <w:r>
        <w:rPr>
          <w:noProof/>
        </w:rPr>
        <w:instrText xml:space="preserve"> PAGEREF _Toc389836193 \h </w:instrText>
      </w:r>
      <w:r>
        <w:rPr>
          <w:noProof/>
        </w:rPr>
      </w:r>
      <w:r>
        <w:rPr>
          <w:noProof/>
        </w:rPr>
        <w:fldChar w:fldCharType="separate"/>
      </w:r>
      <w:ins w:id="65" w:author="GIRAUD Christian" w:date="2014-07-03T10:01:00Z">
        <w:r w:rsidR="0067177B">
          <w:rPr>
            <w:noProof/>
          </w:rPr>
          <w:t>11</w:t>
        </w:r>
      </w:ins>
      <w:del w:id="66" w:author="GIRAUD Christian" w:date="2014-06-30T15:27:00Z">
        <w:r w:rsidR="00897BF8" w:rsidDel="00897BF8">
          <w:rPr>
            <w:noProof/>
          </w:rPr>
          <w:delText>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3.3.3</w:t>
      </w:r>
      <w:r w:rsidRPr="00DD03F5">
        <w:rPr>
          <w:rFonts w:ascii="Calibri" w:hAnsi="Calibri"/>
          <w:noProof/>
          <w:sz w:val="22"/>
          <w:szCs w:val="22"/>
        </w:rPr>
        <w:tab/>
      </w:r>
      <w:r>
        <w:rPr>
          <w:noProof/>
        </w:rPr>
        <w:t>Gradients Profile</w:t>
      </w:r>
      <w:r>
        <w:rPr>
          <w:noProof/>
        </w:rPr>
        <w:tab/>
      </w:r>
      <w:r>
        <w:rPr>
          <w:noProof/>
        </w:rPr>
        <w:fldChar w:fldCharType="begin"/>
      </w:r>
      <w:r>
        <w:rPr>
          <w:noProof/>
        </w:rPr>
        <w:instrText xml:space="preserve"> PAGEREF _Toc389836194 \h </w:instrText>
      </w:r>
      <w:r>
        <w:rPr>
          <w:noProof/>
        </w:rPr>
      </w:r>
      <w:r>
        <w:rPr>
          <w:noProof/>
        </w:rPr>
        <w:fldChar w:fldCharType="separate"/>
      </w:r>
      <w:ins w:id="67" w:author="GIRAUD Christian" w:date="2014-07-03T10:01:00Z">
        <w:r w:rsidR="0067177B">
          <w:rPr>
            <w:noProof/>
          </w:rPr>
          <w:t>12</w:t>
        </w:r>
      </w:ins>
      <w:del w:id="68" w:author="GIRAUD Christian" w:date="2014-06-30T15:27:00Z">
        <w:r w:rsidR="00897BF8" w:rsidDel="00897BF8">
          <w:rPr>
            <w:noProof/>
          </w:rPr>
          <w:delText>10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3.4</w:t>
      </w:r>
      <w:r w:rsidRPr="00DD03F5">
        <w:rPr>
          <w:rFonts w:ascii="Calibri" w:hAnsi="Calibri"/>
          <w:smallCaps w:val="0"/>
          <w:noProof/>
          <w:sz w:val="22"/>
          <w:szCs w:val="22"/>
        </w:rPr>
        <w:tab/>
      </w:r>
      <w:r>
        <w:rPr>
          <w:noProof/>
        </w:rPr>
        <w:t>Optional Track Description</w:t>
      </w:r>
      <w:r>
        <w:rPr>
          <w:noProof/>
        </w:rPr>
        <w:tab/>
      </w:r>
      <w:r>
        <w:rPr>
          <w:noProof/>
        </w:rPr>
        <w:fldChar w:fldCharType="begin"/>
      </w:r>
      <w:r>
        <w:rPr>
          <w:noProof/>
        </w:rPr>
        <w:instrText xml:space="preserve"> PAGEREF _Toc389836195 \h </w:instrText>
      </w:r>
      <w:r>
        <w:rPr>
          <w:noProof/>
        </w:rPr>
      </w:r>
      <w:r>
        <w:rPr>
          <w:noProof/>
        </w:rPr>
        <w:fldChar w:fldCharType="separate"/>
      </w:r>
      <w:ins w:id="69" w:author="GIRAUD Christian" w:date="2014-07-03T10:01:00Z">
        <w:r w:rsidR="0067177B">
          <w:rPr>
            <w:noProof/>
          </w:rPr>
          <w:t>12</w:t>
        </w:r>
      </w:ins>
      <w:del w:id="70" w:author="GIRAUD Christian" w:date="2014-06-30T15:27:00Z">
        <w:r w:rsidR="00897BF8" w:rsidDel="00897BF8">
          <w:rPr>
            <w:noProof/>
          </w:rPr>
          <w:delText>10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3.5</w:t>
      </w:r>
      <w:r w:rsidRPr="00DD03F5">
        <w:rPr>
          <w:rFonts w:ascii="Calibri" w:hAnsi="Calibri"/>
          <w:smallCaps w:val="0"/>
          <w:noProof/>
          <w:sz w:val="22"/>
          <w:szCs w:val="22"/>
        </w:rPr>
        <w:tab/>
      </w:r>
      <w:r>
        <w:rPr>
          <w:noProof/>
        </w:rPr>
        <w:t>Other Track to Train Data</w:t>
      </w:r>
      <w:r>
        <w:rPr>
          <w:noProof/>
        </w:rPr>
        <w:tab/>
      </w:r>
      <w:r>
        <w:rPr>
          <w:noProof/>
        </w:rPr>
        <w:fldChar w:fldCharType="begin"/>
      </w:r>
      <w:r>
        <w:rPr>
          <w:noProof/>
        </w:rPr>
        <w:instrText xml:space="preserve"> PAGEREF _Toc389836196 \h </w:instrText>
      </w:r>
      <w:r>
        <w:rPr>
          <w:noProof/>
        </w:rPr>
      </w:r>
      <w:r>
        <w:rPr>
          <w:noProof/>
        </w:rPr>
        <w:fldChar w:fldCharType="separate"/>
      </w:r>
      <w:ins w:id="71" w:author="GIRAUD Christian" w:date="2014-07-03T10:01:00Z">
        <w:r w:rsidR="0067177B">
          <w:rPr>
            <w:noProof/>
          </w:rPr>
          <w:t>14</w:t>
        </w:r>
      </w:ins>
      <w:del w:id="72" w:author="GIRAUD Christian" w:date="2014-06-30T15:27:00Z">
        <w:r w:rsidR="00897BF8" w:rsidDel="00897BF8">
          <w:rPr>
            <w:noProof/>
          </w:rPr>
          <w:delText>11</w:delText>
        </w:r>
      </w:del>
      <w:r>
        <w:rPr>
          <w:noProof/>
        </w:rPr>
        <w:fldChar w:fldCharType="end"/>
      </w:r>
    </w:p>
    <w:p w:rsidR="009776C3" w:rsidRPr="00DD03F5" w:rsidRDefault="009776C3">
      <w:pPr>
        <w:pStyle w:val="Verzeichnis2"/>
        <w:rPr>
          <w:rFonts w:ascii="Calibri" w:hAnsi="Calibri"/>
          <w:smallCaps w:val="0"/>
          <w:noProof/>
          <w:sz w:val="22"/>
          <w:szCs w:val="22"/>
        </w:rPr>
      </w:pPr>
      <w:r w:rsidRPr="009733A6">
        <w:rPr>
          <w:rFonts w:ascii="Calibri" w:hAnsi="Calibri"/>
          <w:noProof/>
          <w:lang w:eastAsia="en-US"/>
        </w:rPr>
        <w:t>3.6</w:t>
      </w:r>
      <w:r w:rsidRPr="00DD03F5">
        <w:rPr>
          <w:rFonts w:ascii="Calibri" w:hAnsi="Calibri"/>
          <w:smallCaps w:val="0"/>
          <w:noProof/>
          <w:sz w:val="22"/>
          <w:szCs w:val="22"/>
        </w:rPr>
        <w:tab/>
      </w:r>
      <w:r>
        <w:rPr>
          <w:noProof/>
        </w:rPr>
        <w:t>Radio Communication with RBC.</w:t>
      </w:r>
      <w:r>
        <w:rPr>
          <w:noProof/>
        </w:rPr>
        <w:tab/>
      </w:r>
      <w:r>
        <w:rPr>
          <w:noProof/>
        </w:rPr>
        <w:fldChar w:fldCharType="begin"/>
      </w:r>
      <w:r>
        <w:rPr>
          <w:noProof/>
        </w:rPr>
        <w:instrText xml:space="preserve"> PAGEREF _Toc389836197 \h </w:instrText>
      </w:r>
      <w:r>
        <w:rPr>
          <w:noProof/>
        </w:rPr>
      </w:r>
      <w:r>
        <w:rPr>
          <w:noProof/>
        </w:rPr>
        <w:fldChar w:fldCharType="separate"/>
      </w:r>
      <w:ins w:id="73" w:author="GIRAUD Christian" w:date="2014-07-03T10:01:00Z">
        <w:r w:rsidR="0067177B">
          <w:rPr>
            <w:noProof/>
          </w:rPr>
          <w:t>14</w:t>
        </w:r>
      </w:ins>
      <w:del w:id="74" w:author="GIRAUD Christian" w:date="2014-06-30T15:27:00Z">
        <w:r w:rsidR="00897BF8" w:rsidDel="00897BF8">
          <w:rPr>
            <w:noProof/>
          </w:rPr>
          <w:delText>11</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3.6.1</w:t>
      </w:r>
      <w:r w:rsidRPr="00DD03F5">
        <w:rPr>
          <w:rFonts w:ascii="Calibri" w:hAnsi="Calibri"/>
          <w:noProof/>
          <w:sz w:val="22"/>
          <w:szCs w:val="22"/>
        </w:rPr>
        <w:tab/>
      </w:r>
      <w:r>
        <w:rPr>
          <w:noProof/>
        </w:rPr>
        <w:t>Train To Track Packets for Radio</w:t>
      </w:r>
      <w:r>
        <w:rPr>
          <w:noProof/>
        </w:rPr>
        <w:tab/>
      </w:r>
      <w:r>
        <w:rPr>
          <w:noProof/>
        </w:rPr>
        <w:fldChar w:fldCharType="begin"/>
      </w:r>
      <w:r>
        <w:rPr>
          <w:noProof/>
        </w:rPr>
        <w:instrText xml:space="preserve"> PAGEREF _Toc389836198 \h </w:instrText>
      </w:r>
      <w:r>
        <w:rPr>
          <w:noProof/>
        </w:rPr>
      </w:r>
      <w:r>
        <w:rPr>
          <w:noProof/>
        </w:rPr>
        <w:fldChar w:fldCharType="separate"/>
      </w:r>
      <w:ins w:id="75" w:author="GIRAUD Christian" w:date="2014-07-03T10:01:00Z">
        <w:r w:rsidR="0067177B">
          <w:rPr>
            <w:noProof/>
          </w:rPr>
          <w:t>15</w:t>
        </w:r>
      </w:ins>
      <w:del w:id="76" w:author="GIRAUD Christian" w:date="2014-06-30T15:27:00Z">
        <w:r w:rsidR="00897BF8" w:rsidDel="00897BF8">
          <w:rPr>
            <w:noProof/>
          </w:rPr>
          <w:delText>12</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3.6.2</w:t>
      </w:r>
      <w:r w:rsidRPr="00DD03F5">
        <w:rPr>
          <w:rFonts w:ascii="Calibri" w:hAnsi="Calibri"/>
          <w:noProof/>
          <w:sz w:val="22"/>
          <w:szCs w:val="22"/>
        </w:rPr>
        <w:tab/>
      </w:r>
      <w:r>
        <w:rPr>
          <w:noProof/>
        </w:rPr>
        <w:t>Track to Train Message</w:t>
      </w:r>
      <w:r>
        <w:rPr>
          <w:noProof/>
        </w:rPr>
        <w:tab/>
      </w:r>
      <w:r>
        <w:rPr>
          <w:noProof/>
        </w:rPr>
        <w:fldChar w:fldCharType="begin"/>
      </w:r>
      <w:r>
        <w:rPr>
          <w:noProof/>
        </w:rPr>
        <w:instrText xml:space="preserve"> PAGEREF _Toc389836199 \h </w:instrText>
      </w:r>
      <w:r>
        <w:rPr>
          <w:noProof/>
        </w:rPr>
      </w:r>
      <w:r>
        <w:rPr>
          <w:noProof/>
        </w:rPr>
        <w:fldChar w:fldCharType="separate"/>
      </w:r>
      <w:ins w:id="77" w:author="GIRAUD Christian" w:date="2014-07-03T10:01:00Z">
        <w:r w:rsidR="0067177B">
          <w:rPr>
            <w:noProof/>
          </w:rPr>
          <w:t>15</w:t>
        </w:r>
      </w:ins>
      <w:del w:id="78" w:author="GIRAUD Christian" w:date="2014-06-30T15:27:00Z">
        <w:r w:rsidR="00897BF8" w:rsidDel="00897BF8">
          <w:rPr>
            <w:noProof/>
          </w:rPr>
          <w:delText>12</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3.6.3</w:t>
      </w:r>
      <w:r w:rsidRPr="00DD03F5">
        <w:rPr>
          <w:rFonts w:ascii="Calibri" w:hAnsi="Calibri"/>
          <w:noProof/>
          <w:sz w:val="22"/>
          <w:szCs w:val="22"/>
        </w:rPr>
        <w:tab/>
      </w:r>
      <w:r>
        <w:rPr>
          <w:noProof/>
        </w:rPr>
        <w:t>Train To Track Radio Message</w:t>
      </w:r>
      <w:r>
        <w:rPr>
          <w:noProof/>
        </w:rPr>
        <w:tab/>
      </w:r>
      <w:r>
        <w:rPr>
          <w:noProof/>
        </w:rPr>
        <w:fldChar w:fldCharType="begin"/>
      </w:r>
      <w:r>
        <w:rPr>
          <w:noProof/>
        </w:rPr>
        <w:instrText xml:space="preserve"> PAGEREF _Toc389836200 \h </w:instrText>
      </w:r>
      <w:r>
        <w:rPr>
          <w:noProof/>
        </w:rPr>
      </w:r>
      <w:r>
        <w:rPr>
          <w:noProof/>
        </w:rPr>
        <w:fldChar w:fldCharType="separate"/>
      </w:r>
      <w:ins w:id="79" w:author="GIRAUD Christian" w:date="2014-07-03T10:01:00Z">
        <w:r w:rsidR="0067177B">
          <w:rPr>
            <w:noProof/>
          </w:rPr>
          <w:t>16</w:t>
        </w:r>
      </w:ins>
      <w:del w:id="80" w:author="GIRAUD Christian" w:date="2014-06-30T15:27:00Z">
        <w:r w:rsidR="00897BF8" w:rsidDel="00897BF8">
          <w:rPr>
            <w:noProof/>
          </w:rPr>
          <w:delText>13</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3.7</w:t>
      </w:r>
      <w:r w:rsidRPr="00DD03F5">
        <w:rPr>
          <w:rFonts w:ascii="Calibri" w:hAnsi="Calibri"/>
          <w:smallCaps w:val="0"/>
          <w:noProof/>
          <w:sz w:val="22"/>
          <w:szCs w:val="22"/>
        </w:rPr>
        <w:tab/>
      </w:r>
      <w:r>
        <w:rPr>
          <w:noProof/>
        </w:rPr>
        <w:t>System Data</w:t>
      </w:r>
      <w:r>
        <w:rPr>
          <w:noProof/>
        </w:rPr>
        <w:tab/>
      </w:r>
      <w:r>
        <w:rPr>
          <w:noProof/>
        </w:rPr>
        <w:fldChar w:fldCharType="begin"/>
      </w:r>
      <w:r>
        <w:rPr>
          <w:noProof/>
        </w:rPr>
        <w:instrText xml:space="preserve"> PAGEREF _Toc389836201 \h </w:instrText>
      </w:r>
      <w:r>
        <w:rPr>
          <w:noProof/>
        </w:rPr>
      </w:r>
      <w:r>
        <w:rPr>
          <w:noProof/>
        </w:rPr>
        <w:fldChar w:fldCharType="separate"/>
      </w:r>
      <w:ins w:id="81" w:author="GIRAUD Christian" w:date="2014-07-03T10:01:00Z">
        <w:r w:rsidR="0067177B">
          <w:rPr>
            <w:noProof/>
          </w:rPr>
          <w:t>16</w:t>
        </w:r>
      </w:ins>
      <w:del w:id="82" w:author="GIRAUD Christian" w:date="2014-06-30T15:27:00Z">
        <w:r w:rsidR="00897BF8" w:rsidDel="00897BF8">
          <w:rPr>
            <w:noProof/>
          </w:rPr>
          <w:delText>13</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3.7.1</w:t>
      </w:r>
      <w:r w:rsidRPr="00DD03F5">
        <w:rPr>
          <w:rFonts w:ascii="Calibri" w:hAnsi="Calibri"/>
          <w:noProof/>
          <w:sz w:val="22"/>
          <w:szCs w:val="22"/>
        </w:rPr>
        <w:tab/>
      </w:r>
      <w:r>
        <w:rPr>
          <w:noProof/>
        </w:rPr>
        <w:t>Fixed Values</w:t>
      </w:r>
      <w:r>
        <w:rPr>
          <w:noProof/>
        </w:rPr>
        <w:tab/>
      </w:r>
      <w:r>
        <w:rPr>
          <w:noProof/>
        </w:rPr>
        <w:fldChar w:fldCharType="begin"/>
      </w:r>
      <w:r>
        <w:rPr>
          <w:noProof/>
        </w:rPr>
        <w:instrText xml:space="preserve"> PAGEREF _Toc389836202 \h </w:instrText>
      </w:r>
      <w:r>
        <w:rPr>
          <w:noProof/>
        </w:rPr>
      </w:r>
      <w:r>
        <w:rPr>
          <w:noProof/>
        </w:rPr>
        <w:fldChar w:fldCharType="separate"/>
      </w:r>
      <w:ins w:id="83" w:author="GIRAUD Christian" w:date="2014-07-03T10:01:00Z">
        <w:r w:rsidR="0067177B">
          <w:rPr>
            <w:noProof/>
          </w:rPr>
          <w:t>16</w:t>
        </w:r>
      </w:ins>
      <w:del w:id="84" w:author="GIRAUD Christian" w:date="2014-06-30T15:27:00Z">
        <w:r w:rsidR="00897BF8" w:rsidDel="00897BF8">
          <w:rPr>
            <w:noProof/>
          </w:rPr>
          <w:delText>13</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3.7.2</w:t>
      </w:r>
      <w:r w:rsidRPr="00DD03F5">
        <w:rPr>
          <w:rFonts w:ascii="Calibri" w:hAnsi="Calibri"/>
          <w:noProof/>
          <w:sz w:val="22"/>
          <w:szCs w:val="22"/>
        </w:rPr>
        <w:tab/>
      </w:r>
      <w:r>
        <w:rPr>
          <w:noProof/>
        </w:rPr>
        <w:t>National Values</w:t>
      </w:r>
      <w:r>
        <w:rPr>
          <w:noProof/>
        </w:rPr>
        <w:tab/>
      </w:r>
      <w:r>
        <w:rPr>
          <w:noProof/>
        </w:rPr>
        <w:fldChar w:fldCharType="begin"/>
      </w:r>
      <w:r>
        <w:rPr>
          <w:noProof/>
        </w:rPr>
        <w:instrText xml:space="preserve"> PAGEREF _Toc389836203 \h </w:instrText>
      </w:r>
      <w:r>
        <w:rPr>
          <w:noProof/>
        </w:rPr>
      </w:r>
      <w:r>
        <w:rPr>
          <w:noProof/>
        </w:rPr>
        <w:fldChar w:fldCharType="separate"/>
      </w:r>
      <w:ins w:id="85" w:author="GIRAUD Christian" w:date="2014-07-03T10:01:00Z">
        <w:r w:rsidR="0067177B">
          <w:rPr>
            <w:noProof/>
          </w:rPr>
          <w:t>17</w:t>
        </w:r>
      </w:ins>
      <w:del w:id="86" w:author="GIRAUD Christian" w:date="2014-06-30T15:27:00Z">
        <w:r w:rsidR="00897BF8" w:rsidDel="00897BF8">
          <w:rPr>
            <w:noProof/>
          </w:rPr>
          <w:delText>14</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3.7.3</w:t>
      </w:r>
      <w:r w:rsidRPr="00DD03F5">
        <w:rPr>
          <w:rFonts w:ascii="Calibri" w:hAnsi="Calibri"/>
          <w:noProof/>
          <w:sz w:val="22"/>
          <w:szCs w:val="22"/>
        </w:rPr>
        <w:tab/>
      </w:r>
      <w:r>
        <w:rPr>
          <w:noProof/>
        </w:rPr>
        <w:t>Train Data</w:t>
      </w:r>
      <w:r>
        <w:rPr>
          <w:noProof/>
        </w:rPr>
        <w:tab/>
      </w:r>
      <w:r>
        <w:rPr>
          <w:noProof/>
        </w:rPr>
        <w:fldChar w:fldCharType="begin"/>
      </w:r>
      <w:r>
        <w:rPr>
          <w:noProof/>
        </w:rPr>
        <w:instrText xml:space="preserve"> PAGEREF _Toc389836204 \h </w:instrText>
      </w:r>
      <w:r>
        <w:rPr>
          <w:noProof/>
        </w:rPr>
      </w:r>
      <w:r>
        <w:rPr>
          <w:noProof/>
        </w:rPr>
        <w:fldChar w:fldCharType="separate"/>
      </w:r>
      <w:ins w:id="87" w:author="GIRAUD Christian" w:date="2014-07-03T10:01:00Z">
        <w:r w:rsidR="0067177B">
          <w:rPr>
            <w:noProof/>
          </w:rPr>
          <w:t>17</w:t>
        </w:r>
      </w:ins>
      <w:del w:id="88" w:author="GIRAUD Christian" w:date="2014-06-30T15:27:00Z">
        <w:r w:rsidR="00897BF8" w:rsidDel="00897BF8">
          <w:rPr>
            <w:noProof/>
          </w:rPr>
          <w:delText>14</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3.7.4</w:t>
      </w:r>
      <w:r w:rsidRPr="00DD03F5">
        <w:rPr>
          <w:rFonts w:ascii="Calibri" w:hAnsi="Calibri"/>
          <w:noProof/>
          <w:sz w:val="22"/>
          <w:szCs w:val="22"/>
        </w:rPr>
        <w:tab/>
      </w:r>
      <w:r>
        <w:rPr>
          <w:noProof/>
        </w:rPr>
        <w:t>Additional Data</w:t>
      </w:r>
      <w:r>
        <w:rPr>
          <w:noProof/>
        </w:rPr>
        <w:tab/>
      </w:r>
      <w:r>
        <w:rPr>
          <w:noProof/>
        </w:rPr>
        <w:fldChar w:fldCharType="begin"/>
      </w:r>
      <w:r>
        <w:rPr>
          <w:noProof/>
        </w:rPr>
        <w:instrText xml:space="preserve"> PAGEREF _Toc389836205 \h </w:instrText>
      </w:r>
      <w:r>
        <w:rPr>
          <w:noProof/>
        </w:rPr>
      </w:r>
      <w:r>
        <w:rPr>
          <w:noProof/>
        </w:rPr>
        <w:fldChar w:fldCharType="separate"/>
      </w:r>
      <w:ins w:id="89" w:author="GIRAUD Christian" w:date="2014-07-03T10:01:00Z">
        <w:r w:rsidR="0067177B">
          <w:rPr>
            <w:noProof/>
          </w:rPr>
          <w:t>17</w:t>
        </w:r>
      </w:ins>
      <w:del w:id="90" w:author="GIRAUD Christian" w:date="2014-06-30T15:27:00Z">
        <w:r w:rsidR="00897BF8" w:rsidDel="00897BF8">
          <w:rPr>
            <w:noProof/>
          </w:rPr>
          <w:delText>14</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3.7.5</w:t>
      </w:r>
      <w:r w:rsidRPr="00DD03F5">
        <w:rPr>
          <w:rFonts w:ascii="Calibri" w:hAnsi="Calibri"/>
          <w:noProof/>
          <w:sz w:val="22"/>
          <w:szCs w:val="22"/>
        </w:rPr>
        <w:tab/>
      </w:r>
      <w:r>
        <w:rPr>
          <w:noProof/>
        </w:rPr>
        <w:t>Date and Time</w:t>
      </w:r>
      <w:r>
        <w:rPr>
          <w:noProof/>
        </w:rPr>
        <w:tab/>
      </w:r>
      <w:r>
        <w:rPr>
          <w:noProof/>
        </w:rPr>
        <w:fldChar w:fldCharType="begin"/>
      </w:r>
      <w:r>
        <w:rPr>
          <w:noProof/>
        </w:rPr>
        <w:instrText xml:space="preserve"> PAGEREF _Toc389836206 \h </w:instrText>
      </w:r>
      <w:r>
        <w:rPr>
          <w:noProof/>
        </w:rPr>
      </w:r>
      <w:r>
        <w:rPr>
          <w:noProof/>
        </w:rPr>
        <w:fldChar w:fldCharType="separate"/>
      </w:r>
      <w:ins w:id="91" w:author="GIRAUD Christian" w:date="2014-07-03T10:01:00Z">
        <w:r w:rsidR="0067177B">
          <w:rPr>
            <w:noProof/>
          </w:rPr>
          <w:t>17</w:t>
        </w:r>
      </w:ins>
      <w:del w:id="92" w:author="GIRAUD Christian" w:date="2014-06-30T15:27:00Z">
        <w:r w:rsidR="00897BF8" w:rsidDel="00897BF8">
          <w:rPr>
            <w:noProof/>
          </w:rPr>
          <w:delText>14</w:delText>
        </w:r>
      </w:del>
      <w:r>
        <w:rPr>
          <w:noProof/>
        </w:rPr>
        <w:fldChar w:fldCharType="end"/>
      </w:r>
    </w:p>
    <w:p w:rsidR="009776C3" w:rsidRPr="00DD03F5" w:rsidRDefault="009776C3">
      <w:pPr>
        <w:pStyle w:val="Verzeichnis4"/>
        <w:tabs>
          <w:tab w:val="left" w:pos="1320"/>
          <w:tab w:val="right" w:leader="dot" w:pos="9890"/>
        </w:tabs>
        <w:rPr>
          <w:rFonts w:ascii="Calibri" w:hAnsi="Calibri"/>
          <w:noProof/>
          <w:sz w:val="22"/>
          <w:szCs w:val="22"/>
        </w:rPr>
      </w:pPr>
      <w:r>
        <w:rPr>
          <w:noProof/>
        </w:rPr>
        <w:lastRenderedPageBreak/>
        <w:t>3.7.5.1</w:t>
      </w:r>
      <w:r w:rsidRPr="00DD03F5">
        <w:rPr>
          <w:rFonts w:ascii="Calibri" w:hAnsi="Calibri"/>
          <w:noProof/>
          <w:sz w:val="22"/>
          <w:szCs w:val="22"/>
        </w:rPr>
        <w:tab/>
      </w:r>
      <w:r>
        <w:rPr>
          <w:noProof/>
        </w:rPr>
        <w:t>UTC</w:t>
      </w:r>
      <w:r>
        <w:rPr>
          <w:noProof/>
        </w:rPr>
        <w:tab/>
      </w:r>
      <w:r>
        <w:rPr>
          <w:noProof/>
        </w:rPr>
        <w:fldChar w:fldCharType="begin"/>
      </w:r>
      <w:r>
        <w:rPr>
          <w:noProof/>
        </w:rPr>
        <w:instrText xml:space="preserve"> PAGEREF _Toc389836207 \h </w:instrText>
      </w:r>
      <w:r>
        <w:rPr>
          <w:noProof/>
        </w:rPr>
      </w:r>
      <w:r>
        <w:rPr>
          <w:noProof/>
        </w:rPr>
        <w:fldChar w:fldCharType="separate"/>
      </w:r>
      <w:ins w:id="93" w:author="GIRAUD Christian" w:date="2014-07-03T10:01:00Z">
        <w:r w:rsidR="0067177B">
          <w:rPr>
            <w:noProof/>
          </w:rPr>
          <w:t>17</w:t>
        </w:r>
      </w:ins>
      <w:del w:id="94" w:author="GIRAUD Christian" w:date="2014-06-30T15:27:00Z">
        <w:r w:rsidR="00897BF8" w:rsidDel="00897BF8">
          <w:rPr>
            <w:noProof/>
          </w:rPr>
          <w:delText>14</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3.7.6</w:t>
      </w:r>
      <w:r w:rsidRPr="00DD03F5">
        <w:rPr>
          <w:rFonts w:ascii="Calibri" w:hAnsi="Calibri"/>
          <w:noProof/>
          <w:sz w:val="22"/>
          <w:szCs w:val="22"/>
        </w:rPr>
        <w:tab/>
      </w:r>
      <w:r>
        <w:rPr>
          <w:noProof/>
        </w:rPr>
        <w:t>Data view</w:t>
      </w:r>
      <w:r>
        <w:rPr>
          <w:noProof/>
        </w:rPr>
        <w:tab/>
      </w:r>
      <w:r>
        <w:rPr>
          <w:noProof/>
        </w:rPr>
        <w:fldChar w:fldCharType="begin"/>
      </w:r>
      <w:r>
        <w:rPr>
          <w:noProof/>
        </w:rPr>
        <w:instrText xml:space="preserve"> PAGEREF _Toc389836208 \h </w:instrText>
      </w:r>
      <w:r>
        <w:rPr>
          <w:noProof/>
        </w:rPr>
      </w:r>
      <w:r>
        <w:rPr>
          <w:noProof/>
        </w:rPr>
        <w:fldChar w:fldCharType="separate"/>
      </w:r>
      <w:ins w:id="95" w:author="GIRAUD Christian" w:date="2014-07-03T10:01:00Z">
        <w:r w:rsidR="0067177B">
          <w:rPr>
            <w:noProof/>
          </w:rPr>
          <w:t>18</w:t>
        </w:r>
      </w:ins>
      <w:del w:id="96" w:author="GIRAUD Christian" w:date="2014-06-30T15:27:00Z">
        <w:r w:rsidR="00897BF8" w:rsidDel="00897BF8">
          <w:rPr>
            <w:noProof/>
          </w:rPr>
          <w:delText>15</w:delText>
        </w:r>
      </w:del>
      <w:r>
        <w:rPr>
          <w:noProof/>
        </w:rPr>
        <w:fldChar w:fldCharType="end"/>
      </w:r>
    </w:p>
    <w:p w:rsidR="009776C3" w:rsidRPr="00DD03F5" w:rsidRDefault="009776C3">
      <w:pPr>
        <w:pStyle w:val="Verzeichnis1"/>
        <w:rPr>
          <w:rFonts w:ascii="Calibri" w:hAnsi="Calibri"/>
          <w:b w:val="0"/>
          <w:smallCaps w:val="0"/>
          <w:noProof/>
          <w:sz w:val="22"/>
          <w:szCs w:val="22"/>
        </w:rPr>
      </w:pPr>
      <w:r>
        <w:rPr>
          <w:noProof/>
        </w:rPr>
        <w:t>4.</w:t>
      </w:r>
      <w:r w:rsidRPr="00DD03F5">
        <w:rPr>
          <w:rFonts w:ascii="Calibri" w:hAnsi="Calibri"/>
          <w:b w:val="0"/>
          <w:smallCaps w:val="0"/>
          <w:noProof/>
          <w:sz w:val="22"/>
          <w:szCs w:val="22"/>
        </w:rPr>
        <w:tab/>
      </w:r>
      <w:r>
        <w:rPr>
          <w:noProof/>
        </w:rPr>
        <w:t>Processes Over Data</w:t>
      </w:r>
      <w:r>
        <w:rPr>
          <w:noProof/>
        </w:rPr>
        <w:tab/>
      </w:r>
      <w:r>
        <w:rPr>
          <w:noProof/>
        </w:rPr>
        <w:fldChar w:fldCharType="begin"/>
      </w:r>
      <w:r>
        <w:rPr>
          <w:noProof/>
        </w:rPr>
        <w:instrText xml:space="preserve"> PAGEREF _Toc389836209 \h </w:instrText>
      </w:r>
      <w:r>
        <w:rPr>
          <w:noProof/>
        </w:rPr>
      </w:r>
      <w:r>
        <w:rPr>
          <w:noProof/>
        </w:rPr>
        <w:fldChar w:fldCharType="separate"/>
      </w:r>
      <w:ins w:id="97" w:author="GIRAUD Christian" w:date="2014-07-03T10:01:00Z">
        <w:r w:rsidR="0067177B">
          <w:rPr>
            <w:noProof/>
          </w:rPr>
          <w:t>20</w:t>
        </w:r>
      </w:ins>
      <w:del w:id="98" w:author="GIRAUD Christian" w:date="2014-06-30T15:27:00Z">
        <w:r w:rsidR="00897BF8" w:rsidDel="00897BF8">
          <w:rPr>
            <w:noProof/>
          </w:rPr>
          <w:delText>16</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4.1</w:t>
      </w:r>
      <w:r w:rsidRPr="00DD03F5">
        <w:rPr>
          <w:rFonts w:ascii="Calibri" w:hAnsi="Calibri"/>
          <w:smallCaps w:val="0"/>
          <w:noProof/>
          <w:sz w:val="22"/>
          <w:szCs w:val="22"/>
        </w:rPr>
        <w:tab/>
      </w:r>
      <w:r>
        <w:rPr>
          <w:noProof/>
        </w:rPr>
        <w:t>Data Preliminary Operation</w:t>
      </w:r>
      <w:r>
        <w:rPr>
          <w:noProof/>
        </w:rPr>
        <w:tab/>
      </w:r>
      <w:r>
        <w:rPr>
          <w:noProof/>
        </w:rPr>
        <w:fldChar w:fldCharType="begin"/>
      </w:r>
      <w:r>
        <w:rPr>
          <w:noProof/>
        </w:rPr>
        <w:instrText xml:space="preserve"> PAGEREF _Toc389836210 \h </w:instrText>
      </w:r>
      <w:r>
        <w:rPr>
          <w:noProof/>
        </w:rPr>
      </w:r>
      <w:r>
        <w:rPr>
          <w:noProof/>
        </w:rPr>
        <w:fldChar w:fldCharType="separate"/>
      </w:r>
      <w:ins w:id="99" w:author="GIRAUD Christian" w:date="2014-07-03T10:01:00Z">
        <w:r w:rsidR="0067177B">
          <w:rPr>
            <w:noProof/>
          </w:rPr>
          <w:t>20</w:t>
        </w:r>
      </w:ins>
      <w:del w:id="100" w:author="GIRAUD Christian" w:date="2014-06-30T15:27:00Z">
        <w:r w:rsidR="00897BF8" w:rsidDel="00897BF8">
          <w:rPr>
            <w:noProof/>
          </w:rPr>
          <w:delText>16</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4.2</w:t>
      </w:r>
      <w:r w:rsidRPr="00DD03F5">
        <w:rPr>
          <w:rFonts w:ascii="Calibri" w:hAnsi="Calibri"/>
          <w:smallCaps w:val="0"/>
          <w:noProof/>
          <w:sz w:val="22"/>
          <w:szCs w:val="22"/>
        </w:rPr>
        <w:tab/>
      </w:r>
      <w:r>
        <w:rPr>
          <w:noProof/>
        </w:rPr>
        <w:t>Storage of Data</w:t>
      </w:r>
      <w:r>
        <w:rPr>
          <w:noProof/>
        </w:rPr>
        <w:tab/>
      </w:r>
      <w:r>
        <w:rPr>
          <w:noProof/>
        </w:rPr>
        <w:fldChar w:fldCharType="begin"/>
      </w:r>
      <w:r>
        <w:rPr>
          <w:noProof/>
        </w:rPr>
        <w:instrText xml:space="preserve"> PAGEREF _Toc389836211 \h </w:instrText>
      </w:r>
      <w:r>
        <w:rPr>
          <w:noProof/>
        </w:rPr>
      </w:r>
      <w:r>
        <w:rPr>
          <w:noProof/>
        </w:rPr>
        <w:fldChar w:fldCharType="separate"/>
      </w:r>
      <w:ins w:id="101" w:author="GIRAUD Christian" w:date="2014-07-03T10:01:00Z">
        <w:r w:rsidR="0067177B">
          <w:rPr>
            <w:noProof/>
          </w:rPr>
          <w:t>23</w:t>
        </w:r>
      </w:ins>
      <w:del w:id="102" w:author="GIRAUD Christian" w:date="2014-06-30T15:26:00Z">
        <w:r w:rsidDel="00897BF8">
          <w:rPr>
            <w:noProof/>
          </w:rPr>
          <w:delText>17</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4.3</w:t>
      </w:r>
      <w:r w:rsidRPr="00DD03F5">
        <w:rPr>
          <w:rFonts w:ascii="Calibri" w:hAnsi="Calibri"/>
          <w:smallCaps w:val="0"/>
          <w:noProof/>
          <w:sz w:val="22"/>
          <w:szCs w:val="22"/>
        </w:rPr>
        <w:tab/>
      </w:r>
      <w:r>
        <w:rPr>
          <w:noProof/>
        </w:rPr>
        <w:t>Update of Data</w:t>
      </w:r>
      <w:r>
        <w:rPr>
          <w:noProof/>
        </w:rPr>
        <w:tab/>
      </w:r>
      <w:r>
        <w:rPr>
          <w:noProof/>
        </w:rPr>
        <w:fldChar w:fldCharType="begin"/>
      </w:r>
      <w:r>
        <w:rPr>
          <w:noProof/>
        </w:rPr>
        <w:instrText xml:space="preserve"> PAGEREF _Toc389836212 \h </w:instrText>
      </w:r>
      <w:r>
        <w:rPr>
          <w:noProof/>
        </w:rPr>
      </w:r>
      <w:r>
        <w:rPr>
          <w:noProof/>
        </w:rPr>
        <w:fldChar w:fldCharType="separate"/>
      </w:r>
      <w:ins w:id="103" w:author="GIRAUD Christian" w:date="2014-07-03T10:01:00Z">
        <w:r w:rsidR="0067177B">
          <w:rPr>
            <w:noProof/>
          </w:rPr>
          <w:t>25</w:t>
        </w:r>
      </w:ins>
      <w:del w:id="104" w:author="GIRAUD Christian" w:date="2014-06-30T15:26:00Z">
        <w:r w:rsidDel="00897BF8">
          <w:rPr>
            <w:noProof/>
          </w:rPr>
          <w:delText>18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4.4</w:t>
      </w:r>
      <w:r w:rsidRPr="00DD03F5">
        <w:rPr>
          <w:rFonts w:ascii="Calibri" w:hAnsi="Calibri"/>
          <w:smallCaps w:val="0"/>
          <w:noProof/>
          <w:sz w:val="22"/>
          <w:szCs w:val="22"/>
        </w:rPr>
        <w:tab/>
      </w:r>
      <w:r>
        <w:rPr>
          <w:noProof/>
        </w:rPr>
        <w:t>Train Positioning and linking</w:t>
      </w:r>
      <w:r>
        <w:rPr>
          <w:noProof/>
        </w:rPr>
        <w:tab/>
      </w:r>
      <w:r>
        <w:rPr>
          <w:noProof/>
        </w:rPr>
        <w:fldChar w:fldCharType="begin"/>
      </w:r>
      <w:r>
        <w:rPr>
          <w:noProof/>
        </w:rPr>
        <w:instrText xml:space="preserve"> PAGEREF _Toc389836213 \h </w:instrText>
      </w:r>
      <w:r>
        <w:rPr>
          <w:noProof/>
        </w:rPr>
      </w:r>
      <w:r>
        <w:rPr>
          <w:noProof/>
        </w:rPr>
        <w:fldChar w:fldCharType="separate"/>
      </w:r>
      <w:ins w:id="105" w:author="GIRAUD Christian" w:date="2014-07-03T10:01:00Z">
        <w:r w:rsidR="0067177B">
          <w:rPr>
            <w:noProof/>
          </w:rPr>
          <w:t>25</w:t>
        </w:r>
      </w:ins>
      <w:del w:id="106" w:author="GIRAUD Christian" w:date="2014-06-30T15:26:00Z">
        <w:r w:rsidDel="00897BF8">
          <w:rPr>
            <w:noProof/>
          </w:rPr>
          <w:delText>18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4.5</w:t>
      </w:r>
      <w:r w:rsidRPr="00DD03F5">
        <w:rPr>
          <w:rFonts w:ascii="Calibri" w:hAnsi="Calibri"/>
          <w:smallCaps w:val="0"/>
          <w:noProof/>
          <w:sz w:val="22"/>
          <w:szCs w:val="22"/>
        </w:rPr>
        <w:tab/>
      </w:r>
      <w:r>
        <w:rPr>
          <w:noProof/>
        </w:rPr>
        <w:t>Emergency Stop</w:t>
      </w:r>
      <w:r>
        <w:rPr>
          <w:noProof/>
        </w:rPr>
        <w:tab/>
      </w:r>
      <w:r>
        <w:rPr>
          <w:noProof/>
        </w:rPr>
        <w:fldChar w:fldCharType="begin"/>
      </w:r>
      <w:r>
        <w:rPr>
          <w:noProof/>
        </w:rPr>
        <w:instrText xml:space="preserve"> PAGEREF _Toc389836214 \h </w:instrText>
      </w:r>
      <w:r>
        <w:rPr>
          <w:noProof/>
        </w:rPr>
      </w:r>
      <w:r>
        <w:rPr>
          <w:noProof/>
        </w:rPr>
        <w:fldChar w:fldCharType="separate"/>
      </w:r>
      <w:ins w:id="107" w:author="GIRAUD Christian" w:date="2014-07-03T10:01:00Z">
        <w:r w:rsidR="0067177B">
          <w:rPr>
            <w:noProof/>
          </w:rPr>
          <w:t>29</w:t>
        </w:r>
      </w:ins>
      <w:del w:id="108"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4.6</w:t>
      </w:r>
      <w:r w:rsidRPr="00DD03F5">
        <w:rPr>
          <w:rFonts w:ascii="Calibri" w:hAnsi="Calibri"/>
          <w:smallCaps w:val="0"/>
          <w:noProof/>
          <w:sz w:val="22"/>
          <w:szCs w:val="22"/>
        </w:rPr>
        <w:tab/>
      </w:r>
      <w:r>
        <w:rPr>
          <w:noProof/>
        </w:rPr>
        <w:t>Speed and Distance Monitoring</w:t>
      </w:r>
      <w:r>
        <w:rPr>
          <w:noProof/>
        </w:rPr>
        <w:tab/>
      </w:r>
      <w:r>
        <w:rPr>
          <w:noProof/>
        </w:rPr>
        <w:fldChar w:fldCharType="begin"/>
      </w:r>
      <w:r>
        <w:rPr>
          <w:noProof/>
        </w:rPr>
        <w:instrText xml:space="preserve"> PAGEREF _Toc389836215 \h </w:instrText>
      </w:r>
      <w:r>
        <w:rPr>
          <w:noProof/>
        </w:rPr>
      </w:r>
      <w:r>
        <w:rPr>
          <w:noProof/>
        </w:rPr>
        <w:fldChar w:fldCharType="separate"/>
      </w:r>
      <w:ins w:id="109" w:author="GIRAUD Christian" w:date="2014-07-03T10:01:00Z">
        <w:r w:rsidR="0067177B">
          <w:rPr>
            <w:noProof/>
          </w:rPr>
          <w:t>29</w:t>
        </w:r>
      </w:ins>
      <w:del w:id="110"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4.6.1</w:t>
      </w:r>
      <w:r w:rsidRPr="00DD03F5">
        <w:rPr>
          <w:rFonts w:ascii="Calibri" w:hAnsi="Calibri"/>
          <w:noProof/>
          <w:sz w:val="22"/>
          <w:szCs w:val="22"/>
        </w:rPr>
        <w:tab/>
      </w:r>
      <w:r>
        <w:rPr>
          <w:noProof/>
        </w:rPr>
        <w:t>Computation of Deceleration and Brake Build up Time</w:t>
      </w:r>
      <w:r>
        <w:rPr>
          <w:noProof/>
        </w:rPr>
        <w:tab/>
      </w:r>
      <w:r>
        <w:rPr>
          <w:noProof/>
        </w:rPr>
        <w:fldChar w:fldCharType="begin"/>
      </w:r>
      <w:r>
        <w:rPr>
          <w:noProof/>
        </w:rPr>
        <w:instrText xml:space="preserve"> PAGEREF _Toc389836216 \h </w:instrText>
      </w:r>
      <w:r>
        <w:rPr>
          <w:noProof/>
        </w:rPr>
      </w:r>
      <w:r>
        <w:rPr>
          <w:noProof/>
        </w:rPr>
        <w:fldChar w:fldCharType="separate"/>
      </w:r>
      <w:ins w:id="111" w:author="GIRAUD Christian" w:date="2014-07-03T10:01:00Z">
        <w:r w:rsidR="0067177B">
          <w:rPr>
            <w:noProof/>
          </w:rPr>
          <w:t>29</w:t>
        </w:r>
      </w:ins>
      <w:del w:id="112"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4.6.2</w:t>
      </w:r>
      <w:r w:rsidRPr="00DD03F5">
        <w:rPr>
          <w:rFonts w:ascii="Calibri" w:hAnsi="Calibri"/>
          <w:noProof/>
          <w:sz w:val="22"/>
          <w:szCs w:val="22"/>
        </w:rPr>
        <w:tab/>
      </w:r>
      <w:r>
        <w:rPr>
          <w:noProof/>
        </w:rPr>
        <w:t>MRSP computation</w:t>
      </w:r>
      <w:r>
        <w:rPr>
          <w:noProof/>
        </w:rPr>
        <w:tab/>
      </w:r>
      <w:r>
        <w:rPr>
          <w:noProof/>
        </w:rPr>
        <w:fldChar w:fldCharType="begin"/>
      </w:r>
      <w:r>
        <w:rPr>
          <w:noProof/>
        </w:rPr>
        <w:instrText xml:space="preserve"> PAGEREF _Toc389836217 \h </w:instrText>
      </w:r>
      <w:r>
        <w:rPr>
          <w:noProof/>
        </w:rPr>
      </w:r>
      <w:r>
        <w:rPr>
          <w:noProof/>
        </w:rPr>
        <w:fldChar w:fldCharType="separate"/>
      </w:r>
      <w:ins w:id="113" w:author="GIRAUD Christian" w:date="2014-07-03T10:01:00Z">
        <w:r w:rsidR="0067177B">
          <w:rPr>
            <w:noProof/>
          </w:rPr>
          <w:t>29</w:t>
        </w:r>
      </w:ins>
      <w:del w:id="114"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4.6.3</w:t>
      </w:r>
      <w:r w:rsidRPr="00DD03F5">
        <w:rPr>
          <w:rFonts w:ascii="Calibri" w:hAnsi="Calibri"/>
          <w:noProof/>
          <w:sz w:val="22"/>
          <w:szCs w:val="22"/>
        </w:rPr>
        <w:tab/>
      </w:r>
      <w:r>
        <w:rPr>
          <w:noProof/>
        </w:rPr>
        <w:t>Computation of Target and Curves</w:t>
      </w:r>
      <w:r>
        <w:rPr>
          <w:noProof/>
        </w:rPr>
        <w:tab/>
      </w:r>
      <w:r>
        <w:rPr>
          <w:noProof/>
        </w:rPr>
        <w:fldChar w:fldCharType="begin"/>
      </w:r>
      <w:r>
        <w:rPr>
          <w:noProof/>
        </w:rPr>
        <w:instrText xml:space="preserve"> PAGEREF _Toc389836218 \h </w:instrText>
      </w:r>
      <w:r>
        <w:rPr>
          <w:noProof/>
        </w:rPr>
      </w:r>
      <w:r>
        <w:rPr>
          <w:noProof/>
        </w:rPr>
        <w:fldChar w:fldCharType="separate"/>
      </w:r>
      <w:ins w:id="115" w:author="GIRAUD Christian" w:date="2014-07-03T10:01:00Z">
        <w:r w:rsidR="0067177B">
          <w:rPr>
            <w:noProof/>
          </w:rPr>
          <w:t>29</w:t>
        </w:r>
      </w:ins>
      <w:del w:id="116"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4.6.4</w:t>
      </w:r>
      <w:r w:rsidRPr="00DD03F5">
        <w:rPr>
          <w:rFonts w:ascii="Calibri" w:hAnsi="Calibri"/>
          <w:noProof/>
          <w:sz w:val="22"/>
          <w:szCs w:val="22"/>
        </w:rPr>
        <w:tab/>
      </w:r>
      <w:r>
        <w:rPr>
          <w:noProof/>
        </w:rPr>
        <w:t>Supervision Limits Computation</w:t>
      </w:r>
      <w:r>
        <w:rPr>
          <w:noProof/>
        </w:rPr>
        <w:tab/>
      </w:r>
      <w:r>
        <w:rPr>
          <w:noProof/>
        </w:rPr>
        <w:fldChar w:fldCharType="begin"/>
      </w:r>
      <w:r>
        <w:rPr>
          <w:noProof/>
        </w:rPr>
        <w:instrText xml:space="preserve"> PAGEREF _Toc389836219 \h </w:instrText>
      </w:r>
      <w:r>
        <w:rPr>
          <w:noProof/>
        </w:rPr>
      </w:r>
      <w:r>
        <w:rPr>
          <w:noProof/>
        </w:rPr>
        <w:fldChar w:fldCharType="separate"/>
      </w:r>
      <w:ins w:id="117" w:author="GIRAUD Christian" w:date="2014-07-03T10:01:00Z">
        <w:r w:rsidR="0067177B">
          <w:rPr>
            <w:noProof/>
          </w:rPr>
          <w:t>29</w:t>
        </w:r>
      </w:ins>
      <w:del w:id="118" w:author="GIRAUD Christian" w:date="2014-06-30T15:26:00Z">
        <w:r w:rsidDel="00897BF8">
          <w:rPr>
            <w:noProof/>
          </w:rPr>
          <w:delText>19</w:delText>
        </w:r>
      </w:del>
      <w:r>
        <w:rPr>
          <w:noProof/>
        </w:rPr>
        <w:fldChar w:fldCharType="end"/>
      </w:r>
    </w:p>
    <w:p w:rsidR="009776C3" w:rsidRPr="00DD03F5" w:rsidRDefault="009776C3">
      <w:pPr>
        <w:pStyle w:val="Verzeichnis4"/>
        <w:tabs>
          <w:tab w:val="left" w:pos="1320"/>
          <w:tab w:val="right" w:leader="dot" w:pos="9890"/>
        </w:tabs>
        <w:rPr>
          <w:rFonts w:ascii="Calibri" w:hAnsi="Calibri"/>
          <w:noProof/>
          <w:sz w:val="22"/>
          <w:szCs w:val="22"/>
        </w:rPr>
      </w:pPr>
      <w:r>
        <w:rPr>
          <w:noProof/>
        </w:rPr>
        <w:t>4.6.4.1</w:t>
      </w:r>
      <w:r w:rsidRPr="00DD03F5">
        <w:rPr>
          <w:rFonts w:ascii="Calibri" w:hAnsi="Calibri"/>
          <w:noProof/>
          <w:sz w:val="22"/>
          <w:szCs w:val="22"/>
        </w:rPr>
        <w:tab/>
      </w:r>
      <w:r>
        <w:rPr>
          <w:noProof/>
        </w:rPr>
        <w:t>Ceiling Speed Monitoring</w:t>
      </w:r>
      <w:r>
        <w:rPr>
          <w:noProof/>
        </w:rPr>
        <w:tab/>
      </w:r>
      <w:r>
        <w:rPr>
          <w:noProof/>
        </w:rPr>
        <w:fldChar w:fldCharType="begin"/>
      </w:r>
      <w:r>
        <w:rPr>
          <w:noProof/>
        </w:rPr>
        <w:instrText xml:space="preserve"> PAGEREF _Toc389836220 \h </w:instrText>
      </w:r>
      <w:r>
        <w:rPr>
          <w:noProof/>
        </w:rPr>
      </w:r>
      <w:r>
        <w:rPr>
          <w:noProof/>
        </w:rPr>
        <w:fldChar w:fldCharType="separate"/>
      </w:r>
      <w:ins w:id="119" w:author="GIRAUD Christian" w:date="2014-07-03T10:01:00Z">
        <w:r w:rsidR="0067177B">
          <w:rPr>
            <w:noProof/>
          </w:rPr>
          <w:t>29</w:t>
        </w:r>
      </w:ins>
      <w:del w:id="120" w:author="GIRAUD Christian" w:date="2014-06-30T15:26:00Z">
        <w:r w:rsidDel="00897BF8">
          <w:rPr>
            <w:noProof/>
          </w:rPr>
          <w:delText>19</w:delText>
        </w:r>
      </w:del>
      <w:r>
        <w:rPr>
          <w:noProof/>
        </w:rPr>
        <w:fldChar w:fldCharType="end"/>
      </w:r>
    </w:p>
    <w:p w:rsidR="009776C3" w:rsidRPr="00DD03F5" w:rsidRDefault="009776C3">
      <w:pPr>
        <w:pStyle w:val="Verzeichnis4"/>
        <w:tabs>
          <w:tab w:val="left" w:pos="1320"/>
          <w:tab w:val="right" w:leader="dot" w:pos="9890"/>
        </w:tabs>
        <w:rPr>
          <w:rFonts w:ascii="Calibri" w:hAnsi="Calibri"/>
          <w:noProof/>
          <w:sz w:val="22"/>
          <w:szCs w:val="22"/>
        </w:rPr>
      </w:pPr>
      <w:r>
        <w:rPr>
          <w:noProof/>
        </w:rPr>
        <w:t>4.6.4.2</w:t>
      </w:r>
      <w:r w:rsidRPr="00DD03F5">
        <w:rPr>
          <w:rFonts w:ascii="Calibri" w:hAnsi="Calibri"/>
          <w:noProof/>
          <w:sz w:val="22"/>
          <w:szCs w:val="22"/>
        </w:rPr>
        <w:tab/>
      </w:r>
      <w:r>
        <w:rPr>
          <w:noProof/>
        </w:rPr>
        <w:t>Target Speed Monitoring</w:t>
      </w:r>
      <w:r>
        <w:rPr>
          <w:noProof/>
        </w:rPr>
        <w:tab/>
      </w:r>
      <w:r>
        <w:rPr>
          <w:noProof/>
        </w:rPr>
        <w:fldChar w:fldCharType="begin"/>
      </w:r>
      <w:r>
        <w:rPr>
          <w:noProof/>
        </w:rPr>
        <w:instrText xml:space="preserve"> PAGEREF _Toc389836221 \h </w:instrText>
      </w:r>
      <w:r>
        <w:rPr>
          <w:noProof/>
        </w:rPr>
      </w:r>
      <w:r>
        <w:rPr>
          <w:noProof/>
        </w:rPr>
        <w:fldChar w:fldCharType="separate"/>
      </w:r>
      <w:ins w:id="121" w:author="GIRAUD Christian" w:date="2014-07-03T10:01:00Z">
        <w:r w:rsidR="0067177B">
          <w:rPr>
            <w:noProof/>
          </w:rPr>
          <w:t>29</w:t>
        </w:r>
      </w:ins>
      <w:del w:id="122" w:author="GIRAUD Christian" w:date="2014-06-30T15:26:00Z">
        <w:r w:rsidDel="00897BF8">
          <w:rPr>
            <w:noProof/>
          </w:rPr>
          <w:delText>19</w:delText>
        </w:r>
      </w:del>
      <w:r>
        <w:rPr>
          <w:noProof/>
        </w:rPr>
        <w:fldChar w:fldCharType="end"/>
      </w:r>
    </w:p>
    <w:p w:rsidR="009776C3" w:rsidRPr="00DD03F5" w:rsidRDefault="009776C3">
      <w:pPr>
        <w:pStyle w:val="Verzeichnis4"/>
        <w:tabs>
          <w:tab w:val="left" w:pos="1320"/>
          <w:tab w:val="right" w:leader="dot" w:pos="9890"/>
        </w:tabs>
        <w:rPr>
          <w:rFonts w:ascii="Calibri" w:hAnsi="Calibri"/>
          <w:noProof/>
          <w:sz w:val="22"/>
          <w:szCs w:val="22"/>
        </w:rPr>
      </w:pPr>
      <w:r>
        <w:rPr>
          <w:noProof/>
        </w:rPr>
        <w:t>4.6.4.3</w:t>
      </w:r>
      <w:r w:rsidRPr="00DD03F5">
        <w:rPr>
          <w:rFonts w:ascii="Calibri" w:hAnsi="Calibri"/>
          <w:noProof/>
          <w:sz w:val="22"/>
          <w:szCs w:val="22"/>
        </w:rPr>
        <w:tab/>
      </w:r>
      <w:r>
        <w:rPr>
          <w:noProof/>
        </w:rPr>
        <w:t>Release Speed Monitoring</w:t>
      </w:r>
      <w:r>
        <w:rPr>
          <w:noProof/>
        </w:rPr>
        <w:tab/>
      </w:r>
      <w:r>
        <w:rPr>
          <w:noProof/>
        </w:rPr>
        <w:fldChar w:fldCharType="begin"/>
      </w:r>
      <w:r>
        <w:rPr>
          <w:noProof/>
        </w:rPr>
        <w:instrText xml:space="preserve"> PAGEREF _Toc389836222 \h </w:instrText>
      </w:r>
      <w:r>
        <w:rPr>
          <w:noProof/>
        </w:rPr>
      </w:r>
      <w:r>
        <w:rPr>
          <w:noProof/>
        </w:rPr>
        <w:fldChar w:fldCharType="separate"/>
      </w:r>
      <w:ins w:id="123" w:author="GIRAUD Christian" w:date="2014-07-03T10:01:00Z">
        <w:r w:rsidR="0067177B">
          <w:rPr>
            <w:noProof/>
          </w:rPr>
          <w:t>29</w:t>
        </w:r>
      </w:ins>
      <w:del w:id="124"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4.7</w:t>
      </w:r>
      <w:r w:rsidRPr="00DD03F5">
        <w:rPr>
          <w:rFonts w:ascii="Calibri" w:hAnsi="Calibri"/>
          <w:smallCaps w:val="0"/>
          <w:noProof/>
          <w:sz w:val="22"/>
          <w:szCs w:val="22"/>
        </w:rPr>
        <w:tab/>
      </w:r>
      <w:r>
        <w:rPr>
          <w:noProof/>
        </w:rPr>
        <w:t>Protection against undesirable movement</w:t>
      </w:r>
      <w:r>
        <w:rPr>
          <w:noProof/>
        </w:rPr>
        <w:tab/>
      </w:r>
      <w:r>
        <w:rPr>
          <w:noProof/>
        </w:rPr>
        <w:fldChar w:fldCharType="begin"/>
      </w:r>
      <w:r>
        <w:rPr>
          <w:noProof/>
        </w:rPr>
        <w:instrText xml:space="preserve"> PAGEREF _Toc389836223 \h </w:instrText>
      </w:r>
      <w:r>
        <w:rPr>
          <w:noProof/>
        </w:rPr>
      </w:r>
      <w:r>
        <w:rPr>
          <w:noProof/>
        </w:rPr>
        <w:fldChar w:fldCharType="separate"/>
      </w:r>
      <w:ins w:id="125" w:author="GIRAUD Christian" w:date="2014-07-03T10:01:00Z">
        <w:r w:rsidR="0067177B">
          <w:rPr>
            <w:noProof/>
          </w:rPr>
          <w:t>29</w:t>
        </w:r>
      </w:ins>
      <w:del w:id="126"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4.7.1</w:t>
      </w:r>
      <w:r w:rsidRPr="00DD03F5">
        <w:rPr>
          <w:rFonts w:ascii="Calibri" w:hAnsi="Calibri"/>
          <w:noProof/>
          <w:sz w:val="22"/>
          <w:szCs w:val="22"/>
        </w:rPr>
        <w:tab/>
      </w:r>
      <w:r>
        <w:rPr>
          <w:noProof/>
        </w:rPr>
        <w:t>Roll Away</w:t>
      </w:r>
      <w:r>
        <w:rPr>
          <w:noProof/>
        </w:rPr>
        <w:tab/>
      </w:r>
      <w:r>
        <w:rPr>
          <w:noProof/>
        </w:rPr>
        <w:fldChar w:fldCharType="begin"/>
      </w:r>
      <w:r>
        <w:rPr>
          <w:noProof/>
        </w:rPr>
        <w:instrText xml:space="preserve"> PAGEREF _Toc389836224 \h </w:instrText>
      </w:r>
      <w:r>
        <w:rPr>
          <w:noProof/>
        </w:rPr>
      </w:r>
      <w:r>
        <w:rPr>
          <w:noProof/>
        </w:rPr>
        <w:fldChar w:fldCharType="separate"/>
      </w:r>
      <w:ins w:id="127" w:author="GIRAUD Christian" w:date="2014-07-03T10:01:00Z">
        <w:r w:rsidR="0067177B">
          <w:rPr>
            <w:noProof/>
          </w:rPr>
          <w:t>29</w:t>
        </w:r>
      </w:ins>
      <w:del w:id="128"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4.7.2</w:t>
      </w:r>
      <w:r w:rsidRPr="00DD03F5">
        <w:rPr>
          <w:rFonts w:ascii="Calibri" w:hAnsi="Calibri"/>
          <w:noProof/>
          <w:sz w:val="22"/>
          <w:szCs w:val="22"/>
        </w:rPr>
        <w:tab/>
      </w:r>
      <w:r>
        <w:rPr>
          <w:noProof/>
        </w:rPr>
        <w:t>Reverse</w:t>
      </w:r>
      <w:r>
        <w:rPr>
          <w:noProof/>
        </w:rPr>
        <w:tab/>
      </w:r>
      <w:r>
        <w:rPr>
          <w:noProof/>
        </w:rPr>
        <w:fldChar w:fldCharType="begin"/>
      </w:r>
      <w:r>
        <w:rPr>
          <w:noProof/>
        </w:rPr>
        <w:instrText xml:space="preserve"> PAGEREF _Toc389836225 \h </w:instrText>
      </w:r>
      <w:r>
        <w:rPr>
          <w:noProof/>
        </w:rPr>
      </w:r>
      <w:r>
        <w:rPr>
          <w:noProof/>
        </w:rPr>
        <w:fldChar w:fldCharType="separate"/>
      </w:r>
      <w:ins w:id="129" w:author="GIRAUD Christian" w:date="2014-07-03T10:01:00Z">
        <w:r w:rsidR="0067177B">
          <w:rPr>
            <w:noProof/>
          </w:rPr>
          <w:t>29</w:t>
        </w:r>
      </w:ins>
      <w:del w:id="130" w:author="GIRAUD Christian" w:date="2014-06-30T15:26:00Z">
        <w:r w:rsidDel="00897BF8">
          <w:rPr>
            <w:noProof/>
          </w:rPr>
          <w:delText>19</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4.7.3</w:t>
      </w:r>
      <w:r w:rsidRPr="00DD03F5">
        <w:rPr>
          <w:rFonts w:ascii="Calibri" w:hAnsi="Calibri"/>
          <w:noProof/>
          <w:sz w:val="22"/>
          <w:szCs w:val="22"/>
        </w:rPr>
        <w:tab/>
      </w:r>
      <w:r>
        <w:rPr>
          <w:noProof/>
        </w:rPr>
        <w:t>Standstill</w:t>
      </w:r>
      <w:r>
        <w:rPr>
          <w:noProof/>
        </w:rPr>
        <w:tab/>
      </w:r>
      <w:r>
        <w:rPr>
          <w:noProof/>
        </w:rPr>
        <w:fldChar w:fldCharType="begin"/>
      </w:r>
      <w:r>
        <w:rPr>
          <w:noProof/>
        </w:rPr>
        <w:instrText xml:space="preserve"> PAGEREF _Toc389836226 \h </w:instrText>
      </w:r>
      <w:r>
        <w:rPr>
          <w:noProof/>
        </w:rPr>
      </w:r>
      <w:r>
        <w:rPr>
          <w:noProof/>
        </w:rPr>
        <w:fldChar w:fldCharType="separate"/>
      </w:r>
      <w:ins w:id="131" w:author="GIRAUD Christian" w:date="2014-07-03T10:01:00Z">
        <w:r w:rsidR="0067177B">
          <w:rPr>
            <w:noProof/>
          </w:rPr>
          <w:t>29</w:t>
        </w:r>
      </w:ins>
      <w:del w:id="132"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4.8</w:t>
      </w:r>
      <w:r w:rsidRPr="00DD03F5">
        <w:rPr>
          <w:rFonts w:ascii="Calibri" w:hAnsi="Calibri"/>
          <w:smallCaps w:val="0"/>
          <w:noProof/>
          <w:sz w:val="22"/>
          <w:szCs w:val="22"/>
        </w:rPr>
        <w:tab/>
      </w:r>
      <w:r>
        <w:rPr>
          <w:noProof/>
        </w:rPr>
        <w:t>Mode Management</w:t>
      </w:r>
      <w:r>
        <w:rPr>
          <w:noProof/>
        </w:rPr>
        <w:tab/>
      </w:r>
      <w:r>
        <w:rPr>
          <w:noProof/>
        </w:rPr>
        <w:fldChar w:fldCharType="begin"/>
      </w:r>
      <w:r>
        <w:rPr>
          <w:noProof/>
        </w:rPr>
        <w:instrText xml:space="preserve"> PAGEREF _Toc389836227 \h </w:instrText>
      </w:r>
      <w:r>
        <w:rPr>
          <w:noProof/>
        </w:rPr>
      </w:r>
      <w:r>
        <w:rPr>
          <w:noProof/>
        </w:rPr>
        <w:fldChar w:fldCharType="separate"/>
      </w:r>
      <w:ins w:id="133" w:author="GIRAUD Christian" w:date="2014-07-03T10:01:00Z">
        <w:r w:rsidR="0067177B">
          <w:rPr>
            <w:noProof/>
          </w:rPr>
          <w:t>29</w:t>
        </w:r>
      </w:ins>
      <w:del w:id="134"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4.9</w:t>
      </w:r>
      <w:r w:rsidRPr="00DD03F5">
        <w:rPr>
          <w:rFonts w:ascii="Calibri" w:hAnsi="Calibri"/>
          <w:smallCaps w:val="0"/>
          <w:noProof/>
          <w:sz w:val="22"/>
          <w:szCs w:val="22"/>
        </w:rPr>
        <w:tab/>
      </w:r>
      <w:r>
        <w:rPr>
          <w:noProof/>
        </w:rPr>
        <w:t>Brake command handling</w:t>
      </w:r>
      <w:r>
        <w:rPr>
          <w:noProof/>
        </w:rPr>
        <w:tab/>
      </w:r>
      <w:r>
        <w:rPr>
          <w:noProof/>
        </w:rPr>
        <w:fldChar w:fldCharType="begin"/>
      </w:r>
      <w:r>
        <w:rPr>
          <w:noProof/>
        </w:rPr>
        <w:instrText xml:space="preserve"> PAGEREF _Toc389836228 \h </w:instrText>
      </w:r>
      <w:r>
        <w:rPr>
          <w:noProof/>
        </w:rPr>
      </w:r>
      <w:r>
        <w:rPr>
          <w:noProof/>
        </w:rPr>
        <w:fldChar w:fldCharType="separate"/>
      </w:r>
      <w:ins w:id="135" w:author="GIRAUD Christian" w:date="2014-07-03T10:01:00Z">
        <w:r w:rsidR="0067177B">
          <w:rPr>
            <w:noProof/>
          </w:rPr>
          <w:t>29</w:t>
        </w:r>
      </w:ins>
      <w:del w:id="136"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4.10</w:t>
      </w:r>
      <w:r w:rsidRPr="00DD03F5">
        <w:rPr>
          <w:rFonts w:ascii="Calibri" w:hAnsi="Calibri"/>
          <w:smallCaps w:val="0"/>
          <w:noProof/>
          <w:sz w:val="22"/>
          <w:szCs w:val="22"/>
        </w:rPr>
        <w:tab/>
      </w:r>
      <w:r>
        <w:rPr>
          <w:noProof/>
        </w:rPr>
        <w:t>Special Function</w:t>
      </w:r>
      <w:r>
        <w:rPr>
          <w:noProof/>
        </w:rPr>
        <w:tab/>
      </w:r>
      <w:r>
        <w:rPr>
          <w:noProof/>
        </w:rPr>
        <w:fldChar w:fldCharType="begin"/>
      </w:r>
      <w:r>
        <w:rPr>
          <w:noProof/>
        </w:rPr>
        <w:instrText xml:space="preserve"> PAGEREF _Toc389836229 \h </w:instrText>
      </w:r>
      <w:r>
        <w:rPr>
          <w:noProof/>
        </w:rPr>
      </w:r>
      <w:r>
        <w:rPr>
          <w:noProof/>
        </w:rPr>
        <w:fldChar w:fldCharType="separate"/>
      </w:r>
      <w:ins w:id="137" w:author="GIRAUD Christian" w:date="2014-07-03T10:01:00Z">
        <w:r w:rsidR="0067177B">
          <w:rPr>
            <w:noProof/>
          </w:rPr>
          <w:t>29</w:t>
        </w:r>
      </w:ins>
      <w:del w:id="138" w:author="GIRAUD Christian" w:date="2014-06-30T15:26:00Z">
        <w:r w:rsidDel="00897BF8">
          <w:rPr>
            <w:noProof/>
          </w:rPr>
          <w:delText>19</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4.11</w:t>
      </w:r>
      <w:r w:rsidRPr="00DD03F5">
        <w:rPr>
          <w:rFonts w:ascii="Calibri" w:hAnsi="Calibri"/>
          <w:smallCaps w:val="0"/>
          <w:noProof/>
          <w:sz w:val="22"/>
          <w:szCs w:val="22"/>
        </w:rPr>
        <w:tab/>
      </w:r>
      <w:r>
        <w:rPr>
          <w:noProof/>
        </w:rPr>
        <w:t>Version Management</w:t>
      </w:r>
      <w:r>
        <w:rPr>
          <w:noProof/>
        </w:rPr>
        <w:tab/>
      </w:r>
      <w:r>
        <w:rPr>
          <w:noProof/>
        </w:rPr>
        <w:fldChar w:fldCharType="begin"/>
      </w:r>
      <w:r>
        <w:rPr>
          <w:noProof/>
        </w:rPr>
        <w:instrText xml:space="preserve"> PAGEREF _Toc389836230 \h </w:instrText>
      </w:r>
      <w:r>
        <w:rPr>
          <w:noProof/>
        </w:rPr>
      </w:r>
      <w:r>
        <w:rPr>
          <w:noProof/>
        </w:rPr>
        <w:fldChar w:fldCharType="separate"/>
      </w:r>
      <w:ins w:id="139" w:author="GIRAUD Christian" w:date="2014-07-03T10:01:00Z">
        <w:r w:rsidR="0067177B">
          <w:rPr>
            <w:noProof/>
          </w:rPr>
          <w:t>29</w:t>
        </w:r>
      </w:ins>
      <w:del w:id="140" w:author="GIRAUD Christian" w:date="2014-06-30T15:26:00Z">
        <w:r w:rsidDel="00897BF8">
          <w:rPr>
            <w:noProof/>
          </w:rPr>
          <w:delText>19</w:delText>
        </w:r>
      </w:del>
      <w:r>
        <w:rPr>
          <w:noProof/>
        </w:rPr>
        <w:fldChar w:fldCharType="end"/>
      </w:r>
    </w:p>
    <w:p w:rsidR="009776C3" w:rsidRPr="00DD03F5" w:rsidRDefault="009776C3">
      <w:pPr>
        <w:pStyle w:val="Verzeichnis1"/>
        <w:rPr>
          <w:rFonts w:ascii="Calibri" w:hAnsi="Calibri"/>
          <w:b w:val="0"/>
          <w:smallCaps w:val="0"/>
          <w:noProof/>
          <w:sz w:val="22"/>
          <w:szCs w:val="22"/>
        </w:rPr>
      </w:pPr>
      <w:r>
        <w:rPr>
          <w:noProof/>
        </w:rPr>
        <w:t>5.</w:t>
      </w:r>
      <w:r w:rsidRPr="00DD03F5">
        <w:rPr>
          <w:rFonts w:ascii="Calibri" w:hAnsi="Calibri"/>
          <w:b w:val="0"/>
          <w:smallCaps w:val="0"/>
          <w:noProof/>
          <w:sz w:val="22"/>
          <w:szCs w:val="22"/>
        </w:rPr>
        <w:tab/>
      </w:r>
      <w:r>
        <w:rPr>
          <w:noProof/>
        </w:rPr>
        <w:t>SysML First Draft</w:t>
      </w:r>
      <w:r>
        <w:rPr>
          <w:noProof/>
        </w:rPr>
        <w:tab/>
      </w:r>
      <w:r>
        <w:rPr>
          <w:noProof/>
        </w:rPr>
        <w:fldChar w:fldCharType="begin"/>
      </w:r>
      <w:r>
        <w:rPr>
          <w:noProof/>
        </w:rPr>
        <w:instrText xml:space="preserve"> PAGEREF _Toc389836231 \h </w:instrText>
      </w:r>
      <w:r>
        <w:rPr>
          <w:noProof/>
        </w:rPr>
      </w:r>
      <w:r>
        <w:rPr>
          <w:noProof/>
        </w:rPr>
        <w:fldChar w:fldCharType="separate"/>
      </w:r>
      <w:ins w:id="141" w:author="GIRAUD Christian" w:date="2014-07-03T10:01:00Z">
        <w:r w:rsidR="0067177B">
          <w:rPr>
            <w:noProof/>
          </w:rPr>
          <w:t>30</w:t>
        </w:r>
      </w:ins>
      <w:del w:id="142" w:author="GIRAUD Christian" w:date="2014-06-30T15:26:00Z">
        <w:r w:rsidDel="00897BF8">
          <w:rPr>
            <w:noProof/>
          </w:rPr>
          <w:delText>20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5.1</w:t>
      </w:r>
      <w:r w:rsidRPr="00DD03F5">
        <w:rPr>
          <w:rFonts w:ascii="Calibri" w:hAnsi="Calibri"/>
          <w:smallCaps w:val="0"/>
          <w:noProof/>
          <w:sz w:val="22"/>
          <w:szCs w:val="22"/>
        </w:rPr>
        <w:tab/>
      </w:r>
      <w:r>
        <w:rPr>
          <w:noProof/>
        </w:rPr>
        <w:t>First Level IBD</w:t>
      </w:r>
      <w:r>
        <w:rPr>
          <w:noProof/>
        </w:rPr>
        <w:tab/>
      </w:r>
      <w:r>
        <w:rPr>
          <w:noProof/>
        </w:rPr>
        <w:fldChar w:fldCharType="begin"/>
      </w:r>
      <w:r>
        <w:rPr>
          <w:noProof/>
        </w:rPr>
        <w:instrText xml:space="preserve"> PAGEREF _Toc389836232 \h </w:instrText>
      </w:r>
      <w:r>
        <w:rPr>
          <w:noProof/>
        </w:rPr>
      </w:r>
      <w:r>
        <w:rPr>
          <w:noProof/>
        </w:rPr>
        <w:fldChar w:fldCharType="separate"/>
      </w:r>
      <w:ins w:id="143" w:author="GIRAUD Christian" w:date="2014-07-03T10:01:00Z">
        <w:r w:rsidR="0067177B">
          <w:rPr>
            <w:noProof/>
          </w:rPr>
          <w:t>30</w:t>
        </w:r>
      </w:ins>
      <w:del w:id="144" w:author="GIRAUD Christian" w:date="2014-06-30T15:26:00Z">
        <w:r w:rsidDel="00897BF8">
          <w:rPr>
            <w:noProof/>
          </w:rPr>
          <w:delText>20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5.2</w:t>
      </w:r>
      <w:r w:rsidRPr="00DD03F5">
        <w:rPr>
          <w:rFonts w:ascii="Calibri" w:hAnsi="Calibri"/>
          <w:smallCaps w:val="0"/>
          <w:noProof/>
          <w:sz w:val="22"/>
          <w:szCs w:val="22"/>
        </w:rPr>
        <w:tab/>
      </w:r>
      <w:r>
        <w:rPr>
          <w:noProof/>
        </w:rPr>
        <w:t>Second Level</w:t>
      </w:r>
      <w:r>
        <w:rPr>
          <w:noProof/>
        </w:rPr>
        <w:tab/>
      </w:r>
      <w:r>
        <w:rPr>
          <w:noProof/>
        </w:rPr>
        <w:fldChar w:fldCharType="begin"/>
      </w:r>
      <w:r>
        <w:rPr>
          <w:noProof/>
        </w:rPr>
        <w:instrText xml:space="preserve"> PAGEREF _Toc389836233 \h </w:instrText>
      </w:r>
      <w:r>
        <w:rPr>
          <w:noProof/>
        </w:rPr>
      </w:r>
      <w:r>
        <w:rPr>
          <w:noProof/>
        </w:rPr>
        <w:fldChar w:fldCharType="separate"/>
      </w:r>
      <w:ins w:id="145" w:author="GIRAUD Christian" w:date="2014-07-03T10:01:00Z">
        <w:r w:rsidR="0067177B">
          <w:rPr>
            <w:noProof/>
          </w:rPr>
          <w:t>31</w:t>
        </w:r>
      </w:ins>
      <w:del w:id="146" w:author="GIRAUD Christian" w:date="2014-06-30T15:26:00Z">
        <w:r w:rsidDel="00897BF8">
          <w:rPr>
            <w:noProof/>
          </w:rPr>
          <w:delText>21</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lastRenderedPageBreak/>
        <w:t>5.3</w:t>
      </w:r>
      <w:r w:rsidRPr="00DD03F5">
        <w:rPr>
          <w:rFonts w:ascii="Calibri" w:hAnsi="Calibri"/>
          <w:smallCaps w:val="0"/>
          <w:noProof/>
          <w:sz w:val="22"/>
          <w:szCs w:val="22"/>
        </w:rPr>
        <w:tab/>
      </w:r>
      <w:r>
        <w:rPr>
          <w:noProof/>
        </w:rPr>
        <w:t>To Position Train</w:t>
      </w:r>
      <w:r>
        <w:rPr>
          <w:noProof/>
        </w:rPr>
        <w:tab/>
      </w:r>
      <w:r>
        <w:rPr>
          <w:noProof/>
        </w:rPr>
        <w:fldChar w:fldCharType="begin"/>
      </w:r>
      <w:r>
        <w:rPr>
          <w:noProof/>
        </w:rPr>
        <w:instrText xml:space="preserve"> PAGEREF _Toc389836234 \h </w:instrText>
      </w:r>
      <w:r>
        <w:rPr>
          <w:noProof/>
        </w:rPr>
      </w:r>
      <w:r>
        <w:rPr>
          <w:noProof/>
        </w:rPr>
        <w:fldChar w:fldCharType="separate"/>
      </w:r>
      <w:ins w:id="147" w:author="GIRAUD Christian" w:date="2014-07-03T10:01:00Z">
        <w:r w:rsidR="0067177B">
          <w:rPr>
            <w:noProof/>
          </w:rPr>
          <w:t>34</w:t>
        </w:r>
      </w:ins>
      <w:del w:id="148" w:author="GIRAUD Christian" w:date="2014-06-30T15:26:00Z">
        <w:r w:rsidDel="00897BF8">
          <w:rPr>
            <w:noProof/>
          </w:rPr>
          <w:delText>23</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5.4</w:t>
      </w:r>
      <w:r w:rsidRPr="00DD03F5">
        <w:rPr>
          <w:rFonts w:ascii="Calibri" w:hAnsi="Calibri"/>
          <w:smallCaps w:val="0"/>
          <w:noProof/>
          <w:sz w:val="22"/>
          <w:szCs w:val="22"/>
        </w:rPr>
        <w:tab/>
      </w:r>
      <w:r>
        <w:rPr>
          <w:noProof/>
        </w:rPr>
        <w:t>To Achieve Processes</w:t>
      </w:r>
      <w:r>
        <w:rPr>
          <w:noProof/>
        </w:rPr>
        <w:tab/>
      </w:r>
      <w:r>
        <w:rPr>
          <w:noProof/>
        </w:rPr>
        <w:fldChar w:fldCharType="begin"/>
      </w:r>
      <w:r>
        <w:rPr>
          <w:noProof/>
        </w:rPr>
        <w:instrText xml:space="preserve"> PAGEREF _Toc389836235 \h </w:instrText>
      </w:r>
      <w:r>
        <w:rPr>
          <w:noProof/>
        </w:rPr>
      </w:r>
      <w:r>
        <w:rPr>
          <w:noProof/>
        </w:rPr>
        <w:fldChar w:fldCharType="separate"/>
      </w:r>
      <w:ins w:id="149" w:author="GIRAUD Christian" w:date="2014-07-03T10:01:00Z">
        <w:r w:rsidR="0067177B">
          <w:rPr>
            <w:noProof/>
          </w:rPr>
          <w:t>36</w:t>
        </w:r>
      </w:ins>
      <w:del w:id="150" w:author="GIRAUD Christian" w:date="2014-06-30T15:26:00Z">
        <w:r w:rsidDel="00897BF8">
          <w:rPr>
            <w:noProof/>
          </w:rPr>
          <w:delText>25</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5.5</w:t>
      </w:r>
      <w:r w:rsidRPr="00DD03F5">
        <w:rPr>
          <w:rFonts w:ascii="Calibri" w:hAnsi="Calibri"/>
          <w:smallCaps w:val="0"/>
          <w:noProof/>
          <w:sz w:val="22"/>
          <w:szCs w:val="22"/>
        </w:rPr>
        <w:tab/>
      </w:r>
      <w:r>
        <w:rPr>
          <w:noProof/>
        </w:rPr>
        <w:t>Breakdown Structure of EVC</w:t>
      </w:r>
      <w:r>
        <w:rPr>
          <w:noProof/>
        </w:rPr>
        <w:tab/>
      </w:r>
      <w:r>
        <w:rPr>
          <w:noProof/>
        </w:rPr>
        <w:fldChar w:fldCharType="begin"/>
      </w:r>
      <w:r>
        <w:rPr>
          <w:noProof/>
        </w:rPr>
        <w:instrText xml:space="preserve"> PAGEREF _Toc389836236 \h </w:instrText>
      </w:r>
      <w:r>
        <w:rPr>
          <w:noProof/>
        </w:rPr>
      </w:r>
      <w:r>
        <w:rPr>
          <w:noProof/>
        </w:rPr>
        <w:fldChar w:fldCharType="separate"/>
      </w:r>
      <w:ins w:id="151" w:author="GIRAUD Christian" w:date="2014-07-03T10:01:00Z">
        <w:r w:rsidR="0067177B">
          <w:rPr>
            <w:noProof/>
          </w:rPr>
          <w:t>37</w:t>
        </w:r>
      </w:ins>
      <w:del w:id="152" w:author="GIRAUD Christian" w:date="2014-06-30T15:26:00Z">
        <w:r w:rsidDel="00897BF8">
          <w:rPr>
            <w:noProof/>
          </w:rPr>
          <w:delText>26</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5.5.1</w:t>
      </w:r>
      <w:r w:rsidRPr="00DD03F5">
        <w:rPr>
          <w:rFonts w:ascii="Calibri" w:hAnsi="Calibri"/>
          <w:noProof/>
          <w:sz w:val="22"/>
          <w:szCs w:val="22"/>
        </w:rPr>
        <w:tab/>
      </w:r>
      <w:r>
        <w:rPr>
          <w:noProof/>
        </w:rPr>
        <w:t>General</w:t>
      </w:r>
      <w:r>
        <w:rPr>
          <w:noProof/>
        </w:rPr>
        <w:tab/>
      </w:r>
      <w:r>
        <w:rPr>
          <w:noProof/>
        </w:rPr>
        <w:fldChar w:fldCharType="begin"/>
      </w:r>
      <w:r>
        <w:rPr>
          <w:noProof/>
        </w:rPr>
        <w:instrText xml:space="preserve"> PAGEREF _Toc389836237 \h </w:instrText>
      </w:r>
      <w:r>
        <w:rPr>
          <w:noProof/>
        </w:rPr>
      </w:r>
      <w:r>
        <w:rPr>
          <w:noProof/>
        </w:rPr>
        <w:fldChar w:fldCharType="separate"/>
      </w:r>
      <w:ins w:id="153" w:author="GIRAUD Christian" w:date="2014-07-03T10:01:00Z">
        <w:r w:rsidR="0067177B">
          <w:rPr>
            <w:noProof/>
          </w:rPr>
          <w:t>37</w:t>
        </w:r>
      </w:ins>
      <w:del w:id="154" w:author="GIRAUD Christian" w:date="2014-06-30T15:26:00Z">
        <w:r w:rsidDel="00897BF8">
          <w:rPr>
            <w:noProof/>
          </w:rPr>
          <w:delText>26</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5.5.2</w:t>
      </w:r>
      <w:r w:rsidRPr="00DD03F5">
        <w:rPr>
          <w:rFonts w:ascii="Calibri" w:hAnsi="Calibri"/>
          <w:noProof/>
          <w:sz w:val="22"/>
          <w:szCs w:val="22"/>
        </w:rPr>
        <w:tab/>
      </w:r>
      <w:r>
        <w:rPr>
          <w:noProof/>
        </w:rPr>
        <w:t>First Level</w:t>
      </w:r>
      <w:r>
        <w:rPr>
          <w:noProof/>
        </w:rPr>
        <w:tab/>
      </w:r>
      <w:r>
        <w:rPr>
          <w:noProof/>
        </w:rPr>
        <w:fldChar w:fldCharType="begin"/>
      </w:r>
      <w:r>
        <w:rPr>
          <w:noProof/>
        </w:rPr>
        <w:instrText xml:space="preserve"> PAGEREF _Toc389836238 \h </w:instrText>
      </w:r>
      <w:r>
        <w:rPr>
          <w:noProof/>
        </w:rPr>
      </w:r>
      <w:r>
        <w:rPr>
          <w:noProof/>
        </w:rPr>
        <w:fldChar w:fldCharType="separate"/>
      </w:r>
      <w:ins w:id="155" w:author="GIRAUD Christian" w:date="2014-07-03T10:01:00Z">
        <w:r w:rsidR="0067177B">
          <w:rPr>
            <w:noProof/>
          </w:rPr>
          <w:t>37</w:t>
        </w:r>
      </w:ins>
      <w:del w:id="156" w:author="GIRAUD Christian" w:date="2014-06-30T15:26:00Z">
        <w:r w:rsidDel="00897BF8">
          <w:rPr>
            <w:noProof/>
          </w:rPr>
          <w:delText>26</w:delText>
        </w:r>
      </w:del>
      <w:r>
        <w:rPr>
          <w:noProof/>
        </w:rPr>
        <w:fldChar w:fldCharType="end"/>
      </w:r>
    </w:p>
    <w:p w:rsidR="009776C3" w:rsidRPr="00DD03F5" w:rsidRDefault="009776C3">
      <w:pPr>
        <w:pStyle w:val="Verzeichnis3"/>
        <w:tabs>
          <w:tab w:val="left" w:pos="880"/>
          <w:tab w:val="right" w:leader="dot" w:pos="9890"/>
        </w:tabs>
        <w:rPr>
          <w:rFonts w:ascii="Calibri" w:hAnsi="Calibri"/>
          <w:noProof/>
          <w:sz w:val="22"/>
          <w:szCs w:val="22"/>
        </w:rPr>
      </w:pPr>
      <w:r>
        <w:rPr>
          <w:noProof/>
        </w:rPr>
        <w:t>5.5.3</w:t>
      </w:r>
      <w:r w:rsidRPr="00DD03F5">
        <w:rPr>
          <w:rFonts w:ascii="Calibri" w:hAnsi="Calibri"/>
          <w:noProof/>
          <w:sz w:val="22"/>
          <w:szCs w:val="22"/>
        </w:rPr>
        <w:tab/>
      </w:r>
      <w:r>
        <w:rPr>
          <w:noProof/>
        </w:rPr>
        <w:t>Second Level</w:t>
      </w:r>
      <w:r>
        <w:rPr>
          <w:noProof/>
        </w:rPr>
        <w:tab/>
      </w:r>
      <w:r>
        <w:rPr>
          <w:noProof/>
        </w:rPr>
        <w:fldChar w:fldCharType="begin"/>
      </w:r>
      <w:r>
        <w:rPr>
          <w:noProof/>
        </w:rPr>
        <w:instrText xml:space="preserve"> PAGEREF _Toc389836239 \h </w:instrText>
      </w:r>
      <w:r>
        <w:rPr>
          <w:noProof/>
        </w:rPr>
      </w:r>
      <w:r>
        <w:rPr>
          <w:noProof/>
        </w:rPr>
        <w:fldChar w:fldCharType="separate"/>
      </w:r>
      <w:ins w:id="157" w:author="GIRAUD Christian" w:date="2014-07-03T10:01:00Z">
        <w:r w:rsidR="0067177B">
          <w:rPr>
            <w:noProof/>
          </w:rPr>
          <w:t>37</w:t>
        </w:r>
      </w:ins>
      <w:del w:id="158" w:author="GIRAUD Christian" w:date="2014-06-30T15:26:00Z">
        <w:r w:rsidDel="00897BF8">
          <w:rPr>
            <w:noProof/>
          </w:rPr>
          <w:delText>26</w:delText>
        </w:r>
      </w:del>
      <w:r>
        <w:rPr>
          <w:noProof/>
        </w:rPr>
        <w:fldChar w:fldCharType="end"/>
      </w:r>
    </w:p>
    <w:p w:rsidR="009776C3" w:rsidRPr="00DD03F5" w:rsidRDefault="009776C3">
      <w:pPr>
        <w:pStyle w:val="Verzeichnis1"/>
        <w:rPr>
          <w:rFonts w:ascii="Calibri" w:hAnsi="Calibri"/>
          <w:b w:val="0"/>
          <w:smallCaps w:val="0"/>
          <w:noProof/>
          <w:sz w:val="22"/>
          <w:szCs w:val="22"/>
        </w:rPr>
      </w:pPr>
      <w:r>
        <w:rPr>
          <w:noProof/>
        </w:rPr>
        <w:t>6.</w:t>
      </w:r>
      <w:r w:rsidRPr="00DD03F5">
        <w:rPr>
          <w:rFonts w:ascii="Calibri" w:hAnsi="Calibri"/>
          <w:b w:val="0"/>
          <w:smallCaps w:val="0"/>
          <w:noProof/>
          <w:sz w:val="22"/>
          <w:szCs w:val="22"/>
        </w:rPr>
        <w:tab/>
      </w:r>
      <w:r>
        <w:rPr>
          <w:noProof/>
        </w:rPr>
        <w:t>Development of A5.1 ( example)</w:t>
      </w:r>
      <w:r>
        <w:rPr>
          <w:noProof/>
        </w:rPr>
        <w:tab/>
      </w:r>
      <w:r>
        <w:rPr>
          <w:noProof/>
        </w:rPr>
        <w:fldChar w:fldCharType="begin"/>
      </w:r>
      <w:r>
        <w:rPr>
          <w:noProof/>
        </w:rPr>
        <w:instrText xml:space="preserve"> PAGEREF _Toc389836240 \h </w:instrText>
      </w:r>
      <w:r>
        <w:rPr>
          <w:noProof/>
        </w:rPr>
      </w:r>
      <w:r>
        <w:rPr>
          <w:noProof/>
        </w:rPr>
        <w:fldChar w:fldCharType="separate"/>
      </w:r>
      <w:ins w:id="159" w:author="GIRAUD Christian" w:date="2014-07-03T10:01:00Z">
        <w:r w:rsidR="0067177B">
          <w:rPr>
            <w:noProof/>
          </w:rPr>
          <w:t>39</w:t>
        </w:r>
      </w:ins>
      <w:del w:id="160" w:author="GIRAUD Christian" w:date="2014-06-30T15:26:00Z">
        <w:r w:rsidDel="00897BF8">
          <w:rPr>
            <w:noProof/>
          </w:rPr>
          <w:delText>28</w:delText>
        </w:r>
      </w:del>
      <w:r>
        <w:rPr>
          <w:noProof/>
        </w:rPr>
        <w:fldChar w:fldCharType="end"/>
      </w:r>
    </w:p>
    <w:p w:rsidR="009776C3" w:rsidRPr="00DD03F5" w:rsidRDefault="009776C3">
      <w:pPr>
        <w:pStyle w:val="Verzeichnis2"/>
        <w:rPr>
          <w:rFonts w:ascii="Calibri" w:hAnsi="Calibri"/>
          <w:smallCaps w:val="0"/>
          <w:noProof/>
          <w:sz w:val="22"/>
          <w:szCs w:val="22"/>
        </w:rPr>
      </w:pPr>
      <w:r w:rsidRPr="009776C3">
        <w:rPr>
          <w:noProof/>
        </w:rPr>
        <w:t>6.1</w:t>
      </w:r>
      <w:r w:rsidRPr="00DD03F5">
        <w:rPr>
          <w:rFonts w:ascii="Calibri" w:hAnsi="Calibri"/>
          <w:smallCaps w:val="0"/>
          <w:noProof/>
          <w:sz w:val="22"/>
          <w:szCs w:val="22"/>
        </w:rPr>
        <w:tab/>
      </w:r>
      <w:r>
        <w:rPr>
          <w:noProof/>
        </w:rPr>
        <w:t>refer</w:t>
      </w:r>
      <w:r w:rsidRPr="009776C3">
        <w:rPr>
          <w:noProof/>
        </w:rPr>
        <w:t>ences</w:t>
      </w:r>
      <w:r>
        <w:rPr>
          <w:noProof/>
        </w:rPr>
        <w:tab/>
      </w:r>
      <w:r>
        <w:rPr>
          <w:noProof/>
        </w:rPr>
        <w:fldChar w:fldCharType="begin"/>
      </w:r>
      <w:r>
        <w:rPr>
          <w:noProof/>
        </w:rPr>
        <w:instrText xml:space="preserve"> PAGEREF _Toc389836241 \h </w:instrText>
      </w:r>
      <w:r>
        <w:rPr>
          <w:noProof/>
        </w:rPr>
      </w:r>
      <w:r>
        <w:rPr>
          <w:noProof/>
        </w:rPr>
        <w:fldChar w:fldCharType="separate"/>
      </w:r>
      <w:ins w:id="161" w:author="GIRAUD Christian" w:date="2014-07-03T10:01:00Z">
        <w:r w:rsidR="0067177B">
          <w:rPr>
            <w:noProof/>
          </w:rPr>
          <w:t>39</w:t>
        </w:r>
      </w:ins>
      <w:del w:id="162" w:author="GIRAUD Christian" w:date="2014-06-30T15:26:00Z">
        <w:r w:rsidDel="00897BF8">
          <w:rPr>
            <w:noProof/>
          </w:rPr>
          <w:delText>28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6.2</w:t>
      </w:r>
      <w:r w:rsidRPr="00DD03F5">
        <w:rPr>
          <w:rFonts w:ascii="Calibri" w:hAnsi="Calibri"/>
          <w:smallCaps w:val="0"/>
          <w:noProof/>
          <w:sz w:val="22"/>
          <w:szCs w:val="22"/>
        </w:rPr>
        <w:tab/>
      </w:r>
      <w:r>
        <w:rPr>
          <w:noProof/>
        </w:rPr>
        <w:t>overview</w:t>
      </w:r>
      <w:r>
        <w:rPr>
          <w:noProof/>
        </w:rPr>
        <w:tab/>
      </w:r>
      <w:r>
        <w:rPr>
          <w:noProof/>
        </w:rPr>
        <w:fldChar w:fldCharType="begin"/>
      </w:r>
      <w:r>
        <w:rPr>
          <w:noProof/>
        </w:rPr>
        <w:instrText xml:space="preserve"> PAGEREF _Toc389836242 \h </w:instrText>
      </w:r>
      <w:r>
        <w:rPr>
          <w:noProof/>
        </w:rPr>
      </w:r>
      <w:r>
        <w:rPr>
          <w:noProof/>
        </w:rPr>
        <w:fldChar w:fldCharType="separate"/>
      </w:r>
      <w:ins w:id="163" w:author="GIRAUD Christian" w:date="2014-07-03T10:01:00Z">
        <w:r w:rsidR="0067177B">
          <w:rPr>
            <w:noProof/>
          </w:rPr>
          <w:t>39</w:t>
        </w:r>
      </w:ins>
      <w:del w:id="164" w:author="GIRAUD Christian" w:date="2014-06-30T15:26:00Z">
        <w:r w:rsidDel="00897BF8">
          <w:rPr>
            <w:noProof/>
          </w:rPr>
          <w:delText>28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6.3</w:t>
      </w:r>
      <w:r w:rsidRPr="00DD03F5">
        <w:rPr>
          <w:rFonts w:ascii="Calibri" w:hAnsi="Calibri"/>
          <w:smallCaps w:val="0"/>
          <w:noProof/>
          <w:sz w:val="22"/>
          <w:szCs w:val="22"/>
        </w:rPr>
        <w:tab/>
      </w:r>
      <w:r>
        <w:rPr>
          <w:noProof/>
        </w:rPr>
        <w:t>Context of Speed and Distance Monitoring</w:t>
      </w:r>
      <w:r>
        <w:rPr>
          <w:noProof/>
        </w:rPr>
        <w:tab/>
      </w:r>
      <w:r>
        <w:rPr>
          <w:noProof/>
        </w:rPr>
        <w:fldChar w:fldCharType="begin"/>
      </w:r>
      <w:r>
        <w:rPr>
          <w:noProof/>
        </w:rPr>
        <w:instrText xml:space="preserve"> PAGEREF _Toc389836243 \h </w:instrText>
      </w:r>
      <w:r>
        <w:rPr>
          <w:noProof/>
        </w:rPr>
      </w:r>
      <w:r>
        <w:rPr>
          <w:noProof/>
        </w:rPr>
        <w:fldChar w:fldCharType="separate"/>
      </w:r>
      <w:ins w:id="165" w:author="GIRAUD Christian" w:date="2014-07-03T10:01:00Z">
        <w:r w:rsidR="0067177B">
          <w:rPr>
            <w:noProof/>
          </w:rPr>
          <w:t>39</w:t>
        </w:r>
      </w:ins>
      <w:del w:id="166" w:author="GIRAUD Christian" w:date="2014-06-30T15:26:00Z">
        <w:r w:rsidDel="00897BF8">
          <w:rPr>
            <w:noProof/>
          </w:rPr>
          <w:delText>28</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6.4</w:t>
      </w:r>
      <w:r w:rsidRPr="00DD03F5">
        <w:rPr>
          <w:rFonts w:ascii="Calibri" w:hAnsi="Calibri"/>
          <w:smallCaps w:val="0"/>
          <w:noProof/>
          <w:sz w:val="22"/>
          <w:szCs w:val="22"/>
        </w:rPr>
        <w:tab/>
      </w:r>
      <w:r>
        <w:rPr>
          <w:noProof/>
        </w:rPr>
        <w:t>Example of Balise Group in level 1</w:t>
      </w:r>
      <w:r>
        <w:rPr>
          <w:noProof/>
        </w:rPr>
        <w:tab/>
      </w:r>
      <w:r>
        <w:rPr>
          <w:noProof/>
        </w:rPr>
        <w:fldChar w:fldCharType="begin"/>
      </w:r>
      <w:r>
        <w:rPr>
          <w:noProof/>
        </w:rPr>
        <w:instrText xml:space="preserve"> PAGEREF _Toc389836244 \h </w:instrText>
      </w:r>
      <w:r>
        <w:rPr>
          <w:noProof/>
        </w:rPr>
      </w:r>
      <w:r>
        <w:rPr>
          <w:noProof/>
        </w:rPr>
        <w:fldChar w:fldCharType="separate"/>
      </w:r>
      <w:ins w:id="167" w:author="GIRAUD Christian" w:date="2014-07-03T10:01:00Z">
        <w:r w:rsidR="0067177B">
          <w:rPr>
            <w:noProof/>
          </w:rPr>
          <w:t>41</w:t>
        </w:r>
      </w:ins>
      <w:del w:id="168" w:author="GIRAUD Christian" w:date="2014-06-30T15:26:00Z">
        <w:r w:rsidDel="00897BF8">
          <w:rPr>
            <w:noProof/>
          </w:rPr>
          <w:delText>30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6.5</w:t>
      </w:r>
      <w:r w:rsidRPr="00DD03F5">
        <w:rPr>
          <w:rFonts w:ascii="Calibri" w:hAnsi="Calibri"/>
          <w:smallCaps w:val="0"/>
          <w:noProof/>
          <w:sz w:val="22"/>
          <w:szCs w:val="22"/>
        </w:rPr>
        <w:tab/>
      </w:r>
      <w:r>
        <w:rPr>
          <w:noProof/>
        </w:rPr>
        <w:t>EB Supervision Curve</w:t>
      </w:r>
      <w:r>
        <w:rPr>
          <w:noProof/>
        </w:rPr>
        <w:tab/>
      </w:r>
      <w:r>
        <w:rPr>
          <w:noProof/>
        </w:rPr>
        <w:fldChar w:fldCharType="begin"/>
      </w:r>
      <w:r>
        <w:rPr>
          <w:noProof/>
        </w:rPr>
        <w:instrText xml:space="preserve"> PAGEREF _Toc389836245 \h </w:instrText>
      </w:r>
      <w:r>
        <w:rPr>
          <w:noProof/>
        </w:rPr>
      </w:r>
      <w:r>
        <w:rPr>
          <w:noProof/>
        </w:rPr>
        <w:fldChar w:fldCharType="separate"/>
      </w:r>
      <w:ins w:id="169" w:author="GIRAUD Christian" w:date="2014-07-03T10:01:00Z">
        <w:r w:rsidR="0067177B">
          <w:rPr>
            <w:noProof/>
          </w:rPr>
          <w:t>41</w:t>
        </w:r>
      </w:ins>
      <w:del w:id="170" w:author="GIRAUD Christian" w:date="2014-06-30T15:26:00Z">
        <w:r w:rsidDel="00897BF8">
          <w:rPr>
            <w:noProof/>
          </w:rPr>
          <w:delText>30</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6.6</w:t>
      </w:r>
      <w:r w:rsidRPr="00DD03F5">
        <w:rPr>
          <w:rFonts w:ascii="Calibri" w:hAnsi="Calibri"/>
          <w:smallCaps w:val="0"/>
          <w:noProof/>
          <w:sz w:val="22"/>
          <w:szCs w:val="22"/>
        </w:rPr>
        <w:tab/>
      </w:r>
      <w:r>
        <w:rPr>
          <w:noProof/>
        </w:rPr>
        <w:t>EB Supervision Computation</w:t>
      </w:r>
      <w:r>
        <w:rPr>
          <w:noProof/>
        </w:rPr>
        <w:tab/>
      </w:r>
      <w:r>
        <w:rPr>
          <w:noProof/>
        </w:rPr>
        <w:fldChar w:fldCharType="begin"/>
      </w:r>
      <w:r>
        <w:rPr>
          <w:noProof/>
        </w:rPr>
        <w:instrText xml:space="preserve"> PAGEREF _Toc389836246 \h </w:instrText>
      </w:r>
      <w:r>
        <w:rPr>
          <w:noProof/>
        </w:rPr>
      </w:r>
      <w:r>
        <w:rPr>
          <w:noProof/>
        </w:rPr>
        <w:fldChar w:fldCharType="separate"/>
      </w:r>
      <w:ins w:id="171" w:author="GIRAUD Christian" w:date="2014-07-03T10:01:00Z">
        <w:r w:rsidR="0067177B">
          <w:rPr>
            <w:noProof/>
          </w:rPr>
          <w:t>42</w:t>
        </w:r>
      </w:ins>
      <w:del w:id="172" w:author="GIRAUD Christian" w:date="2014-06-30T15:26:00Z">
        <w:r w:rsidDel="00897BF8">
          <w:rPr>
            <w:noProof/>
          </w:rPr>
          <w:delText>31</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6.7</w:t>
      </w:r>
      <w:r w:rsidRPr="00DD03F5">
        <w:rPr>
          <w:rFonts w:ascii="Calibri" w:hAnsi="Calibri"/>
          <w:smallCaps w:val="0"/>
          <w:noProof/>
          <w:sz w:val="22"/>
          <w:szCs w:val="22"/>
        </w:rPr>
        <w:tab/>
      </w:r>
      <w:r>
        <w:rPr>
          <w:noProof/>
        </w:rPr>
        <w:t>EB Supervision Excel File</w:t>
      </w:r>
      <w:r>
        <w:rPr>
          <w:noProof/>
        </w:rPr>
        <w:tab/>
      </w:r>
      <w:r>
        <w:rPr>
          <w:noProof/>
        </w:rPr>
        <w:fldChar w:fldCharType="begin"/>
      </w:r>
      <w:r>
        <w:rPr>
          <w:noProof/>
        </w:rPr>
        <w:instrText xml:space="preserve"> PAGEREF _Toc389836247 \h </w:instrText>
      </w:r>
      <w:r>
        <w:rPr>
          <w:noProof/>
        </w:rPr>
      </w:r>
      <w:r>
        <w:rPr>
          <w:noProof/>
        </w:rPr>
        <w:fldChar w:fldCharType="separate"/>
      </w:r>
      <w:ins w:id="173" w:author="GIRAUD Christian" w:date="2014-07-03T10:01:00Z">
        <w:r w:rsidR="0067177B">
          <w:rPr>
            <w:noProof/>
          </w:rPr>
          <w:t>43</w:t>
        </w:r>
      </w:ins>
      <w:del w:id="174" w:author="GIRAUD Christian" w:date="2014-06-30T15:26:00Z">
        <w:r w:rsidDel="00897BF8">
          <w:rPr>
            <w:noProof/>
          </w:rPr>
          <w:delText>32</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6.8</w:t>
      </w:r>
      <w:r w:rsidRPr="00DD03F5">
        <w:rPr>
          <w:rFonts w:ascii="Calibri" w:hAnsi="Calibri"/>
          <w:smallCaps w:val="0"/>
          <w:noProof/>
          <w:sz w:val="22"/>
          <w:szCs w:val="22"/>
        </w:rPr>
        <w:tab/>
      </w:r>
      <w:r>
        <w:rPr>
          <w:noProof/>
        </w:rPr>
        <w:t>EB Supervision per Quantum</w:t>
      </w:r>
      <w:r>
        <w:rPr>
          <w:noProof/>
        </w:rPr>
        <w:tab/>
      </w:r>
      <w:r>
        <w:rPr>
          <w:noProof/>
        </w:rPr>
        <w:fldChar w:fldCharType="begin"/>
      </w:r>
      <w:r>
        <w:rPr>
          <w:noProof/>
        </w:rPr>
        <w:instrText xml:space="preserve"> PAGEREF _Toc389836248 \h </w:instrText>
      </w:r>
      <w:r>
        <w:rPr>
          <w:noProof/>
        </w:rPr>
      </w:r>
      <w:r>
        <w:rPr>
          <w:noProof/>
        </w:rPr>
        <w:fldChar w:fldCharType="separate"/>
      </w:r>
      <w:ins w:id="175" w:author="GIRAUD Christian" w:date="2014-07-03T10:01:00Z">
        <w:r w:rsidR="0067177B">
          <w:rPr>
            <w:noProof/>
          </w:rPr>
          <w:t>46</w:t>
        </w:r>
      </w:ins>
      <w:del w:id="176" w:author="GIRAUD Christian" w:date="2014-06-30T15:26:00Z">
        <w:r w:rsidDel="00897BF8">
          <w:rPr>
            <w:noProof/>
          </w:rPr>
          <w:delText>35</w:delText>
        </w:r>
      </w:del>
      <w:r>
        <w:rPr>
          <w:noProof/>
        </w:rPr>
        <w:fldChar w:fldCharType="end"/>
      </w:r>
    </w:p>
    <w:p w:rsidR="009776C3" w:rsidRPr="00DD03F5" w:rsidRDefault="009776C3">
      <w:pPr>
        <w:pStyle w:val="Verzeichnis2"/>
        <w:rPr>
          <w:rFonts w:ascii="Calibri" w:hAnsi="Calibri"/>
          <w:smallCaps w:val="0"/>
          <w:noProof/>
          <w:sz w:val="22"/>
          <w:szCs w:val="22"/>
        </w:rPr>
      </w:pPr>
      <w:r>
        <w:rPr>
          <w:noProof/>
        </w:rPr>
        <w:t>6.9</w:t>
      </w:r>
      <w:r w:rsidRPr="00DD03F5">
        <w:rPr>
          <w:rFonts w:ascii="Calibri" w:hAnsi="Calibri"/>
          <w:smallCaps w:val="0"/>
          <w:noProof/>
          <w:sz w:val="22"/>
          <w:szCs w:val="22"/>
        </w:rPr>
        <w:tab/>
      </w:r>
      <w:r>
        <w:rPr>
          <w:noProof/>
        </w:rPr>
        <w:t>Additional Issue on EB Supervision per Singular Point</w:t>
      </w:r>
      <w:r>
        <w:rPr>
          <w:noProof/>
        </w:rPr>
        <w:tab/>
      </w:r>
      <w:r>
        <w:rPr>
          <w:noProof/>
        </w:rPr>
        <w:fldChar w:fldCharType="begin"/>
      </w:r>
      <w:r>
        <w:rPr>
          <w:noProof/>
        </w:rPr>
        <w:instrText xml:space="preserve"> PAGEREF _Toc389836249 \h </w:instrText>
      </w:r>
      <w:r>
        <w:rPr>
          <w:noProof/>
        </w:rPr>
      </w:r>
      <w:r>
        <w:rPr>
          <w:noProof/>
        </w:rPr>
        <w:fldChar w:fldCharType="separate"/>
      </w:r>
      <w:ins w:id="177" w:author="GIRAUD Christian" w:date="2014-07-03T10:01:00Z">
        <w:r w:rsidR="0067177B">
          <w:rPr>
            <w:noProof/>
          </w:rPr>
          <w:t>49</w:t>
        </w:r>
      </w:ins>
      <w:del w:id="178" w:author="GIRAUD Christian" w:date="2014-06-30T15:26:00Z">
        <w:r w:rsidDel="00897BF8">
          <w:rPr>
            <w:noProof/>
          </w:rPr>
          <w:delText>38</w:delText>
        </w:r>
      </w:del>
      <w:r>
        <w:rPr>
          <w:noProof/>
        </w:rPr>
        <w:fldChar w:fldCharType="end"/>
      </w:r>
    </w:p>
    <w:p w:rsidR="00650ECC" w:rsidRDefault="00650ECC" w:rsidP="00F54EFE">
      <w:pPr>
        <w:pStyle w:val="Verzeichnis2"/>
        <w:ind w:left="851" w:right="403" w:hanging="851"/>
        <w:rPr>
          <w:sz w:val="28"/>
        </w:rPr>
      </w:pPr>
      <w:r>
        <w:rPr>
          <w:rFonts w:ascii="Arial" w:hAnsi="Arial"/>
          <w:smallCaps w:val="0"/>
          <w:sz w:val="24"/>
        </w:rPr>
        <w:fldChar w:fldCharType="end"/>
      </w:r>
    </w:p>
    <w:p w:rsidR="00D47426" w:rsidRDefault="00650ECC" w:rsidP="00F54EFE">
      <w:pPr>
        <w:pStyle w:val="berschrift1"/>
        <w:ind w:left="851" w:hanging="851"/>
      </w:pPr>
      <w:r>
        <w:br w:type="page"/>
      </w:r>
      <w:bookmarkStart w:id="179" w:name="_Toc389836174"/>
      <w:r w:rsidR="00D47426">
        <w:lastRenderedPageBreak/>
        <w:t>Objectives</w:t>
      </w:r>
      <w:r w:rsidR="008743E9">
        <w:t xml:space="preserve"> and strategy</w:t>
      </w:r>
      <w:bookmarkEnd w:id="179"/>
    </w:p>
    <w:p w:rsidR="00D47426" w:rsidRDefault="00E4625B" w:rsidP="00F54EFE">
      <w:pPr>
        <w:pStyle w:val="Textkrper"/>
        <w:ind w:left="851" w:hanging="851"/>
      </w:pPr>
      <w:r>
        <w:t>The main objective</w:t>
      </w:r>
      <w:r w:rsidR="00D47426">
        <w:t xml:space="preserve"> is to propose a technical plan for Open-ETCS in relation with UNISIG specification.</w:t>
      </w:r>
    </w:p>
    <w:p w:rsidR="00D47426" w:rsidRDefault="00D47426" w:rsidP="00F54EFE">
      <w:pPr>
        <w:pStyle w:val="Textkrper"/>
        <w:ind w:left="851" w:hanging="851"/>
      </w:pPr>
    </w:p>
    <w:p w:rsidR="00D47426" w:rsidRDefault="00D47426" w:rsidP="00F54EFE">
      <w:pPr>
        <w:pStyle w:val="Textkrper"/>
        <w:ind w:left="851" w:hanging="851"/>
      </w:pPr>
      <w:r>
        <w:t>The aim of Open-ETCS is</w:t>
      </w:r>
      <w:r w:rsidR="00E0266F">
        <w:t xml:space="preserve"> to insure that “</w:t>
      </w:r>
      <w:r>
        <w:t>Subset_026 version_3.3.0</w:t>
      </w:r>
      <w:r w:rsidR="00E0266F">
        <w:t>”  shall b</w:t>
      </w:r>
      <w:r w:rsidR="00E4625B">
        <w:t xml:space="preserve">e implemented and interpreted following </w:t>
      </w:r>
      <w:r w:rsidR="00E0266F">
        <w:t xml:space="preserve"> the same </w:t>
      </w:r>
      <w:r w:rsidR="00BE0251">
        <w:t>understanding by every supplier of ETCS devices.</w:t>
      </w:r>
    </w:p>
    <w:p w:rsidR="00E4625B" w:rsidRDefault="00E4625B" w:rsidP="00F54EFE">
      <w:pPr>
        <w:pStyle w:val="Textkrper"/>
        <w:ind w:left="851" w:hanging="851"/>
      </w:pPr>
    </w:p>
    <w:p w:rsidR="00E42B10" w:rsidRDefault="00E4625B" w:rsidP="00F54EFE">
      <w:pPr>
        <w:pStyle w:val="Textkrper"/>
        <w:ind w:left="851" w:hanging="851"/>
      </w:pPr>
      <w:r>
        <w:t>Give</w:t>
      </w:r>
      <w:r w:rsidR="008743E9">
        <w:t>n the difficulties, it</w:t>
      </w:r>
      <w:r>
        <w:t xml:space="preserve"> has been defined t</w:t>
      </w:r>
      <w:r w:rsidR="008743E9">
        <w:t>hat consists in working on application software of EVC. Trackside application software is anticip</w:t>
      </w:r>
      <w:r w:rsidR="000F24EA">
        <w:t>ated as enough transpar</w:t>
      </w:r>
      <w:r w:rsidR="00E42B10">
        <w:t>e</w:t>
      </w:r>
      <w:r w:rsidR="008743E9">
        <w:t>nt  from</w:t>
      </w:r>
      <w:r w:rsidR="00BE0251">
        <w:t xml:space="preserve"> EVC.</w:t>
      </w:r>
    </w:p>
    <w:p w:rsidR="00E42B10" w:rsidRDefault="00E42B10" w:rsidP="00F54EFE">
      <w:pPr>
        <w:pStyle w:val="Textkrper"/>
        <w:ind w:left="851" w:hanging="851"/>
      </w:pPr>
    </w:p>
    <w:p w:rsidR="00E42B10" w:rsidRDefault="00E42B10" w:rsidP="00F54EFE">
      <w:pPr>
        <w:pStyle w:val="Textkrper"/>
        <w:ind w:left="851" w:hanging="851"/>
      </w:pPr>
      <w:r>
        <w:t>Three phases are involved :</w:t>
      </w:r>
    </w:p>
    <w:p w:rsidR="00E42B10" w:rsidRDefault="00E42B10" w:rsidP="00F54EFE">
      <w:pPr>
        <w:pStyle w:val="Textkrper"/>
        <w:ind w:left="851" w:hanging="851"/>
      </w:pPr>
    </w:p>
    <w:p w:rsidR="00E4625B" w:rsidRDefault="00FC16AD" w:rsidP="00F54EFE">
      <w:pPr>
        <w:pStyle w:val="Textkrper"/>
        <w:numPr>
          <w:ilvl w:val="0"/>
          <w:numId w:val="25"/>
        </w:numPr>
        <w:ind w:left="851" w:hanging="851"/>
      </w:pPr>
      <w:r w:rsidRPr="00FC16AD">
        <w:rPr>
          <w:b/>
        </w:rPr>
        <w:t>First Phase</w:t>
      </w:r>
      <w:r>
        <w:t xml:space="preserve"> : </w:t>
      </w:r>
      <w:r w:rsidR="00E42B10">
        <w:t xml:space="preserve">The Subset-026 chapter3 being basically a system requirement definition, it needs to be analysed and structured through SysML methodology or equivalent. </w:t>
      </w:r>
      <w:r w:rsidR="008743E9">
        <w:t xml:space="preserve"> </w:t>
      </w:r>
      <w:r w:rsidR="00D74BA6">
        <w:t>That permits to build a breakdown structure as follows :</w:t>
      </w:r>
    </w:p>
    <w:p w:rsidR="00D74BA6" w:rsidRDefault="00D74BA6" w:rsidP="00F54EFE">
      <w:pPr>
        <w:pStyle w:val="Textkrper"/>
        <w:numPr>
          <w:ilvl w:val="1"/>
          <w:numId w:val="25"/>
        </w:numPr>
        <w:ind w:left="851" w:hanging="851"/>
      </w:pPr>
      <w:r>
        <w:t>Basic  Software</w:t>
      </w:r>
      <w:r w:rsidR="00FC16AD">
        <w:t xml:space="preserve"> and hardware</w:t>
      </w:r>
      <w:r>
        <w:t>,</w:t>
      </w:r>
      <w:r w:rsidR="003D6089">
        <w:t xml:space="preserve"> is propriet</w:t>
      </w:r>
      <w:r w:rsidR="00FC16AD">
        <w:t>ary software of each ETCS supplier,</w:t>
      </w:r>
    </w:p>
    <w:p w:rsidR="00D74BA6" w:rsidRDefault="00D74BA6" w:rsidP="00F54EFE">
      <w:pPr>
        <w:pStyle w:val="Textkrper"/>
        <w:numPr>
          <w:ilvl w:val="1"/>
          <w:numId w:val="25"/>
        </w:numPr>
        <w:ind w:left="851" w:hanging="851"/>
      </w:pPr>
      <w:r>
        <w:t>Application Software</w:t>
      </w:r>
      <w:r w:rsidR="004B3AA1">
        <w:t xml:space="preserve"> (so-called “kernel software”)</w:t>
      </w:r>
      <w:r>
        <w:t>,</w:t>
      </w:r>
    </w:p>
    <w:p w:rsidR="008B47E0" w:rsidRDefault="008B47E0" w:rsidP="00F54EFE">
      <w:pPr>
        <w:pStyle w:val="Textkrper"/>
        <w:numPr>
          <w:ilvl w:val="2"/>
          <w:numId w:val="25"/>
        </w:numPr>
        <w:ind w:left="851" w:hanging="851"/>
      </w:pPr>
      <w:r>
        <w:t xml:space="preserve">Balise Data storage and update, </w:t>
      </w:r>
    </w:p>
    <w:p w:rsidR="008B47E0" w:rsidRDefault="008B47E0" w:rsidP="00F54EFE">
      <w:pPr>
        <w:pStyle w:val="Textkrper"/>
        <w:numPr>
          <w:ilvl w:val="2"/>
          <w:numId w:val="25"/>
        </w:numPr>
        <w:ind w:left="851" w:hanging="851"/>
      </w:pPr>
      <w:r>
        <w:t>Positioning,</w:t>
      </w:r>
    </w:p>
    <w:p w:rsidR="008B47E0" w:rsidRDefault="008B47E0" w:rsidP="00F54EFE">
      <w:pPr>
        <w:pStyle w:val="Textkrper"/>
        <w:numPr>
          <w:ilvl w:val="2"/>
          <w:numId w:val="25"/>
        </w:numPr>
        <w:ind w:left="851" w:hanging="851"/>
      </w:pPr>
      <w:r>
        <w:t>Speed Control Monitoring,</w:t>
      </w:r>
    </w:p>
    <w:p w:rsidR="008B47E0" w:rsidRDefault="008B47E0" w:rsidP="00F54EFE">
      <w:pPr>
        <w:pStyle w:val="Textkrper"/>
        <w:numPr>
          <w:ilvl w:val="2"/>
          <w:numId w:val="25"/>
        </w:numPr>
        <w:ind w:left="851" w:hanging="851"/>
      </w:pPr>
      <w:r>
        <w:t>etc..</w:t>
      </w:r>
    </w:p>
    <w:p w:rsidR="00D74BA6" w:rsidRDefault="00D74BA6" w:rsidP="00F54EFE">
      <w:pPr>
        <w:pStyle w:val="Textkrper"/>
        <w:numPr>
          <w:ilvl w:val="1"/>
          <w:numId w:val="25"/>
        </w:numPr>
        <w:ind w:left="851" w:hanging="851"/>
      </w:pPr>
      <w:r>
        <w:t>Application Program Interface</w:t>
      </w:r>
      <w:r w:rsidR="00AC39F7">
        <w:t xml:space="preserve"> : Alstom solution is acting as reference. </w:t>
      </w:r>
    </w:p>
    <w:p w:rsidR="00AC39F7" w:rsidRDefault="00AC39F7" w:rsidP="00F54EFE">
      <w:pPr>
        <w:pStyle w:val="Textkrper"/>
        <w:ind w:left="851" w:hanging="851"/>
      </w:pPr>
    </w:p>
    <w:p w:rsidR="00AC39F7" w:rsidRDefault="00FC16AD" w:rsidP="00F54EFE">
      <w:pPr>
        <w:pStyle w:val="Textkrper"/>
        <w:numPr>
          <w:ilvl w:val="0"/>
          <w:numId w:val="25"/>
        </w:numPr>
        <w:ind w:left="851" w:hanging="851"/>
      </w:pPr>
      <w:r w:rsidRPr="00FC16AD">
        <w:rPr>
          <w:b/>
        </w:rPr>
        <w:t>Second Phase</w:t>
      </w:r>
      <w:r>
        <w:t xml:space="preserve"> : </w:t>
      </w:r>
      <w:r w:rsidR="008B47E0">
        <w:t xml:space="preserve">The Breakdown Structure </w:t>
      </w:r>
      <w:r w:rsidR="00AC39F7">
        <w:t xml:space="preserve">of Application Software </w:t>
      </w:r>
      <w:r w:rsidR="008B47E0">
        <w:t>is</w:t>
      </w:r>
      <w:r w:rsidR="00AC39F7">
        <w:t xml:space="preserve"> </w:t>
      </w:r>
      <w:r w:rsidR="008B47E0">
        <w:t>refined</w:t>
      </w:r>
      <w:r w:rsidR="00AC39F7">
        <w:t xml:space="preserve"> up to reach a level of detail that permits to proceed to a formal (non ambiguous) specification</w:t>
      </w:r>
      <w:r>
        <w:t xml:space="preserve"> and encoding</w:t>
      </w:r>
      <w:r w:rsidR="00AC39F7">
        <w:t>.</w:t>
      </w:r>
    </w:p>
    <w:p w:rsidR="005E3C6C" w:rsidRDefault="00FC16AD" w:rsidP="00F54EFE">
      <w:pPr>
        <w:pStyle w:val="Textkrper"/>
        <w:numPr>
          <w:ilvl w:val="1"/>
          <w:numId w:val="25"/>
        </w:numPr>
        <w:ind w:left="851" w:hanging="851"/>
      </w:pPr>
      <w:r>
        <w:t xml:space="preserve">This phase leads to include most of the modules within the </w:t>
      </w:r>
      <w:r w:rsidR="005E3C6C">
        <w:t>Open-ETCS library.</w:t>
      </w:r>
    </w:p>
    <w:p w:rsidR="005E3C6C" w:rsidRDefault="005E3C6C" w:rsidP="00F54EFE">
      <w:pPr>
        <w:pStyle w:val="Textkrper"/>
        <w:numPr>
          <w:ilvl w:val="1"/>
          <w:numId w:val="25"/>
        </w:numPr>
        <w:ind w:left="851" w:hanging="851"/>
      </w:pPr>
      <w:r>
        <w:t>On a first step, it has been agreed to work on “Balise Data Storage” and “Positionning”.</w:t>
      </w:r>
    </w:p>
    <w:p w:rsidR="005E3C6C" w:rsidRDefault="005E3C6C" w:rsidP="00F54EFE">
      <w:pPr>
        <w:pStyle w:val="Textkrper"/>
        <w:numPr>
          <w:ilvl w:val="1"/>
          <w:numId w:val="25"/>
        </w:numPr>
        <w:ind w:left="851" w:hanging="851"/>
      </w:pPr>
      <w:r>
        <w:t>It may appear the need to define a database structure when study of other functions.</w:t>
      </w:r>
    </w:p>
    <w:p w:rsidR="00FC16AD" w:rsidRDefault="005E3C6C" w:rsidP="00F54EFE">
      <w:pPr>
        <w:pStyle w:val="Textkrper"/>
        <w:numPr>
          <w:ilvl w:val="1"/>
          <w:numId w:val="25"/>
        </w:numPr>
        <w:ind w:left="851" w:hanging="851"/>
      </w:pPr>
      <w:r>
        <w:t xml:space="preserve">At the end </w:t>
      </w:r>
      <w:r w:rsidR="004B3AA1">
        <w:t xml:space="preserve">of this phase, </w:t>
      </w:r>
      <w:r w:rsidR="00FC16AD">
        <w:t xml:space="preserve"> </w:t>
      </w:r>
      <w:r w:rsidR="004B3AA1">
        <w:t xml:space="preserve">“Kernel Software” is ready for integration on “Host Machine” or on “Real Time Machine”. </w:t>
      </w:r>
    </w:p>
    <w:p w:rsidR="00FC16AD" w:rsidRDefault="00FC16AD" w:rsidP="00F54EFE">
      <w:pPr>
        <w:pStyle w:val="Textkrper"/>
        <w:ind w:left="851" w:hanging="851"/>
      </w:pPr>
    </w:p>
    <w:p w:rsidR="00AC39F7" w:rsidRDefault="00213FC3" w:rsidP="00F54EFE">
      <w:pPr>
        <w:pStyle w:val="Textkrper"/>
        <w:numPr>
          <w:ilvl w:val="0"/>
          <w:numId w:val="25"/>
        </w:numPr>
        <w:ind w:left="851" w:hanging="851"/>
      </w:pPr>
      <w:r>
        <w:rPr>
          <w:b/>
        </w:rPr>
        <w:t>Third</w:t>
      </w:r>
      <w:r w:rsidRPr="00FC16AD">
        <w:rPr>
          <w:b/>
        </w:rPr>
        <w:t xml:space="preserve"> Phase</w:t>
      </w:r>
      <w:r>
        <w:t xml:space="preserve"> : </w:t>
      </w:r>
      <w:r w:rsidR="00AC39F7">
        <w:t>In order to consolidate the specification, a model is developed for the most complex functions</w:t>
      </w:r>
      <w:r w:rsidR="007A6A06">
        <w:t xml:space="preserve"> that permits to get a reference</w:t>
      </w:r>
      <w:r w:rsidR="00FC16AD">
        <w:t xml:space="preserve"> for each </w:t>
      </w:r>
      <w:r>
        <w:t xml:space="preserve">signalling </w:t>
      </w:r>
      <w:r w:rsidR="00FC16AD">
        <w:t>implementation</w:t>
      </w:r>
      <w:r w:rsidR="007A6A06">
        <w:t>. This</w:t>
      </w:r>
      <w:r>
        <w:t xml:space="preserve"> is</w:t>
      </w:r>
      <w:r w:rsidR="007A6A06">
        <w:t xml:space="preserve"> </w:t>
      </w:r>
      <w:r>
        <w:t xml:space="preserve"> the concept of Virtual Machine.</w:t>
      </w:r>
    </w:p>
    <w:p w:rsidR="00CA39F4" w:rsidRDefault="00D47426" w:rsidP="00F54EFE">
      <w:pPr>
        <w:pStyle w:val="berschrift1"/>
        <w:ind w:left="851" w:hanging="851"/>
      </w:pPr>
      <w:r>
        <w:br w:type="page"/>
      </w:r>
      <w:bookmarkStart w:id="180" w:name="_Toc389836175"/>
      <w:r w:rsidR="00CA39F4">
        <w:lastRenderedPageBreak/>
        <w:t>Context Of Open-ETCS</w:t>
      </w:r>
      <w:bookmarkEnd w:id="180"/>
    </w:p>
    <w:p w:rsidR="00CA39F4" w:rsidRDefault="00CA39F4" w:rsidP="00F54EFE">
      <w:pPr>
        <w:pStyle w:val="berschrift2"/>
        <w:ind w:left="851" w:hanging="851"/>
      </w:pPr>
      <w:bookmarkStart w:id="181" w:name="_Toc389836176"/>
      <w:r>
        <w:t>references</w:t>
      </w:r>
      <w:bookmarkEnd w:id="181"/>
    </w:p>
    <w:p w:rsidR="00CA39F4" w:rsidRDefault="00CA39F4" w:rsidP="00F54EFE">
      <w:pPr>
        <w:pStyle w:val="Textkrper"/>
        <w:ind w:left="851" w:hanging="851"/>
      </w:pPr>
      <w:r>
        <w:t>UNISIG Subset_026 version_3.3.0</w:t>
      </w:r>
    </w:p>
    <w:p w:rsidR="00CA39F4" w:rsidRDefault="00CA39F4" w:rsidP="00F54EFE">
      <w:pPr>
        <w:pStyle w:val="Textkrper"/>
        <w:ind w:left="851" w:hanging="851"/>
      </w:pPr>
      <w:r>
        <w:tab/>
        <w:t>Chapter 3 : ERTMS / ETCS Principes</w:t>
      </w:r>
    </w:p>
    <w:p w:rsidR="00CA39F4" w:rsidRPr="00EC2BDA" w:rsidRDefault="00CA39F4" w:rsidP="00F54EFE">
      <w:pPr>
        <w:pStyle w:val="Textkrper"/>
        <w:ind w:left="851" w:hanging="851"/>
        <w:rPr>
          <w:lang w:val="fr-FR"/>
        </w:rPr>
      </w:pPr>
      <w:r w:rsidRPr="00BE0251">
        <w:t>Chapter 5 : ERTMS / ET</w:t>
      </w:r>
      <w:r w:rsidRPr="00EC2BDA">
        <w:rPr>
          <w:lang w:val="fr-FR"/>
        </w:rPr>
        <w:t>CS Procedures</w:t>
      </w:r>
    </w:p>
    <w:p w:rsidR="00CA39F4" w:rsidRDefault="00CA39F4" w:rsidP="00F54EFE">
      <w:pPr>
        <w:pStyle w:val="Textkrper"/>
        <w:ind w:left="851" w:hanging="851"/>
        <w:rPr>
          <w:lang w:val="fr-FR"/>
        </w:rPr>
      </w:pPr>
      <w:r w:rsidRPr="00EC2BDA">
        <w:rPr>
          <w:lang w:val="fr-FR"/>
        </w:rPr>
        <w:tab/>
        <w:t>Chapter 7 : ERTMS / ETCS  Langu</w:t>
      </w:r>
      <w:r>
        <w:rPr>
          <w:lang w:val="fr-FR"/>
        </w:rPr>
        <w:t>age</w:t>
      </w:r>
    </w:p>
    <w:p w:rsidR="003A5710" w:rsidRPr="00EC2BDA" w:rsidRDefault="003A5710" w:rsidP="00F54EFE">
      <w:pPr>
        <w:pStyle w:val="Textkrper"/>
        <w:ind w:left="851" w:hanging="851"/>
        <w:rPr>
          <w:lang w:val="fr-FR"/>
        </w:rPr>
      </w:pPr>
    </w:p>
    <w:p w:rsidR="009B66DB" w:rsidRDefault="006A518F" w:rsidP="00F54EFE">
      <w:pPr>
        <w:pStyle w:val="berschrift2"/>
        <w:ind w:left="851" w:hanging="851"/>
      </w:pPr>
      <w:bookmarkStart w:id="182" w:name="_Toc389836177"/>
      <w:r>
        <w:t>High Level Architecture</w:t>
      </w:r>
      <w:bookmarkEnd w:id="182"/>
    </w:p>
    <w:p w:rsidR="003A5710" w:rsidRDefault="006A518F" w:rsidP="00F54EFE">
      <w:pPr>
        <w:ind w:left="851" w:hanging="851"/>
      </w:pPr>
      <w:r>
        <w:t xml:space="preserve">The following Block Diagram Definition (BDD) gives an abstract of </w:t>
      </w:r>
      <w:r w:rsidR="003A5710">
        <w:t xml:space="preserve">global </w:t>
      </w:r>
      <w:r>
        <w:t xml:space="preserve">ETCS from the on-board </w:t>
      </w:r>
      <w:r w:rsidR="00503E03">
        <w:t xml:space="preserve">(EVC) </w:t>
      </w:r>
      <w:r>
        <w:t>point of view</w:t>
      </w:r>
      <w:r w:rsidR="003A5710">
        <w:t xml:space="preserve"> :</w:t>
      </w:r>
    </w:p>
    <w:p w:rsidR="009B66DB" w:rsidRDefault="006A518F" w:rsidP="00F54EFE">
      <w:pPr>
        <w:ind w:left="851" w:hanging="851"/>
      </w:pPr>
      <w:r>
        <w:t xml:space="preserve"> </w:t>
      </w:r>
    </w:p>
    <w:p w:rsidR="009B66DB" w:rsidRDefault="00834DE0" w:rsidP="00F54EFE">
      <w:pPr>
        <w:ind w:left="851" w:hanging="851"/>
      </w:pPr>
      <w:r>
        <w:rPr>
          <w:noProof/>
          <w:lang w:val="de-DE" w:eastAsia="de-DE"/>
        </w:rPr>
        <mc:AlternateContent>
          <mc:Choice Requires="wpc">
            <w:drawing>
              <wp:inline distT="0" distB="0" distL="0" distR="0">
                <wp:extent cx="6286500" cy="2252980"/>
                <wp:effectExtent l="19050" t="19050" r="9525" b="13970"/>
                <wp:docPr id="494" name="Zeichenbereich 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866" name="AutoShape 497"/>
                        <wps:cNvCnPr>
                          <a:cxnSpLocks noChangeShapeType="1"/>
                        </wps:cNvCnPr>
                        <wps:spPr bwMode="auto">
                          <a:xfrm>
                            <a:off x="762238"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67" name="Text Box 498"/>
                        <wps:cNvSpPr txBox="1">
                          <a:spLocks noChangeArrowheads="1"/>
                        </wps:cNvSpPr>
                        <wps:spPr bwMode="auto">
                          <a:xfrm>
                            <a:off x="317818" y="365018"/>
                            <a:ext cx="840819" cy="428765"/>
                          </a:xfrm>
                          <a:prstGeom prst="rect">
                            <a:avLst/>
                          </a:prstGeom>
                          <a:solidFill>
                            <a:srgbClr val="FFFFFF"/>
                          </a:solidFill>
                          <a:ln w="28575">
                            <a:solidFill>
                              <a:srgbClr val="000000"/>
                            </a:solidFill>
                            <a:miter lim="800000"/>
                            <a:headEnd/>
                            <a:tailEnd/>
                          </a:ln>
                        </wps:spPr>
                        <wps:txbx>
                          <w:txbxContent>
                            <w:p w:rsidR="008006A2" w:rsidRPr="00A9108A" w:rsidRDefault="008006A2" w:rsidP="00503E03">
                              <w:pPr>
                                <w:jc w:val="center"/>
                                <w:rPr>
                                  <w:lang w:val="fr-FR"/>
                                </w:rPr>
                              </w:pPr>
                              <w:r>
                                <w:rPr>
                                  <w:lang w:val="fr-FR"/>
                                </w:rPr>
                                <w:t>Balise</w:t>
                              </w:r>
                            </w:p>
                          </w:txbxContent>
                        </wps:txbx>
                        <wps:bodyPr rot="0" vert="horz" wrap="square" lIns="91440" tIns="45720" rIns="91440" bIns="45720" anchor="t" anchorCtr="0" upright="1">
                          <a:noAutofit/>
                        </wps:bodyPr>
                      </wps:wsp>
                      <wps:wsp>
                        <wps:cNvPr id="1868" name="AutoShape 499"/>
                        <wps:cNvCnPr>
                          <a:cxnSpLocks noChangeShapeType="1"/>
                        </wps:cNvCnPr>
                        <wps:spPr bwMode="auto">
                          <a:xfrm>
                            <a:off x="757873" y="1008602"/>
                            <a:ext cx="1746" cy="409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9" name="AutoShape 500"/>
                        <wps:cNvCnPr>
                          <a:cxnSpLocks noChangeShapeType="1"/>
                        </wps:cNvCnPr>
                        <wps:spPr bwMode="auto">
                          <a:xfrm>
                            <a:off x="1735773"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0" name="Text Box 501"/>
                        <wps:cNvSpPr txBox="1">
                          <a:spLocks noChangeArrowheads="1"/>
                        </wps:cNvSpPr>
                        <wps:spPr bwMode="auto">
                          <a:xfrm>
                            <a:off x="1311434" y="365018"/>
                            <a:ext cx="840819" cy="428765"/>
                          </a:xfrm>
                          <a:prstGeom prst="rect">
                            <a:avLst/>
                          </a:prstGeom>
                          <a:solidFill>
                            <a:srgbClr val="FFFFFF"/>
                          </a:solidFill>
                          <a:ln w="28575">
                            <a:solidFill>
                              <a:srgbClr val="000000"/>
                            </a:solidFill>
                            <a:miter lim="800000"/>
                            <a:headEnd/>
                            <a:tailEnd/>
                          </a:ln>
                        </wps:spPr>
                        <wps:txbx>
                          <w:txbxContent>
                            <w:p w:rsidR="008006A2" w:rsidRPr="00A9108A" w:rsidRDefault="008006A2" w:rsidP="00594B6D">
                              <w:pPr>
                                <w:pStyle w:val="Index7"/>
                              </w:pPr>
                              <w:r w:rsidRPr="00A9108A">
                                <w:t>Odometry</w:t>
                              </w:r>
                            </w:p>
                          </w:txbxContent>
                        </wps:txbx>
                        <wps:bodyPr rot="0" vert="horz" wrap="square" lIns="91440" tIns="45720" rIns="91440" bIns="45720" anchor="t" anchorCtr="0" upright="1">
                          <a:noAutofit/>
                        </wps:bodyPr>
                      </wps:wsp>
                      <wps:wsp>
                        <wps:cNvPr id="1871" name="AutoShape 502"/>
                        <wps:cNvCnPr>
                          <a:cxnSpLocks noChangeShapeType="1"/>
                        </wps:cNvCnPr>
                        <wps:spPr bwMode="auto">
                          <a:xfrm>
                            <a:off x="1735773"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2" name="AutoShape 503"/>
                        <wps:cNvCnPr>
                          <a:cxnSpLocks noChangeShapeType="1"/>
                        </wps:cNvCnPr>
                        <wps:spPr bwMode="auto">
                          <a:xfrm>
                            <a:off x="2728516"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3" name="Text Box 504"/>
                        <wps:cNvSpPr txBox="1">
                          <a:spLocks noChangeArrowheads="1"/>
                        </wps:cNvSpPr>
                        <wps:spPr bwMode="auto">
                          <a:xfrm>
                            <a:off x="2304177" y="365018"/>
                            <a:ext cx="840819" cy="428765"/>
                          </a:xfrm>
                          <a:prstGeom prst="rect">
                            <a:avLst/>
                          </a:prstGeom>
                          <a:solidFill>
                            <a:srgbClr val="FFFFFF"/>
                          </a:solidFill>
                          <a:ln w="12700">
                            <a:solidFill>
                              <a:srgbClr val="000000"/>
                            </a:solidFill>
                            <a:miter lim="800000"/>
                            <a:headEnd/>
                            <a:tailEnd/>
                          </a:ln>
                        </wps:spPr>
                        <wps:txbx>
                          <w:txbxContent>
                            <w:p w:rsidR="008006A2" w:rsidRPr="00A9108A" w:rsidRDefault="008006A2" w:rsidP="00503E03">
                              <w:pPr>
                                <w:jc w:val="center"/>
                                <w:rPr>
                                  <w:lang w:val="fr-FR"/>
                                </w:rPr>
                              </w:pPr>
                              <w:r>
                                <w:rPr>
                                  <w:lang w:val="fr-FR"/>
                                </w:rPr>
                                <w:t>DMI</w:t>
                              </w:r>
                            </w:p>
                          </w:txbxContent>
                        </wps:txbx>
                        <wps:bodyPr rot="0" vert="horz" wrap="square" lIns="91440" tIns="45720" rIns="91440" bIns="45720" anchor="t" anchorCtr="0" upright="1">
                          <a:noAutofit/>
                        </wps:bodyPr>
                      </wps:wsp>
                      <wps:wsp>
                        <wps:cNvPr id="1874" name="AutoShape 505"/>
                        <wps:cNvCnPr>
                          <a:cxnSpLocks noChangeShapeType="1"/>
                        </wps:cNvCnPr>
                        <wps:spPr bwMode="auto">
                          <a:xfrm>
                            <a:off x="2728516"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5" name="AutoShape 506"/>
                        <wps:cNvCnPr>
                          <a:cxnSpLocks noChangeShapeType="1"/>
                        </wps:cNvCnPr>
                        <wps:spPr bwMode="auto">
                          <a:xfrm>
                            <a:off x="3722132"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6" name="Text Box 507"/>
                        <wps:cNvSpPr txBox="1">
                          <a:spLocks noChangeArrowheads="1"/>
                        </wps:cNvSpPr>
                        <wps:spPr bwMode="auto">
                          <a:xfrm>
                            <a:off x="3297793" y="365018"/>
                            <a:ext cx="840819" cy="428765"/>
                          </a:xfrm>
                          <a:prstGeom prst="rect">
                            <a:avLst/>
                          </a:prstGeom>
                          <a:solidFill>
                            <a:srgbClr val="FFFFFF"/>
                          </a:solidFill>
                          <a:ln w="12700">
                            <a:solidFill>
                              <a:srgbClr val="000000"/>
                            </a:solidFill>
                            <a:miter lim="800000"/>
                            <a:headEnd/>
                            <a:tailEnd/>
                          </a:ln>
                        </wps:spPr>
                        <wps:txbx>
                          <w:txbxContent>
                            <w:p w:rsidR="008006A2" w:rsidRPr="00A9108A" w:rsidRDefault="008006A2" w:rsidP="00594B6D">
                              <w:pPr>
                                <w:pStyle w:val="Index7"/>
                              </w:pPr>
                              <w:r>
                                <w:t>TIU</w:t>
                              </w:r>
                            </w:p>
                          </w:txbxContent>
                        </wps:txbx>
                        <wps:bodyPr rot="0" vert="horz" wrap="square" lIns="91440" tIns="45720" rIns="91440" bIns="45720" anchor="t" anchorCtr="0" upright="1">
                          <a:noAutofit/>
                        </wps:bodyPr>
                      </wps:wsp>
                      <wps:wsp>
                        <wps:cNvPr id="1877" name="AutoShape 508"/>
                        <wps:cNvCnPr>
                          <a:cxnSpLocks noChangeShapeType="1"/>
                        </wps:cNvCnPr>
                        <wps:spPr bwMode="auto">
                          <a:xfrm>
                            <a:off x="3722132" y="1008602"/>
                            <a:ext cx="1746"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8" name="AutoShape 509"/>
                        <wps:cNvCnPr>
                          <a:cxnSpLocks noChangeShapeType="1"/>
                        </wps:cNvCnPr>
                        <wps:spPr bwMode="auto">
                          <a:xfrm>
                            <a:off x="4734957"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79" name="Text Box 510"/>
                        <wps:cNvSpPr txBox="1">
                          <a:spLocks noChangeArrowheads="1"/>
                        </wps:cNvSpPr>
                        <wps:spPr bwMode="auto">
                          <a:xfrm>
                            <a:off x="4310618" y="365018"/>
                            <a:ext cx="840819" cy="428765"/>
                          </a:xfrm>
                          <a:prstGeom prst="rect">
                            <a:avLst/>
                          </a:prstGeom>
                          <a:solidFill>
                            <a:srgbClr val="FFFFFF"/>
                          </a:solidFill>
                          <a:ln w="28575">
                            <a:solidFill>
                              <a:srgbClr val="000000"/>
                            </a:solidFill>
                            <a:miter lim="800000"/>
                            <a:headEnd/>
                            <a:tailEnd/>
                          </a:ln>
                        </wps:spPr>
                        <wps:txbx>
                          <w:txbxContent>
                            <w:p w:rsidR="008006A2" w:rsidRPr="00A9108A" w:rsidRDefault="008006A2" w:rsidP="00503E03">
                              <w:pPr>
                                <w:jc w:val="center"/>
                                <w:rPr>
                                  <w:lang w:val="fr-FR"/>
                                </w:rPr>
                              </w:pPr>
                              <w:r>
                                <w:rPr>
                                  <w:lang w:val="fr-FR"/>
                                </w:rPr>
                                <w:t>CORE</w:t>
                              </w:r>
                            </w:p>
                          </w:txbxContent>
                        </wps:txbx>
                        <wps:bodyPr rot="0" vert="horz" wrap="square" lIns="91440" tIns="45720" rIns="91440" bIns="45720" anchor="t" anchorCtr="0" upright="1">
                          <a:noAutofit/>
                        </wps:bodyPr>
                      </wps:wsp>
                      <wps:wsp>
                        <wps:cNvPr id="1880" name="AutoShape 511"/>
                        <wps:cNvCnPr>
                          <a:cxnSpLocks noChangeShapeType="1"/>
                        </wps:cNvCnPr>
                        <wps:spPr bwMode="auto">
                          <a:xfrm>
                            <a:off x="4734957"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1" name="AutoShape 515"/>
                        <wps:cNvCnPr>
                          <a:cxnSpLocks noChangeShapeType="1"/>
                        </wps:cNvCnPr>
                        <wps:spPr bwMode="auto">
                          <a:xfrm>
                            <a:off x="5728573" y="792036"/>
                            <a:ext cx="1746" cy="215692"/>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82" name="Text Box 516"/>
                        <wps:cNvSpPr txBox="1">
                          <a:spLocks noChangeArrowheads="1"/>
                        </wps:cNvSpPr>
                        <wps:spPr bwMode="auto">
                          <a:xfrm>
                            <a:off x="5304234" y="220059"/>
                            <a:ext cx="841693" cy="571977"/>
                          </a:xfrm>
                          <a:prstGeom prst="rect">
                            <a:avLst/>
                          </a:prstGeom>
                          <a:solidFill>
                            <a:srgbClr val="FFFFFF"/>
                          </a:solidFill>
                          <a:ln w="12700">
                            <a:solidFill>
                              <a:srgbClr val="000000"/>
                            </a:solidFill>
                            <a:prstDash val="dash"/>
                            <a:miter lim="800000"/>
                            <a:headEnd/>
                            <a:tailEnd/>
                          </a:ln>
                        </wps:spPr>
                        <wps:txbx>
                          <w:txbxContent>
                            <w:p w:rsidR="008006A2" w:rsidRDefault="008006A2" w:rsidP="00503E03">
                              <w:pPr>
                                <w:jc w:val="center"/>
                                <w:rPr>
                                  <w:lang w:val="fr-FR"/>
                                </w:rPr>
                              </w:pPr>
                              <w:r>
                                <w:rPr>
                                  <w:lang w:val="fr-FR"/>
                                </w:rPr>
                                <w:t>Radio</w:t>
                              </w:r>
                            </w:p>
                            <w:p w:rsidR="008006A2" w:rsidRPr="00A9108A" w:rsidRDefault="008006A2" w:rsidP="00503E03">
                              <w:pPr>
                                <w:jc w:val="center"/>
                                <w:rPr>
                                  <w:lang w:val="fr-FR"/>
                                </w:rPr>
                              </w:pPr>
                              <w:r>
                                <w:rPr>
                                  <w:lang w:val="fr-FR"/>
                                </w:rPr>
                                <w:t>(RBC)</w:t>
                              </w:r>
                            </w:p>
                          </w:txbxContent>
                        </wps:txbx>
                        <wps:bodyPr rot="0" vert="horz" wrap="square" lIns="91440" tIns="45720" rIns="91440" bIns="45720" anchor="t" anchorCtr="0" upright="1">
                          <a:noAutofit/>
                        </wps:bodyPr>
                      </wps:wsp>
                      <wps:wsp>
                        <wps:cNvPr id="1883" name="AutoShape 517"/>
                        <wps:cNvCnPr>
                          <a:cxnSpLocks noChangeShapeType="1"/>
                        </wps:cNvCnPr>
                        <wps:spPr bwMode="auto">
                          <a:xfrm>
                            <a:off x="5728573" y="1007728"/>
                            <a:ext cx="1746" cy="410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4" name="Text Box 518"/>
                        <wps:cNvSpPr txBox="1">
                          <a:spLocks noChangeArrowheads="1"/>
                        </wps:cNvSpPr>
                        <wps:spPr bwMode="auto">
                          <a:xfrm>
                            <a:off x="595471" y="1419901"/>
                            <a:ext cx="5361861" cy="666288"/>
                          </a:xfrm>
                          <a:prstGeom prst="rect">
                            <a:avLst/>
                          </a:prstGeom>
                          <a:solidFill>
                            <a:srgbClr val="FFFFFF"/>
                          </a:solidFill>
                          <a:ln w="19050">
                            <a:solidFill>
                              <a:srgbClr val="000000"/>
                            </a:solidFill>
                            <a:miter lim="800000"/>
                            <a:headEnd/>
                            <a:tailEnd/>
                          </a:ln>
                        </wps:spPr>
                        <wps:txbx>
                          <w:txbxContent>
                            <w:p w:rsidR="008006A2" w:rsidRPr="00503E03" w:rsidRDefault="008006A2" w:rsidP="00594B6D">
                              <w:pPr>
                                <w:pStyle w:val="Index7"/>
                              </w:pPr>
                              <w:r w:rsidRPr="00503E03">
                                <w:t>EVC</w:t>
                              </w:r>
                            </w:p>
                          </w:txbxContent>
                        </wps:txbx>
                        <wps:bodyPr rot="0" vert="horz" wrap="square" lIns="91440" tIns="45720" rIns="91440" bIns="45720" anchor="t" anchorCtr="0" upright="1">
                          <a:noAutofit/>
                        </wps:bodyPr>
                      </wps:wsp>
                    </wpc:wpc>
                  </a:graphicData>
                </a:graphic>
              </wp:inline>
            </w:drawing>
          </mc:Choice>
          <mc:Fallback>
            <w:pict>
              <v:group id="Zeichenbereich 494" o:spid="_x0000_s1026" editas="canvas" style="width:495pt;height:177.4pt;mso-position-horizontal-relative:char;mso-position-vertical-relative:line" coordsize="62865,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&#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65;height:22529;visibility:visible;mso-wrap-style:square" stroked="t" strokecolor="#0070c0">
                  <v:fill o:detectmouseclick="t"/>
                  <v:path o:connecttype="none"/>
                </v:shape>
                <v:shapetype id="_x0000_t32" coordsize="21600,21600" o:spt="32" o:oned="t" path="m,l21600,21600e" filled="f">
                  <v:path arrowok="t" fillok="f" o:connecttype="none"/>
                  <o:lock v:ext="edit" shapetype="t"/>
                </v:shapetype>
                <v:shape id="AutoShape 497" o:spid="_x0000_s1028" type="#_x0000_t32" style="position:absolute;left:7622;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gJrcYAAADdAAAADwAAAGRycy9kb3ducmV2LnhtbESPzYrCQBCE7wu+w9CCt3Wih0SiYxD3&#10;x4U9LEYfoMm0SUimJ2RGTXx6Z2Fhb91UdX3Vm2wwrbhR72rLChbzCARxYXXNpYLz6eN1BcJ5ZI2t&#10;ZVIwkoNsO3nZYKrtnY90y30pQgi7FBVU3neplK6oyKCb2444aBfbG/Rh7Uupe7yHcNPKZRTF0mDN&#10;gVBhR/uKiia/msB9f7Sf48JevpMib95+khLzw06p2XTYrUF4Gvy/+e/6S4f6qziG32/CCHL7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Ca3GAAAA3QAAAA8AAAAAAAAA&#10;AAAAAAAAoQIAAGRycy9kb3ducmV2LnhtbFBLBQYAAAAABAAEAPkAAACUAwAAAAA=&#10;" strokeweight="3pt">
                  <v:stroke startarrow="block" endarrow="block"/>
                </v:shape>
                <v:shapetype id="_x0000_t202" coordsize="21600,21600" o:spt="202" path="m,l,21600r21600,l21600,xe">
                  <v:stroke joinstyle="miter"/>
                  <v:path gradientshapeok="t" o:connecttype="rect"/>
                </v:shapetype>
                <v:shape id="Text Box 498" o:spid="_x0000_s1029" type="#_x0000_t202" style="position:absolute;left:3178;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KzcMA&#10;AADdAAAADwAAAGRycy9kb3ducmV2LnhtbERPzYrCMBC+L+w7hFnwtqbroZVqFFkVBQ+y1gcYm7Gt&#10;NpOSRK1vv1kQ9jYf3+9M571pxZ2cbywr+BomIIhLqxuuFByL9ecYhA/IGlvLpOBJHuaz97cp5to+&#10;+Ifuh1CJGMI+RwV1CF0upS9rMuiHtiOO3Nk6gyFCV0nt8BHDTStHSZJKgw3Hhho7+q6pvB5uRsGF&#10;TkW1W+xcsc/S5WqDq2t2OSo1+OgXExCB+vAvfrm3Os4fpxn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BKzcMAAADdAAAADwAAAAAAAAAAAAAAAACYAgAAZHJzL2Rv&#10;d25yZXYueG1sUEsFBgAAAAAEAAQA9QAAAIgDAAAAAA==&#10;" strokeweight="2.25pt">
                  <v:textbox>
                    <w:txbxContent>
                      <w:p w:rsidR="008006A2" w:rsidRPr="00A9108A" w:rsidRDefault="008006A2" w:rsidP="00503E03">
                        <w:pPr>
                          <w:jc w:val="center"/>
                          <w:rPr>
                            <w:lang w:val="fr-FR"/>
                          </w:rPr>
                        </w:pPr>
                        <w:r>
                          <w:rPr>
                            <w:lang w:val="fr-FR"/>
                          </w:rPr>
                          <w:t>Balise</w:t>
                        </w:r>
                      </w:p>
                    </w:txbxContent>
                  </v:textbox>
                </v:shape>
                <v:shape id="AutoShape 499" o:spid="_x0000_s1030" type="#_x0000_t32" style="position:absolute;left:7578;top:10086;width:18;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OcccAAADdAAAADwAAAGRycy9kb3ducmV2LnhtbESPQWsCMRCF7wX/Qxihl1KzFiqyGmUt&#10;CLXgQdvex810E7qZrJuo23/fORR6m+G9ee+b5XoIrbpSn3xkA9NJAYq4jtZzY+Djffs4B5UyssU2&#10;Mhn4oQTr1ehuiaWNNz7Q9ZgbJSGcSjTgcu5KrVPtKGCaxI5YtK/YB8yy9o22Pd4kPLT6qShmOqBn&#10;aXDY0Yuj+vt4CQb2u+mmOjm/ezuc/f55W7WX5uHTmPvxUC1AZRryv/nv+tUK/nwm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k5xxwAAAN0AAAAPAAAAAAAA&#10;AAAAAAAAAKECAABkcnMvZG93bnJldi54bWxQSwUGAAAAAAQABAD5AAAAlQMAAAAA&#10;"/>
                <v:shape id="AutoShape 500" o:spid="_x0000_s1031" type="#_x0000_t32" style="position:absolute;left:17357;top:7937;width:18;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ed38YAAADdAAAADwAAAGRycy9kb3ducmV2LnhtbESPzYrCQBCE78K+w9AL3nSiB3WzTkT8&#10;W8GDmN0HaDKdH8z0hMyocZ/eEQRv3VR1fdXzRWdqcaXWVZYVjIYRCOLM6ooLBX+/28EMhPPIGmvL&#10;pOBODhbJR2+OsbY3PtE19YUIIexiVFB638RSuqwkg25oG+Kg5bY16MPaFlK3eAvhppbjKJpIgxUH&#10;QokNrUrKzunFBO7mv97dRzY/TLP0vD5OC0x/lkr1P7vlNwhPnX+bX9d7HerPJl/w/CaMIJ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3nd/GAAAA3QAAAA8AAAAAAAAA&#10;AAAAAAAAoQIAAGRycy9kb3ducmV2LnhtbFBLBQYAAAAABAAEAPkAAACUAwAAAAA=&#10;" strokeweight="3pt">
                  <v:stroke startarrow="block" endarrow="block"/>
                </v:shape>
                <v:shape id="Text Box 501" o:spid="_x0000_s1032" type="#_x0000_t202" style="position:absolute;left:13114;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ZMYA&#10;AADdAAAADwAAAGRycy9kb3ducmV2LnhtbESPQW/CMAyF70j7D5En7QbpdqCoEBDamDaJw0TLDzCN&#10;1xYap0oy6P79fJjEzdZ7fu/zajO6Xl0pxM6zgedZBoq49rbjxsCxep8uQMWEbLH3TAZ+KcJm/TBZ&#10;YWH9jQ90LVOjJIRjgQbalIZC61i35DDO/EAs2rcPDpOsodE24E3CXa9fsmyuHXYsDS0O9NpSfSl/&#10;nIEznapmv92H6iufv+0+cHfJz0djnh7H7RJUojHdzf/Xn1bwF7nwyz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ZMYAAADdAAAADwAAAAAAAAAAAAAAAACYAgAAZHJz&#10;L2Rvd25yZXYueG1sUEsFBgAAAAAEAAQA9QAAAIsDAAAAAA==&#10;" strokeweight="2.25pt">
                  <v:textbox>
                    <w:txbxContent>
                      <w:p w:rsidR="008006A2" w:rsidRPr="00A9108A" w:rsidRDefault="008006A2" w:rsidP="00594B6D">
                        <w:pPr>
                          <w:pStyle w:val="Index7"/>
                        </w:pPr>
                        <w:r w:rsidRPr="00A9108A">
                          <w:t>Odometry</w:t>
                        </w:r>
                      </w:p>
                    </w:txbxContent>
                  </v:textbox>
                </v:shape>
                <v:shape id="AutoShape 502" o:spid="_x0000_s1033" type="#_x0000_t32" style="position:absolute;left:17357;top:10086;width:9;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VxMcQAAADdAAAADwAAAGRycy9kb3ducmV2LnhtbERPTWsCMRC9F/ofwhS8FM2uYCurUbYF&#10;QQsetHofN+MmdDPZbqJu/31TKHibx/uc+bJ3jbhSF6xnBfkoA0FceW25VnD4XA2nIEJE1th4JgU/&#10;FGC5eHyYY6H9jXd03cdapBAOBSowMbaFlKEy5DCMfEucuLPvHMYEu1rqDm8p3DVynGUv0qHl1GCw&#10;pXdD1df+4hRsN/lbeTJ287H7ttvJqmwu9fNRqcFTX85AROrjXfzvXus0f/qa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dXExxAAAAN0AAAAPAAAAAAAAAAAA&#10;AAAAAKECAABkcnMvZG93bnJldi54bWxQSwUGAAAAAAQABAD5AAAAkgMAAAAA&#10;"/>
                <v:shape id="AutoShape 503" o:spid="_x0000_s1034" type="#_x0000_t32" style="position:absolute;left:27285;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qZc8UAAADdAAAADwAAAGRycy9kb3ducmV2LnhtbESPzYrCQBCE78K+w9AL3nSiByNZJyLr&#10;L+xBjD5Ak+n8YKYnZEaN+/Q7woK3bqq6vurFsjeNuFPnassKJuMIBHFudc2lgst5O5qDcB5ZY2OZ&#10;FDzJwTL9GCww0fbBJ7pnvhQhhF2CCirv20RKl1dk0I1tSxy0wnYGfVi7UuoOHyHcNHIaRTNpsOZA&#10;qLCl74rya3Yzgbv5bXbPiS1+4jy7ro9xidl+pdTws199gfDU+7f5//qgQ/15PIXXN2EEm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qZc8UAAADdAAAADwAAAAAAAAAA&#10;AAAAAAChAgAAZHJzL2Rvd25yZXYueG1sUEsFBgAAAAAEAAQA+QAAAJMDAAAAAA==&#10;" strokeweight="3pt">
                  <v:stroke startarrow="block" endarrow="block"/>
                </v:shape>
                <v:shape id="Text Box 504" o:spid="_x0000_s1035" type="#_x0000_t202" style="position:absolute;left:23041;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3kMUA&#10;AADdAAAADwAAAGRycy9kb3ducmV2LnhtbERPS2vCQBC+F/wPyxS8iG6qoCF1FamK9SL4gNLbkB2T&#10;YHY2ZtcY/31XEHqbj+8503lrStFQ7QrLCj4GEQji1OqCMwWn47ofg3AeWWNpmRQ8yMF81nmbYqLt&#10;nffUHHwmQgi7BBXk3leJlC7NyaAb2Io4cGdbG/QB1pnUNd5DuCnlMIrG0mDBoSHHir5ySi+Hm1Gw&#10;e/zwdXOLzs22in9Pl91que6tlOq+t4tPEJ5a/y9+ub91mB9PRvD8Jpw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0beQxQAAAN0AAAAPAAAAAAAAAAAAAAAAAJgCAABkcnMv&#10;ZG93bnJldi54bWxQSwUGAAAAAAQABAD1AAAAigMAAAAA&#10;" strokeweight="1pt">
                  <v:textbox>
                    <w:txbxContent>
                      <w:p w:rsidR="008006A2" w:rsidRPr="00A9108A" w:rsidRDefault="008006A2" w:rsidP="00503E03">
                        <w:pPr>
                          <w:jc w:val="center"/>
                          <w:rPr>
                            <w:lang w:val="fr-FR"/>
                          </w:rPr>
                        </w:pPr>
                        <w:r>
                          <w:rPr>
                            <w:lang w:val="fr-FR"/>
                          </w:rPr>
                          <w:t>DMI</w:t>
                        </w:r>
                      </w:p>
                    </w:txbxContent>
                  </v:textbox>
                </v:shape>
                <v:shape id="AutoShape 505" o:spid="_x0000_s1036" type="#_x0000_t32" style="position:absolute;left:27285;top:10086;width:8;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LSqcQAAADdAAAADwAAAGRycy9kb3ducmV2LnhtbERPTWsCMRC9C/6HMEIvUrOWamVrlLUg&#10;VMGD2t6nm+kmdDNZN1G3/74pCN7m8T5nvuxcLS7UButZwXiUgSAuvbZcKfg4rh9nIEJE1lh7JgW/&#10;FGC56PfmmGt/5T1dDrESKYRDjgpMjE0uZSgNOQwj3xAn7tu3DmOCbSV1i9cU7mr5lGVT6dByajDY&#10;0Juh8udwdgp2m/Gq+DJ2s92f7G6yLupzNfxU6mHQFa8gInXxLr6533WaP3t5hv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tKpxAAAAN0AAAAPAAAAAAAAAAAA&#10;AAAAAKECAABkcnMvZG93bnJldi54bWxQSwUGAAAAAAQABAD5AAAAkgMAAAAA&#10;"/>
                <v:shape id="AutoShape 506" o:spid="_x0000_s1037" type="#_x0000_t32" style="position:absolute;left:37221;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BB8UAAADdAAAADwAAAGRycy9kb3ducmV2LnhtbESP3YrCMBCF7xd8hzCCd2uqoJVqFPFn&#10;FfZCrD7A0IxtsZmUJmrdpzeCsHcznDPnOzNbtKYSd2pcaVnBoB+BIM6sLjlXcD5tvycgnEfWWFkm&#10;BU9ysJh3vmaYaPvgI91Tn4sQwi5BBYX3dSKlywoy6Pq2Jg7axTYGfVibXOoGHyHcVHIYRWNpsORA&#10;KLCmVUHZNb2ZwN38VT/Pgb38xll6XR/iHNPdUqlet11OQXhq/b/5c73Xof4kHsH7mzCC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MBB8UAAADdAAAADwAAAAAAAAAA&#10;AAAAAAChAgAAZHJzL2Rvd25yZXYueG1sUEsFBgAAAAAEAAQA+QAAAJMDAAAAAA==&#10;" strokeweight="3pt">
                  <v:stroke startarrow="block" endarrow="block"/>
                </v:shape>
                <v:shape id="Text Box 507" o:spid="_x0000_s1038" type="#_x0000_t202" style="position:absolute;left:32977;top:3650;width:840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YUCMUA&#10;AADdAAAADwAAAGRycy9kb3ducmV2LnhtbERPS2vCQBC+F/oflin0UnTTHtIQXaW0SutF8AHibciO&#10;STA7m2Y3r3/fFQre5uN7znw5mEp01LjSsoLXaQSCOLO65FzB8bCeJCCcR9ZYWSYFIzlYLh4f5phq&#10;2/OOur3PRQhhl6KCwvs6ldJlBRl0U1sTB+5iG4M+wCaXusE+hJtKvkVRLA2WHBoKrOmzoOy6b42C&#10;7Xji3+82unSbOjkfr9vV1/plpdTz0/AxA+Fp8Hfxv/tHh/nJew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hQIxQAAAN0AAAAPAAAAAAAAAAAAAAAAAJgCAABkcnMv&#10;ZG93bnJldi54bWxQSwUGAAAAAAQABAD1AAAAigMAAAAA&#10;" strokeweight="1pt">
                  <v:textbox>
                    <w:txbxContent>
                      <w:p w:rsidR="008006A2" w:rsidRPr="00A9108A" w:rsidRDefault="008006A2" w:rsidP="00594B6D">
                        <w:pPr>
                          <w:pStyle w:val="Index7"/>
                        </w:pPr>
                        <w:r>
                          <w:t>TIU</w:t>
                        </w:r>
                      </w:p>
                    </w:txbxContent>
                  </v:textbox>
                </v:shape>
                <v:shape id="AutoShape 508" o:spid="_x0000_s1039" type="#_x0000_t32" style="position:absolute;left:37221;top:10086;width:17;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BM3sQAAADdAAAADwAAAGRycy9kb3ducmV2LnhtbERPTWsCMRC9F/wPYYReSs0qVGVrlK0g&#10;VMGD2/Y+3Uw3oZvJdhN1+++NIHibx/ucxap3jThRF6xnBeNRBoK48tpyreDzY/M8BxEissbGMyn4&#10;pwCr5eBhgbn2Zz7QqYy1SCEcclRgYmxzKUNlyGEY+ZY4cT++cxgT7GqpOzyncNfISZZNpUPLqcFg&#10;S2tD1W95dAr22/Fb8W3sdnf4s/uXTdEc66cvpR6HffEKIlIf7+Kb+12n+fPZDK7fpBP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0EzexAAAAN0AAAAPAAAAAAAAAAAA&#10;AAAAAKECAABkcnMvZG93bnJldi54bWxQSwUGAAAAAAQABAD5AAAAkgMAAAAA&#10;"/>
                <v:shape id="AutoShape 509" o:spid="_x0000_s1040" type="#_x0000_t32" style="position:absolute;left:47349;top:7937;width:18;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umcQAAADdAAAADwAAAGRycy9kb3ducmV2LnhtbESPzW7CMAzH75N4h8hIu42UHVZUCAjx&#10;tUkcEIUHsBrTVjRO1WRQ9vTzAYmbLf8/fp4teteoG3Wh9mxgPEpAERfe1lwaOJ+2HxNQISJbbDyT&#10;gQcFWMwHbzPMrL/zkW55LJWEcMjQQBVjm2kdioochpFvieV28Z3DKGtXatvhXcJdoz+T5Es7rFka&#10;KmxpVVFxzX+d9G7+mt1j7C/7tMiv60NaYv69NOZ92C+noCL18SV+un+s4E9SwZVvZAQ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q6ZxAAAAN0AAAAPAAAAAAAAAAAA&#10;AAAAAKECAABkcnMvZG93bnJldi54bWxQSwUGAAAAAAQABAD5AAAAkgMAAAAA&#10;" strokeweight="3pt">
                  <v:stroke startarrow="block" endarrow="block"/>
                </v:shape>
                <v:shape id="Text Box 510" o:spid="_x0000_s1041" type="#_x0000_t202" style="position:absolute;left:43106;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t+cMA&#10;AADdAAAADwAAAGRycy9kb3ducmV2LnhtbERPzWrCQBC+F3yHZQq91U09GE1dRdRSwYOY+ABjdppE&#10;s7Nhd6vx7bsFwdt8fL8zW/SmFVdyvrGs4GOYgCAurW64UnAsvt4nIHxA1thaJgV38rCYD15mmGl7&#10;4wNd81CJGMI+QwV1CF0mpS9rMuiHtiOO3I91BkOErpLa4S2Gm1aOkmQsDTYcG2rsaFVTecl/jYIz&#10;nYpqt9y5Yp+O15tv3FzS81Gpt9d++QkiUB+e4od7q+P8STqF/2/i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rt+cMAAADdAAAADwAAAAAAAAAAAAAAAACYAgAAZHJzL2Rv&#10;d25yZXYueG1sUEsFBgAAAAAEAAQA9QAAAIgDAAAAAA==&#10;" strokeweight="2.25pt">
                  <v:textbox>
                    <w:txbxContent>
                      <w:p w:rsidR="008006A2" w:rsidRPr="00A9108A" w:rsidRDefault="008006A2" w:rsidP="00503E03">
                        <w:pPr>
                          <w:jc w:val="center"/>
                          <w:rPr>
                            <w:lang w:val="fr-FR"/>
                          </w:rPr>
                        </w:pPr>
                        <w:r>
                          <w:rPr>
                            <w:lang w:val="fr-FR"/>
                          </w:rPr>
                          <w:t>CORE</w:t>
                        </w:r>
                      </w:p>
                    </w:txbxContent>
                  </v:textbox>
                </v:shape>
                <v:shape id="AutoShape 511" o:spid="_x0000_s1042" type="#_x0000_t32" style="position:absolute;left:47349;top:10086;width:9;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kjccAAADdAAAADwAAAGRycy9kb3ducmV2LnhtbESPT0sDMRDF74LfIYzgRWy2BWVZm5ZV&#10;KLRCD/13HzfjJriZrJu0Xb+9cxC8zfDevPeb+XIMnbrQkHxkA9NJAYq4idZza+B4WD2WoFJGtthF&#10;JgM/lGC5uL2ZY2XjlXd02edWSQinCg24nPtK69Q4CpgmsScW7TMOAbOsQ6vtgFcJD52eFcWzDuhZ&#10;Ghz29Oao+dqfg4HtZvpafzi/ed99++3Tqu7O7cPJmPu7sX4BlWnM/+a/67UV/LIUfv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7KSNxwAAAN0AAAAPAAAAAAAA&#10;AAAAAAAAAKECAABkcnMvZG93bnJldi54bWxQSwUGAAAAAAQABAD5AAAAlQMAAAAA&#10;"/>
                <v:shape id="AutoShape 515" o:spid="_x0000_s1043" type="#_x0000_t32" style="position:absolute;left:57285;top:7920;width:18;height:2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13I8UAAADdAAAADwAAAGRycy9kb3ducmV2LnhtbESPQYvCMBCF74L/IczC3mxaD1q6RpHV&#10;dQUPYt0fMDRjW2wmpclq9dcbQfA2w3vzvjezRW8acaHO1ZYVJFEMgriwuuZSwd/xZ5SCcB5ZY2OZ&#10;FNzIwWI+HMww0/bKB7rkvhQhhF2GCirv20xKV1Rk0EW2JQ7ayXYGfVi7UuoOryHcNHIcxxNpsOZA&#10;qLCl74qKc/5vAnd9bza3xJ520yI/r/bTEvPfpVKfH/3yC4Sn3r/Nr+utDvXTNIHnN2EE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813I8UAAADdAAAADwAAAAAAAAAA&#10;AAAAAAChAgAAZHJzL2Rvd25yZXYueG1sUEsFBgAAAAAEAAQA+QAAAJMDAAAAAA==&#10;" strokeweight="3pt">
                  <v:stroke startarrow="block" endarrow="block"/>
                </v:shape>
                <v:shape id="Text Box 516" o:spid="_x0000_s1044" type="#_x0000_t202" style="position:absolute;left:53042;top:2200;width:841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0jMUA&#10;AADdAAAADwAAAGRycy9kb3ducmV2LnhtbERPTWvCQBC9F/wPywi9FLOpBwlpNiEUIlIobdWC3obs&#10;mIRmZ0N2q/Hfu4WCt3m8z8mKyfTiTKPrLCt4jmIQxLXVHTcK9rtqkYBwHlljb5kUXMlBkc8eMky1&#10;vfAXnbe+ESGEXYoKWu+HVEpXt2TQRXYgDtzJjgZ9gGMj9YiXEG56uYzjlTTYcWhocaDXluqf7a9R&#10;UDqz/oxdWa2b77f3p+66+ZDHg1KP86l8AeFp8nfxv3ujw/wkWcLfN+EE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SMxQAAAN0AAAAPAAAAAAAAAAAAAAAAAJgCAABkcnMv&#10;ZG93bnJldi54bWxQSwUGAAAAAAQABAD1AAAAigMAAAAA&#10;" strokeweight="1pt">
                  <v:stroke dashstyle="dash"/>
                  <v:textbox>
                    <w:txbxContent>
                      <w:p w:rsidR="008006A2" w:rsidRDefault="008006A2" w:rsidP="00503E03">
                        <w:pPr>
                          <w:jc w:val="center"/>
                          <w:rPr>
                            <w:lang w:val="fr-FR"/>
                          </w:rPr>
                        </w:pPr>
                        <w:r>
                          <w:rPr>
                            <w:lang w:val="fr-FR"/>
                          </w:rPr>
                          <w:t>Radio</w:t>
                        </w:r>
                      </w:p>
                      <w:p w:rsidR="008006A2" w:rsidRPr="00A9108A" w:rsidRDefault="008006A2" w:rsidP="00503E03">
                        <w:pPr>
                          <w:jc w:val="center"/>
                          <w:rPr>
                            <w:lang w:val="fr-FR"/>
                          </w:rPr>
                        </w:pPr>
                        <w:r>
                          <w:rPr>
                            <w:lang w:val="fr-FR"/>
                          </w:rPr>
                          <w:t>(RBC)</w:t>
                        </w:r>
                      </w:p>
                    </w:txbxContent>
                  </v:textbox>
                </v:shape>
                <v:shape id="AutoShape 517" o:spid="_x0000_s1045" type="#_x0000_t32" style="position:absolute;left:57285;top:10077;width:18;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46+sQAAADdAAAADwAAAGRycy9kb3ducmV2LnhtbERPTWsCMRC9C/0PYQq9SM3aYlm2RtkK&#10;Qi140Nb7uJluQjeTdRN1/femIHibx/uc6bx3jThRF6xnBeNRBoK48tpyreDne/mcgwgRWWPjmRRc&#10;KMB89jCYYqH9mTd02sZapBAOBSowMbaFlKEy5DCMfEucuF/fOYwJdrXUHZ5TuGvkS5a9SYeWU4PB&#10;lhaGqr/t0SlYr8Yf5d7Y1dfmYNeTZdkc6+FOqafHvnwHEamPd/HN/anT/Dx/hf9v0gl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jr6xAAAAN0AAAAPAAAAAAAAAAAA&#10;AAAAAKECAABkcnMvZG93bnJldi54bWxQSwUGAAAAAAQABAD5AAAAkgMAAAAA&#10;"/>
                <v:shape id="Text Box 518" o:spid="_x0000_s1046" type="#_x0000_t202" style="position:absolute;left:5954;top:14199;width:53619;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1tsIA&#10;AADdAAAADwAAAGRycy9kb3ducmV2LnhtbERPS2vCQBC+C/6HZQRvZqOkJaSuUgRDjz5avI7ZaTY0&#10;Oxuy2xj/fVcQepuP7znr7WhbMVDvG8cKlkkKgrhyuuFawed5v8hB+ICssXVMCu7kYbuZTtZYaHfj&#10;Iw2nUIsYwr5ABSaErpDSV4Ys+sR1xJH7dr3FEGFfS93jLYbbVq7S9FVabDg2GOxoZ6j6Of1aBS/+&#10;csiG+7Uxdf5VynK0x+xcKjWfje9vIAKN4V/8dH/oOD/PM3h8E0+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2jW2wgAAAN0AAAAPAAAAAAAAAAAAAAAAAJgCAABkcnMvZG93&#10;bnJldi54bWxQSwUGAAAAAAQABAD1AAAAhwMAAAAA&#10;" strokeweight="1.5pt">
                  <v:textbox>
                    <w:txbxContent>
                      <w:p w:rsidR="008006A2" w:rsidRPr="00503E03" w:rsidRDefault="008006A2" w:rsidP="00594B6D">
                        <w:pPr>
                          <w:pStyle w:val="Index7"/>
                        </w:pPr>
                        <w:r w:rsidRPr="00503E03">
                          <w:t>EVC</w:t>
                        </w:r>
                      </w:p>
                    </w:txbxContent>
                  </v:textbox>
                </v:shape>
                <w10:anchorlock/>
              </v:group>
            </w:pict>
          </mc:Fallback>
        </mc:AlternateContent>
      </w:r>
    </w:p>
    <w:p w:rsidR="009B66DB" w:rsidRDefault="009B66DB" w:rsidP="00F54EFE">
      <w:pPr>
        <w:ind w:left="851" w:hanging="851"/>
      </w:pPr>
    </w:p>
    <w:p w:rsidR="009D34BC" w:rsidRPr="009D34BC" w:rsidRDefault="009D34BC" w:rsidP="00F54EFE">
      <w:pPr>
        <w:ind w:left="851" w:hanging="851"/>
        <w:jc w:val="center"/>
        <w:rPr>
          <w:rStyle w:val="Fett"/>
        </w:rPr>
      </w:pPr>
      <w:r>
        <w:rPr>
          <w:rStyle w:val="Fett"/>
        </w:rPr>
        <w:t>Block Diagram Definition</w:t>
      </w:r>
    </w:p>
    <w:p w:rsidR="009B66DB" w:rsidRDefault="009B66DB" w:rsidP="00F54EFE">
      <w:pPr>
        <w:ind w:left="851" w:hanging="851"/>
      </w:pPr>
    </w:p>
    <w:p w:rsidR="009B66DB" w:rsidRDefault="00246C75" w:rsidP="00F54EFE">
      <w:pPr>
        <w:ind w:left="851" w:hanging="851"/>
      </w:pPr>
      <w:r>
        <w:t>EVC is composed of :</w:t>
      </w:r>
    </w:p>
    <w:p w:rsidR="00246C75" w:rsidRDefault="00246C75" w:rsidP="00F54EFE">
      <w:pPr>
        <w:numPr>
          <w:ilvl w:val="0"/>
          <w:numId w:val="24"/>
        </w:numPr>
        <w:ind w:left="851" w:hanging="851"/>
      </w:pPr>
      <w:r>
        <w:t>Balise reception</w:t>
      </w:r>
    </w:p>
    <w:p w:rsidR="00246C75" w:rsidRDefault="00246C75" w:rsidP="00F54EFE">
      <w:pPr>
        <w:numPr>
          <w:ilvl w:val="0"/>
          <w:numId w:val="24"/>
        </w:numPr>
        <w:ind w:left="851" w:hanging="851"/>
      </w:pPr>
      <w:r>
        <w:t>Odometry</w:t>
      </w:r>
    </w:p>
    <w:p w:rsidR="00246C75" w:rsidRDefault="00246C75" w:rsidP="00F54EFE">
      <w:pPr>
        <w:numPr>
          <w:ilvl w:val="0"/>
          <w:numId w:val="24"/>
        </w:numPr>
        <w:ind w:left="851" w:hanging="851"/>
      </w:pPr>
      <w:r>
        <w:t>DMI : Display Man Interface</w:t>
      </w:r>
    </w:p>
    <w:p w:rsidR="00246C75" w:rsidRDefault="00246C75" w:rsidP="00F54EFE">
      <w:pPr>
        <w:numPr>
          <w:ilvl w:val="0"/>
          <w:numId w:val="24"/>
        </w:numPr>
        <w:ind w:left="851" w:hanging="851"/>
      </w:pPr>
      <w:r>
        <w:t>TIU : Train Interface Unit</w:t>
      </w:r>
    </w:p>
    <w:p w:rsidR="00246C75" w:rsidRDefault="00246C75" w:rsidP="00F54EFE">
      <w:pPr>
        <w:numPr>
          <w:ilvl w:val="0"/>
          <w:numId w:val="24"/>
        </w:numPr>
        <w:ind w:left="851" w:hanging="851"/>
      </w:pPr>
      <w:r>
        <w:t>CORE : Computer</w:t>
      </w:r>
    </w:p>
    <w:p w:rsidR="00246C75" w:rsidRDefault="00246C75" w:rsidP="00F54EFE">
      <w:pPr>
        <w:numPr>
          <w:ilvl w:val="0"/>
          <w:numId w:val="24"/>
        </w:numPr>
        <w:ind w:left="851" w:hanging="851"/>
      </w:pPr>
      <w:r>
        <w:t>Radio sub-system (GSM</w:t>
      </w:r>
      <w:r w:rsidR="009510FD">
        <w:t>) and RBC (Radio Block Center)</w:t>
      </w:r>
    </w:p>
    <w:p w:rsidR="009510FD" w:rsidRDefault="009510FD" w:rsidP="00F54EFE">
      <w:pPr>
        <w:numPr>
          <w:ilvl w:val="0"/>
          <w:numId w:val="24"/>
        </w:numPr>
        <w:ind w:left="851" w:hanging="851"/>
      </w:pPr>
      <w:r>
        <w:t>Euroloop (optional)</w:t>
      </w:r>
    </w:p>
    <w:p w:rsidR="009510FD" w:rsidRDefault="009510FD" w:rsidP="00F54EFE">
      <w:pPr>
        <w:numPr>
          <w:ilvl w:val="0"/>
          <w:numId w:val="24"/>
        </w:numPr>
        <w:ind w:left="851" w:hanging="851"/>
      </w:pPr>
      <w:r>
        <w:t>Recorder Unit</w:t>
      </w:r>
    </w:p>
    <w:p w:rsidR="009B66DB" w:rsidRDefault="009B66DB" w:rsidP="00F54EFE">
      <w:pPr>
        <w:ind w:left="851" w:hanging="851"/>
      </w:pPr>
    </w:p>
    <w:p w:rsidR="006B3975" w:rsidRDefault="009510FD" w:rsidP="00F54EFE">
      <w:pPr>
        <w:ind w:left="851" w:hanging="851"/>
      </w:pPr>
      <w:r>
        <w:t>Communication are insured through a triple Bus</w:t>
      </w:r>
      <w:r w:rsidR="009D34BC">
        <w:t xml:space="preserve"> (CAN bus for instance)</w:t>
      </w:r>
      <w:r>
        <w:t>.</w:t>
      </w:r>
    </w:p>
    <w:p w:rsidR="006B3975" w:rsidRDefault="006B3975" w:rsidP="00F54EFE">
      <w:pPr>
        <w:ind w:left="851" w:hanging="851"/>
      </w:pPr>
      <w:r>
        <w:t>Specification of communication are defined by API (Application Program Interface) from functional point of view.</w:t>
      </w:r>
    </w:p>
    <w:p w:rsidR="006B3975" w:rsidRDefault="006B3975" w:rsidP="00F54EFE">
      <w:pPr>
        <w:ind w:left="851" w:hanging="851"/>
      </w:pPr>
    </w:p>
    <w:p w:rsidR="00CA39F4" w:rsidRDefault="00CA39F4" w:rsidP="00F54EFE">
      <w:pPr>
        <w:pStyle w:val="berschrift2"/>
        <w:ind w:left="851" w:hanging="851"/>
      </w:pPr>
      <w:bookmarkStart w:id="183" w:name="_Toc389836178"/>
      <w:r>
        <w:lastRenderedPageBreak/>
        <w:t xml:space="preserve">Concept Of </w:t>
      </w:r>
      <w:r w:rsidR="006B3975">
        <w:t>Open ETCS</w:t>
      </w:r>
      <w:bookmarkEnd w:id="183"/>
    </w:p>
    <w:p w:rsidR="00CA39F4" w:rsidRDefault="006B3975" w:rsidP="00F54EFE">
      <w:pPr>
        <w:pStyle w:val="Textkrper"/>
        <w:ind w:left="851" w:hanging="851"/>
      </w:pPr>
      <w:r>
        <w:t>Open ETCS aims to provide a link between the UNISIG Specification (Mainly Subset</w:t>
      </w:r>
      <w:r w:rsidR="00D7563F">
        <w:t>_026) and any implementation of On-board provider.</w:t>
      </w:r>
    </w:p>
    <w:p w:rsidR="00D7563F" w:rsidRDefault="00D7563F" w:rsidP="00F54EFE">
      <w:pPr>
        <w:pStyle w:val="Textkrper"/>
        <w:ind w:left="851" w:hanging="851"/>
      </w:pPr>
    </w:p>
    <w:p w:rsidR="00D7563F" w:rsidRDefault="00D7563F" w:rsidP="00F54EFE">
      <w:pPr>
        <w:pStyle w:val="Textkrper"/>
        <w:ind w:left="851" w:hanging="851"/>
      </w:pPr>
      <w:r>
        <w:t xml:space="preserve">For reaching this challenge, a double activity diagram is proposed as follows : </w:t>
      </w:r>
    </w:p>
    <w:p w:rsidR="00D7563F" w:rsidRDefault="00D7563F" w:rsidP="00F54EFE">
      <w:pPr>
        <w:pStyle w:val="Textkrper"/>
        <w:ind w:left="851" w:hanging="851"/>
      </w:pPr>
    </w:p>
    <w:p w:rsidR="00E74B3E" w:rsidRDefault="00834DE0" w:rsidP="00F54EFE">
      <w:pPr>
        <w:pStyle w:val="Textkrper"/>
        <w:ind w:left="851" w:hanging="851"/>
      </w:pPr>
      <w:r>
        <w:rPr>
          <w:noProof/>
          <w:lang w:val="de-DE" w:eastAsia="de-DE"/>
        </w:rPr>
        <mc:AlternateContent>
          <mc:Choice Requires="wpc">
            <w:drawing>
              <wp:inline distT="0" distB="0" distL="0" distR="0">
                <wp:extent cx="6286500" cy="5755640"/>
                <wp:effectExtent l="19050" t="19050" r="9525" b="6985"/>
                <wp:docPr id="520" name="Zeichenbereich 5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2060"/>
                          </a:solidFill>
                          <a:prstDash val="solid"/>
                          <a:miter lim="800000"/>
                          <a:headEnd type="none" w="med" len="med"/>
                          <a:tailEnd type="none" w="med" len="med"/>
                        </a:ln>
                      </wpc:whole>
                      <wps:wsp>
                        <wps:cNvPr id="1835" name="Text Box 521"/>
                        <wps:cNvSpPr txBox="1">
                          <a:spLocks noChangeArrowheads="1"/>
                        </wps:cNvSpPr>
                        <wps:spPr bwMode="auto">
                          <a:xfrm>
                            <a:off x="3500358" y="252295"/>
                            <a:ext cx="2039620" cy="598873"/>
                          </a:xfrm>
                          <a:prstGeom prst="rect">
                            <a:avLst/>
                          </a:prstGeom>
                          <a:solidFill>
                            <a:srgbClr val="FFFFFF"/>
                          </a:solidFill>
                          <a:ln w="19050">
                            <a:solidFill>
                              <a:srgbClr val="000000"/>
                            </a:solidFill>
                            <a:miter lim="800000"/>
                            <a:headEnd/>
                            <a:tailEnd/>
                          </a:ln>
                        </wps:spPr>
                        <wps:txbx>
                          <w:txbxContent>
                            <w:p w:rsidR="008006A2" w:rsidRPr="00B52AF0" w:rsidRDefault="008006A2" w:rsidP="00B52AF0">
                              <w:pPr>
                                <w:jc w:val="center"/>
                                <w:rPr>
                                  <w:lang w:val="fr-FR"/>
                                </w:rPr>
                              </w:pPr>
                              <w:r>
                                <w:rPr>
                                  <w:lang w:val="fr-FR"/>
                                </w:rPr>
                                <w:t>Unisig Specification V3.3.0</w:t>
                              </w:r>
                            </w:p>
                          </w:txbxContent>
                        </wps:txbx>
                        <wps:bodyPr rot="0" vert="horz" wrap="square" lIns="91440" tIns="45720" rIns="91440" bIns="45720" anchor="t" anchorCtr="0" upright="1">
                          <a:noAutofit/>
                        </wps:bodyPr>
                      </wps:wsp>
                      <wps:wsp>
                        <wps:cNvPr id="1836" name="Text Box 522"/>
                        <wps:cNvSpPr txBox="1">
                          <a:spLocks noChangeArrowheads="1"/>
                        </wps:cNvSpPr>
                        <wps:spPr bwMode="auto">
                          <a:xfrm>
                            <a:off x="3543141" y="1244014"/>
                            <a:ext cx="1953181" cy="665220"/>
                          </a:xfrm>
                          <a:prstGeom prst="rect">
                            <a:avLst/>
                          </a:prstGeom>
                          <a:solidFill>
                            <a:srgbClr val="FFFFFF"/>
                          </a:solidFill>
                          <a:ln w="9525">
                            <a:solidFill>
                              <a:srgbClr val="000000"/>
                            </a:solidFill>
                            <a:miter lim="800000"/>
                            <a:headEnd/>
                            <a:tailEnd/>
                          </a:ln>
                        </wps:spPr>
                        <wps:txbx>
                          <w:txbxContent>
                            <w:p w:rsidR="008006A2" w:rsidRPr="00B52AF0" w:rsidRDefault="008006A2" w:rsidP="00B52AF0">
                              <w:pPr>
                                <w:pStyle w:val="DocReference"/>
                                <w:jc w:val="center"/>
                                <w:rPr>
                                  <w:lang w:val="en-GB"/>
                                </w:rPr>
                              </w:pPr>
                              <w:r w:rsidRPr="00B52AF0">
                                <w:rPr>
                                  <w:lang w:val="en-GB"/>
                                </w:rPr>
                                <w:t>Formal Specification</w:t>
                              </w:r>
                            </w:p>
                            <w:p w:rsidR="008006A2" w:rsidRPr="00B52AF0" w:rsidRDefault="008006A2" w:rsidP="00B52AF0">
                              <w:pPr>
                                <w:jc w:val="center"/>
                              </w:pPr>
                              <w:r w:rsidRPr="00B52AF0">
                                <w:t>(SysML &amp; Software Spec)</w:t>
                              </w:r>
                            </w:p>
                          </w:txbxContent>
                        </wps:txbx>
                        <wps:bodyPr rot="0" vert="horz" wrap="square" lIns="91440" tIns="45720" rIns="91440" bIns="45720" anchor="t" anchorCtr="0" upright="1">
                          <a:noAutofit/>
                        </wps:bodyPr>
                      </wps:wsp>
                      <wps:wsp>
                        <wps:cNvPr id="1837" name="Text Box 523"/>
                        <wps:cNvSpPr txBox="1">
                          <a:spLocks noChangeArrowheads="1"/>
                        </wps:cNvSpPr>
                        <wps:spPr bwMode="auto">
                          <a:xfrm>
                            <a:off x="1940957" y="2311684"/>
                            <a:ext cx="929005" cy="512447"/>
                          </a:xfrm>
                          <a:prstGeom prst="rect">
                            <a:avLst/>
                          </a:prstGeom>
                          <a:solidFill>
                            <a:srgbClr val="FFFFFF"/>
                          </a:solidFill>
                          <a:ln w="9525">
                            <a:solidFill>
                              <a:srgbClr val="000000"/>
                            </a:solidFill>
                            <a:miter lim="800000"/>
                            <a:headEnd/>
                            <a:tailEnd/>
                          </a:ln>
                        </wps:spPr>
                        <wps:txbx>
                          <w:txbxContent>
                            <w:p w:rsidR="008006A2" w:rsidRPr="00B15428" w:rsidRDefault="008006A2" w:rsidP="009006E2">
                              <w:pPr>
                                <w:jc w:val="center"/>
                                <w:rPr>
                                  <w:lang w:val="fr-FR"/>
                                </w:rPr>
                              </w:pPr>
                              <w:r>
                                <w:rPr>
                                  <w:lang w:val="fr-FR"/>
                                </w:rPr>
                                <w:t>Model</w:t>
                              </w:r>
                            </w:p>
                          </w:txbxContent>
                        </wps:txbx>
                        <wps:bodyPr rot="0" vert="horz" wrap="square" lIns="91440" tIns="45720" rIns="91440" bIns="45720" anchor="t" anchorCtr="0" upright="1">
                          <a:noAutofit/>
                        </wps:bodyPr>
                      </wps:wsp>
                      <wps:wsp>
                        <wps:cNvPr id="1838" name="Text Box 524"/>
                        <wps:cNvSpPr txBox="1">
                          <a:spLocks noChangeArrowheads="1"/>
                        </wps:cNvSpPr>
                        <wps:spPr bwMode="auto">
                          <a:xfrm>
                            <a:off x="3967480" y="2311684"/>
                            <a:ext cx="1104503" cy="438242"/>
                          </a:xfrm>
                          <a:prstGeom prst="rect">
                            <a:avLst/>
                          </a:prstGeom>
                          <a:solidFill>
                            <a:srgbClr val="FFFFFF"/>
                          </a:solidFill>
                          <a:ln w="9525">
                            <a:solidFill>
                              <a:srgbClr val="000000"/>
                            </a:solidFill>
                            <a:miter lim="800000"/>
                            <a:headEnd/>
                            <a:tailEnd/>
                          </a:ln>
                        </wps:spPr>
                        <wps:txbx>
                          <w:txbxContent>
                            <w:p w:rsidR="008006A2" w:rsidRPr="00B15428" w:rsidRDefault="008006A2" w:rsidP="009006E2">
                              <w:pPr>
                                <w:pStyle w:val="DocReference"/>
                                <w:jc w:val="center"/>
                              </w:pPr>
                              <w:r>
                                <w:t>Kernel Code</w:t>
                              </w:r>
                            </w:p>
                          </w:txbxContent>
                        </wps:txbx>
                        <wps:bodyPr rot="0" vert="horz" wrap="square" lIns="91440" tIns="45720" rIns="91440" bIns="45720" anchor="t" anchorCtr="0" upright="1">
                          <a:noAutofit/>
                        </wps:bodyPr>
                      </wps:wsp>
                      <wps:wsp>
                        <wps:cNvPr id="1839" name="Text Box 525"/>
                        <wps:cNvSpPr txBox="1">
                          <a:spLocks noChangeArrowheads="1"/>
                        </wps:cNvSpPr>
                        <wps:spPr bwMode="auto">
                          <a:xfrm>
                            <a:off x="2775664" y="3908388"/>
                            <a:ext cx="1338501" cy="563080"/>
                          </a:xfrm>
                          <a:prstGeom prst="rect">
                            <a:avLst/>
                          </a:prstGeom>
                          <a:solidFill>
                            <a:srgbClr val="FFFFFF"/>
                          </a:solidFill>
                          <a:ln w="9525">
                            <a:solidFill>
                              <a:srgbClr val="000000"/>
                            </a:solidFill>
                            <a:miter lim="800000"/>
                            <a:headEnd/>
                            <a:tailEnd/>
                          </a:ln>
                        </wps:spPr>
                        <wps:txbx>
                          <w:txbxContent>
                            <w:p w:rsidR="008006A2" w:rsidRPr="009600B0" w:rsidRDefault="008006A2" w:rsidP="00594B6D">
                              <w:pPr>
                                <w:pStyle w:val="Index7"/>
                              </w:pPr>
                              <w:r w:rsidRPr="009600B0">
                                <w:t>Host Machine</w:t>
                              </w:r>
                            </w:p>
                            <w:p w:rsidR="008006A2" w:rsidRPr="00B15428" w:rsidRDefault="008006A2" w:rsidP="009600B0">
                              <w:pPr>
                                <w:jc w:val="center"/>
                                <w:rPr>
                                  <w:lang w:val="fr-FR"/>
                                </w:rPr>
                              </w:pPr>
                              <w:r>
                                <w:rPr>
                                  <w:lang w:val="fr-FR"/>
                                </w:rPr>
                                <w:t>(Soft ADA C++)</w:t>
                              </w:r>
                            </w:p>
                          </w:txbxContent>
                        </wps:txbx>
                        <wps:bodyPr rot="0" vert="horz" wrap="square" lIns="91440" tIns="45720" rIns="91440" bIns="45720" anchor="t" anchorCtr="0" upright="1">
                          <a:noAutofit/>
                        </wps:bodyPr>
                      </wps:wsp>
                      <wps:wsp>
                        <wps:cNvPr id="1840" name="Text Box 526"/>
                        <wps:cNvSpPr txBox="1">
                          <a:spLocks noChangeArrowheads="1"/>
                        </wps:cNvSpPr>
                        <wps:spPr bwMode="auto">
                          <a:xfrm>
                            <a:off x="4494848" y="3908388"/>
                            <a:ext cx="1499156" cy="563080"/>
                          </a:xfrm>
                          <a:prstGeom prst="rect">
                            <a:avLst/>
                          </a:prstGeom>
                          <a:solidFill>
                            <a:srgbClr val="FFFFFF"/>
                          </a:solidFill>
                          <a:ln w="9525">
                            <a:solidFill>
                              <a:srgbClr val="000000"/>
                            </a:solidFill>
                            <a:miter lim="800000"/>
                            <a:headEnd/>
                            <a:tailEnd/>
                          </a:ln>
                        </wps:spPr>
                        <wps:txbx>
                          <w:txbxContent>
                            <w:p w:rsidR="008006A2" w:rsidRPr="009006E2" w:rsidRDefault="008006A2" w:rsidP="00594B6D">
                              <w:pPr>
                                <w:pStyle w:val="Index7"/>
                              </w:pPr>
                              <w:r w:rsidRPr="009006E2">
                                <w:t>Real Time Machine</w:t>
                              </w:r>
                            </w:p>
                            <w:p w:rsidR="008006A2" w:rsidRPr="00B15428" w:rsidRDefault="008006A2" w:rsidP="009006E2">
                              <w:pPr>
                                <w:jc w:val="center"/>
                                <w:rPr>
                                  <w:lang w:val="fr-FR"/>
                                </w:rPr>
                              </w:pPr>
                              <w:r>
                                <w:rPr>
                                  <w:lang w:val="fr-FR"/>
                                </w:rPr>
                                <w:t>(hard +soft + simu)</w:t>
                              </w:r>
                            </w:p>
                          </w:txbxContent>
                        </wps:txbx>
                        <wps:bodyPr rot="0" vert="horz" wrap="square" lIns="91440" tIns="45720" rIns="91440" bIns="45720" anchor="t" anchorCtr="0" upright="1">
                          <a:noAutofit/>
                        </wps:bodyPr>
                      </wps:wsp>
                      <wps:wsp>
                        <wps:cNvPr id="1841" name="Text Box 527"/>
                        <wps:cNvSpPr txBox="1">
                          <a:spLocks noChangeArrowheads="1"/>
                        </wps:cNvSpPr>
                        <wps:spPr bwMode="auto">
                          <a:xfrm>
                            <a:off x="720328" y="3908388"/>
                            <a:ext cx="1220629" cy="563080"/>
                          </a:xfrm>
                          <a:prstGeom prst="rect">
                            <a:avLst/>
                          </a:prstGeom>
                          <a:solidFill>
                            <a:srgbClr val="FFFFFF"/>
                          </a:solidFill>
                          <a:ln w="9525">
                            <a:solidFill>
                              <a:srgbClr val="000000"/>
                            </a:solidFill>
                            <a:miter lim="800000"/>
                            <a:headEnd/>
                            <a:tailEnd/>
                          </a:ln>
                        </wps:spPr>
                        <wps:txbx>
                          <w:txbxContent>
                            <w:p w:rsidR="008006A2" w:rsidRDefault="008006A2" w:rsidP="009600B0">
                              <w:pPr>
                                <w:pStyle w:val="DocReference"/>
                                <w:jc w:val="center"/>
                              </w:pPr>
                              <w:r>
                                <w:t>Virtual Machine</w:t>
                              </w:r>
                            </w:p>
                            <w:p w:rsidR="008006A2" w:rsidRPr="00B15428" w:rsidRDefault="008006A2" w:rsidP="009600B0">
                              <w:pPr>
                                <w:jc w:val="center"/>
                                <w:rPr>
                                  <w:lang w:val="fr-FR"/>
                                </w:rPr>
                              </w:pPr>
                              <w:r>
                                <w:rPr>
                                  <w:lang w:val="fr-FR"/>
                                </w:rPr>
                                <w:t>( Excel )</w:t>
                              </w:r>
                            </w:p>
                          </w:txbxContent>
                        </wps:txbx>
                        <wps:bodyPr rot="0" vert="horz" wrap="square" lIns="91440" tIns="45720" rIns="91440" bIns="45720" anchor="t" anchorCtr="0" upright="1">
                          <a:noAutofit/>
                        </wps:bodyPr>
                      </wps:wsp>
                      <wps:wsp>
                        <wps:cNvPr id="1842" name="Text Box 528"/>
                        <wps:cNvSpPr txBox="1">
                          <a:spLocks noChangeArrowheads="1"/>
                        </wps:cNvSpPr>
                        <wps:spPr bwMode="auto">
                          <a:xfrm>
                            <a:off x="508159" y="252295"/>
                            <a:ext cx="1623139" cy="674823"/>
                          </a:xfrm>
                          <a:prstGeom prst="rect">
                            <a:avLst/>
                          </a:prstGeom>
                          <a:solidFill>
                            <a:srgbClr val="FFFFFF"/>
                          </a:solidFill>
                          <a:ln w="19050">
                            <a:solidFill>
                              <a:srgbClr val="000000"/>
                            </a:solidFill>
                            <a:miter lim="800000"/>
                            <a:headEnd/>
                            <a:tailEnd/>
                          </a:ln>
                        </wps:spPr>
                        <wps:txbx>
                          <w:txbxContent>
                            <w:p w:rsidR="008006A2" w:rsidRPr="00B15428" w:rsidRDefault="008006A2" w:rsidP="009600B0">
                              <w:pPr>
                                <w:pStyle w:val="Textkrper3"/>
                              </w:pPr>
                              <w:r>
                                <w:t>Signalling Implementation Specification</w:t>
                              </w:r>
                            </w:p>
                          </w:txbxContent>
                        </wps:txbx>
                        <wps:bodyPr rot="0" vert="horz" wrap="square" lIns="91440" tIns="45720" rIns="91440" bIns="45720" anchor="t" anchorCtr="0" upright="1">
                          <a:noAutofit/>
                        </wps:bodyPr>
                      </wps:wsp>
                      <wps:wsp>
                        <wps:cNvPr id="1843" name="Text Box 529"/>
                        <wps:cNvSpPr txBox="1">
                          <a:spLocks noChangeArrowheads="1"/>
                        </wps:cNvSpPr>
                        <wps:spPr bwMode="auto">
                          <a:xfrm>
                            <a:off x="2585323" y="5024072"/>
                            <a:ext cx="1221502" cy="482765"/>
                          </a:xfrm>
                          <a:prstGeom prst="rect">
                            <a:avLst/>
                          </a:prstGeom>
                          <a:solidFill>
                            <a:srgbClr val="FFFFFF"/>
                          </a:solidFill>
                          <a:ln w="19050">
                            <a:solidFill>
                              <a:srgbClr val="000000"/>
                            </a:solidFill>
                            <a:miter lim="800000"/>
                            <a:headEnd/>
                            <a:tailEnd/>
                          </a:ln>
                        </wps:spPr>
                        <wps:txbx>
                          <w:txbxContent>
                            <w:p w:rsidR="008006A2" w:rsidRPr="00594B6D" w:rsidRDefault="008006A2" w:rsidP="00594B6D">
                              <w:pPr>
                                <w:pStyle w:val="Index7"/>
                              </w:pPr>
                              <w:r w:rsidRPr="00594B6D">
                                <w:t>Validation</w:t>
                              </w:r>
                            </w:p>
                          </w:txbxContent>
                        </wps:txbx>
                        <wps:bodyPr rot="0" vert="horz" wrap="square" lIns="91440" tIns="45720" rIns="91440" bIns="45720" anchor="t" anchorCtr="0" upright="1">
                          <a:noAutofit/>
                        </wps:bodyPr>
                      </wps:wsp>
                      <wps:wsp>
                        <wps:cNvPr id="1844" name="AutoShape 530"/>
                        <wps:cNvCnPr>
                          <a:cxnSpLocks noChangeShapeType="1"/>
                          <a:stCxn id="1835" idx="2"/>
                          <a:endCxn id="1836" idx="0"/>
                        </wps:cNvCnPr>
                        <wps:spPr bwMode="auto">
                          <a:xfrm>
                            <a:off x="4520168" y="860771"/>
                            <a:ext cx="873" cy="383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5" name="AutoShape 531"/>
                        <wps:cNvCnPr>
                          <a:cxnSpLocks noChangeShapeType="1"/>
                          <a:stCxn id="1836" idx="2"/>
                          <a:endCxn id="1838" idx="0"/>
                        </wps:cNvCnPr>
                        <wps:spPr bwMode="auto">
                          <a:xfrm>
                            <a:off x="4520168" y="1909235"/>
                            <a:ext cx="873" cy="40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6" name="AutoShape 532"/>
                        <wps:cNvCnPr>
                          <a:cxnSpLocks noChangeShapeType="1"/>
                          <a:endCxn id="1837" idx="0"/>
                        </wps:cNvCnPr>
                        <wps:spPr bwMode="auto">
                          <a:xfrm flipH="1">
                            <a:off x="2406333" y="1028385"/>
                            <a:ext cx="873" cy="12832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7" name="AutoShape 533"/>
                        <wps:cNvCnPr>
                          <a:cxnSpLocks noChangeShapeType="1"/>
                        </wps:cNvCnPr>
                        <wps:spPr bwMode="auto">
                          <a:xfrm>
                            <a:off x="2395855" y="1027512"/>
                            <a:ext cx="211732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8" name="AutoShape 534"/>
                        <wps:cNvCnPr>
                          <a:cxnSpLocks noChangeShapeType="1"/>
                          <a:endCxn id="1839" idx="0"/>
                        </wps:cNvCnPr>
                        <wps:spPr bwMode="auto">
                          <a:xfrm>
                            <a:off x="3443605" y="3466653"/>
                            <a:ext cx="873" cy="441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9" name="AutoShape 535"/>
                        <wps:cNvCnPr>
                          <a:cxnSpLocks noChangeShapeType="1"/>
                          <a:endCxn id="1840" idx="0"/>
                        </wps:cNvCnPr>
                        <wps:spPr bwMode="auto">
                          <a:xfrm flipH="1">
                            <a:off x="5244862" y="3466653"/>
                            <a:ext cx="873" cy="441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0" name="AutoShape 536"/>
                        <wps:cNvCnPr>
                          <a:cxnSpLocks noChangeShapeType="1"/>
                        </wps:cNvCnPr>
                        <wps:spPr bwMode="auto">
                          <a:xfrm>
                            <a:off x="3444478" y="3466653"/>
                            <a:ext cx="180038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1" name="AutoShape 537"/>
                        <wps:cNvCnPr>
                          <a:cxnSpLocks noChangeShapeType="1"/>
                          <a:stCxn id="1838" idx="2"/>
                        </wps:cNvCnPr>
                        <wps:spPr bwMode="auto">
                          <a:xfrm>
                            <a:off x="4520168" y="2749927"/>
                            <a:ext cx="873" cy="7167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2" name="AutoShape 538"/>
                        <wps:cNvCnPr>
                          <a:cxnSpLocks noChangeShapeType="1"/>
                          <a:stCxn id="1837" idx="2"/>
                          <a:endCxn id="1841" idx="0"/>
                        </wps:cNvCnPr>
                        <wps:spPr bwMode="auto">
                          <a:xfrm flipH="1">
                            <a:off x="1330643" y="2824131"/>
                            <a:ext cx="1075690" cy="10842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3" name="AutoShape 539"/>
                        <wps:cNvCnPr>
                          <a:cxnSpLocks noChangeShapeType="1"/>
                        </wps:cNvCnPr>
                        <wps:spPr bwMode="auto">
                          <a:xfrm>
                            <a:off x="5766991" y="3240548"/>
                            <a:ext cx="873" cy="6215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4" name="AutoShape 540"/>
                        <wps:cNvCnPr>
                          <a:cxnSpLocks noChangeShapeType="1"/>
                        </wps:cNvCnPr>
                        <wps:spPr bwMode="auto">
                          <a:xfrm flipH="1">
                            <a:off x="1011952" y="979498"/>
                            <a:ext cx="29686" cy="2859924"/>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55" name="AutoShape 541"/>
                        <wps:cNvCnPr>
                          <a:cxnSpLocks noChangeShapeType="1"/>
                        </wps:cNvCnPr>
                        <wps:spPr bwMode="auto">
                          <a:xfrm flipH="1" flipV="1">
                            <a:off x="2087642" y="3108727"/>
                            <a:ext cx="2355691" cy="2182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56" name="AutoShape 542"/>
                        <wps:cNvCnPr>
                          <a:cxnSpLocks noChangeShapeType="1"/>
                        </wps:cNvCnPr>
                        <wps:spPr bwMode="auto">
                          <a:xfrm flipH="1">
                            <a:off x="1011952" y="3108727"/>
                            <a:ext cx="92900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57" name="AutoShape 543"/>
                        <wps:cNvCnPr>
                          <a:cxnSpLocks noChangeShapeType="1"/>
                        </wps:cNvCnPr>
                        <wps:spPr bwMode="auto">
                          <a:xfrm>
                            <a:off x="4567317" y="3130551"/>
                            <a:ext cx="176371"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58" name="AutoShape 544"/>
                        <wps:cNvCnPr>
                          <a:cxnSpLocks noChangeShapeType="1"/>
                        </wps:cNvCnPr>
                        <wps:spPr bwMode="auto">
                          <a:xfrm>
                            <a:off x="4743688" y="3130551"/>
                            <a:ext cx="873" cy="266263"/>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59" name="AutoShape 545"/>
                        <wps:cNvCnPr>
                          <a:cxnSpLocks noChangeShapeType="1"/>
                        </wps:cNvCnPr>
                        <wps:spPr bwMode="auto">
                          <a:xfrm>
                            <a:off x="3016647" y="3130551"/>
                            <a:ext cx="873" cy="70887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60" name="AutoShape 546"/>
                        <wps:cNvCnPr>
                          <a:cxnSpLocks noChangeShapeType="1"/>
                        </wps:cNvCnPr>
                        <wps:spPr bwMode="auto">
                          <a:xfrm>
                            <a:off x="4743688" y="3521652"/>
                            <a:ext cx="873" cy="317769"/>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61" name="AutoShape 547"/>
                        <wps:cNvCnPr>
                          <a:cxnSpLocks noChangeShapeType="1"/>
                          <a:stCxn id="1836" idx="1"/>
                          <a:endCxn id="1837" idx="3"/>
                        </wps:cNvCnPr>
                        <wps:spPr bwMode="auto">
                          <a:xfrm flipH="1">
                            <a:off x="2869962" y="1576625"/>
                            <a:ext cx="673179" cy="991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2" name="Text Box 548"/>
                        <wps:cNvSpPr txBox="1">
                          <a:spLocks noChangeArrowheads="1"/>
                        </wps:cNvSpPr>
                        <wps:spPr bwMode="auto">
                          <a:xfrm>
                            <a:off x="5271929" y="2505489"/>
                            <a:ext cx="948214" cy="735060"/>
                          </a:xfrm>
                          <a:prstGeom prst="rect">
                            <a:avLst/>
                          </a:prstGeom>
                          <a:solidFill>
                            <a:srgbClr val="FFFFFF"/>
                          </a:solidFill>
                          <a:ln w="9525">
                            <a:solidFill>
                              <a:srgbClr val="000000"/>
                            </a:solidFill>
                            <a:prstDash val="dash"/>
                            <a:miter lim="800000"/>
                            <a:headEnd/>
                            <a:tailEnd/>
                          </a:ln>
                        </wps:spPr>
                        <wps:txbx>
                          <w:txbxContent>
                            <w:p w:rsidR="008006A2" w:rsidRPr="009006E2" w:rsidRDefault="008006A2" w:rsidP="009006E2">
                              <w:pPr>
                                <w:jc w:val="center"/>
                                <w:rPr>
                                  <w:lang w:val="fr-FR"/>
                                </w:rPr>
                              </w:pPr>
                              <w:r>
                                <w:rPr>
                                  <w:lang w:val="fr-FR"/>
                                </w:rPr>
                                <w:t>Hardware + basic soft + simulator</w:t>
                              </w:r>
                            </w:p>
                          </w:txbxContent>
                        </wps:txbx>
                        <wps:bodyPr rot="0" vert="horz" wrap="square" lIns="91440" tIns="45720" rIns="91440" bIns="45720" anchor="t" anchorCtr="0" upright="1">
                          <a:noAutofit/>
                        </wps:bodyPr>
                      </wps:wsp>
                      <wps:wsp>
                        <wps:cNvPr id="1863" name="AutoShape 549"/>
                        <wps:cNvCnPr>
                          <a:cxnSpLocks noChangeShapeType="1"/>
                          <a:stCxn id="1839" idx="2"/>
                          <a:endCxn id="1843" idx="0"/>
                        </wps:cNvCnPr>
                        <wps:spPr bwMode="auto">
                          <a:xfrm flipH="1">
                            <a:off x="3195638" y="4471468"/>
                            <a:ext cx="248841" cy="543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4" name="AutoShape 550"/>
                        <wps:cNvCnPr>
                          <a:cxnSpLocks noChangeShapeType="1"/>
                          <a:stCxn id="1841" idx="2"/>
                          <a:endCxn id="1843" idx="1"/>
                        </wps:cNvCnPr>
                        <wps:spPr bwMode="auto">
                          <a:xfrm>
                            <a:off x="1330643" y="4471468"/>
                            <a:ext cx="1245076" cy="79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5" name="AutoShape 551"/>
                        <wps:cNvCnPr>
                          <a:cxnSpLocks noChangeShapeType="1"/>
                          <a:stCxn id="1840" idx="2"/>
                          <a:endCxn id="1843" idx="3"/>
                        </wps:cNvCnPr>
                        <wps:spPr bwMode="auto">
                          <a:xfrm flipH="1">
                            <a:off x="3816429" y="4471468"/>
                            <a:ext cx="1428433" cy="79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eichenbereich 520" o:spid="_x0000_s1047" editas="canvas" style="width:495pt;height:453.2pt;mso-position-horizontal-relative:char;mso-position-vertical-relative:line" coordsize="62865,57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">
                <v:shape id="_x0000_s1048" type="#_x0000_t75" style="position:absolute;width:62865;height:57556;visibility:visible;mso-wrap-style:square" stroked="t" strokecolor="#002060">
                  <v:fill o:detectmouseclick="t"/>
                  <v:path o:connecttype="none"/>
                </v:shape>
                <v:shape id="Text Box 521" o:spid="_x0000_s1049" type="#_x0000_t202" style="position:absolute;left:35003;top:2522;width:20396;height:5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ZysMA&#10;AADdAAAADwAAAGRycy9kb3ducmV2LnhtbERPTWvCQBC9F/wPywi91Y2tSkjdBCk09FiNpddpdswG&#10;s7Mhu43x33cLgrd5vM/ZFpPtxEiDbx0rWC4SEMS10y03Co7V+1MKwgdkjZ1jUnAlD0U+e9hipt2F&#10;9zQeQiNiCPsMFZgQ+kxKXxuy6BeuJ47cyQ0WQ4RDI/WAlxhuO/mcJBtpseXYYLCnN0P1+fBrFaz9&#10;9+dqvP60pkm/SllOdr+qSqUe59PuFUSgKdzFN/eHjvPTlzX8fxN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ZysMAAADdAAAADwAAAAAAAAAAAAAAAACYAgAAZHJzL2Rv&#10;d25yZXYueG1sUEsFBgAAAAAEAAQA9QAAAIgDAAAAAA==&#10;" strokeweight="1.5pt">
                  <v:textbox>
                    <w:txbxContent>
                      <w:p w:rsidR="008006A2" w:rsidRPr="00B52AF0" w:rsidRDefault="008006A2" w:rsidP="00B52AF0">
                        <w:pPr>
                          <w:jc w:val="center"/>
                          <w:rPr>
                            <w:lang w:val="fr-FR"/>
                          </w:rPr>
                        </w:pPr>
                        <w:r>
                          <w:rPr>
                            <w:lang w:val="fr-FR"/>
                          </w:rPr>
                          <w:t>Unisig Specification V3.3.0</w:t>
                        </w:r>
                      </w:p>
                    </w:txbxContent>
                  </v:textbox>
                </v:shape>
                <v:shape id="Text Box 522" o:spid="_x0000_s1050" type="#_x0000_t202" style="position:absolute;left:35431;top:12440;width:19532;height:6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5TMQA&#10;AADdAAAADwAAAGRycy9kb3ducmV2LnhtbERPTWvCQBC9F/wPyxR6KbpRS5qmriJCi97USnsdsmMS&#10;mp2Nu9sY/70rFLzN433ObNGbRnTkfG1ZwXiUgCAurK65VHD4+hhmIHxA1thYJgUX8rCYDx5mmGt7&#10;5h11+1CKGMI+RwVVCG0upS8qMuhHtiWO3NE6gyFCV0rt8BzDTSMnSZJKgzXHhgpbWlVU/O7/jILs&#10;Zd39+M10+12kx+YtPL92nyen1NNjv3wHEagPd/G/e63j/Gyawu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uUzEAAAA3QAAAA8AAAAAAAAAAAAAAAAAmAIAAGRycy9k&#10;b3ducmV2LnhtbFBLBQYAAAAABAAEAPUAAACJAwAAAAA=&#10;">
                  <v:textbox>
                    <w:txbxContent>
                      <w:p w:rsidR="008006A2" w:rsidRPr="00B52AF0" w:rsidRDefault="008006A2" w:rsidP="00B52AF0">
                        <w:pPr>
                          <w:pStyle w:val="DocReference"/>
                          <w:jc w:val="center"/>
                          <w:rPr>
                            <w:lang w:val="en-GB"/>
                          </w:rPr>
                        </w:pPr>
                        <w:r w:rsidRPr="00B52AF0">
                          <w:rPr>
                            <w:lang w:val="en-GB"/>
                          </w:rPr>
                          <w:t>Formal Specification</w:t>
                        </w:r>
                      </w:p>
                      <w:p w:rsidR="008006A2" w:rsidRPr="00B52AF0" w:rsidRDefault="008006A2" w:rsidP="00B52AF0">
                        <w:pPr>
                          <w:jc w:val="center"/>
                        </w:pPr>
                        <w:r w:rsidRPr="00B52AF0">
                          <w:t>(SysML &amp; Software Spec)</w:t>
                        </w:r>
                      </w:p>
                    </w:txbxContent>
                  </v:textbox>
                </v:shape>
                <v:shape id="Text Box 523" o:spid="_x0000_s1051" type="#_x0000_t202" style="position:absolute;left:19409;top:23116;width:9290;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c18QA&#10;AADdAAAADwAAAGRycy9kb3ducmV2LnhtbERPS2vCQBC+C/6HZQq9iG58oGnqKkVosbf6QK9DdkxC&#10;s7Pp7jbGf+8WhN7m43vOct2ZWrTkfGVZwXiUgCDOra64UHA8vA9TED4ga6wtk4IbeViv+r0lZtpe&#10;eUftPhQihrDPUEEZQpNJ6fOSDPqRbYgjd7HOYIjQFVI7vMZwU8tJksylwYpjQ4kNbUrKv/e/RkE6&#10;27Zn/zn9OuXzS/0SBov248cp9fzUvb2CCNSFf/HDvdVxfjpdwN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kHNfEAAAA3QAAAA8AAAAAAAAAAAAAAAAAmAIAAGRycy9k&#10;b3ducmV2LnhtbFBLBQYAAAAABAAEAPUAAACJAwAAAAA=&#10;">
                  <v:textbox>
                    <w:txbxContent>
                      <w:p w:rsidR="008006A2" w:rsidRPr="00B15428" w:rsidRDefault="008006A2" w:rsidP="009006E2">
                        <w:pPr>
                          <w:jc w:val="center"/>
                          <w:rPr>
                            <w:lang w:val="fr-FR"/>
                          </w:rPr>
                        </w:pPr>
                        <w:r>
                          <w:rPr>
                            <w:lang w:val="fr-FR"/>
                          </w:rPr>
                          <w:t>Model</w:t>
                        </w:r>
                      </w:p>
                    </w:txbxContent>
                  </v:textbox>
                </v:shape>
                <v:shape id="Text Box 524" o:spid="_x0000_s1052" type="#_x0000_t202" style="position:absolute;left:39674;top:23116;width:11045;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IpccA&#10;AADdAAAADwAAAGRycy9kb3ducmV2LnhtbESPQU/CQBCF7yb+h82QeDGwVQjWykKMiQZuigSuk+7Q&#10;NnRn6+5ayr9nDibeZvLevPfNYjW4VvUUYuPZwMMkA0VcettwZWD3/T7OQcWEbLH1TAYuFGG1vL1Z&#10;YGH9mb+o36ZKSQjHAg3UKXWF1rGsyWGc+I5YtKMPDpOsodI24FnCXasfs2yuHTYsDTV29FZTedr+&#10;OgP5bN0f4mb6uS/nx/Y53T/1Hz/BmLvR8PoCKtGQ/s1/12sr+PlUcOUbGUE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7iKXHAAAA3QAAAA8AAAAAAAAAAAAAAAAAmAIAAGRy&#10;cy9kb3ducmV2LnhtbFBLBQYAAAAABAAEAPUAAACMAwAAAAA=&#10;">
                  <v:textbox>
                    <w:txbxContent>
                      <w:p w:rsidR="008006A2" w:rsidRPr="00B15428" w:rsidRDefault="008006A2" w:rsidP="009006E2">
                        <w:pPr>
                          <w:pStyle w:val="DocReference"/>
                          <w:jc w:val="center"/>
                        </w:pPr>
                        <w:r>
                          <w:t>Kernel Code</w:t>
                        </w:r>
                      </w:p>
                    </w:txbxContent>
                  </v:textbox>
                </v:shape>
                <v:shape id="Text Box 525" o:spid="_x0000_s1053" type="#_x0000_t202" style="position:absolute;left:27756;top:39083;width:13385;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tPsQA&#10;AADdAAAADwAAAGRycy9kb3ducmV2LnhtbERPS2vCQBC+C/6HZQq9iG58oDF1lSK02Ft9YK9DdkxC&#10;s7Pp7jbGf+8WhN7m43vOatOZWrTkfGVZwXiUgCDOra64UHA6vg1TED4ga6wtk4Ibedis+70VZtpe&#10;eU/tIRQihrDPUEEZQpNJ6fOSDPqRbYgjd7HOYIjQFVI7vMZwU8tJksylwYpjQ4kNbUvKvw+/RkE6&#10;27Vf/mP6ec7nl3oZBov2/ccp9fzUvb6ACNSFf/HDvdNxfjpdwt838QS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LT7EAAAA3QAAAA8AAAAAAAAAAAAAAAAAmAIAAGRycy9k&#10;b3ducmV2LnhtbFBLBQYAAAAABAAEAPUAAACJAwAAAAA=&#10;">
                  <v:textbox>
                    <w:txbxContent>
                      <w:p w:rsidR="008006A2" w:rsidRPr="009600B0" w:rsidRDefault="008006A2" w:rsidP="00594B6D">
                        <w:pPr>
                          <w:pStyle w:val="Index7"/>
                        </w:pPr>
                        <w:r w:rsidRPr="009600B0">
                          <w:t>Host Machine</w:t>
                        </w:r>
                      </w:p>
                      <w:p w:rsidR="008006A2" w:rsidRPr="00B15428" w:rsidRDefault="008006A2" w:rsidP="009600B0">
                        <w:pPr>
                          <w:jc w:val="center"/>
                          <w:rPr>
                            <w:lang w:val="fr-FR"/>
                          </w:rPr>
                        </w:pPr>
                        <w:r>
                          <w:rPr>
                            <w:lang w:val="fr-FR"/>
                          </w:rPr>
                          <w:t>(Soft ADA C++)</w:t>
                        </w:r>
                      </w:p>
                    </w:txbxContent>
                  </v:textbox>
                </v:shape>
                <v:shape id="Text Box 526" o:spid="_x0000_s1054" type="#_x0000_t202" style="position:absolute;left:44948;top:39083;width:14992;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33scA&#10;AADdAAAADwAAAGRycy9kb3ducmV2LnhtbESPQU/CQBCF7yb+h82QeDGwVQjWykKMiQZuigSuk+7Q&#10;NnRn6+5ayr9nDibeZvLevPfNYjW4VvUUYuPZwMMkA0VcettwZWD3/T7OQcWEbLH1TAYuFGG1vL1Z&#10;YGH9mb+o36ZKSQjHAg3UKXWF1rGsyWGc+I5YtKMPDpOsodI24FnCXasfs2yuHTYsDTV29FZTedr+&#10;OgP5bN0f4mb6uS/nx/Y53T/1Hz/BmLvR8PoCKtGQ/s1/12sr+PlM+OUbGUE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997HAAAA3QAAAA8AAAAAAAAAAAAAAAAAmAIAAGRy&#10;cy9kb3ducmV2LnhtbFBLBQYAAAAABAAEAPUAAACMAwAAAAA=&#10;">
                  <v:textbox>
                    <w:txbxContent>
                      <w:p w:rsidR="008006A2" w:rsidRPr="009006E2" w:rsidRDefault="008006A2" w:rsidP="00594B6D">
                        <w:pPr>
                          <w:pStyle w:val="Index7"/>
                        </w:pPr>
                        <w:r w:rsidRPr="009006E2">
                          <w:t>Real Time Machine</w:t>
                        </w:r>
                      </w:p>
                      <w:p w:rsidR="008006A2" w:rsidRPr="00B15428" w:rsidRDefault="008006A2" w:rsidP="009006E2">
                        <w:pPr>
                          <w:jc w:val="center"/>
                          <w:rPr>
                            <w:lang w:val="fr-FR"/>
                          </w:rPr>
                        </w:pPr>
                        <w:r>
                          <w:rPr>
                            <w:lang w:val="fr-FR"/>
                          </w:rPr>
                          <w:t>(hard +soft + simu)</w:t>
                        </w:r>
                      </w:p>
                    </w:txbxContent>
                  </v:textbox>
                </v:shape>
                <v:shape id="Text Box 527" o:spid="_x0000_s1055" type="#_x0000_t202" style="position:absolute;left:7203;top:39083;width:12206;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dSRcQA&#10;AADdAAAADwAAAGRycy9kb3ducmV2LnhtbERPTWvCQBC9F/oflil4KXVjFRujq5SCYm82LfU6ZMck&#10;mJ1Nd9cY/70rFLzN433OYtWbRnTkfG1ZwWiYgCAurK65VPDzvX5JQfiArLGxTAou5GG1fHxYYKbt&#10;mb+oy0MpYgj7DBVUIbSZlL6oyKAf2pY4cgfrDIYIXSm1w3MMN418TZKpNFhzbKiwpY+KimN+MgrS&#10;ybbb+8/x7reYHppZeH7rNn9OqcFT/z4HEagPd/G/e6vj/HQygts38QS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UkXEAAAA3QAAAA8AAAAAAAAAAAAAAAAAmAIAAGRycy9k&#10;b3ducmV2LnhtbFBLBQYAAAAABAAEAPUAAACJAwAAAAA=&#10;">
                  <v:textbox>
                    <w:txbxContent>
                      <w:p w:rsidR="008006A2" w:rsidRDefault="008006A2" w:rsidP="009600B0">
                        <w:pPr>
                          <w:pStyle w:val="DocReference"/>
                          <w:jc w:val="center"/>
                        </w:pPr>
                        <w:r>
                          <w:t>Virtual Machine</w:t>
                        </w:r>
                      </w:p>
                      <w:p w:rsidR="008006A2" w:rsidRPr="00B15428" w:rsidRDefault="008006A2" w:rsidP="009600B0">
                        <w:pPr>
                          <w:jc w:val="center"/>
                          <w:rPr>
                            <w:lang w:val="fr-FR"/>
                          </w:rPr>
                        </w:pPr>
                        <w:r>
                          <w:rPr>
                            <w:lang w:val="fr-FR"/>
                          </w:rPr>
                          <w:t>( Excel )</w:t>
                        </w:r>
                      </w:p>
                    </w:txbxContent>
                  </v:textbox>
                </v:shape>
                <v:shape id="Text Box 528" o:spid="_x0000_s1056" type="#_x0000_t202" style="position:absolute;left:5081;top:2522;width:16231;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yw8EA&#10;AADdAAAADwAAAGRycy9kb3ducmV2LnhtbERPS4vCMBC+L/gfwgje1lTpLqUaRQTLHn3idWzGpthM&#10;SpOt9d9vFhb2Nh/fc5brwTaip87XjhXMpgkI4tLpmisF59PuPQPhA7LGxjEpeJGH9Wr0tsRcuycf&#10;qD+GSsQQ9jkqMCG0uZS+NGTRT11LHLm76yyGCLtK6g6fMdw2cp4kn9JizbHBYEtbQ+Xj+G0VfPjr&#10;Pu1ft9pU2aWQxWAP6alQajIeNgsQgYbwL/5zf+k4P0vn8PtNPEG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ssPBAAAA3QAAAA8AAAAAAAAAAAAAAAAAmAIAAGRycy9kb3du&#10;cmV2LnhtbFBLBQYAAAAABAAEAPUAAACGAwAAAAA=&#10;" strokeweight="1.5pt">
                  <v:textbox>
                    <w:txbxContent>
                      <w:p w:rsidR="008006A2" w:rsidRPr="00B15428" w:rsidRDefault="008006A2" w:rsidP="009600B0">
                        <w:pPr>
                          <w:pStyle w:val="Textkrper3"/>
                        </w:pPr>
                        <w:r>
                          <w:t>Signalling Implementation Specification</w:t>
                        </w:r>
                      </w:p>
                    </w:txbxContent>
                  </v:textbox>
                </v:shape>
                <v:shape id="Text Box 529" o:spid="_x0000_s1057" type="#_x0000_t202" style="position:absolute;left:25853;top:50240;width:12215;height:4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XWMIA&#10;AADdAAAADwAAAGRycy9kb3ducmV2LnhtbERPS2vCQBC+F/wPywje6qY2lhBdRQSDR1+l12l2zIZm&#10;Z0N2G+O/dwsFb/PxPWe5Hmwjeup87VjB2zQBQVw6XXOl4HLevWYgfEDW2DgmBXfysF6NXpaYa3fj&#10;I/WnUIkYwj5HBSaENpfSl4Ys+qlriSN3dZ3FEGFXSd3hLYbbRs6S5ENarDk2GGxpa6j8Of1aBXP/&#10;dUj7+3dtquyzkMVgj+m5UGoyHjYLEIGG8BT/u/c6zs/Sd/j7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hdYwgAAAN0AAAAPAAAAAAAAAAAAAAAAAJgCAABkcnMvZG93&#10;bnJldi54bWxQSwUGAAAAAAQABAD1AAAAhwMAAAAA&#10;" strokeweight="1.5pt">
                  <v:textbox>
                    <w:txbxContent>
                      <w:p w:rsidR="008006A2" w:rsidRPr="00594B6D" w:rsidRDefault="008006A2" w:rsidP="00594B6D">
                        <w:pPr>
                          <w:pStyle w:val="Index7"/>
                        </w:pPr>
                        <w:r w:rsidRPr="00594B6D">
                          <w:t>Validation</w:t>
                        </w:r>
                      </w:p>
                    </w:txbxContent>
                  </v:textbox>
                </v:shape>
                <v:shape id="AutoShape 530" o:spid="_x0000_s1058" type="#_x0000_t32" style="position:absolute;left:45201;top:8607;width:9;height:3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6QUcQAAADdAAAADwAAAGRycy9kb3ducmV2LnhtbERPTWvCQBC9C/6HZYTedGORojEbEaGl&#10;WHqoStDbkB2TYHY27K4a++u7hUJv83ifk61604obOd9YVjCdJCCIS6sbrhQc9q/jOQgfkDW2lknB&#10;gzys8uEgw1TbO3/RbRcqEUPYp6igDqFLpfRlTQb9xHbEkTtbZzBE6CqpHd5juGnlc5K8SIMNx4Ya&#10;O9rUVF52V6Pg+LG4Fo/ik7bFdLE9oTP+e/+m1NOoXy9BBOrDv/jP/a7j/PlsBr/fx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pBRxAAAAN0AAAAPAAAAAAAAAAAA&#10;AAAAAKECAABkcnMvZG93bnJldi54bWxQSwUGAAAAAAQABAD5AAAAkgMAAAAA&#10;">
                  <v:stroke endarrow="block"/>
                </v:shape>
                <v:shape id="AutoShape 531" o:spid="_x0000_s1059" type="#_x0000_t32" style="position:absolute;left:45201;top:19092;width:9;height:4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I1ysUAAADdAAAADwAAAGRycy9kb3ducmV2LnhtbERPTWvCQBC9C/0PyxR6042lLRqzSim0&#10;FMWDWkK9DdkxCWZnw+5GY3+9KxS8zeN9TrboTSNO5HxtWcF4lIAgLqyuuVTws/scTkD4gKyxsUwK&#10;LuRhMX8YZJhqe+YNnbahFDGEfYoKqhDaVEpfVGTQj2xLHLmDdQZDhK6U2uE5hptGPifJmzRYc2yo&#10;sKWPiorjtjMKflfTLr/ka1rm4+lyj874v92XUk+P/fsMRKA+3MX/7m8d509eXuH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I1ysUAAADdAAAADwAAAAAAAAAA&#10;AAAAAAChAgAAZHJzL2Rvd25yZXYueG1sUEsFBgAAAAAEAAQA+QAAAJMDAAAAAA==&#10;">
                  <v:stroke endarrow="block"/>
                </v:shape>
                <v:shape id="AutoShape 532" o:spid="_x0000_s1060" type="#_x0000_t32" style="position:absolute;left:24063;top:10283;width:9;height:12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Y18EAAADdAAAADwAAAGRycy9kb3ducmV2LnhtbERPS4vCMBC+L+x/CLPgbU1dXJFqFFcQ&#10;xMviA/Q4NGMbbCaliU3992Zhwdt8fM+ZL3tbi45abxwrGA0zEMSF04ZLBafj5nMKwgdkjbVjUvAg&#10;D8vF+9scc+0i76k7hFKkEPY5KqhCaHIpfVGRRT90DXHirq61GBJsS6lbjCnc1vIryybSouHUUGFD&#10;64qK2+FuFZj4a7pmu44/u/PF60jm8e2MUoOPfjUDEagPL/G/e6vT/Ol4An/fpB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a1jXwQAAAN0AAAAPAAAAAAAAAAAAAAAA&#10;AKECAABkcnMvZG93bnJldi54bWxQSwUGAAAAAAQABAD5AAAAjwMAAAAA&#10;">
                  <v:stroke endarrow="block"/>
                </v:shape>
                <v:shape id="AutoShape 533" o:spid="_x0000_s1061" type="#_x0000_t32" style="position:absolute;left:23958;top:10275;width:2117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yGY8QAAADdAAAADwAAAGRycy9kb3ducmV2LnhtbERPTWsCMRC9C/6HMEIvUrOWamVrlLUg&#10;VMGD2t6nm+kmdDNZN1G3/74pCN7m8T5nvuxcLS7UButZwXiUgSAuvbZcKfg4rh9nIEJE1lh7JgW/&#10;FGC56PfmmGt/5T1dDrESKYRDjgpMjE0uZSgNOQwj3xAn7tu3DmOCbSV1i9cU7mr5lGVT6dByajDY&#10;0Juh8udwdgp2m/Gq+DJ2s92f7G6yLupzNfxU6mHQFa8gInXxLr6533WaP3t+g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ZjxAAAAN0AAAAPAAAAAAAAAAAA&#10;AAAAAKECAABkcnMvZG93bnJldi54bWxQSwUGAAAAAAQABAD5AAAAkgMAAAAA&#10;"/>
                <v:shape id="AutoShape 534" o:spid="_x0000_s1062" type="#_x0000_t32" style="position:absolute;left:34436;top:34666;width:8;height:4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OaVMcAAADdAAAADwAAAGRycy9kb3ducmV2LnhtbESPQWvCQBCF74X+h2UK3upGKUWjq0ih&#10;UpQeqiXobciOSTA7G3ZXjf31nUOhtxnem/e+mS9716orhdh4NjAaZqCIS28brgx879+fJ6BiQrbY&#10;eiYDd4qwXDw+zDG3/sZfdN2lSkkIxxwN1Cl1udaxrMlhHPqOWLSTDw6TrKHSNuBNwl2rx1n2qh02&#10;LA01dvRWU3neXZyBw3Z6Ke7FJ22K0XRzxODiz35tzOCpX81AJerTv/nv+sMK/uRFcOUbGUE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05pUxwAAAN0AAAAPAAAAAAAA&#10;AAAAAAAAAKECAABkcnMvZG93bnJldi54bWxQSwUGAAAAAAQABAD5AAAAlQMAAAAA&#10;">
                  <v:stroke endarrow="block"/>
                </v:shape>
                <v:shape id="AutoShape 535" o:spid="_x0000_s1063" type="#_x0000_t32" style="position:absolute;left:52448;top:34666;width:9;height:4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MpcIAAADdAAAADwAAAGRycy9kb3ducmV2LnhtbERPTWsCMRC9F/ofwhS81WxFi65GaQVB&#10;vEi1UI/DZtwN3UyWTdys/94Igrd5vM9ZrHpbi45abxwr+BhmIIgLpw2XCn6Pm/cpCB+QNdaOScGV&#10;PKyWry8LzLWL/EPdIZQihbDPUUEVQpNL6YuKLPqha4gTd3atxZBgW0rdYkzhtpajLPuUFg2nhgob&#10;WldU/B8uVoGJe9M123X83v2dvI5krhNnlBq89V9zEIH68BQ/3Fud5k/H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MpcIAAADdAAAADwAAAAAAAAAAAAAA&#10;AAChAgAAZHJzL2Rvd25yZXYueG1sUEsFBgAAAAAEAAQA+QAAAJADAAAAAA==&#10;">
                  <v:stroke endarrow="block"/>
                </v:shape>
                <v:shape id="AutoShape 536" o:spid="_x0000_s1064" type="#_x0000_t32" style="position:absolute;left:34444;top:34666;width:1800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IyscAAADdAAAADwAAAGRycy9kb3ducmV2LnhtbESPQWsCMRCF70L/Q5hCL1KzFiyyGmUt&#10;CLXgQdvex810E7qZrJuo23/fORR6m+G9ee+b5XoIrbpSn3xkA9NJAYq4jtZzY+Djffs4B5UyssU2&#10;Mhn4oQTr1d1oiaWNNz7Q9ZgbJSGcSjTgcu5KrVPtKGCaxI5YtK/YB8yy9o22Pd4kPLT6qSiedUDP&#10;0uCwoxdH9ffxEgzsd9NNdXJ+93Y4+/1sW7WXZvxpzMP9UC1AZRryv/nv+tUK/nwm/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jIjKxwAAAN0AAAAPAAAAAAAA&#10;AAAAAAAAAKECAABkcnMvZG93bnJldi54bWxQSwUGAAAAAAQABAD5AAAAlQMAAAAA&#10;"/>
                <v:shape id="AutoShape 537" o:spid="_x0000_s1065" type="#_x0000_t32" style="position:absolute;left:45201;top:27499;width:9;height:7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AtUcQAAADdAAAADwAAAGRycy9kb3ducmV2LnhtbERPTWsCMRC9F/ofwhR6KZrdgiKrUbYF&#10;oQoetPU+bsZNcDPZbqKu/74pCN7m8T5ntuhdIy7UBetZQT7MQBBXXluuFfx8LwcTECEia2w8k4Ib&#10;BVjMn59mWGh/5S1ddrEWKYRDgQpMjG0hZagMOQxD3xIn7ug7hzHBrpa6w2sKd418z7KxdGg5NRhs&#10;6dNQddqdnYLNKv8oD8au1ttfuxkty+Zcv+2Ven3pyymISH18iO/uL53mT0Y5/H+TTp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C1RxAAAAN0AAAAPAAAAAAAAAAAA&#10;AAAAAKECAABkcnMvZG93bnJldi54bWxQSwUGAAAAAAQABAD5AAAAkgMAAAAA&#10;"/>
                <v:shape id="AutoShape 538" o:spid="_x0000_s1066" type="#_x0000_t32" style="position:absolute;left:13306;top:28241;width:10757;height:108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nICcIAAADdAAAADwAAAGRycy9kb3ducmV2LnhtbERPTWvDMAy9F/YfjAa7tc4KGSWtW7rC&#10;IOwymhW2o4jVxDSWQ+zFyb+fC4Pd9Hif2h0m24mRBm8cK3heZSCIa6cNNwoun2/LDQgfkDV2jknB&#10;TB4O+4fFDgvtIp9prEIjUgj7AhW0IfSFlL5uyaJfuZ44cVc3WAwJDo3UA8YUbju5zrIXadFwamix&#10;p1NL9a36sQpM/DBjX57i6/vXt9eRzJw7o9TT43Tcggg0hX/xn7vUaf4mX8P9m3SC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nICcIAAADdAAAADwAAAAAAAAAAAAAA&#10;AAChAgAAZHJzL2Rvd25yZXYueG1sUEsFBgAAAAAEAAQA+QAAAJADAAAAAA==&#10;">
                  <v:stroke endarrow="block"/>
                </v:shape>
                <v:shape id="AutoShape 539" o:spid="_x0000_s1067" type="#_x0000_t32" style="position:absolute;left:57669;top:32405;width:9;height:6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e+MUAAADdAAAADwAAAGRycy9kb3ducmV2LnhtbERPTWvCQBC9C/0PyxR6040tLRqzSim0&#10;FMWDWkK9DdkxCWZnw+5GY3+9KxS8zeN9TrboTSNO5HxtWcF4lIAgLqyuuVTws/scTkD4gKyxsUwK&#10;LuRhMX8YZJhqe+YNnbahFDGEfYoKqhDaVEpfVGTQj2xLHLmDdQZDhK6U2uE5hptGPifJmzRYc2yo&#10;sKWPiorjtjMKflfTLr/ka1rm4+lyj874v92XUk+P/fsMRKA+3MX/7m8d509eX+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6e+MUAAADdAAAADwAAAAAAAAAA&#10;AAAAAAChAgAAZHJzL2Rvd25yZXYueG1sUEsFBgAAAAAEAAQA+QAAAJMDAAAAAA==&#10;">
                  <v:stroke endarrow="block"/>
                </v:shape>
                <v:shape id="AutoShape 540" o:spid="_x0000_s1068" type="#_x0000_t32" style="position:absolute;left:10119;top:9794;width:297;height:28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4ucUAAADdAAAADwAAAGRycy9kb3ducmV2LnhtbERP32vCMBB+H/g/hBvsRWbq2LR0RhFh&#10;Q5AJdr74djRnU2wuJYm1/vfLYLC3+/h+3mI12Fb05EPjWMF0koEgrpxuuFZw/P54zkGEiKyxdUwK&#10;7hRgtRw9LLDQ7sYH6stYixTCoUAFJsaukDJUhiyGieuIE3d23mJM0NdSe7ylcNvKlyybSYsNpwaD&#10;HW0MVZfyahV83r+2ftdlp+l5TBfTjOe7ej9X6ulxWL+DiDTEf/Gfe6vT/PztFX6/SS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B4ucUAAADdAAAADwAAAAAAAAAA&#10;AAAAAAChAgAAZHJzL2Rvd25yZXYueG1sUEsFBgAAAAAEAAQA+QAAAJMDAAAAAA==&#10;" strokecolor="red" strokeweight="1.5pt">
                  <v:stroke endarrow="block"/>
                </v:shape>
                <v:shape id="AutoShape 541" o:spid="_x0000_s1069" type="#_x0000_t32" style="position:absolute;left:20876;top:31087;width:23557;height: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k78QAAADdAAAADwAAAGRycy9kb3ducmV2LnhtbERPS2sCMRC+C/0PYQq9iGYtaGU1iggt&#10;9SS14uM2bMbdxc0kJOm6/fdNQfA2H99z5svONKIlH2rLCkbDDARxYXXNpYL99/tgCiJEZI2NZVLw&#10;SwGWi6feHHNtb/xF7S6WIoVwyFFBFaPLpQxFRQbD0DrixF2sNxgT9KXUHm8p3DTyNcsm0mDNqaFC&#10;R+uKiuvuxyi4nFfHut2S38jN4cPFk+9v3ZtSL8/dagYiUhcf4rv7U6f50/EY/r9JJ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qTvxAAAAN0AAAAPAAAAAAAAAAAA&#10;AAAAAKECAABkcnMvZG93bnJldi54bWxQSwUGAAAAAAQABAD5AAAAkgMAAAAA&#10;" strokecolor="red" strokeweight="1.5pt"/>
                <v:shape id="AutoShape 542" o:spid="_x0000_s1070" type="#_x0000_t32" style="position:absolute;left:10119;top:31087;width:92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A4sAAAADdAAAADwAAAGRycy9kb3ducmV2LnhtbERPTYvCMBC9L/gfwgheFk1XWJFqFBFE&#10;T8K6Ih7HZmyLzSQk2Vr/vRGEvc3jfc582ZlGtORDbVnB1ygDQVxYXXOp4Pi7GU5BhIissbFMCh4U&#10;YLnofcwx1/bOP9QeYilSCIccFVQxulzKUFRkMIysI07c1XqDMUFfSu3xnsJNI8dZNpEGa04NFTpa&#10;V1TcDn9GgW+d/zz7K5+c3l+2m47LLbFSg363moGI1MV/8du902n+9HsCr2/SC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NAOLAAAAA3QAAAA8AAAAAAAAAAAAAAAAA&#10;oQIAAGRycy9kb3ducmV2LnhtbFBLBQYAAAAABAAEAPkAAACOAwAAAAA=&#10;" strokecolor="red" strokeweight="1.5pt"/>
                <v:shape id="AutoShape 543" o:spid="_x0000_s1071" type="#_x0000_t32" style="position:absolute;left:45673;top:31305;width:1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5ncQAAADdAAAADwAAAGRycy9kb3ducmV2LnhtbERPS2vCQBC+F/oflil4qxuFqI2uIgUf&#10;9Nb0gb0N2TEbm52N2VXTf98VBG/z8T1ntuhsLc7U+sqxgkE/AUFcOF1xqeDzY/U8AeEDssbaMSn4&#10;Iw+L+ePDDDPtLvxO5zyUIoawz1CBCaHJpPSFIYu+7xriyO1dazFE2JZSt3iJ4baWwyQZSYsVxwaD&#10;Db0aKn7zk1XwJteF2eWj781L+uOO3WH5le5KpXpP3XIKIlAX7uKbe6vj/Ek6hus38QQ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1vmdxAAAAN0AAAAPAAAAAAAAAAAA&#10;AAAAAKECAABkcnMvZG93bnJldi54bWxQSwUGAAAAAAQABAD5AAAAkgMAAAAA&#10;" strokecolor="red" strokeweight="1.5pt"/>
                <v:shape id="AutoShape 544" o:spid="_x0000_s1072" type="#_x0000_t32" style="position:absolute;left:47436;top:31305;width:9;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t78cAAADdAAAADwAAAGRycy9kb3ducmV2LnhtbESPT2/CMAzF75P2HSIj7TZSkIpYISA0&#10;iW3aje6P2M1qTFNonK7JoPv2+DBpN1vv+b2fl+vBt+pMfWwCG5iMM1DEVbAN1wbe37b3c1AxIVts&#10;A5OBX4qwXt3eLLGw4cI7OpepVhLCsUADLqWu0DpWjjzGceiIRTuE3mOSta+17fEi4b7V0yybaY8N&#10;S4PDjh4dVafyxxt41U+V25ezz+eH/Ct8D8fNR76vjbkbDZsFqERD+jf/Xb9YwZ/ngivfyAh6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SW3vxwAAAN0AAAAPAAAAAAAA&#10;AAAAAAAAAKECAABkcnMvZG93bnJldi54bWxQSwUGAAAAAAQABAD5AAAAlQMAAAAA&#10;" strokecolor="red" strokeweight="1.5pt"/>
                <v:shape id="AutoShape 545" o:spid="_x0000_s1073" type="#_x0000_t32" style="position:absolute;left:30166;top:31305;width:9;height:7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EcMAAADdAAAADwAAAGRycy9kb3ducmV2LnhtbERPS4vCMBC+L/gfwgje1lTR1e0axQdi&#10;rz5YPA7NbFttJqWJWv31RljwNh/fcyazxpTiSrUrLCvodSMQxKnVBWcKDvv15xiE88gaS8uk4E4O&#10;ZtPWxwRjbW+8pevOZyKEsItRQe59FUvp0pwMuq6tiAP3Z2uDPsA6k7rGWwg3pexH0Zc0WHBoyLGi&#10;ZU7peXcxCgbNZZHZx+j4uzmuTv58SJL0NFCq027mPyA8Nf4t/ncnOswfD7/h9U04QU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hHDAAAA3QAAAA8AAAAAAAAAAAAA&#10;AAAAoQIAAGRycy9kb3ducmV2LnhtbFBLBQYAAAAABAAEAPkAAACRAwAAAAA=&#10;" strokecolor="red" strokeweight="1.5pt">
                  <v:stroke endarrow="block"/>
                </v:shape>
                <v:shape id="AutoShape 546" o:spid="_x0000_s1074" type="#_x0000_t32" style="position:absolute;left:47436;top:35216;width:9;height:3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mZMcUAAADdAAAADwAAAGRycy9kb3ducmV2LnhtbESPT2vCQBDF7wW/wzKCt7pRxEp0Ff8g&#10;5lorxeOQHZNodjZkV4399J1DobcZ3pv3frNYda5WD2pD5dnAaJiAIs69rbgwcPrav89AhYhssfZM&#10;Bl4UYLXsvS0wtf7Jn/Q4xkJJCIcUDZQxNqnWIS/JYRj6hli0i28dRlnbQtsWnxLuaj1Okql2WLE0&#10;lNjQtqT8drw7A5Puvin8z8f5+3DeXePtlGX5dWLMoN+t56AidfHf/HedWcGfTYVfvpER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mZMcUAAADdAAAADwAAAAAAAAAA&#10;AAAAAAChAgAAZHJzL2Rvd25yZXYueG1sUEsFBgAAAAAEAAQA+QAAAJMDAAAAAA==&#10;" strokecolor="red" strokeweight="1.5pt">
                  <v:stroke endarrow="block"/>
                </v:shape>
                <v:shape id="AutoShape 547" o:spid="_x0000_s1075" type="#_x0000_t32" style="position:absolute;left:28699;top:15766;width:6732;height:99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ecw8EAAADdAAAADwAAAGRycy9kb3ducmV2LnhtbERPS4vCMBC+C/sfwix401RBka5RXGFB&#10;vIgP2D0OzWwbbCaliU3990YQvM3H95zlure16Kj1xrGCyTgDQVw4bbhUcDn/jBYgfEDWWDsmBXfy&#10;sF59DJaYaxf5SN0plCKFsM9RQRVCk0vpi4os+rFriBP371qLIcG2lLrFmMJtLadZNpcWDaeGChva&#10;VlRcTzerwMSD6ZrdNn7vf/+8jmTuM2eUGn72my8QgfrwFr/cO53mL+YTeH6TTp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5zDwQAAAN0AAAAPAAAAAAAAAAAAAAAA&#10;AKECAABkcnMvZG93bnJldi54bWxQSwUGAAAAAAQABAD5AAAAjwMAAAAA&#10;">
                  <v:stroke endarrow="block"/>
                </v:shape>
                <v:shape id="Text Box 548" o:spid="_x0000_s1076" type="#_x0000_t202" style="position:absolute;left:52719;top:25054;width:9482;height:7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EeF8QA&#10;AADdAAAADwAAAGRycy9kb3ducmV2LnhtbERPS2vCQBC+C/6HZYTedNNANaSuUtS2noSmOfQ4zU4e&#10;NDsbsmuS/nu3UPA2H99ztvvJtGKg3jWWFTyuIhDEhdUNVwryz9dlAsJ5ZI2tZVLwSw72u/lsi6m2&#10;I3/QkPlKhBB2KSqove9SKV1Rk0G3sh1x4ErbG/QB9pXUPY4h3LQyjqK1NNhwaKixo0NNxU92NQou&#10;7y753pyGr7cst8fLuCnxKS6VelhML88gPE3+Lv53n3WYn6xj+PsmnC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BHhfEAAAA3QAAAA8AAAAAAAAAAAAAAAAAmAIAAGRycy9k&#10;b3ducmV2LnhtbFBLBQYAAAAABAAEAPUAAACJAwAAAAA=&#10;">
                  <v:stroke dashstyle="dash"/>
                  <v:textbox>
                    <w:txbxContent>
                      <w:p w:rsidR="008006A2" w:rsidRPr="009006E2" w:rsidRDefault="008006A2" w:rsidP="009006E2">
                        <w:pPr>
                          <w:jc w:val="center"/>
                          <w:rPr>
                            <w:lang w:val="fr-FR"/>
                          </w:rPr>
                        </w:pPr>
                        <w:r>
                          <w:rPr>
                            <w:lang w:val="fr-FR"/>
                          </w:rPr>
                          <w:t>Hardware + basic soft + simulator</w:t>
                        </w:r>
                      </w:p>
                    </w:txbxContent>
                  </v:textbox>
                </v:shape>
                <v:shape id="AutoShape 549" o:spid="_x0000_s1077" type="#_x0000_t32" style="position:absolute;left:31956;top:44714;width:2488;height:5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nL8EAAADdAAAADwAAAGRycy9kb3ducmV2LnhtbERPS4vCMBC+L+x/CLPgbU1dWZFqFFcQ&#10;xMviA/Q4NGMbbCaliU3992Zhwdt8fM+ZL3tbi45abxwrGA0zEMSF04ZLBafj5nMKwgdkjbVjUvAg&#10;D8vF+9scc+0i76k7hFKkEPY5KqhCaHIpfVGRRT90DXHirq61GBJsS6lbjCnc1vIryybSouHUUGFD&#10;64qK2+FuFZj4a7pmu44/u/PF60jm8e2MUoOPfjUDEagPL/G/e6vT/OlkDH/fpB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qacvwQAAAN0AAAAPAAAAAAAAAAAAAAAA&#10;AKECAABkcnMvZG93bnJldi54bWxQSwUGAAAAAAQABAD5AAAAjwMAAAAA&#10;">
                  <v:stroke endarrow="block"/>
                </v:shape>
                <v:shape id="AutoShape 550" o:spid="_x0000_s1078" type="#_x0000_t32" style="position:absolute;left:13306;top:44714;width:12451;height:7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MMcQAAADdAAAADwAAAGRycy9kb3ducmV2LnhtbERPTWvCQBC9F/oflin0VjdKEY2uUgqW&#10;onjQSNDbkJ0modnZsLtq9Ne7guBtHu9zpvPONOJEzteWFfR7CQjiwuqaSwW7bPExAuEDssbGMim4&#10;kIf57PVliqm2Z97QaRtKEUPYp6igCqFNpfRFRQZ9z7bEkfuzzmCI0JVSOzzHcNPIQZIMpcGaY0OF&#10;LX1XVPxvj0bBfjU+5pd8Tcu8P14e0Bl/zX6Uen/rviYgAnXhKX64f3WcPxp+wv2beI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8wxxAAAAN0AAAAPAAAAAAAAAAAA&#10;AAAAAKECAABkcnMvZG93bnJldi54bWxQSwUGAAAAAAQABAD5AAAAkgMAAAAA&#10;">
                  <v:stroke endarrow="block"/>
                </v:shape>
                <v:shape id="AutoShape 551" o:spid="_x0000_s1079" type="#_x0000_t32" style="position:absolute;left:38164;top:44714;width:14284;height:79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awMAAAADdAAAADwAAAGRycy9kb3ducmV2LnhtbERPTYvCMBC9C/6HMII3TRUUqUZZBUH2&#10;sugKehyasQ3bTEqTbeq/NwvC3ubxPmez620tOmq9caxgNs1AEBdOGy4VXL+PkxUIH5A11o5JwZM8&#10;7LbDwQZz7SKfqbuEUqQQ9jkqqEJocil9UZFFP3UNceIerrUYEmxLqVuMKdzWcp5lS2nRcGqosKFD&#10;RcXP5dcqMPHLdM3pEPeft7vXkcxz4YxS41H/sQYRqA//4rf7pNP81XI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MmsDAAAAA3QAAAA8AAAAAAAAAAAAAAAAA&#10;oQIAAGRycy9kb3ducmV2LnhtbFBLBQYAAAAABAAEAPkAAACOAwAAAAA=&#10;">
                  <v:stroke endarrow="block"/>
                </v:shape>
                <w10:anchorlock/>
              </v:group>
            </w:pict>
          </mc:Fallback>
        </mc:AlternateContent>
      </w:r>
    </w:p>
    <w:p w:rsidR="00594B6D" w:rsidRDefault="00594B6D" w:rsidP="00F54EFE">
      <w:pPr>
        <w:ind w:left="851" w:hanging="851"/>
        <w:jc w:val="center"/>
        <w:rPr>
          <w:rStyle w:val="Fett"/>
        </w:rPr>
      </w:pPr>
    </w:p>
    <w:p w:rsidR="009D34BC" w:rsidRPr="009D34BC" w:rsidRDefault="009D34BC" w:rsidP="00F54EFE">
      <w:pPr>
        <w:ind w:left="851" w:hanging="851"/>
        <w:jc w:val="center"/>
        <w:rPr>
          <w:rStyle w:val="Fett"/>
        </w:rPr>
      </w:pPr>
      <w:r>
        <w:rPr>
          <w:rStyle w:val="Fett"/>
        </w:rPr>
        <w:t>Block “Actigram”</w:t>
      </w:r>
    </w:p>
    <w:p w:rsidR="00594B6D" w:rsidRDefault="00594B6D" w:rsidP="00F54EFE">
      <w:pPr>
        <w:pStyle w:val="Textkrper"/>
        <w:ind w:left="851" w:hanging="851"/>
      </w:pPr>
    </w:p>
    <w:p w:rsidR="00CA39F4" w:rsidRDefault="00594B6D" w:rsidP="00F54EFE">
      <w:pPr>
        <w:pStyle w:val="Textkrper"/>
        <w:ind w:left="851" w:hanging="851"/>
      </w:pPr>
      <w:r>
        <w:t xml:space="preserve">This actigram shows the 3 branches of activity that are involved in order to validate any Signaling Application. </w:t>
      </w:r>
    </w:p>
    <w:p w:rsidR="00295A68" w:rsidRDefault="00295A68" w:rsidP="00F54EFE">
      <w:pPr>
        <w:pStyle w:val="Textkrper"/>
        <w:ind w:left="851" w:hanging="851"/>
      </w:pPr>
    </w:p>
    <w:p w:rsidR="009D34BC" w:rsidRDefault="009D34BC" w:rsidP="00F54EFE">
      <w:pPr>
        <w:pStyle w:val="berschrift3"/>
        <w:ind w:left="851" w:hanging="851"/>
      </w:pPr>
      <w:bookmarkStart w:id="184" w:name="_Toc389836179"/>
      <w:r w:rsidRPr="009D34BC">
        <w:lastRenderedPageBreak/>
        <w:t>Unisig Specification</w:t>
      </w:r>
      <w:bookmarkEnd w:id="184"/>
    </w:p>
    <w:p w:rsidR="00E74B3E" w:rsidRDefault="00772B0B" w:rsidP="00F54EFE">
      <w:pPr>
        <w:ind w:left="851" w:hanging="851"/>
      </w:pPr>
      <w:r>
        <w:t xml:space="preserve">The main document of reference is the subset 026 in version </w:t>
      </w:r>
      <w:r w:rsidRPr="009D34BC">
        <w:t>V3.3.0</w:t>
      </w:r>
      <w:r>
        <w:t>.</w:t>
      </w:r>
    </w:p>
    <w:p w:rsidR="00193FB2" w:rsidRDefault="00772B0B" w:rsidP="00F54EFE">
      <w:pPr>
        <w:ind w:left="851" w:hanging="851"/>
      </w:pPr>
      <w:r>
        <w:t xml:space="preserve">All chapters are applicable and all subset that are referenced in it.  </w:t>
      </w:r>
    </w:p>
    <w:p w:rsidR="008477C7" w:rsidRDefault="008477C7" w:rsidP="00F54EFE">
      <w:pPr>
        <w:ind w:left="851" w:hanging="851"/>
      </w:pPr>
    </w:p>
    <w:p w:rsidR="00E74B3E" w:rsidRPr="009D34BC" w:rsidRDefault="00E74B3E" w:rsidP="00F54EFE">
      <w:pPr>
        <w:pStyle w:val="berschrift3"/>
        <w:ind w:left="851" w:hanging="851"/>
      </w:pPr>
      <w:bookmarkStart w:id="185" w:name="_Toc389836180"/>
      <w:r>
        <w:t>Signalling Application Specification</w:t>
      </w:r>
      <w:bookmarkEnd w:id="185"/>
    </w:p>
    <w:p w:rsidR="00D7563F" w:rsidRDefault="00B5567B" w:rsidP="00F54EFE">
      <w:pPr>
        <w:ind w:left="851" w:hanging="851"/>
      </w:pPr>
      <w:r>
        <w:t xml:space="preserve">The </w:t>
      </w:r>
      <w:r w:rsidRPr="00B5567B">
        <w:t>Signalling Application Specification</w:t>
      </w:r>
      <w:r>
        <w:t xml:space="preserve"> should include :</w:t>
      </w:r>
    </w:p>
    <w:p w:rsidR="00B5567B" w:rsidRDefault="00B5567B" w:rsidP="00F54EFE">
      <w:pPr>
        <w:numPr>
          <w:ilvl w:val="0"/>
          <w:numId w:val="24"/>
        </w:numPr>
        <w:ind w:left="851" w:hanging="851"/>
      </w:pPr>
      <w:r>
        <w:t>track layout with balise group (BG) and signals,</w:t>
      </w:r>
    </w:p>
    <w:p w:rsidR="00B5567B" w:rsidRDefault="00B5567B" w:rsidP="00F54EFE">
      <w:pPr>
        <w:numPr>
          <w:ilvl w:val="0"/>
          <w:numId w:val="24"/>
        </w:numPr>
        <w:ind w:left="851" w:hanging="851"/>
      </w:pPr>
      <w:r>
        <w:t>definition of each BG coverage,</w:t>
      </w:r>
      <w:r w:rsidR="008477C7">
        <w:t xml:space="preserve"> in normal and reverse direction if needing,</w:t>
      </w:r>
    </w:p>
    <w:p w:rsidR="00B5567B" w:rsidRDefault="00B5567B" w:rsidP="00F54EFE">
      <w:pPr>
        <w:numPr>
          <w:ilvl w:val="0"/>
          <w:numId w:val="24"/>
        </w:numPr>
        <w:ind w:left="851" w:hanging="851"/>
      </w:pPr>
      <w:r>
        <w:t>definition of mandatory data for each BG,</w:t>
      </w:r>
    </w:p>
    <w:p w:rsidR="008477C7" w:rsidRDefault="008477C7" w:rsidP="00F54EFE">
      <w:pPr>
        <w:numPr>
          <w:ilvl w:val="0"/>
          <w:numId w:val="24"/>
        </w:numPr>
        <w:ind w:left="851" w:hanging="851"/>
      </w:pPr>
      <w:r>
        <w:t>definition of optional data for each BG,</w:t>
      </w:r>
    </w:p>
    <w:p w:rsidR="00193FB2" w:rsidRDefault="008477C7" w:rsidP="00F54EFE">
      <w:pPr>
        <w:numPr>
          <w:ilvl w:val="0"/>
          <w:numId w:val="24"/>
        </w:numPr>
        <w:ind w:left="851" w:hanging="851"/>
      </w:pPr>
      <w:r>
        <w:t>definition of system data.</w:t>
      </w:r>
    </w:p>
    <w:p w:rsidR="008477C7" w:rsidRDefault="008477C7" w:rsidP="00F54EFE">
      <w:pPr>
        <w:ind w:left="851" w:hanging="851"/>
      </w:pPr>
    </w:p>
    <w:p w:rsidR="00E74B3E" w:rsidRDefault="00E74B3E" w:rsidP="00F54EFE">
      <w:pPr>
        <w:pStyle w:val="berschrift3"/>
        <w:ind w:left="851" w:hanging="851"/>
      </w:pPr>
      <w:bookmarkStart w:id="186" w:name="_Toc389836181"/>
      <w:r w:rsidRPr="00B52AF0">
        <w:t>Formal Specification</w:t>
      </w:r>
      <w:bookmarkEnd w:id="186"/>
    </w:p>
    <w:p w:rsidR="00E74B3E" w:rsidRDefault="008477C7" w:rsidP="00F54EFE">
      <w:pPr>
        <w:ind w:left="851" w:hanging="851"/>
      </w:pPr>
      <w:r>
        <w:t xml:space="preserve">The Formal Specification shall include two steps : </w:t>
      </w:r>
    </w:p>
    <w:p w:rsidR="00295A68" w:rsidRDefault="00772B0B" w:rsidP="00F54EFE">
      <w:pPr>
        <w:numPr>
          <w:ilvl w:val="0"/>
          <w:numId w:val="24"/>
        </w:numPr>
        <w:ind w:left="851" w:hanging="851"/>
      </w:pPr>
      <w:r>
        <w:t xml:space="preserve">SysML </w:t>
      </w:r>
      <w:r w:rsidR="00E0266F">
        <w:t xml:space="preserve">defines the architecture </w:t>
      </w:r>
      <w:r>
        <w:t>&amp; Software Spec</w:t>
      </w:r>
      <w:r w:rsidR="00213FC3">
        <w:t>,</w:t>
      </w:r>
    </w:p>
    <w:p w:rsidR="00213FC3" w:rsidRDefault="00213FC3" w:rsidP="00F54EFE">
      <w:pPr>
        <w:numPr>
          <w:ilvl w:val="0"/>
          <w:numId w:val="24"/>
        </w:numPr>
        <w:ind w:left="851" w:hanging="851"/>
      </w:pPr>
      <w:r>
        <w:t>Formal language specifies the software or can be used as retro engineering.</w:t>
      </w:r>
    </w:p>
    <w:p w:rsidR="00295A68" w:rsidRDefault="00295A68" w:rsidP="00F54EFE">
      <w:pPr>
        <w:ind w:left="851" w:hanging="851"/>
      </w:pPr>
    </w:p>
    <w:p w:rsidR="00E74B3E" w:rsidRDefault="00193FB2" w:rsidP="00F54EFE">
      <w:pPr>
        <w:pStyle w:val="berschrift3"/>
        <w:ind w:left="851" w:hanging="851"/>
      </w:pPr>
      <w:bookmarkStart w:id="187" w:name="_Toc389836182"/>
      <w:r>
        <w:t>Model</w:t>
      </w:r>
      <w:bookmarkEnd w:id="187"/>
    </w:p>
    <w:p w:rsidR="00295A68" w:rsidRDefault="00DD504D" w:rsidP="00F54EFE">
      <w:pPr>
        <w:ind w:left="851" w:hanging="851"/>
      </w:pPr>
      <w:r>
        <w:t xml:space="preserve">The use of “Excel” is a solution to study braking curves of each signal and for a run of a virtual train. </w:t>
      </w:r>
    </w:p>
    <w:p w:rsidR="00295A68" w:rsidRDefault="00DD504D" w:rsidP="00F54EFE">
      <w:pPr>
        <w:ind w:left="851" w:hanging="851"/>
      </w:pPr>
      <w:r>
        <w:t>Other solution ?</w:t>
      </w:r>
    </w:p>
    <w:p w:rsidR="00295A68" w:rsidRDefault="00295A68" w:rsidP="00F54EFE">
      <w:pPr>
        <w:ind w:left="851" w:hanging="851"/>
      </w:pPr>
    </w:p>
    <w:p w:rsidR="00E74B3E" w:rsidRPr="00B52AF0" w:rsidRDefault="00193FB2" w:rsidP="00F54EFE">
      <w:pPr>
        <w:pStyle w:val="berschrift3"/>
        <w:ind w:left="851" w:hanging="851"/>
      </w:pPr>
      <w:bookmarkStart w:id="188" w:name="_Toc389836183"/>
      <w:r>
        <w:t>Kernel Code</w:t>
      </w:r>
      <w:bookmarkEnd w:id="188"/>
    </w:p>
    <w:p w:rsidR="00DD504D" w:rsidRDefault="00DD504D" w:rsidP="00F54EFE">
      <w:pPr>
        <w:pStyle w:val="Textkrper"/>
        <w:ind w:left="851" w:hanging="851"/>
      </w:pPr>
      <w:r>
        <w:t>Programing language : ADA vs C++.</w:t>
      </w:r>
    </w:p>
    <w:p w:rsidR="00295A68" w:rsidRDefault="00DD504D" w:rsidP="00F54EFE">
      <w:pPr>
        <w:pStyle w:val="Textkrper"/>
        <w:ind w:left="851" w:hanging="851"/>
      </w:pPr>
      <w:r>
        <w:t>Formal language : B language.</w:t>
      </w:r>
    </w:p>
    <w:p w:rsidR="00295A68" w:rsidRDefault="00DD504D" w:rsidP="00F54EFE">
      <w:pPr>
        <w:pStyle w:val="Textkrper"/>
        <w:ind w:left="851" w:hanging="851"/>
      </w:pPr>
      <w:r>
        <w:t>Bridge to pass from B to ADA.</w:t>
      </w:r>
    </w:p>
    <w:p w:rsidR="00DD504D" w:rsidRDefault="00DD504D" w:rsidP="00F54EFE">
      <w:pPr>
        <w:pStyle w:val="Textkrper"/>
        <w:ind w:left="851" w:hanging="851"/>
      </w:pPr>
    </w:p>
    <w:p w:rsidR="00D7563F" w:rsidRDefault="00193FB2" w:rsidP="00F54EFE">
      <w:pPr>
        <w:pStyle w:val="berschrift3"/>
        <w:ind w:left="851" w:hanging="851"/>
      </w:pPr>
      <w:bookmarkStart w:id="189" w:name="_Toc389836184"/>
      <w:r>
        <w:t>Virtual Machine</w:t>
      </w:r>
      <w:bookmarkEnd w:id="189"/>
    </w:p>
    <w:p w:rsidR="00D7563F" w:rsidRDefault="00DD504D" w:rsidP="00F54EFE">
      <w:pPr>
        <w:pStyle w:val="Textkrper"/>
        <w:ind w:left="851" w:hanging="851"/>
      </w:pPr>
      <w:r>
        <w:t>Excel, solution linked to Model.</w:t>
      </w:r>
    </w:p>
    <w:p w:rsidR="00D7563F" w:rsidRDefault="00193FB2" w:rsidP="00F54EFE">
      <w:pPr>
        <w:pStyle w:val="berschrift3"/>
        <w:ind w:left="851" w:hanging="851"/>
      </w:pPr>
      <w:bookmarkStart w:id="190" w:name="_Toc389836185"/>
      <w:r>
        <w:t>Host Machine</w:t>
      </w:r>
      <w:bookmarkEnd w:id="190"/>
    </w:p>
    <w:p w:rsidR="00295A68" w:rsidRDefault="00DD504D" w:rsidP="00F54EFE">
      <w:pPr>
        <w:pStyle w:val="Textkrper"/>
        <w:ind w:left="851" w:hanging="851"/>
      </w:pPr>
      <w:r>
        <w:t>Solution to compare</w:t>
      </w:r>
      <w:r w:rsidR="00F639EC">
        <w:t xml:space="preserve"> result with virtual machine.</w:t>
      </w:r>
    </w:p>
    <w:p w:rsidR="00295A68" w:rsidRDefault="00193FB2" w:rsidP="00F54EFE">
      <w:pPr>
        <w:pStyle w:val="berschrift3"/>
        <w:ind w:left="851" w:hanging="851"/>
      </w:pPr>
      <w:bookmarkStart w:id="191" w:name="_Toc389836186"/>
      <w:r>
        <w:t>Real Time Machine</w:t>
      </w:r>
      <w:bookmarkEnd w:id="191"/>
    </w:p>
    <w:p w:rsidR="00D7563F" w:rsidRDefault="00F639EC" w:rsidP="00F54EFE">
      <w:pPr>
        <w:pStyle w:val="Textkrper"/>
        <w:ind w:left="851" w:hanging="851"/>
      </w:pPr>
      <w:r>
        <w:t>Idem Host.</w:t>
      </w:r>
    </w:p>
    <w:p w:rsidR="00D7563F" w:rsidRDefault="00193FB2" w:rsidP="00F54EFE">
      <w:pPr>
        <w:pStyle w:val="berschrift3"/>
        <w:ind w:left="851" w:hanging="851"/>
      </w:pPr>
      <w:bookmarkStart w:id="192" w:name="_Toc389836187"/>
      <w:r>
        <w:t>Validation</w:t>
      </w:r>
      <w:bookmarkEnd w:id="192"/>
    </w:p>
    <w:p w:rsidR="00D7563F" w:rsidRDefault="00F639EC" w:rsidP="00F54EFE">
      <w:pPr>
        <w:pStyle w:val="Textkrper"/>
        <w:ind w:left="851" w:hanging="851"/>
      </w:pPr>
      <w:r>
        <w:t>Automatic validation is intere</w:t>
      </w:r>
      <w:r w:rsidR="00B06298">
        <w:t>sting for checking in case of</w:t>
      </w:r>
      <w:r>
        <w:t xml:space="preserve"> software updating.</w:t>
      </w:r>
    </w:p>
    <w:p w:rsidR="00D7563F" w:rsidRPr="00CA39F4" w:rsidRDefault="00D7563F" w:rsidP="00F54EFE">
      <w:pPr>
        <w:pStyle w:val="Textkrper"/>
        <w:ind w:left="851" w:hanging="851"/>
      </w:pPr>
    </w:p>
    <w:p w:rsidR="00CC15F9" w:rsidRDefault="00295A68" w:rsidP="00F54EFE">
      <w:pPr>
        <w:pStyle w:val="berschrift1"/>
        <w:ind w:left="851" w:hanging="851"/>
      </w:pPr>
      <w:r>
        <w:br w:type="page"/>
      </w:r>
      <w:bookmarkStart w:id="193" w:name="_Toc389836188"/>
      <w:r w:rsidR="00B15932">
        <w:lastRenderedPageBreak/>
        <w:t xml:space="preserve">Data for </w:t>
      </w:r>
      <w:r w:rsidR="00CC15F9">
        <w:t>S</w:t>
      </w:r>
      <w:r w:rsidR="00B15932">
        <w:t>afe Movement</w:t>
      </w:r>
      <w:bookmarkEnd w:id="193"/>
    </w:p>
    <w:p w:rsidR="00837CC4" w:rsidRDefault="00837CC4" w:rsidP="00F54EFE">
      <w:pPr>
        <w:pStyle w:val="berschrift2"/>
        <w:ind w:left="851" w:hanging="851"/>
      </w:pPr>
      <w:bookmarkStart w:id="194" w:name="_Toc389836189"/>
      <w:r>
        <w:t>General</w:t>
      </w:r>
      <w:bookmarkEnd w:id="194"/>
    </w:p>
    <w:p w:rsidR="00837CC4" w:rsidRDefault="00837CC4" w:rsidP="00837CC4">
      <w:r>
        <w:t>This chapter aims to prov</w:t>
      </w:r>
      <w:r w:rsidR="00DC253B">
        <w:t>ide an overview of EVC Data</w:t>
      </w:r>
      <w:r w:rsidR="007D1DE2">
        <w:t xml:space="preserve"> Packets and Variables</w:t>
      </w:r>
      <w:r>
        <w:t xml:space="preserve"> following the </w:t>
      </w:r>
      <w:r w:rsidR="007D1DE2">
        <w:t>defini</w:t>
      </w:r>
      <w:r>
        <w:t>tion hereafter :</w:t>
      </w:r>
    </w:p>
    <w:p w:rsidR="00837CC4" w:rsidRDefault="00DC253B" w:rsidP="00837CC4">
      <w:pPr>
        <w:numPr>
          <w:ilvl w:val="0"/>
          <w:numId w:val="24"/>
        </w:numPr>
      </w:pPr>
      <w:r>
        <w:t>Data</w:t>
      </w:r>
      <w:r w:rsidR="00837CC4">
        <w:t xml:space="preserve"> </w:t>
      </w:r>
      <w:r w:rsidR="007D1DE2">
        <w:t xml:space="preserve">Packets </w:t>
      </w:r>
      <w:r w:rsidR="00837CC4">
        <w:t>related to Linking,</w:t>
      </w:r>
    </w:p>
    <w:p w:rsidR="00837CC4" w:rsidRDefault="00DC253B" w:rsidP="00837CC4">
      <w:pPr>
        <w:numPr>
          <w:ilvl w:val="0"/>
          <w:numId w:val="24"/>
        </w:numPr>
      </w:pPr>
      <w:r>
        <w:t>Data</w:t>
      </w:r>
      <w:r w:rsidR="00837CC4">
        <w:t xml:space="preserve"> </w:t>
      </w:r>
      <w:r w:rsidR="007D1DE2">
        <w:t xml:space="preserve">Packets </w:t>
      </w:r>
      <w:r w:rsidR="00837CC4">
        <w:t>related to basic track description,</w:t>
      </w:r>
    </w:p>
    <w:p w:rsidR="00B8586C" w:rsidRDefault="00DC253B" w:rsidP="00837CC4">
      <w:pPr>
        <w:numPr>
          <w:ilvl w:val="0"/>
          <w:numId w:val="24"/>
        </w:numPr>
      </w:pPr>
      <w:r>
        <w:t>Data</w:t>
      </w:r>
      <w:r w:rsidR="00B8586C">
        <w:t xml:space="preserve"> </w:t>
      </w:r>
      <w:r w:rsidR="007D1DE2">
        <w:t xml:space="preserve">Packets </w:t>
      </w:r>
      <w:r w:rsidR="00B8586C">
        <w:t>related to optional track description,</w:t>
      </w:r>
    </w:p>
    <w:p w:rsidR="002510A2" w:rsidRDefault="00DC253B" w:rsidP="00837CC4">
      <w:pPr>
        <w:numPr>
          <w:ilvl w:val="0"/>
          <w:numId w:val="24"/>
        </w:numPr>
      </w:pPr>
      <w:r>
        <w:t>Data</w:t>
      </w:r>
      <w:r w:rsidR="00B8586C">
        <w:t xml:space="preserve"> </w:t>
      </w:r>
      <w:r w:rsidR="007D1DE2">
        <w:t xml:space="preserve">Packets and Variables </w:t>
      </w:r>
      <w:r w:rsidR="00B8586C">
        <w:t xml:space="preserve">related </w:t>
      </w:r>
      <w:r w:rsidR="002510A2">
        <w:t>to radio communication with RBC,</w:t>
      </w:r>
    </w:p>
    <w:p w:rsidR="002510A2" w:rsidRDefault="002510A2" w:rsidP="002510A2">
      <w:pPr>
        <w:numPr>
          <w:ilvl w:val="1"/>
          <w:numId w:val="24"/>
        </w:numPr>
      </w:pPr>
      <w:r>
        <w:t xml:space="preserve">Additional Data </w:t>
      </w:r>
      <w:r w:rsidR="007D1DE2">
        <w:t xml:space="preserve">Packets </w:t>
      </w:r>
      <w:r>
        <w:t>for radio communication</w:t>
      </w:r>
    </w:p>
    <w:p w:rsidR="002510A2" w:rsidRDefault="007D1DE2" w:rsidP="002510A2">
      <w:pPr>
        <w:numPr>
          <w:ilvl w:val="1"/>
          <w:numId w:val="24"/>
        </w:numPr>
      </w:pPr>
      <w:r>
        <w:t>Track To Train R</w:t>
      </w:r>
      <w:r w:rsidR="002510A2">
        <w:t>adio Data</w:t>
      </w:r>
      <w:r>
        <w:t xml:space="preserve"> Messages</w:t>
      </w:r>
      <w:r w:rsidR="002510A2">
        <w:t>,</w:t>
      </w:r>
    </w:p>
    <w:p w:rsidR="00B8586C" w:rsidRDefault="002510A2" w:rsidP="002510A2">
      <w:pPr>
        <w:numPr>
          <w:ilvl w:val="1"/>
          <w:numId w:val="24"/>
        </w:numPr>
      </w:pPr>
      <w:r>
        <w:t>Train To Track Radio Data</w:t>
      </w:r>
      <w:r w:rsidR="007D1DE2">
        <w:t xml:space="preserve"> Messages</w:t>
      </w:r>
      <w:r>
        <w:t>.</w:t>
      </w:r>
    </w:p>
    <w:p w:rsidR="00DC253B" w:rsidRDefault="00DC253B" w:rsidP="00ED243B"/>
    <w:p w:rsidR="00ED243B" w:rsidRDefault="00DC253B" w:rsidP="00ED243B">
      <w:r>
        <w:t>All</w:t>
      </w:r>
      <w:r w:rsidRPr="00DC253B">
        <w:t xml:space="preserve"> </w:t>
      </w:r>
      <w:r>
        <w:t xml:space="preserve">Data </w:t>
      </w:r>
      <w:r w:rsidR="00ED243B">
        <w:t xml:space="preserve">are </w:t>
      </w:r>
      <w:r>
        <w:t xml:space="preserve">structure of variables as defined hereafter </w:t>
      </w:r>
      <w:r w:rsidR="00CC1BC5">
        <w:t xml:space="preserve">(see Subset-026, chapter  8) </w:t>
      </w:r>
      <w:r w:rsidR="00ED243B">
        <w:t>:</w:t>
      </w:r>
    </w:p>
    <w:p w:rsidR="0040641D" w:rsidRDefault="0040641D" w:rsidP="00ED243B"/>
    <w:p w:rsidR="00ED243B" w:rsidRDefault="00CC1BC5" w:rsidP="00ED243B">
      <w:pPr>
        <w:numPr>
          <w:ilvl w:val="0"/>
          <w:numId w:val="24"/>
        </w:numPr>
      </w:pPr>
      <w:r>
        <w:t xml:space="preserve">A </w:t>
      </w:r>
      <w:r w:rsidRPr="0040641D">
        <w:rPr>
          <w:b/>
        </w:rPr>
        <w:t>T</w:t>
      </w:r>
      <w:r w:rsidR="00DC253B" w:rsidRPr="0040641D">
        <w:rPr>
          <w:b/>
        </w:rPr>
        <w:t>elegram</w:t>
      </w:r>
      <w:r w:rsidR="00DC253B">
        <w:t xml:space="preserve"> is a set</w:t>
      </w:r>
      <w:r>
        <w:t xml:space="preserve"> of Packet</w:t>
      </w:r>
      <w:r w:rsidR="00DC253B">
        <w:t xml:space="preserve"> transmitted through one balise which includes a “header”</w:t>
      </w:r>
      <w:r>
        <w:t>,</w:t>
      </w:r>
    </w:p>
    <w:p w:rsidR="0040641D" w:rsidRDefault="0040641D" w:rsidP="0040641D">
      <w:pPr>
        <w:ind w:left="720"/>
      </w:pPr>
    </w:p>
    <w:p w:rsidR="00ED243B" w:rsidRDefault="00CC1BC5" w:rsidP="00ED243B">
      <w:pPr>
        <w:numPr>
          <w:ilvl w:val="0"/>
          <w:numId w:val="24"/>
        </w:numPr>
      </w:pPr>
      <w:r>
        <w:t xml:space="preserve">A </w:t>
      </w:r>
      <w:r w:rsidRPr="0040641D">
        <w:rPr>
          <w:b/>
        </w:rPr>
        <w:t>Balise Message</w:t>
      </w:r>
      <w:r>
        <w:t xml:space="preserve"> is a set of all Telegrams of a BG,</w:t>
      </w:r>
    </w:p>
    <w:p w:rsidR="0040641D" w:rsidRDefault="0040641D" w:rsidP="0040641D">
      <w:pPr>
        <w:ind w:left="720"/>
      </w:pPr>
    </w:p>
    <w:p w:rsidR="00CC1BC5" w:rsidRDefault="00CC1BC5" w:rsidP="00ED243B">
      <w:pPr>
        <w:numPr>
          <w:ilvl w:val="0"/>
          <w:numId w:val="24"/>
        </w:numPr>
      </w:pPr>
      <w:r>
        <w:t xml:space="preserve">A </w:t>
      </w:r>
      <w:r w:rsidRPr="0040641D">
        <w:rPr>
          <w:b/>
        </w:rPr>
        <w:t>Radio Message</w:t>
      </w:r>
      <w:r>
        <w:t xml:space="preserve"> is a set of Variables and Packets transmitted through GSM_R</w:t>
      </w:r>
      <w:r w:rsidR="0040641D">
        <w:t xml:space="preserve"> and includes a “header”,</w:t>
      </w:r>
    </w:p>
    <w:p w:rsidR="0040641D" w:rsidRDefault="0040641D" w:rsidP="0040641D">
      <w:pPr>
        <w:ind w:left="720"/>
      </w:pPr>
    </w:p>
    <w:p w:rsidR="0040641D" w:rsidRDefault="0040641D" w:rsidP="00ED243B">
      <w:pPr>
        <w:numPr>
          <w:ilvl w:val="0"/>
          <w:numId w:val="24"/>
        </w:numPr>
      </w:pPr>
      <w:r>
        <w:t xml:space="preserve">A </w:t>
      </w:r>
      <w:r w:rsidRPr="0040641D">
        <w:rPr>
          <w:b/>
        </w:rPr>
        <w:t>Packet</w:t>
      </w:r>
      <w:r>
        <w:t xml:space="preserve"> is a set of variables whic</w:t>
      </w:r>
      <w:r w:rsidR="007D1DE2">
        <w:t>h may include option and repeating</w:t>
      </w:r>
      <w:r>
        <w:t>.</w:t>
      </w:r>
    </w:p>
    <w:p w:rsidR="00ED243B" w:rsidRPr="00837CC4" w:rsidRDefault="0040641D" w:rsidP="0040641D">
      <w:r>
        <w:t xml:space="preserve"> </w:t>
      </w:r>
    </w:p>
    <w:p w:rsidR="00A525FB" w:rsidRDefault="004A686A" w:rsidP="00F54EFE">
      <w:pPr>
        <w:pStyle w:val="berschrift2"/>
        <w:ind w:left="851" w:hanging="851"/>
      </w:pPr>
      <w:bookmarkStart w:id="195" w:name="_Toc389836190"/>
      <w:ins w:id="196" w:author="GIRAUD Christian" w:date="2014-07-01T14:48:00Z">
        <w:r>
          <w:t>“</w:t>
        </w:r>
      </w:ins>
      <w:r w:rsidR="00A525FB">
        <w:t>Linking</w:t>
      </w:r>
      <w:ins w:id="197" w:author="GIRAUD Christian" w:date="2014-07-01T14:48:00Z">
        <w:r>
          <w:t>”</w:t>
        </w:r>
      </w:ins>
      <w:r w:rsidR="007D1DE2">
        <w:t xml:space="preserve"> </w:t>
      </w:r>
      <w:ins w:id="198" w:author="GIRAUD Christian" w:date="2014-07-01T14:47:00Z">
        <w:r>
          <w:t xml:space="preserve">versus </w:t>
        </w:r>
      </w:ins>
      <w:ins w:id="199" w:author="GIRAUD Christian" w:date="2014-07-01T14:48:00Z">
        <w:r>
          <w:t>“</w:t>
        </w:r>
      </w:ins>
      <w:ins w:id="200" w:author="GIRAUD Christian" w:date="2014-07-01T14:47:00Z">
        <w:r>
          <w:t>Linked</w:t>
        </w:r>
      </w:ins>
      <w:ins w:id="201" w:author="GIRAUD Christian" w:date="2014-07-01T14:48:00Z">
        <w:r>
          <w:t>”</w:t>
        </w:r>
      </w:ins>
      <w:ins w:id="202" w:author="GIRAUD Christian" w:date="2014-07-01T14:47:00Z">
        <w:r>
          <w:t xml:space="preserve"> </w:t>
        </w:r>
      </w:ins>
      <w:r w:rsidR="007D1DE2">
        <w:t>and Re-Positioning</w:t>
      </w:r>
      <w:bookmarkEnd w:id="195"/>
    </w:p>
    <w:p w:rsidR="003977BE" w:rsidRDefault="003977BE" w:rsidP="003977BE">
      <w:pPr>
        <w:pStyle w:val="berschrift3"/>
        <w:rPr>
          <w:ins w:id="203" w:author="GIRAUD Christian" w:date="2014-07-02T15:42:00Z"/>
        </w:rPr>
        <w:pPrChange w:id="204" w:author="GIRAUD Christian" w:date="2014-07-02T15:43:00Z">
          <w:pPr>
            <w:pStyle w:val="Textkrper"/>
            <w:ind w:left="851" w:hanging="851"/>
          </w:pPr>
        </w:pPrChange>
      </w:pPr>
      <w:ins w:id="205" w:author="GIRAUD Christian" w:date="2014-07-02T15:42:00Z">
        <w:r>
          <w:t>Definition</w:t>
        </w:r>
      </w:ins>
    </w:p>
    <w:p w:rsidR="002C1A90" w:rsidRDefault="004A686A" w:rsidP="007D1DE2">
      <w:pPr>
        <w:pStyle w:val="Textkrper"/>
        <w:ind w:left="851" w:hanging="851"/>
      </w:pPr>
      <w:ins w:id="206" w:author="GIRAUD Christian" w:date="2014-07-01T14:51:00Z">
        <w:r>
          <w:t>“</w:t>
        </w:r>
      </w:ins>
      <w:r w:rsidR="00974B0C">
        <w:t>Linking</w:t>
      </w:r>
      <w:ins w:id="207" w:author="GIRAUD Christian" w:date="2014-07-01T14:51:00Z">
        <w:r>
          <w:t>”</w:t>
        </w:r>
      </w:ins>
      <w:r w:rsidR="00974B0C">
        <w:t xml:space="preserve"> data are playing a major role in management </w:t>
      </w:r>
      <w:r w:rsidR="007D1DE2">
        <w:t>of track description, that is :</w:t>
      </w:r>
    </w:p>
    <w:p w:rsidR="00974B0C" w:rsidRDefault="00974B0C" w:rsidP="002C1A90">
      <w:pPr>
        <w:pStyle w:val="Textkrper"/>
        <w:numPr>
          <w:ilvl w:val="0"/>
          <w:numId w:val="24"/>
        </w:numPr>
      </w:pPr>
      <w:r>
        <w:t>To know in advance which BG will be met from any current BG (several BG can be defined),</w:t>
      </w:r>
    </w:p>
    <w:p w:rsidR="008077BA" w:rsidRDefault="00974B0C" w:rsidP="002C1A90">
      <w:pPr>
        <w:pStyle w:val="Textkrper"/>
        <w:numPr>
          <w:ilvl w:val="0"/>
          <w:numId w:val="24"/>
        </w:numPr>
      </w:pPr>
      <w:r>
        <w:t xml:space="preserve">To check the train position regarding </w:t>
      </w:r>
      <w:r w:rsidR="008077BA">
        <w:t xml:space="preserve">the window related to </w:t>
      </w:r>
      <w:r>
        <w:t>the last BG position,</w:t>
      </w:r>
    </w:p>
    <w:p w:rsidR="00E8204C" w:rsidRDefault="00E8204C" w:rsidP="002C1A90">
      <w:pPr>
        <w:pStyle w:val="Textkrper"/>
        <w:numPr>
          <w:ilvl w:val="0"/>
          <w:numId w:val="24"/>
        </w:numPr>
      </w:pPr>
      <w:r>
        <w:t>To check the train position regarding the route provided by the previous BG,</w:t>
      </w:r>
    </w:p>
    <w:p w:rsidR="008077BA" w:rsidRDefault="008077BA" w:rsidP="002C1A90">
      <w:pPr>
        <w:pStyle w:val="Textkrper"/>
        <w:numPr>
          <w:ilvl w:val="0"/>
          <w:numId w:val="24"/>
        </w:numPr>
      </w:pPr>
      <w:r>
        <w:t>To up-date the track description provided by the previous BG,</w:t>
      </w:r>
    </w:p>
    <w:p w:rsidR="008077BA" w:rsidRDefault="002C1A90" w:rsidP="002C1A90">
      <w:pPr>
        <w:pStyle w:val="Textkrper"/>
        <w:numPr>
          <w:ilvl w:val="0"/>
          <w:numId w:val="24"/>
        </w:numPr>
      </w:pPr>
      <w:r>
        <w:t>To</w:t>
      </w:r>
      <w:r w:rsidR="008077BA">
        <w:t xml:space="preserve"> reduce the train position error to the position inaccuracy of the last BG,</w:t>
      </w:r>
    </w:p>
    <w:p w:rsidR="00A525FB" w:rsidRDefault="002C1A90" w:rsidP="002C1A90">
      <w:pPr>
        <w:pStyle w:val="Textkrper"/>
        <w:numPr>
          <w:ilvl w:val="0"/>
          <w:numId w:val="24"/>
        </w:numPr>
      </w:pPr>
      <w:r>
        <w:t>To</w:t>
      </w:r>
      <w:r w:rsidR="008077BA">
        <w:t xml:space="preserve"> permit or not an immediate rea</w:t>
      </w:r>
      <w:r w:rsidR="00E8204C">
        <w:t>ction in case of BG missing.</w:t>
      </w:r>
    </w:p>
    <w:p w:rsidR="004E7289" w:rsidRDefault="004E7289" w:rsidP="001F7865">
      <w:pPr>
        <w:pStyle w:val="Textkrper"/>
        <w:ind w:left="0"/>
        <w:rPr>
          <w:ins w:id="208" w:author="GIRAUD Christian" w:date="2014-07-02T11:51:00Z"/>
        </w:rPr>
      </w:pPr>
    </w:p>
    <w:p w:rsidR="00C93F2D" w:rsidRDefault="004E7289" w:rsidP="001F7865">
      <w:pPr>
        <w:pStyle w:val="Textkrper"/>
        <w:ind w:left="0"/>
        <w:rPr>
          <w:ins w:id="209" w:author="GIRAUD Christian" w:date="2014-07-02T11:57:00Z"/>
        </w:rPr>
      </w:pPr>
      <w:ins w:id="210" w:author="GIRAUD Christian" w:date="2014-07-02T11:44:00Z">
        <w:r>
          <w:t>But the use of linking is only an option of design</w:t>
        </w:r>
      </w:ins>
      <w:ins w:id="211" w:author="GIRAUD Christian" w:date="2014-07-02T11:46:00Z">
        <w:r>
          <w:t>,</w:t>
        </w:r>
      </w:ins>
      <w:ins w:id="212" w:author="GIRAUD Christian" w:date="2014-07-02T11:44:00Z">
        <w:r>
          <w:t xml:space="preserve"> </w:t>
        </w:r>
      </w:ins>
      <w:ins w:id="213" w:author="GIRAUD Christian" w:date="2014-07-02T11:46:00Z">
        <w:r>
          <w:t xml:space="preserve">and </w:t>
        </w:r>
      </w:ins>
      <w:ins w:id="214" w:author="GIRAUD Christian" w:date="2014-07-02T11:44:00Z">
        <w:r>
          <w:t>depending</w:t>
        </w:r>
      </w:ins>
      <w:ins w:id="215" w:author="GIRAUD Christian" w:date="2014-07-02T11:46:00Z">
        <w:r>
          <w:t xml:space="preserve"> on the confidence in</w:t>
        </w:r>
      </w:ins>
      <w:ins w:id="216" w:author="GIRAUD Christian" w:date="2014-07-02T11:47:00Z">
        <w:r>
          <w:t xml:space="preserve"> </w:t>
        </w:r>
      </w:ins>
      <w:ins w:id="217" w:author="GIRAUD Christian" w:date="2014-07-02T11:46:00Z">
        <w:r>
          <w:t>odometry</w:t>
        </w:r>
      </w:ins>
      <w:ins w:id="218" w:author="GIRAUD Christian" w:date="2014-07-02T11:48:00Z">
        <w:r>
          <w:t>.</w:t>
        </w:r>
      </w:ins>
      <w:ins w:id="219" w:author="GIRAUD Christian" w:date="2014-07-02T11:47:00Z">
        <w:r>
          <w:t xml:space="preserve"> As result, </w:t>
        </w:r>
      </w:ins>
      <w:ins w:id="220" w:author="GIRAUD Christian" w:date="2014-07-02T14:30:00Z">
        <w:r w:rsidR="00D37F7C">
          <w:t>“</w:t>
        </w:r>
      </w:ins>
      <w:ins w:id="221" w:author="GIRAUD Christian" w:date="2014-07-02T11:49:00Z">
        <w:r>
          <w:t>Linking</w:t>
        </w:r>
      </w:ins>
      <w:ins w:id="222" w:author="GIRAUD Christian" w:date="2014-07-02T14:30:00Z">
        <w:r w:rsidR="00D37F7C">
          <w:t>”</w:t>
        </w:r>
      </w:ins>
      <w:ins w:id="223" w:author="GIRAUD Christian" w:date="2014-07-02T11:49:00Z">
        <w:r>
          <w:t xml:space="preserve"> is submitted to a qualifier meaning </w:t>
        </w:r>
      </w:ins>
      <w:ins w:id="224" w:author="GIRAUD Christian" w:date="2014-07-02T11:50:00Z">
        <w:r>
          <w:t>“Linking Use” or “Linking Not Used</w:t>
        </w:r>
      </w:ins>
      <w:ins w:id="225" w:author="GIRAUD Christian" w:date="2014-07-02T11:51:00Z">
        <w:r>
          <w:t>”</w:t>
        </w:r>
      </w:ins>
      <w:ins w:id="226" w:author="GIRAUD Christian" w:date="2014-07-02T11:46:00Z">
        <w:r>
          <w:t>.</w:t>
        </w:r>
      </w:ins>
      <w:ins w:id="227" w:author="GIRAUD Christian" w:date="2014-07-02T15:38:00Z">
        <w:r w:rsidR="000B673F">
          <w:t xml:space="preserve"> </w:t>
        </w:r>
      </w:ins>
      <w:ins w:id="228" w:author="GIRAUD Christian" w:date="2014-07-02T11:55:00Z">
        <w:r w:rsidR="00C93F2D">
          <w:t xml:space="preserve">All information about </w:t>
        </w:r>
      </w:ins>
      <w:ins w:id="229" w:author="GIRAUD Christian" w:date="2014-07-02T11:56:00Z">
        <w:r w:rsidR="00C93F2D">
          <w:t>“Linking” are given and described within SRS</w:t>
        </w:r>
      </w:ins>
      <w:ins w:id="230" w:author="GIRAUD Christian" w:date="2014-07-02T11:57:00Z">
        <w:r w:rsidR="00C93F2D">
          <w:t xml:space="preserve"> </w:t>
        </w:r>
      </w:ins>
      <w:ins w:id="231" w:author="GIRAUD Christian" w:date="2014-07-02T11:56:00Z">
        <w:r w:rsidR="00C93F2D">
          <w:t>chapter</w:t>
        </w:r>
      </w:ins>
      <w:ins w:id="232" w:author="GIRAUD Christian" w:date="2014-07-02T11:57:00Z">
        <w:r w:rsidR="00C93F2D">
          <w:t xml:space="preserve"> 3-4-4.</w:t>
        </w:r>
      </w:ins>
    </w:p>
    <w:p w:rsidR="00C93F2D" w:rsidRDefault="00C93F2D" w:rsidP="001F7865">
      <w:pPr>
        <w:pStyle w:val="Textkrper"/>
        <w:ind w:left="0"/>
        <w:rPr>
          <w:ins w:id="233" w:author="GIRAUD Christian" w:date="2014-07-02T11:51:00Z"/>
        </w:rPr>
      </w:pPr>
    </w:p>
    <w:p w:rsidR="004A686A" w:rsidRDefault="004A686A" w:rsidP="001F7865">
      <w:pPr>
        <w:pStyle w:val="Textkrper"/>
        <w:ind w:left="0"/>
        <w:rPr>
          <w:ins w:id="234" w:author="GIRAUD Christian" w:date="2014-07-01T15:35:00Z"/>
        </w:rPr>
      </w:pPr>
      <w:ins w:id="235" w:author="GIRAUD Christian" w:date="2014-07-01T14:50:00Z">
        <w:r>
          <w:t>“Linked”</w:t>
        </w:r>
      </w:ins>
      <w:ins w:id="236" w:author="GIRAUD Christian" w:date="2014-07-01T14:51:00Z">
        <w:r>
          <w:t xml:space="preserve"> is a qualifier included within the header of</w:t>
        </w:r>
      </w:ins>
      <w:ins w:id="237" w:author="GIRAUD Christian" w:date="2014-07-01T14:54:00Z">
        <w:r>
          <w:t xml:space="preserve"> any</w:t>
        </w:r>
      </w:ins>
      <w:ins w:id="238" w:author="GIRAUD Christian" w:date="2014-07-01T14:51:00Z">
        <w:r>
          <w:t xml:space="preserve"> balise</w:t>
        </w:r>
      </w:ins>
      <w:ins w:id="239" w:author="GIRAUD Christian" w:date="2014-07-01T14:54:00Z">
        <w:r>
          <w:t xml:space="preserve"> group and which defines the nature of</w:t>
        </w:r>
      </w:ins>
      <w:ins w:id="240" w:author="GIRAUD Christian" w:date="2014-07-01T14:56:00Z">
        <w:r w:rsidR="00BD633C">
          <w:t xml:space="preserve"> data that are included in it</w:t>
        </w:r>
      </w:ins>
      <w:ins w:id="241" w:author="GIRAUD Christian" w:date="2014-07-01T15:21:00Z">
        <w:r w:rsidR="00140777">
          <w:t xml:space="preserve"> :</w:t>
        </w:r>
      </w:ins>
    </w:p>
    <w:p w:rsidR="002F6022" w:rsidRDefault="002F6022" w:rsidP="001F7865">
      <w:pPr>
        <w:pStyle w:val="Textkrper"/>
        <w:ind w:left="0"/>
        <w:rPr>
          <w:ins w:id="242" w:author="GIRAUD Christian" w:date="2014-07-01T14:50:00Z"/>
        </w:rPr>
      </w:pPr>
    </w:p>
    <w:p w:rsidR="00A017BC" w:rsidRDefault="00BD633C" w:rsidP="00BD633C">
      <w:pPr>
        <w:pStyle w:val="Textkrper"/>
        <w:numPr>
          <w:ilvl w:val="0"/>
          <w:numId w:val="24"/>
        </w:numPr>
        <w:rPr>
          <w:ins w:id="243" w:author="GIRAUD Christian" w:date="2014-07-01T15:11:00Z"/>
        </w:rPr>
        <w:pPrChange w:id="244" w:author="GIRAUD Christian" w:date="2014-07-01T14:57:00Z">
          <w:pPr>
            <w:pStyle w:val="Textkrper"/>
            <w:ind w:left="0"/>
          </w:pPr>
        </w:pPrChange>
      </w:pPr>
      <w:ins w:id="245" w:author="GIRAUD Christian" w:date="2014-07-01T14:57:00Z">
        <w:r>
          <w:t>“Linked” means that</w:t>
        </w:r>
      </w:ins>
      <w:ins w:id="246" w:author="GIRAUD Christian" w:date="2014-07-01T14:58:00Z">
        <w:r>
          <w:t xml:space="preserve"> BG</w:t>
        </w:r>
      </w:ins>
      <w:ins w:id="247" w:author="GIRAUD Christian" w:date="2014-07-02T14:33:00Z">
        <w:r w:rsidR="00D37F7C">
          <w:t xml:space="preserve"> </w:t>
        </w:r>
      </w:ins>
      <w:ins w:id="248" w:author="GIRAUD Christian" w:date="2014-07-01T15:11:00Z">
        <w:r w:rsidR="00A017BC">
          <w:t>:</w:t>
        </w:r>
      </w:ins>
    </w:p>
    <w:p w:rsidR="00D37F7C" w:rsidRDefault="00D37F7C" w:rsidP="00A017BC">
      <w:pPr>
        <w:pStyle w:val="Textkrper"/>
        <w:numPr>
          <w:ilvl w:val="1"/>
          <w:numId w:val="24"/>
        </w:numPr>
        <w:rPr>
          <w:ins w:id="249" w:author="GIRAUD Christian" w:date="2014-07-02T14:33:00Z"/>
        </w:rPr>
        <w:pPrChange w:id="250" w:author="GIRAUD Christian" w:date="2014-07-01T15:11:00Z">
          <w:pPr>
            <w:pStyle w:val="Textkrper"/>
            <w:ind w:left="0"/>
          </w:pPr>
        </w:pPrChange>
      </w:pPr>
      <w:ins w:id="251" w:author="GIRAUD Christian" w:date="2014-07-02T14:33:00Z">
        <w:r>
          <w:t xml:space="preserve">can be </w:t>
        </w:r>
      </w:ins>
      <w:ins w:id="252" w:author="GIRAUD Christian" w:date="2014-07-01T14:59:00Z">
        <w:r w:rsidR="00BD633C">
          <w:t>announced in the current LRBG</w:t>
        </w:r>
      </w:ins>
      <w:ins w:id="253" w:author="GIRAUD Christian" w:date="2014-07-02T14:55:00Z">
        <w:r w:rsidR="001616B9">
          <w:t xml:space="preserve"> to up-date data.</w:t>
        </w:r>
      </w:ins>
    </w:p>
    <w:p w:rsidR="004A686A" w:rsidRDefault="00BD633C" w:rsidP="00A017BC">
      <w:pPr>
        <w:pStyle w:val="Textkrper"/>
        <w:numPr>
          <w:ilvl w:val="1"/>
          <w:numId w:val="24"/>
        </w:numPr>
        <w:rPr>
          <w:ins w:id="254" w:author="GIRAUD Christian" w:date="2014-07-01T15:11:00Z"/>
        </w:rPr>
        <w:pPrChange w:id="255" w:author="GIRAUD Christian" w:date="2014-07-01T15:11:00Z">
          <w:pPr>
            <w:pStyle w:val="Textkrper"/>
            <w:ind w:left="0"/>
          </w:pPr>
        </w:pPrChange>
      </w:pPr>
      <w:ins w:id="256" w:author="GIRAUD Christian" w:date="2014-07-01T15:01:00Z">
        <w:r>
          <w:t>can become the new LRBG if consistent</w:t>
        </w:r>
      </w:ins>
      <w:ins w:id="257" w:author="GIRAUD Christian" w:date="2014-07-01T15:09:00Z">
        <w:r w:rsidR="00D37F7C">
          <w:t xml:space="preserve"> </w:t>
        </w:r>
      </w:ins>
      <w:ins w:id="258" w:author="GIRAUD Christian" w:date="2014-07-02T14:35:00Z">
        <w:r w:rsidR="00D37F7C">
          <w:t xml:space="preserve"> with opened</w:t>
        </w:r>
      </w:ins>
      <w:ins w:id="259" w:author="GIRAUD Christian" w:date="2014-07-01T15:09:00Z">
        <w:r w:rsidR="00D37F7C">
          <w:t xml:space="preserve"> window</w:t>
        </w:r>
      </w:ins>
      <w:ins w:id="260" w:author="GIRAUD Christian" w:date="2014-07-01T15:11:00Z">
        <w:r w:rsidR="00A017BC">
          <w:t>,</w:t>
        </w:r>
      </w:ins>
    </w:p>
    <w:p w:rsidR="00A017BC" w:rsidRDefault="00D37F7C" w:rsidP="00A017BC">
      <w:pPr>
        <w:pStyle w:val="Textkrper"/>
        <w:numPr>
          <w:ilvl w:val="1"/>
          <w:numId w:val="24"/>
        </w:numPr>
        <w:rPr>
          <w:ins w:id="261" w:author="GIRAUD Christian" w:date="2014-07-01T15:16:00Z"/>
        </w:rPr>
        <w:pPrChange w:id="262" w:author="GIRAUD Christian" w:date="2014-07-01T15:11:00Z">
          <w:pPr>
            <w:pStyle w:val="Textkrper"/>
            <w:ind w:left="0"/>
          </w:pPr>
        </w:pPrChange>
      </w:pPr>
      <w:ins w:id="263" w:author="GIRAUD Christian" w:date="2014-07-02T14:36:00Z">
        <w:r>
          <w:t xml:space="preserve">can be </w:t>
        </w:r>
      </w:ins>
      <w:ins w:id="264" w:author="GIRAUD Christian" w:date="2014-07-01T15:11:00Z">
        <w:r w:rsidR="00A017BC">
          <w:t xml:space="preserve">not </w:t>
        </w:r>
      </w:ins>
      <w:ins w:id="265" w:author="GIRAUD Christian" w:date="2014-07-01T15:12:00Z">
        <w:r w:rsidR="00A017BC">
          <w:t>announced</w:t>
        </w:r>
      </w:ins>
      <w:ins w:id="266" w:author="GIRAUD Christian" w:date="2014-07-01T15:11:00Z">
        <w:r w:rsidR="00A017BC">
          <w:t xml:space="preserve"> </w:t>
        </w:r>
      </w:ins>
      <w:ins w:id="267" w:author="GIRAUD Christian" w:date="2014-07-02T14:37:00Z">
        <w:r>
          <w:t xml:space="preserve">but </w:t>
        </w:r>
      </w:ins>
      <w:ins w:id="268" w:author="GIRAUD Christian" w:date="2014-07-01T15:12:00Z">
        <w:r w:rsidR="00A017BC">
          <w:t xml:space="preserve">may </w:t>
        </w:r>
      </w:ins>
      <w:ins w:id="269" w:author="GIRAUD Christian" w:date="2014-07-01T15:15:00Z">
        <w:r w:rsidR="00A017BC">
          <w:t xml:space="preserve">still </w:t>
        </w:r>
      </w:ins>
      <w:ins w:id="270" w:author="GIRAUD Christian" w:date="2014-07-01T15:12:00Z">
        <w:r w:rsidR="00A017BC">
          <w:t>bec</w:t>
        </w:r>
        <w:r w:rsidR="00FF3895">
          <w:t xml:space="preserve">ome the new LRBG without </w:t>
        </w:r>
        <w:r w:rsidR="00A017BC">
          <w:t>chec</w:t>
        </w:r>
        <w:r w:rsidR="00456382">
          <w:t>king</w:t>
        </w:r>
      </w:ins>
      <w:ins w:id="271" w:author="GIRAUD Christian" w:date="2014-07-02T14:43:00Z">
        <w:r w:rsidR="00456382">
          <w:t>.</w:t>
        </w:r>
      </w:ins>
    </w:p>
    <w:p w:rsidR="002F6022" w:rsidRDefault="00FF3895" w:rsidP="00AF74BE">
      <w:pPr>
        <w:pStyle w:val="Textkrper"/>
        <w:numPr>
          <w:ilvl w:val="1"/>
          <w:numId w:val="24"/>
        </w:numPr>
        <w:rPr>
          <w:ins w:id="272" w:author="GIRAUD Christian" w:date="2014-07-01T15:35:00Z"/>
        </w:rPr>
        <w:pPrChange w:id="273" w:author="GIRAUD Christian" w:date="2014-07-01T15:36:00Z">
          <w:pPr>
            <w:pStyle w:val="Textkrper"/>
            <w:ind w:left="0"/>
          </w:pPr>
        </w:pPrChange>
      </w:pPr>
      <w:ins w:id="274" w:author="GIRAUD Christian" w:date="2014-07-02T15:04:00Z">
        <w:r>
          <w:t xml:space="preserve">if not announced,  position is given by train position and current LRBG. </w:t>
        </w:r>
      </w:ins>
    </w:p>
    <w:p w:rsidR="00456382" w:rsidRDefault="00140777" w:rsidP="00140777">
      <w:pPr>
        <w:pStyle w:val="Textkrper"/>
        <w:numPr>
          <w:ilvl w:val="0"/>
          <w:numId w:val="24"/>
        </w:numPr>
        <w:rPr>
          <w:ins w:id="275" w:author="GIRAUD Christian" w:date="2014-07-02T14:46:00Z"/>
        </w:rPr>
        <w:pPrChange w:id="276" w:author="GIRAUD Christian" w:date="2014-07-01T15:16:00Z">
          <w:pPr>
            <w:pStyle w:val="Textkrper"/>
            <w:ind w:left="0"/>
          </w:pPr>
        </w:pPrChange>
      </w:pPr>
      <w:ins w:id="277" w:author="GIRAUD Christian" w:date="2014-07-01T15:22:00Z">
        <w:r>
          <w:t>“Unlinked” means</w:t>
        </w:r>
      </w:ins>
      <w:ins w:id="278" w:author="GIRAUD Christian" w:date="2014-07-01T15:23:00Z">
        <w:r>
          <w:t xml:space="preserve"> </w:t>
        </w:r>
      </w:ins>
      <w:ins w:id="279" w:author="GIRAUD Christian" w:date="2014-07-01T15:22:00Z">
        <w:r>
          <w:t>that</w:t>
        </w:r>
      </w:ins>
      <w:ins w:id="280" w:author="GIRAUD Christian" w:date="2014-07-01T15:23:00Z">
        <w:r>
          <w:t xml:space="preserve"> </w:t>
        </w:r>
      </w:ins>
      <w:ins w:id="281" w:author="GIRAUD Christian" w:date="2014-07-01T15:22:00Z">
        <w:r>
          <w:t>BG</w:t>
        </w:r>
      </w:ins>
      <w:ins w:id="282" w:author="GIRAUD Christian" w:date="2014-07-01T15:23:00Z">
        <w:r>
          <w:t xml:space="preserve"> </w:t>
        </w:r>
      </w:ins>
      <w:ins w:id="283" w:author="GIRAUD Christian" w:date="2014-07-02T14:46:00Z">
        <w:r w:rsidR="00456382">
          <w:t>:</w:t>
        </w:r>
      </w:ins>
    </w:p>
    <w:p w:rsidR="00456382" w:rsidRDefault="00456382" w:rsidP="00456382">
      <w:pPr>
        <w:pStyle w:val="Textkrper"/>
        <w:numPr>
          <w:ilvl w:val="1"/>
          <w:numId w:val="24"/>
        </w:numPr>
        <w:rPr>
          <w:ins w:id="284" w:author="GIRAUD Christian" w:date="2014-07-02T14:48:00Z"/>
        </w:rPr>
      </w:pPr>
      <w:ins w:id="285" w:author="GIRAUD Christian" w:date="2014-07-02T14:48:00Z">
        <w:r>
          <w:t>can be announced in the current LRBG,</w:t>
        </w:r>
      </w:ins>
      <w:ins w:id="286" w:author="GIRAUD Christian" w:date="2014-07-02T14:56:00Z">
        <w:r w:rsidR="001616B9">
          <w:t xml:space="preserve"> to provide additional data.</w:t>
        </w:r>
      </w:ins>
    </w:p>
    <w:p w:rsidR="00456382" w:rsidRDefault="00456382" w:rsidP="00456382">
      <w:pPr>
        <w:pStyle w:val="Textkrper"/>
        <w:numPr>
          <w:ilvl w:val="1"/>
          <w:numId w:val="24"/>
        </w:numPr>
        <w:rPr>
          <w:ins w:id="287" w:author="GIRAUD Christian" w:date="2014-07-02T14:48:00Z"/>
        </w:rPr>
      </w:pPr>
      <w:ins w:id="288" w:author="GIRAUD Christian" w:date="2014-07-02T14:48:00Z">
        <w:r>
          <w:t>can</w:t>
        </w:r>
      </w:ins>
      <w:ins w:id="289" w:author="GIRAUD Christian" w:date="2014-07-02T14:49:00Z">
        <w:r>
          <w:t>not</w:t>
        </w:r>
      </w:ins>
      <w:ins w:id="290" w:author="GIRAUD Christian" w:date="2014-07-02T14:48:00Z">
        <w:r>
          <w:t xml:space="preserve"> become the new LRBG</w:t>
        </w:r>
      </w:ins>
      <w:ins w:id="291" w:author="GIRAUD Christian" w:date="2014-07-02T14:49:00Z">
        <w:r>
          <w:t xml:space="preserve"> even</w:t>
        </w:r>
      </w:ins>
      <w:ins w:id="292" w:author="GIRAUD Christian" w:date="2014-07-02T14:48:00Z">
        <w:r>
          <w:t xml:space="preserve"> if consistent  with opened window,</w:t>
        </w:r>
      </w:ins>
    </w:p>
    <w:p w:rsidR="001616B9" w:rsidRDefault="001616B9" w:rsidP="00456382">
      <w:pPr>
        <w:pStyle w:val="Textkrper"/>
        <w:numPr>
          <w:ilvl w:val="1"/>
          <w:numId w:val="24"/>
        </w:numPr>
        <w:rPr>
          <w:ins w:id="293" w:author="GIRAUD Christian" w:date="2014-07-02T14:58:00Z"/>
        </w:rPr>
        <w:pPrChange w:id="294" w:author="GIRAUD Christian" w:date="2014-07-02T14:46:00Z">
          <w:pPr>
            <w:pStyle w:val="Textkrper"/>
            <w:ind w:left="0"/>
          </w:pPr>
        </w:pPrChange>
      </w:pPr>
      <w:ins w:id="295" w:author="GIRAUD Christian" w:date="2014-07-02T14:58:00Z">
        <w:r>
          <w:t xml:space="preserve">can be not announced but may still </w:t>
        </w:r>
      </w:ins>
      <w:ins w:id="296" w:author="GIRAUD Christian" w:date="2014-07-02T14:59:00Z">
        <w:r>
          <w:t>provide additional data.</w:t>
        </w:r>
      </w:ins>
    </w:p>
    <w:p w:rsidR="00140777" w:rsidRDefault="002F6022" w:rsidP="002F6022">
      <w:pPr>
        <w:pStyle w:val="Textkrper"/>
        <w:numPr>
          <w:ilvl w:val="1"/>
          <w:numId w:val="24"/>
        </w:numPr>
        <w:rPr>
          <w:ins w:id="297" w:author="GIRAUD Christian" w:date="2014-07-01T14:50:00Z"/>
        </w:rPr>
        <w:pPrChange w:id="298" w:author="GIRAUD Christian" w:date="2014-07-01T15:28:00Z">
          <w:pPr>
            <w:pStyle w:val="Textkrper"/>
            <w:ind w:left="0"/>
          </w:pPr>
        </w:pPrChange>
      </w:pPr>
      <w:ins w:id="299" w:author="GIRAUD Christian" w:date="2014-07-01T15:30:00Z">
        <w:r>
          <w:t xml:space="preserve">if not announced,  position is given by train position and </w:t>
        </w:r>
      </w:ins>
      <w:ins w:id="300" w:author="GIRAUD Christian" w:date="2014-07-02T15:04:00Z">
        <w:r w:rsidR="00FF3895">
          <w:t xml:space="preserve">current </w:t>
        </w:r>
      </w:ins>
      <w:ins w:id="301" w:author="GIRAUD Christian" w:date="2014-07-01T15:30:00Z">
        <w:r>
          <w:t>LRBG.</w:t>
        </w:r>
      </w:ins>
      <w:ins w:id="302" w:author="GIRAUD Christian" w:date="2014-07-01T15:27:00Z">
        <w:r>
          <w:t xml:space="preserve"> </w:t>
        </w:r>
      </w:ins>
    </w:p>
    <w:p w:rsidR="004A686A" w:rsidRDefault="004A686A" w:rsidP="001F7865">
      <w:pPr>
        <w:pStyle w:val="Textkrper"/>
        <w:ind w:left="0"/>
        <w:rPr>
          <w:ins w:id="303" w:author="GIRAUD Christian" w:date="2014-07-01T14:50:00Z"/>
        </w:rPr>
      </w:pPr>
    </w:p>
    <w:p w:rsidR="001F7865" w:rsidRDefault="007D1DE2" w:rsidP="001F7865">
      <w:pPr>
        <w:pStyle w:val="Textkrper"/>
        <w:ind w:left="0"/>
      </w:pPr>
      <w:r>
        <w:t>Re-Positioning is involved to reduce positioning error when needing.</w:t>
      </w:r>
    </w:p>
    <w:p w:rsidR="007D1DE2" w:rsidRDefault="007D1DE2" w:rsidP="001F7865">
      <w:pPr>
        <w:pStyle w:val="Textkrper"/>
        <w:ind w:left="0"/>
      </w:pPr>
    </w:p>
    <w:p w:rsidR="003535EC" w:rsidDel="000B673F" w:rsidRDefault="0040641D" w:rsidP="001F7865">
      <w:pPr>
        <w:pStyle w:val="Textkrper"/>
        <w:ind w:left="0"/>
        <w:rPr>
          <w:del w:id="304" w:author="GIRAUD Christian" w:date="2014-07-02T15:40:00Z"/>
        </w:rPr>
      </w:pPr>
      <w:r>
        <w:t>Linki</w:t>
      </w:r>
      <w:r w:rsidR="002C1A90">
        <w:t xml:space="preserve">ng is defined </w:t>
      </w:r>
      <w:r w:rsidR="003535EC">
        <w:t xml:space="preserve">by </w:t>
      </w:r>
      <w:r w:rsidR="002C1A90">
        <w:t>packet  5</w:t>
      </w:r>
      <w:r w:rsidR="003535EC">
        <w:t xml:space="preserve"> </w:t>
      </w:r>
      <w:ins w:id="305" w:author="GIRAUD Christian" w:date="2014-07-02T15:40:00Z">
        <w:r w:rsidR="000B673F">
          <w:t xml:space="preserve">for </w:t>
        </w:r>
        <w:r w:rsidR="003977BE">
          <w:t>all level</w:t>
        </w:r>
      </w:ins>
      <w:del w:id="306" w:author="GIRAUD Christian" w:date="2014-07-02T15:40:00Z">
        <w:r w:rsidR="003535EC" w:rsidDel="000B673F">
          <w:delText>:</w:delText>
        </w:r>
      </w:del>
    </w:p>
    <w:p w:rsidR="0040641D" w:rsidDel="003977BE" w:rsidRDefault="003535EC" w:rsidP="000B673F">
      <w:pPr>
        <w:pStyle w:val="Textkrper"/>
        <w:ind w:left="0"/>
        <w:rPr>
          <w:del w:id="307" w:author="GIRAUD Christian" w:date="2014-07-02T15:41:00Z"/>
        </w:rPr>
        <w:pPrChange w:id="308" w:author="GIRAUD Christian" w:date="2014-07-02T15:40:00Z">
          <w:pPr>
            <w:pStyle w:val="Textkrper"/>
            <w:numPr>
              <w:numId w:val="24"/>
            </w:numPr>
            <w:ind w:left="720" w:hanging="360"/>
          </w:pPr>
        </w:pPrChange>
      </w:pPr>
      <w:del w:id="309" w:author="GIRAUD Christian" w:date="2014-07-02T15:40:00Z">
        <w:r w:rsidDel="000B673F">
          <w:delText>through balise in</w:delText>
        </w:r>
      </w:del>
      <w:del w:id="310" w:author="GIRAUD Christian" w:date="2014-07-02T15:41:00Z">
        <w:r w:rsidDel="003977BE">
          <w:delText xml:space="preserve"> level 1,</w:delText>
        </w:r>
      </w:del>
    </w:p>
    <w:p w:rsidR="003535EC" w:rsidDel="003977BE" w:rsidRDefault="003535EC" w:rsidP="003977BE">
      <w:pPr>
        <w:pStyle w:val="Textkrper"/>
        <w:ind w:left="0"/>
        <w:rPr>
          <w:del w:id="311" w:author="GIRAUD Christian" w:date="2014-07-02T15:41:00Z"/>
        </w:rPr>
        <w:pPrChange w:id="312" w:author="GIRAUD Christian" w:date="2014-07-02T15:41:00Z">
          <w:pPr>
            <w:pStyle w:val="Textkrper"/>
            <w:numPr>
              <w:numId w:val="24"/>
            </w:numPr>
            <w:ind w:left="720" w:hanging="360"/>
          </w:pPr>
        </w:pPrChange>
      </w:pPr>
      <w:del w:id="313" w:author="GIRAUD Christian" w:date="2014-07-02T15:41:00Z">
        <w:r w:rsidDel="003977BE">
          <w:delText>through radio in level 2/3.</w:delText>
        </w:r>
      </w:del>
    </w:p>
    <w:p w:rsidR="002F6022" w:rsidRDefault="002F6022" w:rsidP="001F7865">
      <w:pPr>
        <w:pStyle w:val="Textkrper"/>
        <w:ind w:left="0"/>
        <w:rPr>
          <w:ins w:id="314" w:author="GIRAUD Christian" w:date="2014-07-01T15:38:00Z"/>
        </w:rPr>
      </w:pPr>
    </w:p>
    <w:p w:rsidR="00AF74BE" w:rsidRDefault="00AF74BE" w:rsidP="001F7865">
      <w:pPr>
        <w:pStyle w:val="Textkrper"/>
        <w:ind w:left="0"/>
        <w:rPr>
          <w:ins w:id="315" w:author="GIRAUD Christian" w:date="2014-07-01T15:38:00Z"/>
        </w:rPr>
      </w:pPr>
      <w:ins w:id="316" w:author="GIRAUD Christian" w:date="2014-07-01T15:38:00Z">
        <w:r>
          <w:t>Linked / Unlinked is</w:t>
        </w:r>
      </w:ins>
      <w:ins w:id="317" w:author="GIRAUD Christian" w:date="2014-07-01T15:39:00Z">
        <w:r>
          <w:t xml:space="preserve"> </w:t>
        </w:r>
      </w:ins>
      <w:ins w:id="318" w:author="GIRAUD Christian" w:date="2014-07-01T15:38:00Z">
        <w:r>
          <w:t>defined</w:t>
        </w:r>
      </w:ins>
      <w:ins w:id="319" w:author="GIRAUD Christian" w:date="2014-07-01T15:39:00Z">
        <w:r>
          <w:t xml:space="preserve"> by one header  qualifier.</w:t>
        </w:r>
      </w:ins>
      <w:ins w:id="320" w:author="GIRAUD Christian" w:date="2014-07-01T15:38:00Z">
        <w:r>
          <w:t xml:space="preserve"> </w:t>
        </w:r>
      </w:ins>
    </w:p>
    <w:p w:rsidR="00AF74BE" w:rsidRDefault="00AF74BE" w:rsidP="001F7865">
      <w:pPr>
        <w:pStyle w:val="Textkrper"/>
        <w:ind w:left="0"/>
        <w:rPr>
          <w:ins w:id="321" w:author="GIRAUD Christian" w:date="2014-07-01T15:33:00Z"/>
        </w:rPr>
      </w:pPr>
    </w:p>
    <w:p w:rsidR="0040641D" w:rsidRDefault="003535EC" w:rsidP="001F7865">
      <w:pPr>
        <w:pStyle w:val="Textkrper"/>
        <w:ind w:left="0"/>
      </w:pPr>
      <w:r>
        <w:t>Repositioning is defined by packet  16 :</w:t>
      </w:r>
    </w:p>
    <w:p w:rsidR="002F6022" w:rsidRDefault="007D1DE2" w:rsidP="002F6022">
      <w:pPr>
        <w:pStyle w:val="Textkrper"/>
        <w:numPr>
          <w:ilvl w:val="0"/>
          <w:numId w:val="24"/>
        </w:numPr>
        <w:rPr>
          <w:ins w:id="322" w:author="GIRAUD Christian" w:date="2014-07-01T15:34:00Z"/>
        </w:rPr>
      </w:pPr>
      <w:r>
        <w:t xml:space="preserve">only </w:t>
      </w:r>
      <w:r w:rsidR="00A93695">
        <w:t xml:space="preserve">through balise in </w:t>
      </w:r>
      <w:r w:rsidR="00511432">
        <w:t>1 level.</w:t>
      </w:r>
    </w:p>
    <w:p w:rsidR="003977BE" w:rsidRDefault="003977BE" w:rsidP="00FF3895">
      <w:pPr>
        <w:ind w:left="720"/>
        <w:rPr>
          <w:ins w:id="323" w:author="GIRAUD Christian" w:date="2014-07-02T15:05:00Z"/>
        </w:rPr>
        <w:pPrChange w:id="324" w:author="GIRAUD Christian" w:date="2014-07-02T15:05:00Z">
          <w:pPr>
            <w:pStyle w:val="Textkrper"/>
            <w:numPr>
              <w:numId w:val="24"/>
            </w:numPr>
            <w:ind w:left="720" w:hanging="360"/>
          </w:pPr>
        </w:pPrChange>
      </w:pPr>
    </w:p>
    <w:p w:rsidR="003977BE" w:rsidRDefault="003977BE" w:rsidP="003977BE">
      <w:pPr>
        <w:pStyle w:val="berschrift3"/>
        <w:rPr>
          <w:ins w:id="325" w:author="GIRAUD Christian" w:date="2014-07-02T15:44:00Z"/>
        </w:rPr>
        <w:pPrChange w:id="326" w:author="GIRAUD Christian" w:date="2014-07-02T15:44:00Z">
          <w:pPr>
            <w:pStyle w:val="Textkrper"/>
            <w:ind w:left="0"/>
          </w:pPr>
        </w:pPrChange>
      </w:pPr>
      <w:ins w:id="327" w:author="GIRAUD Christian" w:date="2014-07-02T15:44:00Z">
        <w:r>
          <w:t>True Table</w:t>
        </w:r>
      </w:ins>
    </w:p>
    <w:p w:rsidR="003977BE" w:rsidRDefault="003977BE" w:rsidP="00FF3895">
      <w:pPr>
        <w:pStyle w:val="Textkrper"/>
        <w:ind w:left="0"/>
        <w:rPr>
          <w:ins w:id="328" w:author="GIRAUD Christian" w:date="2014-07-02T15:44:00Z"/>
        </w:rPr>
      </w:pPr>
    </w:p>
    <w:p w:rsidR="00FF3895" w:rsidRDefault="00FF3895" w:rsidP="00FF3895">
      <w:pPr>
        <w:pStyle w:val="Textkrper"/>
        <w:ind w:left="0"/>
        <w:rPr>
          <w:ins w:id="329" w:author="GIRAUD Christian" w:date="2014-07-02T15:08:00Z"/>
        </w:rPr>
      </w:pPr>
      <w:ins w:id="330" w:author="GIRAUD Christian" w:date="2014-07-02T15:08:00Z">
        <w:r>
          <w:t>When “Linking” is used, the true table is :</w:t>
        </w:r>
      </w:ins>
    </w:p>
    <w:p w:rsidR="00FF3895" w:rsidRDefault="00FF3895" w:rsidP="00FF3895">
      <w:pPr>
        <w:pStyle w:val="Textkrper"/>
        <w:ind w:left="0"/>
        <w:rPr>
          <w:ins w:id="331" w:author="GIRAUD Christian" w:date="2014-07-02T15: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4403"/>
        <w:tblGridChange w:id="332">
          <w:tblGrid>
            <w:gridCol w:w="1809"/>
            <w:gridCol w:w="3828"/>
            <w:gridCol w:w="4403"/>
          </w:tblGrid>
        </w:tblGridChange>
      </w:tblGrid>
      <w:tr w:rsidR="00CF4A7B" w:rsidTr="00514DEB">
        <w:trPr>
          <w:ins w:id="333" w:author="GIRAUD Christian" w:date="2014-07-02T15:11:00Z"/>
        </w:trPr>
        <w:tc>
          <w:tcPr>
            <w:tcW w:w="1809" w:type="dxa"/>
            <w:shd w:val="clear" w:color="auto" w:fill="auto"/>
          </w:tcPr>
          <w:p w:rsidR="00CF4A7B" w:rsidRPr="005B7548" w:rsidRDefault="00CD4544" w:rsidP="00514DEB">
            <w:pPr>
              <w:pStyle w:val="Textkrper"/>
              <w:ind w:left="0"/>
              <w:jc w:val="center"/>
              <w:rPr>
                <w:ins w:id="334" w:author="GIRAUD Christian" w:date="2014-07-02T15:26:00Z"/>
                <w:b/>
                <w:rPrChange w:id="335" w:author="GIRAUD Christian" w:date="2014-07-03T09:32:00Z">
                  <w:rPr>
                    <w:ins w:id="336" w:author="GIRAUD Christian" w:date="2014-07-02T15:26:00Z"/>
                  </w:rPr>
                </w:rPrChange>
              </w:rPr>
            </w:pPr>
            <w:ins w:id="337" w:author="GIRAUD Christian" w:date="2014-07-02T15:26:00Z">
              <w:r w:rsidRPr="005B7548">
                <w:rPr>
                  <w:b/>
                  <w:rPrChange w:id="338" w:author="GIRAUD Christian" w:date="2014-07-03T09:32:00Z">
                    <w:rPr/>
                  </w:rPrChange>
                </w:rPr>
                <w:t>LINKING USE</w:t>
              </w:r>
            </w:ins>
            <w:ins w:id="339" w:author="GIRAUD Christian" w:date="2014-07-03T09:40:00Z">
              <w:r w:rsidR="00A8394D">
                <w:rPr>
                  <w:b/>
                </w:rPr>
                <w:t xml:space="preserve"> on-board</w:t>
              </w:r>
            </w:ins>
          </w:p>
          <w:p w:rsidR="00CD4544" w:rsidRPr="005B7548" w:rsidRDefault="00CD4544" w:rsidP="00514DEB">
            <w:pPr>
              <w:pStyle w:val="Textkrper"/>
              <w:ind w:left="0"/>
              <w:rPr>
                <w:ins w:id="340" w:author="GIRAUD Christian" w:date="2014-07-02T15:11:00Z"/>
                <w:b/>
                <w:rPrChange w:id="341" w:author="GIRAUD Christian" w:date="2014-07-03T09:32:00Z">
                  <w:rPr>
                    <w:ins w:id="342" w:author="GIRAUD Christian" w:date="2014-07-02T15:11:00Z"/>
                  </w:rPr>
                </w:rPrChange>
              </w:rPr>
            </w:pPr>
          </w:p>
        </w:tc>
        <w:tc>
          <w:tcPr>
            <w:tcW w:w="3828" w:type="dxa"/>
            <w:shd w:val="clear" w:color="auto" w:fill="auto"/>
          </w:tcPr>
          <w:p w:rsidR="00CF4A7B" w:rsidRPr="005B7548" w:rsidRDefault="00CF4A7B" w:rsidP="00514DEB">
            <w:pPr>
              <w:pStyle w:val="Textkrper"/>
              <w:ind w:left="0"/>
              <w:rPr>
                <w:ins w:id="343" w:author="GIRAUD Christian" w:date="2014-07-02T15:11:00Z"/>
                <w:b/>
                <w:rPrChange w:id="344" w:author="GIRAUD Christian" w:date="2014-07-03T09:32:00Z">
                  <w:rPr>
                    <w:ins w:id="345" w:author="GIRAUD Christian" w:date="2014-07-02T15:11:00Z"/>
                  </w:rPr>
                </w:rPrChange>
              </w:rPr>
            </w:pPr>
            <w:ins w:id="346" w:author="GIRAUD Christian" w:date="2014-07-02T15:12:00Z">
              <w:r w:rsidRPr="005B7548">
                <w:rPr>
                  <w:b/>
                  <w:rPrChange w:id="347" w:author="GIRAUD Christian" w:date="2014-07-03T09:32:00Z">
                    <w:rPr/>
                  </w:rPrChange>
                </w:rPr>
                <w:t>Linked BG</w:t>
              </w:r>
            </w:ins>
          </w:p>
        </w:tc>
        <w:tc>
          <w:tcPr>
            <w:tcW w:w="4403" w:type="dxa"/>
            <w:shd w:val="clear" w:color="auto" w:fill="auto"/>
          </w:tcPr>
          <w:p w:rsidR="00CF4A7B" w:rsidRPr="005B7548" w:rsidRDefault="00CF4A7B" w:rsidP="00514DEB">
            <w:pPr>
              <w:pStyle w:val="Textkrper"/>
              <w:ind w:left="0"/>
              <w:rPr>
                <w:ins w:id="348" w:author="GIRAUD Christian" w:date="2014-07-02T15:11:00Z"/>
                <w:b/>
                <w:rPrChange w:id="349" w:author="GIRAUD Christian" w:date="2014-07-03T09:32:00Z">
                  <w:rPr>
                    <w:ins w:id="350" w:author="GIRAUD Christian" w:date="2014-07-02T15:11:00Z"/>
                  </w:rPr>
                </w:rPrChange>
              </w:rPr>
            </w:pPr>
            <w:ins w:id="351" w:author="GIRAUD Christian" w:date="2014-07-02T15:12:00Z">
              <w:r w:rsidRPr="005B7548">
                <w:rPr>
                  <w:b/>
                  <w:rPrChange w:id="352" w:author="GIRAUD Christian" w:date="2014-07-03T09:32:00Z">
                    <w:rPr/>
                  </w:rPrChange>
                </w:rPr>
                <w:t>Unlinked BG</w:t>
              </w:r>
            </w:ins>
          </w:p>
        </w:tc>
      </w:tr>
      <w:tr w:rsidR="00CF4A7B" w:rsidTr="00514DEB">
        <w:trPr>
          <w:ins w:id="353" w:author="GIRAUD Christian" w:date="2014-07-02T15:11:00Z"/>
        </w:trPr>
        <w:tc>
          <w:tcPr>
            <w:tcW w:w="1809" w:type="dxa"/>
            <w:shd w:val="clear" w:color="auto" w:fill="auto"/>
          </w:tcPr>
          <w:p w:rsidR="00CF4A7B" w:rsidRPr="005B7548" w:rsidRDefault="00CF4A7B" w:rsidP="00514DEB">
            <w:pPr>
              <w:pStyle w:val="Textkrper"/>
              <w:ind w:left="0"/>
              <w:rPr>
                <w:ins w:id="354" w:author="GIRAUD Christian" w:date="2014-07-02T15:11:00Z"/>
                <w:b/>
                <w:rPrChange w:id="355" w:author="GIRAUD Christian" w:date="2014-07-03T09:40:00Z">
                  <w:rPr>
                    <w:ins w:id="356" w:author="GIRAUD Christian" w:date="2014-07-02T15:11:00Z"/>
                  </w:rPr>
                </w:rPrChange>
              </w:rPr>
            </w:pPr>
            <w:ins w:id="357" w:author="GIRAUD Christian" w:date="2014-07-02T15:11:00Z">
              <w:r w:rsidRPr="005B7548">
                <w:rPr>
                  <w:b/>
                  <w:rPrChange w:id="358" w:author="GIRAUD Christian" w:date="2014-07-03T09:40:00Z">
                    <w:rPr/>
                  </w:rPrChange>
                </w:rPr>
                <w:t>Linking exists</w:t>
              </w:r>
            </w:ins>
            <w:ins w:id="359" w:author="GIRAUD Christian" w:date="2014-07-03T09:41:00Z">
              <w:r w:rsidR="00A8394D">
                <w:rPr>
                  <w:b/>
                </w:rPr>
                <w:t xml:space="preserve"> in message</w:t>
              </w:r>
            </w:ins>
          </w:p>
        </w:tc>
        <w:tc>
          <w:tcPr>
            <w:tcW w:w="3828" w:type="dxa"/>
            <w:shd w:val="clear" w:color="auto" w:fill="auto"/>
          </w:tcPr>
          <w:p w:rsidR="00CF4A7B" w:rsidRDefault="00CF4A7B" w:rsidP="00514DEB">
            <w:pPr>
              <w:pStyle w:val="Textkrper"/>
              <w:ind w:left="0"/>
              <w:rPr>
                <w:ins w:id="360" w:author="GIRAUD Christian" w:date="2014-07-02T15:13:00Z"/>
              </w:rPr>
            </w:pPr>
            <w:ins w:id="361" w:author="GIRAUD Christian" w:date="2014-07-02T15:13:00Z">
              <w:r>
                <w:t>Window is computed</w:t>
              </w:r>
            </w:ins>
          </w:p>
          <w:p w:rsidR="00CF4A7B" w:rsidRDefault="00CF4A7B" w:rsidP="00514DEB">
            <w:pPr>
              <w:pStyle w:val="Textkrper"/>
              <w:ind w:left="0"/>
              <w:rPr>
                <w:ins w:id="362" w:author="GIRAUD Christian" w:date="2014-07-02T15:14:00Z"/>
              </w:rPr>
            </w:pPr>
            <w:ins w:id="363" w:author="GIRAUD Christian" w:date="2014-07-02T15:14:00Z">
              <w:r>
                <w:t>Train Position is checked</w:t>
              </w:r>
            </w:ins>
          </w:p>
          <w:p w:rsidR="00CF4A7B" w:rsidRDefault="00CF4A7B" w:rsidP="00514DEB">
            <w:pPr>
              <w:pStyle w:val="Textkrper"/>
              <w:ind w:left="0"/>
              <w:rPr>
                <w:ins w:id="364" w:author="GIRAUD Christian" w:date="2014-07-02T15:17:00Z"/>
              </w:rPr>
            </w:pPr>
            <w:ins w:id="365" w:author="GIRAUD Christian" w:date="2014-07-02T15:15:00Z">
              <w:r>
                <w:t>BG becomes LRBG if checking OK</w:t>
              </w:r>
            </w:ins>
          </w:p>
          <w:p w:rsidR="00CF4A7B" w:rsidRDefault="00CF4A7B" w:rsidP="00514DEB">
            <w:pPr>
              <w:pStyle w:val="Textkrper"/>
              <w:ind w:left="0"/>
              <w:rPr>
                <w:ins w:id="366" w:author="GIRAUD Christian" w:date="2014-07-02T15:11:00Z"/>
              </w:rPr>
            </w:pPr>
            <w:ins w:id="367" w:author="GIRAUD Christian" w:date="2014-07-02T15:18:00Z">
              <w:r>
                <w:t xml:space="preserve">&amp; </w:t>
              </w:r>
            </w:ins>
            <w:ins w:id="368" w:author="GIRAUD Christian" w:date="2014-07-02T15:17:00Z">
              <w:r>
                <w:t>Downstream Data</w:t>
              </w:r>
            </w:ins>
            <w:ins w:id="369" w:author="GIRAUD Christian" w:date="2014-07-02T15:18:00Z">
              <w:r>
                <w:t xml:space="preserve"> are up-dated</w:t>
              </w:r>
            </w:ins>
          </w:p>
        </w:tc>
        <w:tc>
          <w:tcPr>
            <w:tcW w:w="4403" w:type="dxa"/>
            <w:shd w:val="clear" w:color="auto" w:fill="auto"/>
          </w:tcPr>
          <w:p w:rsidR="00CD4544" w:rsidRDefault="00CD4544" w:rsidP="00514DEB">
            <w:pPr>
              <w:pStyle w:val="Textkrper"/>
              <w:ind w:left="0"/>
              <w:rPr>
                <w:ins w:id="370" w:author="GIRAUD Christian" w:date="2014-07-02T15:23:00Z"/>
              </w:rPr>
            </w:pPr>
            <w:ins w:id="371" w:author="GIRAUD Christian" w:date="2014-07-02T15:23:00Z">
              <w:r>
                <w:t>Window is computed</w:t>
              </w:r>
            </w:ins>
          </w:p>
          <w:p w:rsidR="00CD4544" w:rsidRDefault="00CD4544" w:rsidP="00514DEB">
            <w:pPr>
              <w:pStyle w:val="Textkrper"/>
              <w:ind w:left="0"/>
              <w:rPr>
                <w:ins w:id="372" w:author="GIRAUD Christian" w:date="2014-07-02T15:23:00Z"/>
              </w:rPr>
            </w:pPr>
            <w:ins w:id="373" w:author="GIRAUD Christian" w:date="2014-07-02T15:23:00Z">
              <w:r>
                <w:t>Train Position is checked</w:t>
              </w:r>
            </w:ins>
          </w:p>
          <w:p w:rsidR="00CF4A7B" w:rsidRDefault="00CD4544" w:rsidP="00514DEB">
            <w:pPr>
              <w:pStyle w:val="Textkrper"/>
              <w:ind w:left="0"/>
              <w:rPr>
                <w:ins w:id="374" w:author="GIRAUD Christian" w:date="2014-07-02T15:11:00Z"/>
              </w:rPr>
            </w:pPr>
            <w:ins w:id="375" w:author="GIRAUD Christian" w:date="2014-07-02T15:25:00Z">
              <w:r>
                <w:t>Additionnal</w:t>
              </w:r>
            </w:ins>
            <w:ins w:id="376" w:author="GIRAUD Christian" w:date="2014-07-02T15:24:00Z">
              <w:r>
                <w:t xml:space="preserve"> </w:t>
              </w:r>
            </w:ins>
            <w:ins w:id="377" w:author="GIRAUD Christian" w:date="2014-07-02T15:23:00Z">
              <w:r>
                <w:t xml:space="preserve">Data are </w:t>
              </w:r>
            </w:ins>
            <w:ins w:id="378" w:author="GIRAUD Christian" w:date="2014-07-02T15:25:00Z">
              <w:r>
                <w:t>stored</w:t>
              </w:r>
            </w:ins>
            <w:ins w:id="379" w:author="GIRAUD Christian" w:date="2014-07-02T15:26:00Z">
              <w:r>
                <w:t xml:space="preserve"> if checking OK</w:t>
              </w:r>
            </w:ins>
          </w:p>
        </w:tc>
      </w:tr>
      <w:tr w:rsidR="00CF4A7B" w:rsidTr="00514DEB">
        <w:trPr>
          <w:ins w:id="380" w:author="GIRAUD Christian" w:date="2014-07-02T15:11:00Z"/>
        </w:trPr>
        <w:tc>
          <w:tcPr>
            <w:tcW w:w="1809" w:type="dxa"/>
            <w:shd w:val="clear" w:color="auto" w:fill="auto"/>
          </w:tcPr>
          <w:p w:rsidR="00CF4A7B" w:rsidRPr="005B7548" w:rsidRDefault="00CF4A7B" w:rsidP="00514DEB">
            <w:pPr>
              <w:pStyle w:val="Textkrper"/>
              <w:ind w:left="0"/>
              <w:rPr>
                <w:ins w:id="381" w:author="GIRAUD Christian" w:date="2014-07-02T15:11:00Z"/>
                <w:b/>
                <w:rPrChange w:id="382" w:author="GIRAUD Christian" w:date="2014-07-03T09:40:00Z">
                  <w:rPr>
                    <w:ins w:id="383" w:author="GIRAUD Christian" w:date="2014-07-02T15:11:00Z"/>
                  </w:rPr>
                </w:rPrChange>
              </w:rPr>
            </w:pPr>
            <w:ins w:id="384" w:author="GIRAUD Christian" w:date="2014-07-02T15:11:00Z">
              <w:r w:rsidRPr="005B7548">
                <w:rPr>
                  <w:b/>
                  <w:rPrChange w:id="385" w:author="GIRAUD Christian" w:date="2014-07-03T09:40:00Z">
                    <w:rPr/>
                  </w:rPrChange>
                </w:rPr>
                <w:t>No Linking</w:t>
              </w:r>
            </w:ins>
            <w:ins w:id="386" w:author="GIRAUD Christian" w:date="2014-07-03T09:42:00Z">
              <w:r w:rsidR="00A8394D">
                <w:rPr>
                  <w:b/>
                </w:rPr>
                <w:t xml:space="preserve"> in message</w:t>
              </w:r>
            </w:ins>
          </w:p>
        </w:tc>
        <w:tc>
          <w:tcPr>
            <w:tcW w:w="3828" w:type="dxa"/>
            <w:shd w:val="clear" w:color="auto" w:fill="auto"/>
          </w:tcPr>
          <w:p w:rsidR="00CF4A7B" w:rsidRDefault="00CD4544" w:rsidP="00514DEB">
            <w:pPr>
              <w:pStyle w:val="Textkrper"/>
              <w:ind w:left="0"/>
              <w:rPr>
                <w:ins w:id="387" w:author="GIRAUD Christian" w:date="2014-07-02T15:11:00Z"/>
              </w:rPr>
            </w:pPr>
            <w:ins w:id="388" w:author="GIRAUD Christian" w:date="2014-07-02T15:21:00Z">
              <w:r>
                <w:t>No action</w:t>
              </w:r>
            </w:ins>
          </w:p>
        </w:tc>
        <w:tc>
          <w:tcPr>
            <w:tcW w:w="4403" w:type="dxa"/>
            <w:shd w:val="clear" w:color="auto" w:fill="auto"/>
          </w:tcPr>
          <w:p w:rsidR="00CF4A7B" w:rsidRDefault="00CD4544" w:rsidP="00514DEB">
            <w:pPr>
              <w:pStyle w:val="Textkrper"/>
              <w:ind w:left="0"/>
              <w:rPr>
                <w:ins w:id="389" w:author="GIRAUD Christian" w:date="2014-07-02T15:28:00Z"/>
              </w:rPr>
            </w:pPr>
            <w:ins w:id="390" w:author="GIRAUD Christian" w:date="2014-07-02T15:27:00Z">
              <w:r>
                <w:t>Additionnal Data are stored</w:t>
              </w:r>
            </w:ins>
          </w:p>
          <w:p w:rsidR="00CD4544" w:rsidRDefault="00CD4544" w:rsidP="00514DEB">
            <w:pPr>
              <w:pStyle w:val="Textkrper"/>
              <w:ind w:left="0"/>
              <w:rPr>
                <w:ins w:id="391" w:author="GIRAUD Christian" w:date="2014-07-02T15:11:00Z"/>
              </w:rPr>
            </w:pPr>
          </w:p>
        </w:tc>
      </w:tr>
    </w:tbl>
    <w:p w:rsidR="00FF3895" w:rsidRDefault="00FF3895" w:rsidP="00FF3895">
      <w:pPr>
        <w:pStyle w:val="Textkrper"/>
        <w:ind w:left="0"/>
        <w:rPr>
          <w:ins w:id="392" w:author="GIRAUD Christian" w:date="2014-07-02T15:09:00Z"/>
        </w:rPr>
      </w:pPr>
    </w:p>
    <w:p w:rsidR="00CD4544" w:rsidRDefault="00CD4544" w:rsidP="00CD4544">
      <w:pPr>
        <w:pStyle w:val="Textkrper"/>
        <w:ind w:left="0"/>
        <w:rPr>
          <w:ins w:id="393" w:author="GIRAUD Christian" w:date="2014-07-02T15:28:00Z"/>
        </w:rPr>
      </w:pPr>
      <w:ins w:id="394" w:author="GIRAUD Christian" w:date="2014-07-02T15:28:00Z">
        <w:r>
          <w:lastRenderedPageBreak/>
          <w:t xml:space="preserve">When “Linking” is </w:t>
        </w:r>
      </w:ins>
      <w:ins w:id="395" w:author="GIRAUD Christian" w:date="2014-07-02T15:44:00Z">
        <w:r w:rsidR="003977BE">
          <w:t xml:space="preserve">not </w:t>
        </w:r>
      </w:ins>
      <w:ins w:id="396" w:author="GIRAUD Christian" w:date="2014-07-02T15:28:00Z">
        <w:r>
          <w:t>used, the true table is :</w:t>
        </w:r>
      </w:ins>
    </w:p>
    <w:p w:rsidR="00CD4544" w:rsidRDefault="00CD4544" w:rsidP="00CD4544">
      <w:pPr>
        <w:pStyle w:val="Textkrper"/>
        <w:ind w:left="0"/>
        <w:rPr>
          <w:ins w:id="397" w:author="GIRAUD Christian" w:date="2014-07-02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4403"/>
      </w:tblGrid>
      <w:tr w:rsidR="00CD4544" w:rsidTr="00514DEB">
        <w:trPr>
          <w:ins w:id="398" w:author="GIRAUD Christian" w:date="2014-07-02T15:28:00Z"/>
        </w:trPr>
        <w:tc>
          <w:tcPr>
            <w:tcW w:w="1809" w:type="dxa"/>
            <w:shd w:val="clear" w:color="auto" w:fill="auto"/>
          </w:tcPr>
          <w:p w:rsidR="00CD4544" w:rsidRPr="005B7548" w:rsidRDefault="00CD4544" w:rsidP="00514DEB">
            <w:pPr>
              <w:pStyle w:val="Textkrper"/>
              <w:ind w:left="0"/>
              <w:jc w:val="center"/>
              <w:rPr>
                <w:ins w:id="399" w:author="GIRAUD Christian" w:date="2014-07-02T15:28:00Z"/>
                <w:b/>
                <w:rPrChange w:id="400" w:author="GIRAUD Christian" w:date="2014-07-03T09:39:00Z">
                  <w:rPr>
                    <w:ins w:id="401" w:author="GIRAUD Christian" w:date="2014-07-02T15:28:00Z"/>
                  </w:rPr>
                </w:rPrChange>
              </w:rPr>
            </w:pPr>
            <w:ins w:id="402" w:author="GIRAUD Christian" w:date="2014-07-02T15:28:00Z">
              <w:r w:rsidRPr="005B7548">
                <w:rPr>
                  <w:b/>
                  <w:rPrChange w:id="403" w:author="GIRAUD Christian" w:date="2014-07-03T09:39:00Z">
                    <w:rPr/>
                  </w:rPrChange>
                </w:rPr>
                <w:t xml:space="preserve">LINKING </w:t>
              </w:r>
            </w:ins>
            <w:ins w:id="404" w:author="GIRAUD Christian" w:date="2014-07-02T15:29:00Z">
              <w:r w:rsidRPr="005B7548">
                <w:rPr>
                  <w:b/>
                  <w:rPrChange w:id="405" w:author="GIRAUD Christian" w:date="2014-07-03T09:39:00Z">
                    <w:rPr/>
                  </w:rPrChange>
                </w:rPr>
                <w:t xml:space="preserve">NOT </w:t>
              </w:r>
            </w:ins>
            <w:ins w:id="406" w:author="GIRAUD Christian" w:date="2014-07-02T15:28:00Z">
              <w:r w:rsidRPr="005B7548">
                <w:rPr>
                  <w:b/>
                  <w:rPrChange w:id="407" w:author="GIRAUD Christian" w:date="2014-07-03T09:39:00Z">
                    <w:rPr/>
                  </w:rPrChange>
                </w:rPr>
                <w:t>USE</w:t>
              </w:r>
            </w:ins>
          </w:p>
        </w:tc>
        <w:tc>
          <w:tcPr>
            <w:tcW w:w="3828" w:type="dxa"/>
            <w:shd w:val="clear" w:color="auto" w:fill="auto"/>
          </w:tcPr>
          <w:p w:rsidR="00CD4544" w:rsidRPr="005B7548" w:rsidRDefault="00CD4544" w:rsidP="00514DEB">
            <w:pPr>
              <w:pStyle w:val="Textkrper"/>
              <w:ind w:left="0"/>
              <w:rPr>
                <w:ins w:id="408" w:author="GIRAUD Christian" w:date="2014-07-02T15:28:00Z"/>
                <w:b/>
                <w:rPrChange w:id="409" w:author="GIRAUD Christian" w:date="2014-07-03T09:39:00Z">
                  <w:rPr>
                    <w:ins w:id="410" w:author="GIRAUD Christian" w:date="2014-07-02T15:28:00Z"/>
                  </w:rPr>
                </w:rPrChange>
              </w:rPr>
            </w:pPr>
            <w:ins w:id="411" w:author="GIRAUD Christian" w:date="2014-07-02T15:28:00Z">
              <w:r w:rsidRPr="005B7548">
                <w:rPr>
                  <w:b/>
                  <w:rPrChange w:id="412" w:author="GIRAUD Christian" w:date="2014-07-03T09:39:00Z">
                    <w:rPr/>
                  </w:rPrChange>
                </w:rPr>
                <w:t>Linked BG</w:t>
              </w:r>
            </w:ins>
          </w:p>
        </w:tc>
        <w:tc>
          <w:tcPr>
            <w:tcW w:w="4403" w:type="dxa"/>
            <w:shd w:val="clear" w:color="auto" w:fill="auto"/>
          </w:tcPr>
          <w:p w:rsidR="00CD4544" w:rsidRPr="005B7548" w:rsidRDefault="00CD4544" w:rsidP="00514DEB">
            <w:pPr>
              <w:pStyle w:val="Textkrper"/>
              <w:ind w:left="0"/>
              <w:rPr>
                <w:ins w:id="413" w:author="GIRAUD Christian" w:date="2014-07-02T15:28:00Z"/>
                <w:b/>
                <w:rPrChange w:id="414" w:author="GIRAUD Christian" w:date="2014-07-03T09:39:00Z">
                  <w:rPr>
                    <w:ins w:id="415" w:author="GIRAUD Christian" w:date="2014-07-02T15:28:00Z"/>
                  </w:rPr>
                </w:rPrChange>
              </w:rPr>
            </w:pPr>
            <w:ins w:id="416" w:author="GIRAUD Christian" w:date="2014-07-02T15:28:00Z">
              <w:r w:rsidRPr="005B7548">
                <w:rPr>
                  <w:b/>
                  <w:rPrChange w:id="417" w:author="GIRAUD Christian" w:date="2014-07-03T09:39:00Z">
                    <w:rPr/>
                  </w:rPrChange>
                </w:rPr>
                <w:t>Unlinked BG</w:t>
              </w:r>
            </w:ins>
          </w:p>
        </w:tc>
      </w:tr>
      <w:tr w:rsidR="00CD4544" w:rsidTr="00514DEB">
        <w:trPr>
          <w:ins w:id="418" w:author="GIRAUD Christian" w:date="2014-07-02T15:28:00Z"/>
        </w:trPr>
        <w:tc>
          <w:tcPr>
            <w:tcW w:w="1809" w:type="dxa"/>
            <w:shd w:val="clear" w:color="auto" w:fill="auto"/>
          </w:tcPr>
          <w:p w:rsidR="00CD4544" w:rsidRPr="005B7548" w:rsidRDefault="00CD4544" w:rsidP="00514DEB">
            <w:pPr>
              <w:pStyle w:val="Textkrper"/>
              <w:ind w:left="0"/>
              <w:rPr>
                <w:ins w:id="419" w:author="GIRAUD Christian" w:date="2014-07-02T15:28:00Z"/>
                <w:b/>
                <w:rPrChange w:id="420" w:author="GIRAUD Christian" w:date="2014-07-03T09:39:00Z">
                  <w:rPr>
                    <w:ins w:id="421" w:author="GIRAUD Christian" w:date="2014-07-02T15:28:00Z"/>
                  </w:rPr>
                </w:rPrChange>
              </w:rPr>
            </w:pPr>
            <w:ins w:id="422" w:author="GIRAUD Christian" w:date="2014-07-02T15:28:00Z">
              <w:r w:rsidRPr="005B7548">
                <w:rPr>
                  <w:b/>
                  <w:rPrChange w:id="423" w:author="GIRAUD Christian" w:date="2014-07-03T09:39:00Z">
                    <w:rPr/>
                  </w:rPrChange>
                </w:rPr>
                <w:t>Linking exists</w:t>
              </w:r>
            </w:ins>
          </w:p>
        </w:tc>
        <w:tc>
          <w:tcPr>
            <w:tcW w:w="3828" w:type="dxa"/>
            <w:shd w:val="clear" w:color="auto" w:fill="auto"/>
          </w:tcPr>
          <w:p w:rsidR="00CD4544" w:rsidRDefault="000B673F" w:rsidP="00514DEB">
            <w:pPr>
              <w:pStyle w:val="Textkrper"/>
              <w:ind w:left="0"/>
              <w:rPr>
                <w:ins w:id="424" w:author="GIRAUD Christian" w:date="2014-07-02T15:28:00Z"/>
              </w:rPr>
            </w:pPr>
            <w:ins w:id="425" w:author="GIRAUD Christian" w:date="2014-07-02T15:28:00Z">
              <w:r>
                <w:t xml:space="preserve">Train Position </w:t>
              </w:r>
            </w:ins>
            <w:ins w:id="426" w:author="GIRAUD Christian" w:date="2014-07-02T15:31:00Z">
              <w:r>
                <w:t>gives BG position</w:t>
              </w:r>
            </w:ins>
          </w:p>
          <w:p w:rsidR="00CD4544" w:rsidRDefault="000B673F" w:rsidP="00514DEB">
            <w:pPr>
              <w:pStyle w:val="Textkrper"/>
              <w:ind w:left="0"/>
              <w:rPr>
                <w:ins w:id="427" w:author="GIRAUD Christian" w:date="2014-07-02T15:28:00Z"/>
              </w:rPr>
            </w:pPr>
            <w:ins w:id="428" w:author="GIRAUD Christian" w:date="2014-07-02T15:28:00Z">
              <w:r>
                <w:t>BG becomes LRBG</w:t>
              </w:r>
            </w:ins>
          </w:p>
          <w:p w:rsidR="00CD4544" w:rsidRDefault="00CD4544" w:rsidP="00514DEB">
            <w:pPr>
              <w:pStyle w:val="Textkrper"/>
              <w:ind w:left="0"/>
              <w:rPr>
                <w:ins w:id="429" w:author="GIRAUD Christian" w:date="2014-07-02T15:28:00Z"/>
              </w:rPr>
            </w:pPr>
            <w:ins w:id="430" w:author="GIRAUD Christian" w:date="2014-07-02T15:28:00Z">
              <w:r>
                <w:t>&amp; Downstream Data are up-dated</w:t>
              </w:r>
            </w:ins>
          </w:p>
        </w:tc>
        <w:tc>
          <w:tcPr>
            <w:tcW w:w="4403" w:type="dxa"/>
            <w:shd w:val="clear" w:color="auto" w:fill="auto"/>
          </w:tcPr>
          <w:p w:rsidR="000B673F" w:rsidRDefault="000B673F" w:rsidP="00514DEB">
            <w:pPr>
              <w:pStyle w:val="Textkrper"/>
              <w:ind w:left="0"/>
              <w:rPr>
                <w:ins w:id="431" w:author="GIRAUD Christian" w:date="2014-07-02T15:35:00Z"/>
              </w:rPr>
            </w:pPr>
            <w:ins w:id="432" w:author="GIRAUD Christian" w:date="2014-07-02T15:35:00Z">
              <w:r>
                <w:t>Train Position gives BG position</w:t>
              </w:r>
            </w:ins>
          </w:p>
          <w:p w:rsidR="000B673F" w:rsidRDefault="000B673F" w:rsidP="00514DEB">
            <w:pPr>
              <w:pStyle w:val="Textkrper"/>
              <w:ind w:left="0"/>
              <w:rPr>
                <w:ins w:id="433" w:author="GIRAUD Christian" w:date="2014-07-02T15:35:00Z"/>
              </w:rPr>
            </w:pPr>
            <w:ins w:id="434" w:author="GIRAUD Christian" w:date="2014-07-02T15:35:00Z">
              <w:r>
                <w:t>Additionnal Data are stored</w:t>
              </w:r>
            </w:ins>
          </w:p>
          <w:p w:rsidR="00CD4544" w:rsidRDefault="00CD4544" w:rsidP="00514DEB">
            <w:pPr>
              <w:pStyle w:val="Textkrper"/>
              <w:ind w:left="0"/>
              <w:rPr>
                <w:ins w:id="435" w:author="GIRAUD Christian" w:date="2014-07-02T15:28:00Z"/>
              </w:rPr>
            </w:pPr>
          </w:p>
        </w:tc>
      </w:tr>
      <w:tr w:rsidR="00CD4544" w:rsidTr="00514DEB">
        <w:trPr>
          <w:ins w:id="436" w:author="GIRAUD Christian" w:date="2014-07-02T15:28:00Z"/>
        </w:trPr>
        <w:tc>
          <w:tcPr>
            <w:tcW w:w="1809" w:type="dxa"/>
            <w:shd w:val="clear" w:color="auto" w:fill="auto"/>
          </w:tcPr>
          <w:p w:rsidR="00CD4544" w:rsidRPr="005B7548" w:rsidRDefault="00CD4544" w:rsidP="00514DEB">
            <w:pPr>
              <w:pStyle w:val="Textkrper"/>
              <w:ind w:left="0"/>
              <w:rPr>
                <w:ins w:id="437" w:author="GIRAUD Christian" w:date="2014-07-02T15:28:00Z"/>
                <w:b/>
                <w:rPrChange w:id="438" w:author="GIRAUD Christian" w:date="2014-07-03T09:39:00Z">
                  <w:rPr>
                    <w:ins w:id="439" w:author="GIRAUD Christian" w:date="2014-07-02T15:28:00Z"/>
                  </w:rPr>
                </w:rPrChange>
              </w:rPr>
            </w:pPr>
            <w:ins w:id="440" w:author="GIRAUD Christian" w:date="2014-07-02T15:28:00Z">
              <w:r w:rsidRPr="005B7548">
                <w:rPr>
                  <w:b/>
                  <w:rPrChange w:id="441" w:author="GIRAUD Christian" w:date="2014-07-03T09:39:00Z">
                    <w:rPr/>
                  </w:rPrChange>
                </w:rPr>
                <w:t>No Linking</w:t>
              </w:r>
            </w:ins>
          </w:p>
        </w:tc>
        <w:tc>
          <w:tcPr>
            <w:tcW w:w="3828" w:type="dxa"/>
            <w:shd w:val="clear" w:color="auto" w:fill="auto"/>
          </w:tcPr>
          <w:p w:rsidR="000B673F" w:rsidRDefault="000B673F" w:rsidP="00514DEB">
            <w:pPr>
              <w:pStyle w:val="Textkrper"/>
              <w:ind w:left="0"/>
              <w:rPr>
                <w:ins w:id="442" w:author="GIRAUD Christian" w:date="2014-07-02T15:32:00Z"/>
              </w:rPr>
            </w:pPr>
            <w:ins w:id="443" w:author="GIRAUD Christian" w:date="2014-07-02T15:32:00Z">
              <w:r>
                <w:t>Train Position gives BG position</w:t>
              </w:r>
            </w:ins>
          </w:p>
          <w:p w:rsidR="000B673F" w:rsidRDefault="000B673F" w:rsidP="00514DEB">
            <w:pPr>
              <w:pStyle w:val="Textkrper"/>
              <w:ind w:left="0"/>
              <w:rPr>
                <w:ins w:id="444" w:author="GIRAUD Christian" w:date="2014-07-02T15:32:00Z"/>
              </w:rPr>
            </w:pPr>
            <w:ins w:id="445" w:author="GIRAUD Christian" w:date="2014-07-02T15:32:00Z">
              <w:r>
                <w:t>BG becomes LRBG</w:t>
              </w:r>
            </w:ins>
          </w:p>
          <w:p w:rsidR="00CD4544" w:rsidRDefault="000B673F" w:rsidP="00514DEB">
            <w:pPr>
              <w:pStyle w:val="Textkrper"/>
              <w:ind w:left="0"/>
              <w:rPr>
                <w:ins w:id="446" w:author="GIRAUD Christian" w:date="2014-07-02T15:28:00Z"/>
              </w:rPr>
            </w:pPr>
            <w:ins w:id="447" w:author="GIRAUD Christian" w:date="2014-07-02T15:32:00Z">
              <w:r>
                <w:t>&amp; Downstream Data are up-dated</w:t>
              </w:r>
            </w:ins>
          </w:p>
        </w:tc>
        <w:tc>
          <w:tcPr>
            <w:tcW w:w="4403" w:type="dxa"/>
            <w:shd w:val="clear" w:color="auto" w:fill="auto"/>
          </w:tcPr>
          <w:p w:rsidR="000B673F" w:rsidRDefault="000B673F" w:rsidP="00514DEB">
            <w:pPr>
              <w:pStyle w:val="Textkrper"/>
              <w:ind w:left="0"/>
              <w:rPr>
                <w:ins w:id="448" w:author="GIRAUD Christian" w:date="2014-07-02T15:34:00Z"/>
              </w:rPr>
            </w:pPr>
            <w:ins w:id="449" w:author="GIRAUD Christian" w:date="2014-07-02T15:34:00Z">
              <w:r>
                <w:t>Train Position gives BG position</w:t>
              </w:r>
            </w:ins>
          </w:p>
          <w:p w:rsidR="00CD4544" w:rsidRDefault="00CD4544" w:rsidP="00514DEB">
            <w:pPr>
              <w:pStyle w:val="Textkrper"/>
              <w:ind w:left="0"/>
              <w:rPr>
                <w:ins w:id="450" w:author="GIRAUD Christian" w:date="2014-07-02T15:28:00Z"/>
              </w:rPr>
            </w:pPr>
            <w:ins w:id="451" w:author="GIRAUD Christian" w:date="2014-07-02T15:28:00Z">
              <w:r>
                <w:t>Additionnal Data are stored</w:t>
              </w:r>
            </w:ins>
          </w:p>
          <w:p w:rsidR="00CD4544" w:rsidRDefault="00CD4544" w:rsidP="00514DEB">
            <w:pPr>
              <w:pStyle w:val="Textkrper"/>
              <w:ind w:left="0"/>
              <w:rPr>
                <w:ins w:id="452" w:author="GIRAUD Christian" w:date="2014-07-02T15:28:00Z"/>
              </w:rPr>
            </w:pPr>
          </w:p>
        </w:tc>
      </w:tr>
    </w:tbl>
    <w:p w:rsidR="00FF3895" w:rsidRDefault="00FF3895" w:rsidP="00FF3895">
      <w:pPr>
        <w:pStyle w:val="Textkrper"/>
        <w:ind w:left="0"/>
        <w:rPr>
          <w:ins w:id="453" w:author="GIRAUD Christian" w:date="2014-07-02T15:06:00Z"/>
        </w:rPr>
      </w:pPr>
    </w:p>
    <w:p w:rsidR="00FF3895" w:rsidDel="00FF3895" w:rsidRDefault="00FF3895" w:rsidP="00AF74BE">
      <w:pPr>
        <w:rPr>
          <w:del w:id="454" w:author="GIRAUD Christian" w:date="2014-07-02T15:08:00Z"/>
        </w:rPr>
        <w:pPrChange w:id="455" w:author="GIRAUD Christian" w:date="2014-07-01T15:36:00Z">
          <w:pPr>
            <w:pStyle w:val="Textkrper"/>
            <w:numPr>
              <w:numId w:val="24"/>
            </w:numPr>
            <w:ind w:left="720" w:hanging="360"/>
          </w:pPr>
        </w:pPrChange>
      </w:pPr>
    </w:p>
    <w:p w:rsidR="00B15932" w:rsidRDefault="00BD0BC4" w:rsidP="00F54EFE">
      <w:pPr>
        <w:pStyle w:val="berschrift2"/>
        <w:ind w:left="851" w:hanging="851"/>
      </w:pPr>
      <w:bookmarkStart w:id="456" w:name="_Toc389836191"/>
      <w:r>
        <w:t>Basic Track Description</w:t>
      </w:r>
      <w:bookmarkEnd w:id="456"/>
    </w:p>
    <w:p w:rsidR="001F7865" w:rsidRDefault="00E8204C" w:rsidP="00F54EFE">
      <w:pPr>
        <w:ind w:left="851" w:hanging="851"/>
      </w:pPr>
      <w:r>
        <w:t>“Movement Authority”, “Standard Speed Profile” and “Gradient Profile” are the basic element for a Track Description.</w:t>
      </w:r>
      <w:ins w:id="457" w:author="GIRAUD Christian" w:date="2014-07-02T15:46:00Z">
        <w:r w:rsidR="003977BE">
          <w:t xml:space="preserve"> These data are provided by </w:t>
        </w:r>
      </w:ins>
      <w:ins w:id="458" w:author="GIRAUD Christian" w:date="2014-07-02T15:47:00Z">
        <w:r w:rsidR="003977BE">
          <w:t>“Linked BG” or by Radio.</w:t>
        </w:r>
      </w:ins>
    </w:p>
    <w:p w:rsidR="00E8204C" w:rsidRPr="00E8204C" w:rsidRDefault="00E8204C" w:rsidP="00F54EFE">
      <w:pPr>
        <w:ind w:left="851" w:hanging="851"/>
      </w:pPr>
      <w:r>
        <w:t xml:space="preserve"> </w:t>
      </w:r>
    </w:p>
    <w:p w:rsidR="00B15932" w:rsidRDefault="00BD0BC4" w:rsidP="00F54EFE">
      <w:pPr>
        <w:pStyle w:val="berschrift3"/>
        <w:ind w:left="851" w:hanging="851"/>
      </w:pPr>
      <w:bookmarkStart w:id="459" w:name="_Toc389836192"/>
      <w:r>
        <w:t>Movement  Authority</w:t>
      </w:r>
      <w:bookmarkEnd w:id="459"/>
    </w:p>
    <w:p w:rsidR="00BD0BC4" w:rsidRDefault="00BD0BC4" w:rsidP="00F54EFE">
      <w:pPr>
        <w:pStyle w:val="Textkrper"/>
        <w:numPr>
          <w:ilvl w:val="0"/>
          <w:numId w:val="24"/>
        </w:numPr>
        <w:ind w:left="851" w:hanging="851"/>
      </w:pPr>
      <w:r>
        <w:t>Section</w:t>
      </w:r>
      <w:r w:rsidR="00A525FB">
        <w:t xml:space="preserve"> : </w:t>
      </w:r>
      <w:r w:rsidR="000B1981">
        <w:t xml:space="preserve">the MA is composed of several section with optional timer to enter, </w:t>
      </w:r>
    </w:p>
    <w:p w:rsidR="00BD0BC4" w:rsidRDefault="00BD0BC4" w:rsidP="00F54EFE">
      <w:pPr>
        <w:pStyle w:val="Textkrper"/>
        <w:numPr>
          <w:ilvl w:val="0"/>
          <w:numId w:val="24"/>
        </w:numPr>
        <w:ind w:left="851" w:hanging="851"/>
      </w:pPr>
      <w:r>
        <w:t>LOA</w:t>
      </w:r>
      <w:r w:rsidR="000B1981">
        <w:t xml:space="preserve"> : is the length of MA starting from LRBG, and is terminated by EOA,</w:t>
      </w:r>
    </w:p>
    <w:p w:rsidR="00BF75F3" w:rsidRDefault="00BF75F3" w:rsidP="00BF75F3">
      <w:pPr>
        <w:pStyle w:val="Textkrper"/>
        <w:numPr>
          <w:ilvl w:val="1"/>
          <w:numId w:val="24"/>
        </w:numPr>
      </w:pPr>
      <w:r>
        <w:t>must be covered by SSP and Gradient Profile,</w:t>
      </w:r>
    </w:p>
    <w:p w:rsidR="00BD0BC4" w:rsidRDefault="00BD0BC4" w:rsidP="00F54EFE">
      <w:pPr>
        <w:pStyle w:val="Textkrper"/>
        <w:numPr>
          <w:ilvl w:val="0"/>
          <w:numId w:val="24"/>
        </w:numPr>
        <w:ind w:left="851" w:hanging="851"/>
      </w:pPr>
      <w:r>
        <w:t>DP</w:t>
      </w:r>
      <w:r w:rsidR="000B1981">
        <w:t xml:space="preserve"> : Danger Point is beyond the EOA and permits to approach EOA,</w:t>
      </w:r>
    </w:p>
    <w:p w:rsidR="00BD0BC4" w:rsidRDefault="00BD0BC4" w:rsidP="00F54EFE">
      <w:pPr>
        <w:pStyle w:val="Textkrper"/>
        <w:numPr>
          <w:ilvl w:val="0"/>
          <w:numId w:val="24"/>
        </w:numPr>
        <w:ind w:left="851" w:hanging="851"/>
      </w:pPr>
      <w:r>
        <w:t>OL</w:t>
      </w:r>
      <w:r w:rsidR="000B1981">
        <w:t xml:space="preserve"> : Overlap is beyond the EOA and requires a locking</w:t>
      </w:r>
      <w:r w:rsidR="00F54EFE">
        <w:t xml:space="preserve"> from some other routes.</w:t>
      </w:r>
    </w:p>
    <w:p w:rsidR="001F7865" w:rsidRDefault="00BD0BC4" w:rsidP="00FE0C16">
      <w:pPr>
        <w:pStyle w:val="Textkrper"/>
        <w:numPr>
          <w:ilvl w:val="0"/>
          <w:numId w:val="24"/>
        </w:numPr>
        <w:ind w:left="851" w:hanging="851"/>
      </w:pPr>
      <w:r>
        <w:t>Veoa</w:t>
      </w:r>
      <w:r w:rsidR="00F54EFE">
        <w:t xml:space="preserve"> : is the limit speed related to EOA</w:t>
      </w:r>
      <w:r w:rsidR="00BF75F3">
        <w:t xml:space="preserve"> only with balise MA level 1</w:t>
      </w:r>
      <w:r w:rsidR="00F54EFE">
        <w:t>.</w:t>
      </w:r>
    </w:p>
    <w:p w:rsidR="002C1A90" w:rsidRDefault="00834DE0" w:rsidP="002C1A90">
      <w:pPr>
        <w:pStyle w:val="Textkrper"/>
        <w:ind w:left="851" w:hanging="851"/>
        <w:rPr>
          <w:noProof/>
          <w:lang w:val="fr-FR"/>
        </w:rPr>
      </w:pPr>
      <w:r>
        <w:rPr>
          <w:noProof/>
          <w:lang w:val="de-DE" w:eastAsia="de-DE"/>
        </w:rPr>
        <w:drawing>
          <wp:inline distT="0" distB="0" distL="0" distR="0">
            <wp:extent cx="5640070" cy="1828800"/>
            <wp:effectExtent l="0" t="0" r="0" b="0"/>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0070" cy="1828800"/>
                    </a:xfrm>
                    <a:prstGeom prst="rect">
                      <a:avLst/>
                    </a:prstGeom>
                    <a:noFill/>
                    <a:ln>
                      <a:noFill/>
                    </a:ln>
                  </pic:spPr>
                </pic:pic>
              </a:graphicData>
            </a:graphic>
          </wp:inline>
        </w:drawing>
      </w:r>
    </w:p>
    <w:p w:rsidR="002C1A90" w:rsidRDefault="002C1A90" w:rsidP="002C1A90">
      <w:pPr>
        <w:pStyle w:val="Textkrper"/>
        <w:ind w:left="851" w:hanging="851"/>
      </w:pPr>
      <w:r w:rsidRPr="002C1A90">
        <w:rPr>
          <w:noProof/>
        </w:rPr>
        <w:t xml:space="preserve">MA  level 1 </w:t>
      </w:r>
      <w:r>
        <w:t xml:space="preserve">is defined </w:t>
      </w:r>
      <w:r w:rsidR="00A93695">
        <w:t xml:space="preserve">by </w:t>
      </w:r>
      <w:r>
        <w:t>packet  12</w:t>
      </w:r>
      <w:r w:rsidR="00A93695">
        <w:t xml:space="preserve"> through balise</w:t>
      </w:r>
      <w:r w:rsidR="00BF75F3">
        <w:t xml:space="preserve"> (includes Veoa)</w:t>
      </w:r>
      <w:r>
        <w:t>.</w:t>
      </w:r>
    </w:p>
    <w:p w:rsidR="002C1A90" w:rsidRDefault="002C1A90" w:rsidP="002C1A90">
      <w:pPr>
        <w:pStyle w:val="Textkrper"/>
        <w:ind w:left="851" w:hanging="851"/>
      </w:pPr>
      <w:r>
        <w:t xml:space="preserve">MA  level 2/3 </w:t>
      </w:r>
      <w:r w:rsidR="00A93695">
        <w:t>is defined by</w:t>
      </w:r>
      <w:r>
        <w:t xml:space="preserve"> packet  15</w:t>
      </w:r>
      <w:r w:rsidR="00A93695">
        <w:t xml:space="preserve"> through radio</w:t>
      </w:r>
      <w:r w:rsidR="00BF75F3">
        <w:t xml:space="preserve"> (no Veoa)</w:t>
      </w:r>
      <w:r>
        <w:t>.</w:t>
      </w:r>
    </w:p>
    <w:p w:rsidR="002C1A90" w:rsidRDefault="002C1A90" w:rsidP="002C1A90">
      <w:pPr>
        <w:pStyle w:val="Textkrper"/>
        <w:ind w:left="851" w:hanging="851"/>
      </w:pPr>
    </w:p>
    <w:p w:rsidR="00BD0BC4" w:rsidRDefault="00BD0BC4" w:rsidP="00F54EFE">
      <w:pPr>
        <w:pStyle w:val="berschrift3"/>
        <w:ind w:left="851" w:hanging="851"/>
      </w:pPr>
      <w:bookmarkStart w:id="460" w:name="_Toc389836193"/>
      <w:r>
        <w:t>Standard Speed Profile</w:t>
      </w:r>
      <w:bookmarkEnd w:id="460"/>
    </w:p>
    <w:p w:rsidR="00BD0BC4" w:rsidRDefault="00F54EFE" w:rsidP="00F54EFE">
      <w:pPr>
        <w:pStyle w:val="Textkrper"/>
        <w:ind w:left="851" w:hanging="851"/>
      </w:pPr>
      <w:r>
        <w:t>SSP is a continuous profile defined by a set of :</w:t>
      </w:r>
      <w:r w:rsidR="001E040E">
        <w:t xml:space="preserve"> {distance, value}.</w:t>
      </w:r>
    </w:p>
    <w:p w:rsidR="001E040E" w:rsidRDefault="001E040E" w:rsidP="00F54EFE">
      <w:pPr>
        <w:pStyle w:val="Textkrper"/>
        <w:ind w:left="851" w:hanging="851"/>
      </w:pPr>
    </w:p>
    <w:p w:rsidR="001E040E" w:rsidRDefault="00834DE0" w:rsidP="00F54EFE">
      <w:pPr>
        <w:pStyle w:val="Textkrper"/>
        <w:ind w:left="851" w:hanging="851"/>
      </w:pPr>
      <w:r>
        <w:rPr>
          <w:noProof/>
          <w:lang w:val="de-DE" w:eastAsia="de-DE"/>
        </w:rPr>
        <w:drawing>
          <wp:inline distT="0" distB="0" distL="0" distR="0">
            <wp:extent cx="3131185" cy="2516505"/>
            <wp:effectExtent l="0" t="0" r="0"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2516505"/>
                    </a:xfrm>
                    <a:prstGeom prst="rect">
                      <a:avLst/>
                    </a:prstGeom>
                    <a:noFill/>
                    <a:ln>
                      <a:noFill/>
                    </a:ln>
                  </pic:spPr>
                </pic:pic>
              </a:graphicData>
            </a:graphic>
          </wp:inline>
        </w:drawing>
      </w:r>
    </w:p>
    <w:p w:rsidR="001E040E" w:rsidRDefault="002C1A90" w:rsidP="00F54EFE">
      <w:pPr>
        <w:pStyle w:val="Textkrper"/>
        <w:ind w:left="851" w:hanging="851"/>
      </w:pPr>
      <w:r>
        <w:t xml:space="preserve">SSP </w:t>
      </w:r>
      <w:r w:rsidR="00A93695">
        <w:t>is defined by</w:t>
      </w:r>
      <w:r>
        <w:t xml:space="preserve"> packet </w:t>
      </w:r>
      <w:r w:rsidR="00A93695">
        <w:t xml:space="preserve"> </w:t>
      </w:r>
      <w:r>
        <w:t>27</w:t>
      </w:r>
      <w:r w:rsidR="00A93695">
        <w:t xml:space="preserve"> through balise in level 1</w:t>
      </w:r>
      <w:r>
        <w:t>.</w:t>
      </w:r>
    </w:p>
    <w:p w:rsidR="00357F73" w:rsidRDefault="00357F73" w:rsidP="00357F73">
      <w:pPr>
        <w:pStyle w:val="Textkrper"/>
        <w:ind w:left="851" w:hanging="851"/>
      </w:pPr>
      <w:r>
        <w:t>SSP is defined by packet  27 through radio in level 2/3.</w:t>
      </w:r>
    </w:p>
    <w:p w:rsidR="002C1A90" w:rsidRDefault="002C1A90" w:rsidP="00F54EFE">
      <w:pPr>
        <w:pStyle w:val="Textkrper"/>
        <w:ind w:left="851" w:hanging="851"/>
      </w:pPr>
    </w:p>
    <w:p w:rsidR="00B15932" w:rsidRDefault="00BD0BC4" w:rsidP="00F54EFE">
      <w:pPr>
        <w:pStyle w:val="berschrift3"/>
        <w:ind w:left="851" w:hanging="851"/>
      </w:pPr>
      <w:bookmarkStart w:id="461" w:name="_Toc389836194"/>
      <w:r>
        <w:t>Gradients</w:t>
      </w:r>
      <w:r w:rsidR="001F7865">
        <w:t xml:space="preserve"> Profile</w:t>
      </w:r>
      <w:bookmarkEnd w:id="461"/>
    </w:p>
    <w:p w:rsidR="00511432" w:rsidRDefault="00357F73" w:rsidP="00511432">
      <w:pPr>
        <w:pStyle w:val="Textkrper"/>
        <w:ind w:left="851" w:hanging="851"/>
      </w:pPr>
      <w:r>
        <w:t>Gradient Profile</w:t>
      </w:r>
      <w:r w:rsidR="00D27129">
        <w:t xml:space="preserve"> is a continuo</w:t>
      </w:r>
      <w:r w:rsidR="005C0661">
        <w:t xml:space="preserve">us profile defined by a set of </w:t>
      </w:r>
      <w:r w:rsidR="00D27129">
        <w:t xml:space="preserve"> {distance, value}.</w:t>
      </w:r>
    </w:p>
    <w:p w:rsidR="00511432" w:rsidRDefault="00511432" w:rsidP="00D27129">
      <w:pPr>
        <w:pStyle w:val="Textkrper"/>
        <w:ind w:left="851" w:hanging="851"/>
      </w:pPr>
      <w:r>
        <w:t>Gradient Profile describes the worst case of grade over the maximum length of train, as follows :</w:t>
      </w:r>
    </w:p>
    <w:p w:rsidR="001F7865" w:rsidRDefault="00511432" w:rsidP="00511432">
      <w:pPr>
        <w:pStyle w:val="Textkrper"/>
        <w:numPr>
          <w:ilvl w:val="0"/>
          <w:numId w:val="24"/>
        </w:numPr>
      </w:pPr>
      <w:r>
        <w:t>Unit is 1/1000,</w:t>
      </w:r>
    </w:p>
    <w:p w:rsidR="00511432" w:rsidRDefault="00511432" w:rsidP="00511432">
      <w:pPr>
        <w:pStyle w:val="Textkrper"/>
        <w:numPr>
          <w:ilvl w:val="0"/>
          <w:numId w:val="24"/>
        </w:numPr>
      </w:pPr>
      <w:r>
        <w:t>Value positive for up-hill,</w:t>
      </w:r>
    </w:p>
    <w:p w:rsidR="00511432" w:rsidRDefault="00511432" w:rsidP="008D3377">
      <w:pPr>
        <w:pStyle w:val="Textkrper"/>
        <w:numPr>
          <w:ilvl w:val="0"/>
          <w:numId w:val="24"/>
        </w:numPr>
      </w:pPr>
      <w:r>
        <w:t>Value negative for down-hill.</w:t>
      </w:r>
    </w:p>
    <w:p w:rsidR="00357F73" w:rsidRDefault="00357F73" w:rsidP="00357F73">
      <w:pPr>
        <w:pStyle w:val="Textkrper"/>
        <w:ind w:left="851" w:hanging="851"/>
      </w:pPr>
      <w:r>
        <w:t>Gradient Profile is defined by packet  21 through balise in level 1.</w:t>
      </w:r>
    </w:p>
    <w:p w:rsidR="00357F73" w:rsidRDefault="00357F73" w:rsidP="00357F73">
      <w:pPr>
        <w:pStyle w:val="Textkrper"/>
        <w:ind w:left="851" w:hanging="851"/>
      </w:pPr>
      <w:r>
        <w:t>Gradient Profile is defined by packet  21 through radio in level 2/3.</w:t>
      </w:r>
    </w:p>
    <w:p w:rsidR="005C0661" w:rsidRDefault="005C0661" w:rsidP="00D27129">
      <w:pPr>
        <w:pStyle w:val="Textkrper"/>
        <w:ind w:left="0"/>
      </w:pPr>
    </w:p>
    <w:p w:rsidR="00B15932" w:rsidRDefault="00B15932" w:rsidP="00F54EFE">
      <w:pPr>
        <w:pStyle w:val="berschrift2"/>
        <w:ind w:left="851" w:hanging="851"/>
      </w:pPr>
      <w:bookmarkStart w:id="462" w:name="_Toc389836195"/>
      <w:r>
        <w:t xml:space="preserve">Optional </w:t>
      </w:r>
      <w:r w:rsidR="00B03450">
        <w:t>Track Description</w:t>
      </w:r>
      <w:bookmarkEnd w:id="462"/>
    </w:p>
    <w:p w:rsidR="00D27129" w:rsidRDefault="008D3377" w:rsidP="00F54EFE">
      <w:pPr>
        <w:pStyle w:val="Textkrper"/>
        <w:ind w:left="851" w:hanging="851"/>
      </w:pPr>
      <w:r>
        <w:t xml:space="preserve">The following packets are </w:t>
      </w:r>
      <w:r w:rsidR="002974E0">
        <w:t>related to control speed (</w:t>
      </w:r>
      <w:r w:rsidR="00D27129">
        <w:t>See Subset-026, Chapter 3.11</w:t>
      </w:r>
      <w:r w:rsidR="002974E0">
        <w:t>)</w:t>
      </w:r>
      <w:r w:rsidR="00D27129">
        <w:t>.</w:t>
      </w:r>
    </w:p>
    <w:p w:rsidR="00D27129" w:rsidRDefault="00D27129" w:rsidP="00F54EFE">
      <w:pPr>
        <w:pStyle w:val="Textkrper"/>
        <w:ind w:left="851" w:hanging="851"/>
      </w:pPr>
    </w:p>
    <w:p w:rsidR="00B15932" w:rsidRDefault="00B03450" w:rsidP="00D27129">
      <w:pPr>
        <w:pStyle w:val="Textkrper"/>
        <w:numPr>
          <w:ilvl w:val="0"/>
          <w:numId w:val="24"/>
        </w:numPr>
      </w:pPr>
      <w:r>
        <w:t>Axle Speed Profile</w:t>
      </w:r>
      <w:r w:rsidR="005C0661">
        <w:t xml:space="preserve">  is defined through packet  61.</w:t>
      </w:r>
    </w:p>
    <w:p w:rsidR="00FE0C16" w:rsidRDefault="00FE0C16" w:rsidP="00FE0C16">
      <w:pPr>
        <w:pStyle w:val="Textkrper"/>
        <w:ind w:left="360"/>
      </w:pPr>
    </w:p>
    <w:p w:rsidR="00FE0C16" w:rsidRDefault="00FE0C16" w:rsidP="00FE0C16">
      <w:pPr>
        <w:pStyle w:val="Textkrper"/>
        <w:numPr>
          <w:ilvl w:val="0"/>
          <w:numId w:val="24"/>
        </w:numPr>
      </w:pPr>
      <w:r>
        <w:t>Level</w:t>
      </w:r>
      <w:r w:rsidR="008D3377">
        <w:t xml:space="preserve"> Transition Order is defined through packet  41</w:t>
      </w:r>
      <w:r>
        <w:t>.</w:t>
      </w:r>
    </w:p>
    <w:p w:rsidR="00FE0C16" w:rsidRDefault="00FE0C16" w:rsidP="00FE0C16">
      <w:pPr>
        <w:pStyle w:val="Textkrper"/>
        <w:ind w:left="720"/>
      </w:pPr>
    </w:p>
    <w:p w:rsidR="00FE0C16" w:rsidRDefault="00FE0C16" w:rsidP="00FE0C16">
      <w:pPr>
        <w:pStyle w:val="Textkrper"/>
        <w:numPr>
          <w:ilvl w:val="0"/>
          <w:numId w:val="24"/>
        </w:numPr>
      </w:pPr>
      <w:r>
        <w:t>Conditional Level</w:t>
      </w:r>
      <w:r w:rsidR="008D3377">
        <w:t xml:space="preserve"> Transition Order</w:t>
      </w:r>
      <w:r w:rsidR="008D3377" w:rsidRPr="008D3377">
        <w:t xml:space="preserve"> </w:t>
      </w:r>
      <w:r w:rsidR="008D3377">
        <w:t>is defined through packet  46</w:t>
      </w:r>
      <w:r>
        <w:t>.</w:t>
      </w:r>
    </w:p>
    <w:p w:rsidR="00B03450" w:rsidRDefault="00B03450" w:rsidP="00F54EFE">
      <w:pPr>
        <w:pStyle w:val="Textkrper"/>
        <w:ind w:left="851" w:hanging="851"/>
      </w:pPr>
    </w:p>
    <w:p w:rsidR="00B03450" w:rsidRDefault="00B03450" w:rsidP="00D27129">
      <w:pPr>
        <w:pStyle w:val="Textkrper"/>
        <w:numPr>
          <w:ilvl w:val="0"/>
          <w:numId w:val="24"/>
        </w:numPr>
      </w:pPr>
      <w:r>
        <w:t>Temporary Speed Restriction</w:t>
      </w:r>
      <w:r w:rsidR="005C0661">
        <w:t xml:space="preserve"> is defined through packet  65.</w:t>
      </w:r>
    </w:p>
    <w:p w:rsidR="00B15932" w:rsidRDefault="00B15932" w:rsidP="00F54EFE">
      <w:pPr>
        <w:pStyle w:val="Textkrper"/>
        <w:ind w:left="851" w:hanging="851"/>
      </w:pPr>
    </w:p>
    <w:p w:rsidR="00B15932" w:rsidRDefault="00A267E1" w:rsidP="00D27129">
      <w:pPr>
        <w:pStyle w:val="Textkrper"/>
        <w:numPr>
          <w:ilvl w:val="0"/>
          <w:numId w:val="24"/>
        </w:numPr>
      </w:pPr>
      <w:r>
        <w:t>Mode Profile and R</w:t>
      </w:r>
      <w:r w:rsidR="00B03450">
        <w:t>elated Speed Restriction</w:t>
      </w:r>
      <w:r w:rsidR="005C0661">
        <w:t xml:space="preserve"> is defined through packet  80.</w:t>
      </w:r>
    </w:p>
    <w:p w:rsidR="00A267E1" w:rsidRDefault="00A267E1" w:rsidP="00F54EFE">
      <w:pPr>
        <w:pStyle w:val="Textkrper"/>
        <w:ind w:left="851" w:hanging="851"/>
      </w:pPr>
    </w:p>
    <w:p w:rsidR="00CC2A02" w:rsidRDefault="00CC2A02" w:rsidP="005C0661">
      <w:pPr>
        <w:pStyle w:val="Textkrper"/>
        <w:numPr>
          <w:ilvl w:val="0"/>
          <w:numId w:val="24"/>
        </w:numPr>
      </w:pPr>
      <w:r>
        <w:t>LX Speed Restriction</w:t>
      </w:r>
      <w:r w:rsidR="005C0661">
        <w:t xml:space="preserve"> is defined through packet  88.</w:t>
      </w:r>
    </w:p>
    <w:p w:rsidR="00CC2A02" w:rsidRDefault="00CC2A02" w:rsidP="00F54EFE">
      <w:pPr>
        <w:pStyle w:val="Textkrper"/>
        <w:ind w:left="851" w:hanging="851"/>
      </w:pPr>
    </w:p>
    <w:p w:rsidR="00A267E1" w:rsidRDefault="00CC2A02" w:rsidP="00DF382F">
      <w:pPr>
        <w:pStyle w:val="Textkrper"/>
        <w:numPr>
          <w:ilvl w:val="0"/>
          <w:numId w:val="24"/>
        </w:numPr>
      </w:pPr>
      <w:r>
        <w:t>Speed Restriction to ensure Permitted Braking Distance</w:t>
      </w:r>
      <w:r w:rsidR="005C0661">
        <w:t xml:space="preserve"> is defined through packet  </w:t>
      </w:r>
      <w:ins w:id="463" w:author="GIRAUD Christian" w:date="2014-07-01T14:46:00Z">
        <w:r w:rsidR="004A686A">
          <w:t>5</w:t>
        </w:r>
      </w:ins>
      <w:del w:id="464" w:author="GIRAUD Christian" w:date="2014-07-01T14:45:00Z">
        <w:r w:rsidR="005C0661" w:rsidDel="004A686A">
          <w:delText>6</w:delText>
        </w:r>
      </w:del>
      <w:r w:rsidR="005C0661">
        <w:t>2.</w:t>
      </w:r>
    </w:p>
    <w:p w:rsidR="00CC2A02" w:rsidRDefault="00CC2A02" w:rsidP="00F54EFE">
      <w:pPr>
        <w:pStyle w:val="Textkrper"/>
        <w:ind w:left="851" w:hanging="851"/>
      </w:pPr>
    </w:p>
    <w:p w:rsidR="00DF382F" w:rsidRDefault="002974E0" w:rsidP="00DF382F">
      <w:pPr>
        <w:pStyle w:val="Textkrper"/>
        <w:spacing w:line="480" w:lineRule="auto"/>
        <w:ind w:left="851" w:hanging="851"/>
      </w:pPr>
      <w:r>
        <w:t>The following packets are related to DMI (</w:t>
      </w:r>
      <w:r w:rsidR="00DF382F">
        <w:t>See Subset-026, Chapter 3.12</w:t>
      </w:r>
      <w:r>
        <w:t>)</w:t>
      </w:r>
      <w:r w:rsidR="00DF382F">
        <w:t>.</w:t>
      </w:r>
    </w:p>
    <w:p w:rsidR="00CC2A02" w:rsidRDefault="00CC2A02" w:rsidP="008D3377">
      <w:pPr>
        <w:pStyle w:val="Textkrper"/>
        <w:numPr>
          <w:ilvl w:val="0"/>
          <w:numId w:val="24"/>
        </w:numPr>
      </w:pPr>
      <w:r>
        <w:t>Track Conditions</w:t>
      </w:r>
      <w:r w:rsidR="005C0661">
        <w:t xml:space="preserve"> </w:t>
      </w:r>
      <w:r w:rsidR="00B509E5">
        <w:t>are</w:t>
      </w:r>
      <w:r w:rsidR="005C0661">
        <w:t xml:space="preserve"> defined through packet</w:t>
      </w:r>
      <w:r w:rsidR="00B509E5">
        <w:t xml:space="preserve"> </w:t>
      </w:r>
      <w:r w:rsidR="008A5946">
        <w:t xml:space="preserve"> </w:t>
      </w:r>
      <w:r w:rsidR="00B509E5">
        <w:t>39, 40, 67, 68, 69.</w:t>
      </w:r>
      <w:r w:rsidR="005C0661">
        <w:t xml:space="preserve">  </w:t>
      </w:r>
    </w:p>
    <w:p w:rsidR="00CC2A02" w:rsidRDefault="00CC2A02" w:rsidP="008D3377">
      <w:pPr>
        <w:pStyle w:val="Textkrper"/>
        <w:numPr>
          <w:ilvl w:val="0"/>
          <w:numId w:val="24"/>
        </w:numPr>
      </w:pPr>
      <w:r>
        <w:t>Route Suitability</w:t>
      </w:r>
      <w:r w:rsidR="005C0661">
        <w:t xml:space="preserve"> is defined through packet  </w:t>
      </w:r>
      <w:r w:rsidR="00B509E5">
        <w:t>70.</w:t>
      </w:r>
    </w:p>
    <w:p w:rsidR="008D3A6B" w:rsidRPr="008D3377" w:rsidRDefault="00CC2A02" w:rsidP="008D3377">
      <w:pPr>
        <w:pStyle w:val="Textkrper"/>
        <w:numPr>
          <w:ilvl w:val="0"/>
          <w:numId w:val="24"/>
        </w:numPr>
      </w:pPr>
      <w:r>
        <w:t>Text Transmission</w:t>
      </w:r>
      <w:r w:rsidR="00B509E5">
        <w:t xml:space="preserve"> is defined through packet  72 &amp; 76.</w:t>
      </w:r>
    </w:p>
    <w:p w:rsidR="008D3A6B" w:rsidRDefault="008D3A6B" w:rsidP="00DF382F">
      <w:pPr>
        <w:pStyle w:val="Textkrper"/>
        <w:numPr>
          <w:ilvl w:val="0"/>
          <w:numId w:val="24"/>
        </w:numPr>
      </w:pPr>
      <w:r>
        <w:t>Geographical Position</w:t>
      </w:r>
      <w:r w:rsidR="00B509E5">
        <w:t xml:space="preserve"> is defined through packet  79.</w:t>
      </w:r>
    </w:p>
    <w:p w:rsidR="00DF382F" w:rsidRPr="00B509E5" w:rsidRDefault="00DF382F" w:rsidP="00DF382F">
      <w:pPr>
        <w:pStyle w:val="Textkrper"/>
        <w:ind w:left="0"/>
        <w:rPr>
          <w:rFonts w:ascii="Calibri" w:hAnsi="Calibri"/>
          <w:szCs w:val="22"/>
          <w:lang w:eastAsia="en-US"/>
        </w:rPr>
      </w:pPr>
    </w:p>
    <w:p w:rsidR="001C70BA" w:rsidRDefault="009A15D6" w:rsidP="001C70BA">
      <w:pPr>
        <w:pStyle w:val="berschrift2"/>
      </w:pPr>
      <w:r>
        <w:br w:type="page"/>
      </w:r>
      <w:bookmarkStart w:id="465" w:name="_Toc389836196"/>
      <w:r w:rsidR="00B509E5">
        <w:lastRenderedPageBreak/>
        <w:t xml:space="preserve">Other </w:t>
      </w:r>
      <w:r w:rsidR="008A5946">
        <w:t xml:space="preserve">Track to Train </w:t>
      </w:r>
      <w:r w:rsidR="00B509E5">
        <w:t>Data</w:t>
      </w:r>
      <w:bookmarkEnd w:id="465"/>
    </w:p>
    <w:p w:rsidR="009A15D6" w:rsidRDefault="002974E0" w:rsidP="000B7276">
      <w:r>
        <w:t>Most of the following</w:t>
      </w:r>
      <w:r w:rsidR="009A15D6">
        <w:t xml:space="preserve"> packets are inserted in radio message</w:t>
      </w:r>
      <w:r w:rsidR="003703FD">
        <w:t>s</w:t>
      </w:r>
      <w:r>
        <w:t xml:space="preserve"> </w:t>
      </w:r>
      <w:r w:rsidR="00BF270E">
        <w:t xml:space="preserve">and used for miscellaneous functions </w:t>
      </w:r>
      <w:r>
        <w:t>(See subset-026, chapter 4.8.3)</w:t>
      </w:r>
      <w:r w:rsidR="00C47F11">
        <w:t>.</w:t>
      </w:r>
    </w:p>
    <w:p w:rsidR="00BF270E" w:rsidRDefault="00BF270E" w:rsidP="000B7276"/>
    <w:p w:rsidR="003703FD" w:rsidRDefault="003703FD" w:rsidP="003703FD">
      <w:pPr>
        <w:pStyle w:val="Textkrper"/>
        <w:numPr>
          <w:ilvl w:val="0"/>
          <w:numId w:val="24"/>
        </w:numPr>
      </w:pPr>
      <w:r>
        <w:t>SR Distance  from loop ( packet  13 ).</w:t>
      </w:r>
    </w:p>
    <w:p w:rsidR="008A5946" w:rsidRDefault="008A5946" w:rsidP="008A5946">
      <w:pPr>
        <w:pStyle w:val="Textkrper"/>
        <w:numPr>
          <w:ilvl w:val="0"/>
          <w:numId w:val="24"/>
        </w:numPr>
      </w:pPr>
      <w:r>
        <w:t>Session Management</w:t>
      </w:r>
      <w:r w:rsidR="009A15D6">
        <w:t xml:space="preserve"> ( packet 42 ).</w:t>
      </w:r>
    </w:p>
    <w:p w:rsidR="008A5946" w:rsidRDefault="008A5946" w:rsidP="008A5946">
      <w:pPr>
        <w:pStyle w:val="Textkrper"/>
        <w:numPr>
          <w:ilvl w:val="0"/>
          <w:numId w:val="24"/>
        </w:numPr>
      </w:pPr>
      <w:r>
        <w:t>Radio Network Registration ( packet 45 ).</w:t>
      </w:r>
    </w:p>
    <w:p w:rsidR="000B7276" w:rsidRDefault="000B7276" w:rsidP="000B7276">
      <w:pPr>
        <w:pStyle w:val="Textkrper"/>
        <w:ind w:left="360"/>
      </w:pPr>
    </w:p>
    <w:p w:rsidR="008A5946" w:rsidRDefault="008A5946" w:rsidP="008A5946">
      <w:pPr>
        <w:pStyle w:val="Textkrper"/>
        <w:numPr>
          <w:ilvl w:val="0"/>
          <w:numId w:val="24"/>
        </w:numPr>
      </w:pPr>
      <w:r>
        <w:t>MA Request Parameters</w:t>
      </w:r>
      <w:r w:rsidR="009A15D6">
        <w:t xml:space="preserve"> ( packet 57 ).</w:t>
      </w:r>
    </w:p>
    <w:p w:rsidR="008A5946" w:rsidRDefault="008A5946" w:rsidP="008A5946">
      <w:pPr>
        <w:pStyle w:val="Textkrper"/>
        <w:numPr>
          <w:ilvl w:val="0"/>
          <w:numId w:val="24"/>
        </w:numPr>
      </w:pPr>
      <w:r>
        <w:t>Position Report Parameters</w:t>
      </w:r>
      <w:r w:rsidR="009A15D6">
        <w:t xml:space="preserve"> ( packet 58 ).</w:t>
      </w:r>
    </w:p>
    <w:p w:rsidR="009B3E8B" w:rsidRDefault="0002681E" w:rsidP="0002681E">
      <w:pPr>
        <w:pStyle w:val="Textkrper"/>
        <w:numPr>
          <w:ilvl w:val="0"/>
          <w:numId w:val="24"/>
        </w:numPr>
      </w:pPr>
      <w:r>
        <w:t>In</w:t>
      </w:r>
      <w:r w:rsidR="009B3E8B">
        <w:t>h</w:t>
      </w:r>
      <w:r>
        <w:t>ibition</w:t>
      </w:r>
      <w:r w:rsidR="009B3E8B">
        <w:t xml:space="preserve"> of revocable TSR</w:t>
      </w:r>
      <w:r w:rsidR="00B509E5">
        <w:t xml:space="preserve"> ( packet  </w:t>
      </w:r>
      <w:r w:rsidR="00FF1A3E">
        <w:t>6</w:t>
      </w:r>
      <w:r w:rsidR="00B509E5">
        <w:t>4 ).</w:t>
      </w:r>
    </w:p>
    <w:p w:rsidR="000B7276" w:rsidRDefault="000B7276" w:rsidP="000B7276">
      <w:pPr>
        <w:pStyle w:val="Textkrper"/>
        <w:ind w:left="360"/>
      </w:pPr>
    </w:p>
    <w:p w:rsidR="009E6DB1" w:rsidRDefault="009E6DB1" w:rsidP="009E6DB1">
      <w:pPr>
        <w:pStyle w:val="Textkrper"/>
        <w:numPr>
          <w:ilvl w:val="0"/>
          <w:numId w:val="24"/>
        </w:numPr>
      </w:pPr>
      <w:r>
        <w:t>RBC Transition Order( packet  131 ).</w:t>
      </w:r>
    </w:p>
    <w:p w:rsidR="009B3E8B" w:rsidRDefault="009B3E8B" w:rsidP="0002681E">
      <w:pPr>
        <w:pStyle w:val="Textkrper"/>
        <w:numPr>
          <w:ilvl w:val="0"/>
          <w:numId w:val="24"/>
        </w:numPr>
      </w:pPr>
      <w:r>
        <w:t>Danger for SH</w:t>
      </w:r>
      <w:r w:rsidR="00B509E5">
        <w:t xml:space="preserve"> ( packet  1</w:t>
      </w:r>
      <w:r w:rsidR="00FF1A3E">
        <w:t>32</w:t>
      </w:r>
      <w:r w:rsidR="00B509E5">
        <w:t xml:space="preserve"> ).</w:t>
      </w:r>
    </w:p>
    <w:p w:rsidR="009B3E8B" w:rsidRDefault="009B3E8B" w:rsidP="00B509E5">
      <w:pPr>
        <w:pStyle w:val="Textkrper"/>
        <w:numPr>
          <w:ilvl w:val="0"/>
          <w:numId w:val="24"/>
        </w:numPr>
      </w:pPr>
      <w:r>
        <w:t>Radio Infill Area Info</w:t>
      </w:r>
      <w:r w:rsidR="00B509E5">
        <w:t xml:space="preserve"> ( packet  1</w:t>
      </w:r>
      <w:r w:rsidR="00FF1A3E">
        <w:t>33</w:t>
      </w:r>
      <w:r w:rsidR="00B509E5">
        <w:t xml:space="preserve"> ).</w:t>
      </w:r>
    </w:p>
    <w:p w:rsidR="009B3E8B" w:rsidRDefault="009B3E8B" w:rsidP="0002681E">
      <w:pPr>
        <w:pStyle w:val="Textkrper"/>
        <w:numPr>
          <w:ilvl w:val="0"/>
          <w:numId w:val="24"/>
        </w:numPr>
      </w:pPr>
      <w:r>
        <w:t>End Of Loop Management</w:t>
      </w:r>
      <w:r w:rsidR="00B509E5">
        <w:t xml:space="preserve"> ( packet </w:t>
      </w:r>
      <w:r w:rsidR="00FF1A3E">
        <w:t>13</w:t>
      </w:r>
      <w:r w:rsidR="00B509E5">
        <w:t>4 ).</w:t>
      </w:r>
    </w:p>
    <w:p w:rsidR="00FE35FA" w:rsidRDefault="00FE35FA" w:rsidP="00FE35FA">
      <w:pPr>
        <w:pStyle w:val="Textkrper"/>
        <w:numPr>
          <w:ilvl w:val="0"/>
          <w:numId w:val="24"/>
        </w:numPr>
      </w:pPr>
      <w:r>
        <w:t>Stop Shunting ( packet  135 ).</w:t>
      </w:r>
    </w:p>
    <w:p w:rsidR="009B3E8B" w:rsidRDefault="009B3E8B" w:rsidP="0002681E">
      <w:pPr>
        <w:pStyle w:val="Textkrper"/>
        <w:numPr>
          <w:ilvl w:val="0"/>
          <w:numId w:val="24"/>
        </w:numPr>
      </w:pPr>
      <w:r>
        <w:t>Infill Location Reference</w:t>
      </w:r>
      <w:r w:rsidR="00B509E5">
        <w:t xml:space="preserve"> ( packet  </w:t>
      </w:r>
      <w:r w:rsidR="00FF1A3E">
        <w:t>136</w:t>
      </w:r>
      <w:r w:rsidR="00B509E5">
        <w:t xml:space="preserve"> ).</w:t>
      </w:r>
    </w:p>
    <w:p w:rsidR="00FE35FA" w:rsidRDefault="00FE35FA" w:rsidP="00FE35FA">
      <w:pPr>
        <w:pStyle w:val="Textkrper"/>
        <w:numPr>
          <w:ilvl w:val="0"/>
          <w:numId w:val="24"/>
        </w:numPr>
      </w:pPr>
      <w:r>
        <w:t>Stop if in SR Mode ( packet  137 ).</w:t>
      </w:r>
    </w:p>
    <w:p w:rsidR="00CB3F69" w:rsidRDefault="00CB3F69" w:rsidP="0002681E">
      <w:pPr>
        <w:pStyle w:val="Textkrper"/>
        <w:numPr>
          <w:ilvl w:val="0"/>
          <w:numId w:val="24"/>
        </w:numPr>
      </w:pPr>
      <w:r>
        <w:t>Reversing Area Information</w:t>
      </w:r>
      <w:r w:rsidR="00B509E5">
        <w:t xml:space="preserve"> ( packet  1</w:t>
      </w:r>
      <w:r w:rsidR="00FF1A3E">
        <w:t>38</w:t>
      </w:r>
      <w:r w:rsidR="00B509E5">
        <w:t xml:space="preserve"> ).</w:t>
      </w:r>
    </w:p>
    <w:p w:rsidR="00CB3F69" w:rsidRDefault="00CB3F69" w:rsidP="0002681E">
      <w:pPr>
        <w:pStyle w:val="Textkrper"/>
        <w:numPr>
          <w:ilvl w:val="0"/>
          <w:numId w:val="24"/>
        </w:numPr>
      </w:pPr>
      <w:r>
        <w:t>Reversing Supervision Information</w:t>
      </w:r>
      <w:r w:rsidR="00B509E5">
        <w:t xml:space="preserve"> ( packet  1</w:t>
      </w:r>
      <w:r w:rsidR="00FF1A3E">
        <w:t>39</w:t>
      </w:r>
      <w:r w:rsidR="00B509E5">
        <w:t xml:space="preserve"> ).</w:t>
      </w:r>
    </w:p>
    <w:p w:rsidR="009E6DB1" w:rsidRDefault="009E6DB1" w:rsidP="003703FD">
      <w:pPr>
        <w:pStyle w:val="Textkrper"/>
        <w:numPr>
          <w:ilvl w:val="0"/>
          <w:numId w:val="24"/>
        </w:numPr>
      </w:pPr>
      <w:r>
        <w:t>Train Running Number from RBC ( packet  140 ).</w:t>
      </w:r>
    </w:p>
    <w:p w:rsidR="003703FD" w:rsidRDefault="003703FD" w:rsidP="003703FD">
      <w:pPr>
        <w:pStyle w:val="Textkrper"/>
        <w:numPr>
          <w:ilvl w:val="0"/>
          <w:numId w:val="24"/>
        </w:numPr>
      </w:pPr>
      <w:r>
        <w:t>Default Gradient for TSR ( packet  141 ).</w:t>
      </w:r>
    </w:p>
    <w:p w:rsidR="009E6DB1" w:rsidRDefault="009E6DB1" w:rsidP="003703FD">
      <w:pPr>
        <w:pStyle w:val="Textkrper"/>
        <w:numPr>
          <w:ilvl w:val="0"/>
          <w:numId w:val="24"/>
        </w:numPr>
      </w:pPr>
      <w:r>
        <w:t>Session Management  with RIU  ( packet  143 ).</w:t>
      </w:r>
    </w:p>
    <w:p w:rsidR="009E6DB1" w:rsidRDefault="009E6DB1" w:rsidP="003703FD">
      <w:pPr>
        <w:pStyle w:val="Textkrper"/>
        <w:numPr>
          <w:ilvl w:val="0"/>
          <w:numId w:val="24"/>
        </w:numPr>
      </w:pPr>
      <w:r>
        <w:t>Inhibition of BG consistency reaction ( packet  145 ).</w:t>
      </w:r>
    </w:p>
    <w:p w:rsidR="000B7276" w:rsidRDefault="000B7276" w:rsidP="000B7276">
      <w:pPr>
        <w:pStyle w:val="Textkrper"/>
        <w:ind w:left="720"/>
      </w:pPr>
    </w:p>
    <w:p w:rsidR="0002681E" w:rsidRDefault="00CB3F69" w:rsidP="0002681E">
      <w:pPr>
        <w:pStyle w:val="Textkrper"/>
        <w:numPr>
          <w:ilvl w:val="0"/>
          <w:numId w:val="24"/>
        </w:numPr>
      </w:pPr>
      <w:r>
        <w:t xml:space="preserve">Default Balise / Loop / RIU </w:t>
      </w:r>
      <w:r w:rsidR="009B3E8B">
        <w:t xml:space="preserve"> </w:t>
      </w:r>
      <w:r w:rsidR="0002681E">
        <w:t xml:space="preserve"> </w:t>
      </w:r>
      <w:r w:rsidR="00B509E5">
        <w:t xml:space="preserve"> ( packet  </w:t>
      </w:r>
      <w:r w:rsidR="00FF1A3E">
        <w:t>254</w:t>
      </w:r>
      <w:r w:rsidR="00B509E5">
        <w:t xml:space="preserve"> ).</w:t>
      </w:r>
    </w:p>
    <w:p w:rsidR="00FF1A3E" w:rsidRDefault="00FF1A3E" w:rsidP="0002681E">
      <w:pPr>
        <w:pStyle w:val="Textkrper"/>
        <w:numPr>
          <w:ilvl w:val="0"/>
          <w:numId w:val="24"/>
        </w:numPr>
      </w:pPr>
      <w:r>
        <w:t>End of Telegram / Message  ( packet  255 ).</w:t>
      </w:r>
    </w:p>
    <w:p w:rsidR="006E6FE9" w:rsidRDefault="006E6FE9" w:rsidP="001C70BA">
      <w:pPr>
        <w:pStyle w:val="Textkrper"/>
        <w:ind w:left="0"/>
      </w:pPr>
    </w:p>
    <w:p w:rsidR="001C70BA" w:rsidRPr="001C70BA" w:rsidRDefault="001C70BA" w:rsidP="001C70BA">
      <w:pPr>
        <w:pStyle w:val="berschrift2"/>
        <w:rPr>
          <w:rFonts w:ascii="Calibri" w:hAnsi="Calibri"/>
          <w:szCs w:val="22"/>
          <w:lang w:eastAsia="en-US"/>
        </w:rPr>
      </w:pPr>
      <w:bookmarkStart w:id="466" w:name="_Toc389836197"/>
      <w:r>
        <w:t>Radio Communication with RBC.</w:t>
      </w:r>
      <w:bookmarkEnd w:id="466"/>
    </w:p>
    <w:p w:rsidR="00BF270E" w:rsidRDefault="006E6FE9" w:rsidP="000B7276">
      <w:r>
        <w:t>The Radio Communication messages are described in 2 tables hereafter (</w:t>
      </w:r>
      <w:r w:rsidR="001C70BA">
        <w:t>See subset-026, chap 4.8.3</w:t>
      </w:r>
      <w:r w:rsidR="00C47F11">
        <w:t xml:space="preserve">  &amp; </w:t>
      </w:r>
      <w:r w:rsidR="00FD5D6C">
        <w:t xml:space="preserve"> chap 3.8.3</w:t>
      </w:r>
      <w:r>
        <w:t>).</w:t>
      </w:r>
    </w:p>
    <w:p w:rsidR="006E6FE9" w:rsidRDefault="006E6FE9" w:rsidP="006E6FE9"/>
    <w:p w:rsidR="00FD5D6C" w:rsidRDefault="00BF270E" w:rsidP="006E6FE9">
      <w:r>
        <w:t>The Radio Communication with the RBC involves Radio Messages in both direction (Train To Track and Track To Train) and uses</w:t>
      </w:r>
      <w:r w:rsidR="000B7276">
        <w:t xml:space="preserve"> </w:t>
      </w:r>
      <w:r>
        <w:t>the same variables</w:t>
      </w:r>
      <w:r w:rsidR="000B7276">
        <w:t xml:space="preserve"> as those of Balise Communication.</w:t>
      </w:r>
    </w:p>
    <w:p w:rsidR="006E6FE9" w:rsidRDefault="006E6FE9" w:rsidP="00FD5D6C">
      <w:pPr>
        <w:pStyle w:val="Textkrper"/>
        <w:ind w:left="851" w:hanging="851"/>
      </w:pPr>
    </w:p>
    <w:p w:rsidR="000B7276" w:rsidRDefault="000B7276" w:rsidP="00FD5D6C">
      <w:pPr>
        <w:pStyle w:val="Textkrper"/>
        <w:ind w:left="851" w:hanging="851"/>
      </w:pPr>
      <w:r>
        <w:t>Then, a list of new Data Packets is defined in order to address the “Track To Train” radio message.</w:t>
      </w:r>
    </w:p>
    <w:p w:rsidR="000B7276" w:rsidRDefault="000B7276" w:rsidP="00FD5D6C">
      <w:pPr>
        <w:pStyle w:val="Textkrper"/>
        <w:ind w:left="851" w:hanging="851"/>
      </w:pPr>
    </w:p>
    <w:p w:rsidR="002974E0" w:rsidRDefault="003703FD" w:rsidP="002974E0">
      <w:pPr>
        <w:pStyle w:val="berschrift3"/>
      </w:pPr>
      <w:bookmarkStart w:id="467" w:name="_Toc389836198"/>
      <w:r>
        <w:t>Train To Track</w:t>
      </w:r>
      <w:r w:rsidR="00FD5D6C">
        <w:t xml:space="preserve"> Packets for Radio</w:t>
      </w:r>
      <w:bookmarkEnd w:id="467"/>
    </w:p>
    <w:p w:rsidR="000563FE" w:rsidRDefault="000563FE" w:rsidP="000563FE">
      <w:pPr>
        <w:pStyle w:val="Textkrper"/>
        <w:numPr>
          <w:ilvl w:val="0"/>
          <w:numId w:val="24"/>
        </w:numPr>
      </w:pPr>
      <w:r>
        <w:t>Position Report</w:t>
      </w:r>
      <w:r w:rsidR="009E6DB1">
        <w:t xml:space="preserve">  ( packet  0 ).</w:t>
      </w:r>
    </w:p>
    <w:p w:rsidR="000563FE" w:rsidRDefault="000563FE" w:rsidP="000563FE">
      <w:pPr>
        <w:pStyle w:val="Textkrper"/>
        <w:numPr>
          <w:ilvl w:val="0"/>
          <w:numId w:val="24"/>
        </w:numPr>
      </w:pPr>
      <w:r w:rsidRPr="000563FE">
        <w:t>Position Report based on two balise groups</w:t>
      </w:r>
      <w:r w:rsidR="009E6DB1">
        <w:t xml:space="preserve"> ( packet  1 ).</w:t>
      </w:r>
    </w:p>
    <w:p w:rsidR="000563FE" w:rsidRDefault="000563FE" w:rsidP="000563FE">
      <w:pPr>
        <w:pStyle w:val="Textkrper"/>
        <w:numPr>
          <w:ilvl w:val="0"/>
          <w:numId w:val="24"/>
        </w:numPr>
      </w:pPr>
      <w:r w:rsidRPr="000563FE">
        <w:t>Onboard telephone numbers</w:t>
      </w:r>
      <w:r w:rsidR="009E6DB1">
        <w:t xml:space="preserve"> ( packet  3 ).</w:t>
      </w:r>
    </w:p>
    <w:p w:rsidR="000563FE" w:rsidRDefault="000563FE" w:rsidP="000563FE">
      <w:pPr>
        <w:pStyle w:val="Textkrper"/>
        <w:numPr>
          <w:ilvl w:val="0"/>
          <w:numId w:val="24"/>
        </w:numPr>
      </w:pPr>
      <w:r>
        <w:t>Error Reporting</w:t>
      </w:r>
      <w:r w:rsidR="009E6DB1">
        <w:t xml:space="preserve"> ( packet  4 ).</w:t>
      </w:r>
    </w:p>
    <w:p w:rsidR="000563FE" w:rsidRDefault="000563FE" w:rsidP="000563FE">
      <w:pPr>
        <w:pStyle w:val="Textkrper"/>
        <w:numPr>
          <w:ilvl w:val="0"/>
          <w:numId w:val="24"/>
        </w:numPr>
      </w:pPr>
      <w:r>
        <w:t>Train running number</w:t>
      </w:r>
      <w:r w:rsidR="009E6DB1">
        <w:t xml:space="preserve"> from EVC ( packet  5 ).</w:t>
      </w:r>
    </w:p>
    <w:p w:rsidR="00C47F11" w:rsidRDefault="00C47F11" w:rsidP="000563FE">
      <w:pPr>
        <w:pStyle w:val="Textkrper"/>
        <w:numPr>
          <w:ilvl w:val="0"/>
          <w:numId w:val="24"/>
        </w:numPr>
      </w:pPr>
      <w:r w:rsidRPr="00C47F11">
        <w:t>Level 2/3 transition information</w:t>
      </w:r>
      <w:r w:rsidR="009E6DB1">
        <w:t xml:space="preserve"> ( packet  </w:t>
      </w:r>
      <w:r w:rsidR="009D79AB">
        <w:t>9</w:t>
      </w:r>
      <w:r w:rsidR="009E6DB1">
        <w:t xml:space="preserve"> ).</w:t>
      </w:r>
    </w:p>
    <w:p w:rsidR="00C47F11" w:rsidRDefault="00C47F11" w:rsidP="000563FE">
      <w:pPr>
        <w:pStyle w:val="Textkrper"/>
        <w:numPr>
          <w:ilvl w:val="0"/>
          <w:numId w:val="24"/>
        </w:numPr>
      </w:pPr>
      <w:r w:rsidRPr="00C47F11">
        <w:t>Validated train data</w:t>
      </w:r>
      <w:r w:rsidR="009E6DB1">
        <w:t xml:space="preserve"> ( packet  </w:t>
      </w:r>
      <w:r w:rsidR="009D79AB">
        <w:t>11</w:t>
      </w:r>
      <w:r w:rsidR="009E6DB1">
        <w:t xml:space="preserve"> ).</w:t>
      </w:r>
    </w:p>
    <w:p w:rsidR="00C47F11" w:rsidRDefault="00C47F11" w:rsidP="000563FE">
      <w:pPr>
        <w:pStyle w:val="Textkrper"/>
        <w:numPr>
          <w:ilvl w:val="0"/>
          <w:numId w:val="24"/>
        </w:numPr>
      </w:pPr>
      <w:r w:rsidRPr="00C47F11">
        <w:t>Data used by applications outside the ERTMS/ETCS system</w:t>
      </w:r>
      <w:r w:rsidR="009E6DB1">
        <w:t xml:space="preserve"> ( packet  </w:t>
      </w:r>
      <w:r w:rsidR="009D79AB">
        <w:t>44</w:t>
      </w:r>
      <w:r w:rsidR="009E6DB1">
        <w:t xml:space="preserve"> ).</w:t>
      </w:r>
    </w:p>
    <w:p w:rsidR="00C47F11" w:rsidRDefault="00C47F11" w:rsidP="00FE35FA">
      <w:pPr>
        <w:pStyle w:val="Textkrper"/>
        <w:numPr>
          <w:ilvl w:val="0"/>
          <w:numId w:val="24"/>
        </w:numPr>
      </w:pPr>
      <w:r>
        <w:t>End of Telegram / Message  ( packet  255 ).</w:t>
      </w:r>
    </w:p>
    <w:p w:rsidR="00FD5D6C" w:rsidRDefault="00FD5D6C" w:rsidP="001C70BA">
      <w:pPr>
        <w:pStyle w:val="Textkrper"/>
        <w:ind w:left="851" w:hanging="851"/>
      </w:pPr>
    </w:p>
    <w:p w:rsidR="00FD5D6C" w:rsidRDefault="00FD5D6C" w:rsidP="00FD5D6C">
      <w:pPr>
        <w:pStyle w:val="berschrift3"/>
      </w:pPr>
      <w:bookmarkStart w:id="468" w:name="_Toc389836199"/>
      <w:r>
        <w:t>Track to Train Message</w:t>
      </w:r>
      <w:bookmarkEnd w:id="468"/>
    </w:p>
    <w:p w:rsidR="00FD5D6C" w:rsidRDefault="00FD5D6C" w:rsidP="00FD5D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969"/>
        <w:gridCol w:w="851"/>
        <w:gridCol w:w="3827"/>
      </w:tblGrid>
      <w:tr w:rsidR="00F12734" w:rsidTr="009D79AB">
        <w:tblPrEx>
          <w:tblCellMar>
            <w:top w:w="0" w:type="dxa"/>
            <w:bottom w:w="0" w:type="dxa"/>
          </w:tblCellMar>
        </w:tblPrEx>
        <w:trPr>
          <w:tblHeader/>
        </w:trPr>
        <w:tc>
          <w:tcPr>
            <w:tcW w:w="779" w:type="dxa"/>
          </w:tcPr>
          <w:p w:rsidR="00F12734" w:rsidRDefault="00F12734" w:rsidP="00BF75F3">
            <w:pPr>
              <w:rPr>
                <w:b/>
              </w:rPr>
            </w:pPr>
            <w:r>
              <w:rPr>
                <w:b/>
              </w:rPr>
              <w:t>Mes</w:t>
            </w:r>
            <w:r w:rsidR="00E26D79">
              <w:rPr>
                <w:b/>
              </w:rPr>
              <w:t>s</w:t>
            </w:r>
            <w:r>
              <w:rPr>
                <w:b/>
              </w:rPr>
              <w:t>. Id.</w:t>
            </w:r>
          </w:p>
        </w:tc>
        <w:tc>
          <w:tcPr>
            <w:tcW w:w="3969" w:type="dxa"/>
          </w:tcPr>
          <w:p w:rsidR="00F12734" w:rsidRDefault="00F12734" w:rsidP="00BF75F3">
            <w:pPr>
              <w:rPr>
                <w:b/>
              </w:rPr>
            </w:pPr>
            <w:r>
              <w:rPr>
                <w:b/>
              </w:rPr>
              <w:t>Message Name</w:t>
            </w:r>
          </w:p>
        </w:tc>
        <w:tc>
          <w:tcPr>
            <w:tcW w:w="851" w:type="dxa"/>
          </w:tcPr>
          <w:p w:rsidR="00F12734" w:rsidRDefault="00F12734" w:rsidP="00BF75F3">
            <w:pPr>
              <w:rPr>
                <w:b/>
              </w:rPr>
            </w:pPr>
            <w:r>
              <w:rPr>
                <w:b/>
              </w:rPr>
              <w:t>From</w:t>
            </w:r>
          </w:p>
        </w:tc>
        <w:tc>
          <w:tcPr>
            <w:tcW w:w="3827" w:type="dxa"/>
          </w:tcPr>
          <w:p w:rsidR="00F12734" w:rsidRDefault="00E26D79" w:rsidP="00BF75F3">
            <w:pPr>
              <w:rPr>
                <w:b/>
              </w:rPr>
            </w:pPr>
            <w:r>
              <w:rPr>
                <w:b/>
              </w:rPr>
              <w:t>Packets</w:t>
            </w:r>
            <w:r w:rsidR="009D79AB">
              <w:rPr>
                <w:b/>
              </w:rPr>
              <w:t xml:space="preserve"> / Variables</w:t>
            </w:r>
          </w:p>
          <w:p w:rsidR="009D79AB" w:rsidRPr="009D79AB" w:rsidRDefault="009D79AB" w:rsidP="009D79AB">
            <w:pPr>
              <w:pStyle w:val="Sprechblasentext"/>
              <w:spacing w:line="300" w:lineRule="atLeast"/>
              <w:rPr>
                <w:rFonts w:ascii="Arial" w:hAnsi="Arial"/>
              </w:rPr>
            </w:pPr>
            <w:r w:rsidRPr="009D79AB">
              <w:rPr>
                <w:rFonts w:ascii="Arial" w:hAnsi="Arial"/>
              </w:rPr>
              <w:t>( OP = optional packets)</w:t>
            </w:r>
          </w:p>
        </w:tc>
      </w:tr>
      <w:tr w:rsidR="00F12734" w:rsidRPr="009D79AB" w:rsidTr="009D79AB">
        <w:tblPrEx>
          <w:tblCellMar>
            <w:top w:w="0" w:type="dxa"/>
            <w:bottom w:w="0" w:type="dxa"/>
          </w:tblCellMar>
        </w:tblPrEx>
        <w:tc>
          <w:tcPr>
            <w:tcW w:w="779" w:type="dxa"/>
          </w:tcPr>
          <w:p w:rsidR="00F12734" w:rsidRDefault="00F12734" w:rsidP="00BF75F3">
            <w:pPr>
              <w:pStyle w:val="Reference"/>
              <w:spacing w:after="60"/>
            </w:pPr>
            <w:r>
              <w:t>2</w:t>
            </w:r>
          </w:p>
        </w:tc>
        <w:tc>
          <w:tcPr>
            <w:tcW w:w="3969" w:type="dxa"/>
          </w:tcPr>
          <w:p w:rsidR="00F12734" w:rsidRDefault="00F12734" w:rsidP="00BF75F3">
            <w:r>
              <w:t>SR Authorisation + optional list</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T_TRAIN, M_ACK, NID_LRBG + OP</w:t>
            </w:r>
            <w:r>
              <w:rPr>
                <w:sz w:val="16"/>
                <w:szCs w:val="16"/>
                <w:lang w:val="fr-FR"/>
              </w:rPr>
              <w:t xml:space="preserve"> + </w:t>
            </w:r>
            <w:r w:rsidRPr="009D79AB">
              <w:rPr>
                <w:sz w:val="16"/>
                <w:szCs w:val="16"/>
                <w:lang w:val="fr-FR"/>
              </w:rPr>
              <w:t>D_SR</w:t>
            </w:r>
          </w:p>
        </w:tc>
      </w:tr>
      <w:tr w:rsidR="00F12734" w:rsidRPr="009D79AB" w:rsidTr="009D79AB">
        <w:tblPrEx>
          <w:tblCellMar>
            <w:top w:w="0" w:type="dxa"/>
            <w:bottom w:w="0" w:type="dxa"/>
          </w:tblCellMar>
        </w:tblPrEx>
        <w:tc>
          <w:tcPr>
            <w:tcW w:w="779" w:type="dxa"/>
          </w:tcPr>
          <w:p w:rsidR="00F12734" w:rsidRDefault="00F12734" w:rsidP="00BF75F3">
            <w:r>
              <w:t>3</w:t>
            </w:r>
          </w:p>
        </w:tc>
        <w:tc>
          <w:tcPr>
            <w:tcW w:w="3969" w:type="dxa"/>
          </w:tcPr>
          <w:p w:rsidR="00F12734" w:rsidRDefault="00F12734" w:rsidP="00BF75F3">
            <w:r>
              <w:t>Movement Authority</w:t>
            </w:r>
          </w:p>
        </w:tc>
        <w:tc>
          <w:tcPr>
            <w:tcW w:w="851" w:type="dxa"/>
          </w:tcPr>
          <w:p w:rsidR="00F12734" w:rsidRDefault="00F12734" w:rsidP="00BF75F3">
            <w:r>
              <w:t>RBC</w:t>
            </w:r>
          </w:p>
        </w:tc>
        <w:tc>
          <w:tcPr>
            <w:tcW w:w="3827" w:type="dxa"/>
          </w:tcPr>
          <w:p w:rsidR="00F12734" w:rsidRPr="009D79AB" w:rsidRDefault="009D79AB" w:rsidP="002C5819">
            <w:pPr>
              <w:pStyle w:val="Sprechblasentext"/>
              <w:spacing w:line="300" w:lineRule="atLeast"/>
              <w:rPr>
                <w:rFonts w:ascii="Arial" w:hAnsi="Arial"/>
                <w:lang w:val="fr-FR"/>
              </w:rPr>
            </w:pPr>
            <w:r w:rsidRPr="009D79AB">
              <w:rPr>
                <w:rFonts w:ascii="Arial" w:hAnsi="Arial"/>
                <w:lang w:val="fr-FR"/>
              </w:rPr>
              <w:t>T_TRAIN, M_ACK, NID_LRBG + OP</w:t>
            </w:r>
            <w:r>
              <w:rPr>
                <w:rFonts w:ascii="Arial" w:hAnsi="Arial"/>
                <w:lang w:val="fr-FR"/>
              </w:rPr>
              <w:t xml:space="preserve"> + 15</w:t>
            </w:r>
          </w:p>
        </w:tc>
      </w:tr>
      <w:tr w:rsidR="00F12734" w:rsidRPr="009D79AB" w:rsidTr="009D79AB">
        <w:tblPrEx>
          <w:tblCellMar>
            <w:top w:w="0" w:type="dxa"/>
            <w:bottom w:w="0" w:type="dxa"/>
          </w:tblCellMar>
        </w:tblPrEx>
        <w:tc>
          <w:tcPr>
            <w:tcW w:w="779" w:type="dxa"/>
          </w:tcPr>
          <w:p w:rsidR="00F12734" w:rsidRDefault="00F12734" w:rsidP="00BF75F3">
            <w:r>
              <w:t>6</w:t>
            </w:r>
          </w:p>
        </w:tc>
        <w:tc>
          <w:tcPr>
            <w:tcW w:w="3969" w:type="dxa"/>
          </w:tcPr>
          <w:p w:rsidR="00F12734" w:rsidRDefault="00F12734" w:rsidP="00BF75F3">
            <w:r>
              <w:t>Recognition of exit from TRIP mode</w:t>
            </w:r>
          </w:p>
        </w:tc>
        <w:tc>
          <w:tcPr>
            <w:tcW w:w="851" w:type="dxa"/>
          </w:tcPr>
          <w:p w:rsidR="00F12734" w:rsidRDefault="00F12734" w:rsidP="00BF75F3">
            <w:r>
              <w:t>RBC</w:t>
            </w:r>
          </w:p>
        </w:tc>
        <w:tc>
          <w:tcPr>
            <w:tcW w:w="3827" w:type="dxa"/>
          </w:tcPr>
          <w:p w:rsidR="00F12734" w:rsidRPr="009D79AB" w:rsidRDefault="009D79AB" w:rsidP="00C44586">
            <w:pPr>
              <w:rPr>
                <w:sz w:val="16"/>
                <w:szCs w:val="16"/>
                <w:lang w:val="fr-FR"/>
              </w:rPr>
            </w:pPr>
            <w:r w:rsidRPr="009D79AB">
              <w:rPr>
                <w:sz w:val="16"/>
                <w:szCs w:val="16"/>
                <w:lang w:val="fr-FR"/>
              </w:rPr>
              <w:t>T_TRAIN,</w:t>
            </w:r>
            <w:r w:rsidR="00C44586">
              <w:rPr>
                <w:sz w:val="16"/>
                <w:szCs w:val="16"/>
                <w:lang w:val="fr-FR"/>
              </w:rPr>
              <w:t xml:space="preserve"> M_ACK, NID_LRBG </w:t>
            </w:r>
          </w:p>
        </w:tc>
      </w:tr>
      <w:tr w:rsidR="00F12734" w:rsidRPr="009D79AB" w:rsidTr="009D79AB">
        <w:tblPrEx>
          <w:tblCellMar>
            <w:top w:w="0" w:type="dxa"/>
            <w:bottom w:w="0" w:type="dxa"/>
          </w:tblCellMar>
        </w:tblPrEx>
        <w:tc>
          <w:tcPr>
            <w:tcW w:w="779" w:type="dxa"/>
          </w:tcPr>
          <w:p w:rsidR="00F12734" w:rsidRDefault="00F12734" w:rsidP="00BF75F3">
            <w:r>
              <w:t>8</w:t>
            </w:r>
          </w:p>
        </w:tc>
        <w:tc>
          <w:tcPr>
            <w:tcW w:w="3969" w:type="dxa"/>
          </w:tcPr>
          <w:p w:rsidR="00F12734" w:rsidRDefault="00F12734" w:rsidP="00BF75F3">
            <w:r>
              <w:t>Acknowledgement of Train Data</w:t>
            </w:r>
          </w:p>
        </w:tc>
        <w:tc>
          <w:tcPr>
            <w:tcW w:w="851" w:type="dxa"/>
          </w:tcPr>
          <w:p w:rsidR="00F12734" w:rsidRDefault="00F12734" w:rsidP="00BF75F3">
            <w:r>
              <w:t>RBC</w:t>
            </w:r>
          </w:p>
        </w:tc>
        <w:tc>
          <w:tcPr>
            <w:tcW w:w="3827" w:type="dxa"/>
          </w:tcPr>
          <w:p w:rsidR="00F12734" w:rsidRPr="009D79AB" w:rsidRDefault="009D79AB" w:rsidP="00BF75F3">
            <w:pPr>
              <w:rPr>
                <w:sz w:val="16"/>
                <w:szCs w:val="16"/>
                <w:lang w:val="fr-FR"/>
              </w:rPr>
            </w:pPr>
            <w:r w:rsidRPr="009D79AB">
              <w:rPr>
                <w:sz w:val="16"/>
                <w:szCs w:val="16"/>
                <w:lang w:val="fr-FR"/>
              </w:rPr>
              <w:t>T_TRAIN,</w:t>
            </w:r>
            <w:r w:rsidR="00C44586">
              <w:rPr>
                <w:sz w:val="16"/>
                <w:szCs w:val="16"/>
                <w:lang w:val="fr-FR"/>
              </w:rPr>
              <w:t xml:space="preserve"> M_ACK, NID_LRBG + T_TRAIN of train</w:t>
            </w:r>
          </w:p>
        </w:tc>
      </w:tr>
      <w:tr w:rsidR="00F12734" w:rsidRPr="009D79AB" w:rsidTr="009D79AB">
        <w:tblPrEx>
          <w:tblCellMar>
            <w:top w:w="0" w:type="dxa"/>
            <w:bottom w:w="0" w:type="dxa"/>
          </w:tblCellMar>
        </w:tblPrEx>
        <w:tc>
          <w:tcPr>
            <w:tcW w:w="779" w:type="dxa"/>
          </w:tcPr>
          <w:p w:rsidR="00F12734" w:rsidRDefault="00F12734" w:rsidP="00BF75F3">
            <w:r>
              <w:t>9</w:t>
            </w:r>
          </w:p>
        </w:tc>
        <w:tc>
          <w:tcPr>
            <w:tcW w:w="3969" w:type="dxa"/>
          </w:tcPr>
          <w:p w:rsidR="00F12734" w:rsidRDefault="00F12734" w:rsidP="00BF75F3">
            <w:r>
              <w:t>Request to Shorten MA</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T_TRAIN, M_ACK, NID_LRBG + OP</w:t>
            </w:r>
            <w:r w:rsidR="00C44586">
              <w:rPr>
                <w:sz w:val="16"/>
                <w:szCs w:val="16"/>
                <w:lang w:val="fr-FR"/>
              </w:rPr>
              <w:t xml:space="preserve"> + 15 + 80</w:t>
            </w:r>
          </w:p>
        </w:tc>
      </w:tr>
      <w:tr w:rsidR="00F12734" w:rsidRPr="009D79AB" w:rsidTr="009D79AB">
        <w:tblPrEx>
          <w:tblCellMar>
            <w:top w:w="0" w:type="dxa"/>
            <w:bottom w:w="0" w:type="dxa"/>
          </w:tblCellMar>
        </w:tblPrEx>
        <w:tc>
          <w:tcPr>
            <w:tcW w:w="779" w:type="dxa"/>
          </w:tcPr>
          <w:p w:rsidR="00F12734" w:rsidRDefault="00F12734" w:rsidP="00BF75F3">
            <w:r>
              <w:t>15</w:t>
            </w:r>
          </w:p>
        </w:tc>
        <w:tc>
          <w:tcPr>
            <w:tcW w:w="3969" w:type="dxa"/>
          </w:tcPr>
          <w:p w:rsidR="00F12734" w:rsidRDefault="00F12734" w:rsidP="00BF75F3">
            <w:r>
              <w:t>Conditional Emergency Stop</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T_TRAIN,</w:t>
            </w:r>
            <w:r w:rsidR="00C44586">
              <w:rPr>
                <w:sz w:val="16"/>
                <w:szCs w:val="16"/>
                <w:lang w:val="fr-FR"/>
              </w:rPr>
              <w:t xml:space="preserve"> M_ACK, NID_LRBG + D_EMERGENCY</w:t>
            </w:r>
          </w:p>
        </w:tc>
      </w:tr>
      <w:tr w:rsidR="00F12734" w:rsidRPr="009D79AB" w:rsidTr="009D79AB">
        <w:tblPrEx>
          <w:tblCellMar>
            <w:top w:w="0" w:type="dxa"/>
            <w:bottom w:w="0" w:type="dxa"/>
          </w:tblCellMar>
        </w:tblPrEx>
        <w:tc>
          <w:tcPr>
            <w:tcW w:w="779" w:type="dxa"/>
          </w:tcPr>
          <w:p w:rsidR="00F12734" w:rsidRDefault="00F12734" w:rsidP="00BF75F3">
            <w:r>
              <w:t>16</w:t>
            </w:r>
          </w:p>
        </w:tc>
        <w:tc>
          <w:tcPr>
            <w:tcW w:w="3969" w:type="dxa"/>
          </w:tcPr>
          <w:p w:rsidR="00F12734" w:rsidRDefault="00F12734" w:rsidP="00BF75F3">
            <w:r>
              <w:t>Unconditional Emergency Stop</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 xml:space="preserve">T_TRAIN, M_ACK, NID_LRBG + </w:t>
            </w:r>
            <w:r w:rsidR="00C44586">
              <w:rPr>
                <w:sz w:val="16"/>
                <w:szCs w:val="16"/>
                <w:lang w:val="fr-FR"/>
              </w:rPr>
              <w:t>NID_EM</w:t>
            </w:r>
          </w:p>
        </w:tc>
      </w:tr>
      <w:tr w:rsidR="00F12734" w:rsidRPr="009D79AB" w:rsidTr="009D79AB">
        <w:tblPrEx>
          <w:tblCellMar>
            <w:top w:w="0" w:type="dxa"/>
            <w:bottom w:w="0" w:type="dxa"/>
          </w:tblCellMar>
        </w:tblPrEx>
        <w:tc>
          <w:tcPr>
            <w:tcW w:w="779" w:type="dxa"/>
          </w:tcPr>
          <w:p w:rsidR="00F12734" w:rsidRDefault="00F12734" w:rsidP="00BF75F3">
            <w:r>
              <w:t>18</w:t>
            </w:r>
          </w:p>
        </w:tc>
        <w:tc>
          <w:tcPr>
            <w:tcW w:w="3969" w:type="dxa"/>
          </w:tcPr>
          <w:p w:rsidR="00F12734" w:rsidRDefault="00F12734" w:rsidP="00BF75F3">
            <w:r>
              <w:t>Revocation of Emergency Stop</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 xml:space="preserve">T_TRAIN, M_ACK, NID_LRBG + </w:t>
            </w:r>
            <w:r w:rsidR="00C44586">
              <w:rPr>
                <w:sz w:val="16"/>
                <w:szCs w:val="16"/>
                <w:lang w:val="fr-FR"/>
              </w:rPr>
              <w:t>NID_EM</w:t>
            </w:r>
          </w:p>
        </w:tc>
      </w:tr>
      <w:tr w:rsidR="00F12734" w:rsidRPr="009D79AB" w:rsidTr="009D79AB">
        <w:tblPrEx>
          <w:tblCellMar>
            <w:top w:w="0" w:type="dxa"/>
            <w:bottom w:w="0" w:type="dxa"/>
          </w:tblCellMar>
        </w:tblPrEx>
        <w:tc>
          <w:tcPr>
            <w:tcW w:w="779" w:type="dxa"/>
          </w:tcPr>
          <w:p w:rsidR="00F12734" w:rsidRDefault="00F12734" w:rsidP="00BF75F3">
            <w:r>
              <w:t>24</w:t>
            </w:r>
          </w:p>
        </w:tc>
        <w:tc>
          <w:tcPr>
            <w:tcW w:w="3969" w:type="dxa"/>
          </w:tcPr>
          <w:p w:rsidR="00F12734" w:rsidRDefault="00F12734" w:rsidP="00BF75F3">
            <w:r>
              <w:t>General message</w:t>
            </w:r>
          </w:p>
        </w:tc>
        <w:tc>
          <w:tcPr>
            <w:tcW w:w="851" w:type="dxa"/>
          </w:tcPr>
          <w:p w:rsidR="00F12734" w:rsidRDefault="00F12734" w:rsidP="00BF75F3">
            <w:r>
              <w:t>RBC, RIU</w:t>
            </w:r>
          </w:p>
        </w:tc>
        <w:tc>
          <w:tcPr>
            <w:tcW w:w="3827" w:type="dxa"/>
          </w:tcPr>
          <w:p w:rsidR="00F12734" w:rsidRPr="009D79AB" w:rsidRDefault="009D79AB" w:rsidP="002C5819">
            <w:pPr>
              <w:rPr>
                <w:sz w:val="16"/>
                <w:szCs w:val="16"/>
                <w:lang w:val="fr-FR"/>
              </w:rPr>
            </w:pPr>
            <w:r w:rsidRPr="009D79AB">
              <w:rPr>
                <w:sz w:val="16"/>
                <w:szCs w:val="16"/>
                <w:lang w:val="fr-FR"/>
              </w:rPr>
              <w:t>T_TRAIN, M_ACK, NID_LRBG + OP</w:t>
            </w:r>
          </w:p>
        </w:tc>
      </w:tr>
      <w:tr w:rsidR="00F12734" w:rsidRPr="009D79AB" w:rsidTr="009D79AB">
        <w:tblPrEx>
          <w:tblCellMar>
            <w:top w:w="0" w:type="dxa"/>
            <w:bottom w:w="0" w:type="dxa"/>
          </w:tblCellMar>
        </w:tblPrEx>
        <w:tc>
          <w:tcPr>
            <w:tcW w:w="779" w:type="dxa"/>
          </w:tcPr>
          <w:p w:rsidR="00F12734" w:rsidRDefault="00F12734" w:rsidP="00BF75F3">
            <w:r>
              <w:t>27</w:t>
            </w:r>
          </w:p>
        </w:tc>
        <w:tc>
          <w:tcPr>
            <w:tcW w:w="3969" w:type="dxa"/>
          </w:tcPr>
          <w:p w:rsidR="00F12734" w:rsidRDefault="00F12734" w:rsidP="00BF75F3">
            <w:r>
              <w:t>SH Refused</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 xml:space="preserve">T_TRAIN, M_ACK, NID_LRBG + </w:t>
            </w:r>
            <w:r w:rsidR="00C44586">
              <w:rPr>
                <w:sz w:val="16"/>
                <w:szCs w:val="16"/>
                <w:lang w:val="fr-FR"/>
              </w:rPr>
              <w:t>T_TRAIN of train</w:t>
            </w:r>
          </w:p>
        </w:tc>
      </w:tr>
      <w:tr w:rsidR="00F12734" w:rsidRPr="009D79AB" w:rsidTr="009D79AB">
        <w:tblPrEx>
          <w:tblCellMar>
            <w:top w:w="0" w:type="dxa"/>
            <w:bottom w:w="0" w:type="dxa"/>
          </w:tblCellMar>
        </w:tblPrEx>
        <w:tc>
          <w:tcPr>
            <w:tcW w:w="779" w:type="dxa"/>
          </w:tcPr>
          <w:p w:rsidR="00F12734" w:rsidRDefault="00F12734" w:rsidP="00BF75F3">
            <w:r>
              <w:t>28</w:t>
            </w:r>
          </w:p>
        </w:tc>
        <w:tc>
          <w:tcPr>
            <w:tcW w:w="3969" w:type="dxa"/>
          </w:tcPr>
          <w:p w:rsidR="00F12734" w:rsidRDefault="00F12734" w:rsidP="00BF75F3">
            <w:r>
              <w:t>SH Authorisation + optional list</w:t>
            </w:r>
          </w:p>
        </w:tc>
        <w:tc>
          <w:tcPr>
            <w:tcW w:w="851" w:type="dxa"/>
          </w:tcPr>
          <w:p w:rsidR="00F12734" w:rsidRDefault="00F12734" w:rsidP="00BF75F3">
            <w:r>
              <w:t>RBC</w:t>
            </w:r>
          </w:p>
        </w:tc>
        <w:tc>
          <w:tcPr>
            <w:tcW w:w="3827" w:type="dxa"/>
          </w:tcPr>
          <w:p w:rsidR="00F12734" w:rsidRPr="009D79AB" w:rsidRDefault="009D79AB" w:rsidP="002C5819">
            <w:pPr>
              <w:rPr>
                <w:sz w:val="16"/>
                <w:szCs w:val="16"/>
                <w:lang w:val="fr-FR"/>
              </w:rPr>
            </w:pPr>
            <w:r w:rsidRPr="009D79AB">
              <w:rPr>
                <w:sz w:val="16"/>
                <w:szCs w:val="16"/>
                <w:lang w:val="fr-FR"/>
              </w:rPr>
              <w:t>T_TRAIN, M_ACK, NID_LRBG + OP</w:t>
            </w:r>
          </w:p>
        </w:tc>
      </w:tr>
      <w:tr w:rsidR="00700B0C" w:rsidRPr="009D79AB" w:rsidTr="009D79AB">
        <w:tblPrEx>
          <w:tblCellMar>
            <w:top w:w="0" w:type="dxa"/>
            <w:bottom w:w="0" w:type="dxa"/>
          </w:tblCellMar>
        </w:tblPrEx>
        <w:tc>
          <w:tcPr>
            <w:tcW w:w="779" w:type="dxa"/>
          </w:tcPr>
          <w:p w:rsidR="00700B0C" w:rsidRDefault="00700B0C" w:rsidP="0029382D">
            <w:r>
              <w:t>32</w:t>
            </w:r>
          </w:p>
        </w:tc>
        <w:tc>
          <w:tcPr>
            <w:tcW w:w="3969" w:type="dxa"/>
          </w:tcPr>
          <w:p w:rsidR="00700B0C" w:rsidRDefault="00700B0C" w:rsidP="0029382D">
            <w:r>
              <w:t>RBC/RIU System Version</w:t>
            </w:r>
          </w:p>
        </w:tc>
        <w:tc>
          <w:tcPr>
            <w:tcW w:w="851" w:type="dxa"/>
          </w:tcPr>
          <w:p w:rsidR="00700B0C" w:rsidRDefault="00700B0C" w:rsidP="0029382D">
            <w:r>
              <w:t>RBC, RIU</w:t>
            </w:r>
          </w:p>
        </w:tc>
        <w:tc>
          <w:tcPr>
            <w:tcW w:w="3827" w:type="dxa"/>
          </w:tcPr>
          <w:p w:rsidR="00700B0C" w:rsidRPr="002C5819" w:rsidRDefault="00700B0C" w:rsidP="002C5819">
            <w:pPr>
              <w:pStyle w:val="Sprechblasentext"/>
              <w:spacing w:line="300" w:lineRule="atLeast"/>
              <w:rPr>
                <w:rFonts w:ascii="Arial" w:hAnsi="Arial"/>
                <w:lang w:val="fr-FR"/>
              </w:rPr>
            </w:pPr>
            <w:r w:rsidRPr="002C5819">
              <w:rPr>
                <w:rFonts w:ascii="Arial" w:hAnsi="Arial"/>
                <w:lang w:val="fr-FR"/>
              </w:rPr>
              <w:t xml:space="preserve">T_TRAIN, M_ACK, NID_LRBG + </w:t>
            </w:r>
            <w:r w:rsidR="002C5819" w:rsidRPr="002C5819">
              <w:rPr>
                <w:rFonts w:ascii="Arial" w:hAnsi="Arial"/>
                <w:lang w:val="fr-FR"/>
              </w:rPr>
              <w:t>M_VERSION</w:t>
            </w:r>
          </w:p>
        </w:tc>
      </w:tr>
      <w:tr w:rsidR="00700B0C" w:rsidRPr="009D79AB" w:rsidTr="009D79AB">
        <w:tblPrEx>
          <w:tblCellMar>
            <w:top w:w="0" w:type="dxa"/>
            <w:bottom w:w="0" w:type="dxa"/>
          </w:tblCellMar>
        </w:tblPrEx>
        <w:tc>
          <w:tcPr>
            <w:tcW w:w="779" w:type="dxa"/>
          </w:tcPr>
          <w:p w:rsidR="00700B0C" w:rsidRDefault="00700B0C" w:rsidP="00BF75F3">
            <w:r>
              <w:t>33</w:t>
            </w:r>
          </w:p>
        </w:tc>
        <w:tc>
          <w:tcPr>
            <w:tcW w:w="3969" w:type="dxa"/>
          </w:tcPr>
          <w:p w:rsidR="00700B0C" w:rsidRDefault="00700B0C" w:rsidP="00BF75F3">
            <w:r>
              <w:t>MA with Shifted Location Reference</w:t>
            </w:r>
          </w:p>
        </w:tc>
        <w:tc>
          <w:tcPr>
            <w:tcW w:w="851" w:type="dxa"/>
          </w:tcPr>
          <w:p w:rsidR="00700B0C" w:rsidRDefault="00700B0C" w:rsidP="00BF75F3">
            <w:r>
              <w:t>RBC</w:t>
            </w:r>
          </w:p>
        </w:tc>
        <w:tc>
          <w:tcPr>
            <w:tcW w:w="3827" w:type="dxa"/>
          </w:tcPr>
          <w:p w:rsidR="00700B0C" w:rsidRPr="009D79AB" w:rsidRDefault="002C5819" w:rsidP="00BF75F3">
            <w:pPr>
              <w:rPr>
                <w:sz w:val="16"/>
                <w:szCs w:val="16"/>
                <w:lang w:val="fr-FR"/>
              </w:rPr>
            </w:pPr>
            <w:r>
              <w:rPr>
                <w:sz w:val="16"/>
                <w:szCs w:val="16"/>
                <w:lang w:val="fr-FR"/>
              </w:rPr>
              <w:t>T_TRAIN, M_ACK, NID_LRBG</w:t>
            </w:r>
            <w:r w:rsidR="00700B0C" w:rsidRPr="009D79AB">
              <w:rPr>
                <w:sz w:val="16"/>
                <w:szCs w:val="16"/>
                <w:lang w:val="fr-FR"/>
              </w:rPr>
              <w:t xml:space="preserve"> + OP</w:t>
            </w:r>
            <w:r>
              <w:rPr>
                <w:sz w:val="16"/>
                <w:szCs w:val="16"/>
                <w:lang w:val="fr-FR"/>
              </w:rPr>
              <w:t xml:space="preserve"> + D_REF + 15</w:t>
            </w:r>
          </w:p>
        </w:tc>
      </w:tr>
      <w:tr w:rsidR="00700B0C" w:rsidRPr="002C5819" w:rsidTr="009D79AB">
        <w:tblPrEx>
          <w:tblCellMar>
            <w:top w:w="0" w:type="dxa"/>
            <w:bottom w:w="0" w:type="dxa"/>
          </w:tblCellMar>
        </w:tblPrEx>
        <w:tc>
          <w:tcPr>
            <w:tcW w:w="779" w:type="dxa"/>
          </w:tcPr>
          <w:p w:rsidR="00700B0C" w:rsidRDefault="00700B0C" w:rsidP="00BF75F3">
            <w:r>
              <w:t>34</w:t>
            </w:r>
          </w:p>
        </w:tc>
        <w:tc>
          <w:tcPr>
            <w:tcW w:w="3969" w:type="dxa"/>
          </w:tcPr>
          <w:p w:rsidR="00700B0C" w:rsidRDefault="00700B0C" w:rsidP="00BF75F3">
            <w:r>
              <w:t>Track Ahead Free Request</w:t>
            </w:r>
          </w:p>
        </w:tc>
        <w:tc>
          <w:tcPr>
            <w:tcW w:w="851" w:type="dxa"/>
          </w:tcPr>
          <w:p w:rsidR="00700B0C" w:rsidRDefault="00700B0C" w:rsidP="00BF75F3">
            <w:r>
              <w:t>RBC</w:t>
            </w:r>
          </w:p>
        </w:tc>
        <w:tc>
          <w:tcPr>
            <w:tcW w:w="3827" w:type="dxa"/>
          </w:tcPr>
          <w:p w:rsidR="002C5819" w:rsidRDefault="00700B0C" w:rsidP="002C5819">
            <w:pPr>
              <w:rPr>
                <w:sz w:val="16"/>
                <w:szCs w:val="16"/>
                <w:lang w:val="fr-FR"/>
              </w:rPr>
            </w:pPr>
            <w:r w:rsidRPr="009D79AB">
              <w:rPr>
                <w:sz w:val="16"/>
                <w:szCs w:val="16"/>
                <w:lang w:val="fr-FR"/>
              </w:rPr>
              <w:t>T_TRAIN, M_ACK, NID_LRBG + OP</w:t>
            </w:r>
          </w:p>
          <w:p w:rsidR="00700B0C" w:rsidRPr="002C5819" w:rsidRDefault="002C5819" w:rsidP="002C5819">
            <w:pPr>
              <w:rPr>
                <w:sz w:val="16"/>
                <w:szCs w:val="16"/>
              </w:rPr>
            </w:pPr>
            <w:r w:rsidRPr="002C5819">
              <w:rPr>
                <w:sz w:val="16"/>
                <w:szCs w:val="16"/>
              </w:rPr>
              <w:t>+ D_REF + D-TAF + L_TAF</w:t>
            </w:r>
          </w:p>
        </w:tc>
      </w:tr>
      <w:tr w:rsidR="00700B0C" w:rsidRPr="009D79AB" w:rsidTr="009D79AB">
        <w:tblPrEx>
          <w:tblCellMar>
            <w:top w:w="0" w:type="dxa"/>
            <w:bottom w:w="0" w:type="dxa"/>
          </w:tblCellMar>
        </w:tblPrEx>
        <w:tc>
          <w:tcPr>
            <w:tcW w:w="779" w:type="dxa"/>
          </w:tcPr>
          <w:p w:rsidR="00700B0C" w:rsidRDefault="00700B0C" w:rsidP="00BF75F3">
            <w:r>
              <w:t>37</w:t>
            </w:r>
          </w:p>
        </w:tc>
        <w:tc>
          <w:tcPr>
            <w:tcW w:w="3969" w:type="dxa"/>
          </w:tcPr>
          <w:p w:rsidR="00700B0C" w:rsidRDefault="00700B0C" w:rsidP="00BF75F3">
            <w:r>
              <w:t>Infill MA</w:t>
            </w:r>
          </w:p>
        </w:tc>
        <w:tc>
          <w:tcPr>
            <w:tcW w:w="851" w:type="dxa"/>
          </w:tcPr>
          <w:p w:rsidR="00700B0C" w:rsidRDefault="00700B0C" w:rsidP="00BF75F3">
            <w:r>
              <w:t>RIU</w:t>
            </w:r>
          </w:p>
        </w:tc>
        <w:tc>
          <w:tcPr>
            <w:tcW w:w="3827" w:type="dxa"/>
          </w:tcPr>
          <w:p w:rsidR="00700B0C" w:rsidRPr="009D79AB" w:rsidRDefault="00700B0C" w:rsidP="002C5819">
            <w:pPr>
              <w:rPr>
                <w:sz w:val="16"/>
                <w:szCs w:val="16"/>
                <w:lang w:val="fr-FR"/>
              </w:rPr>
            </w:pPr>
            <w:r w:rsidRPr="009D79AB">
              <w:rPr>
                <w:sz w:val="16"/>
                <w:szCs w:val="16"/>
                <w:lang w:val="fr-FR"/>
              </w:rPr>
              <w:t>T_TRAIN, M_ACK, NID_LRBG + OP</w:t>
            </w:r>
            <w:r w:rsidR="002C5819">
              <w:rPr>
                <w:sz w:val="16"/>
                <w:szCs w:val="16"/>
                <w:lang w:val="fr-FR"/>
              </w:rPr>
              <w:t xml:space="preserve"> + 12 + 136</w:t>
            </w:r>
          </w:p>
        </w:tc>
      </w:tr>
      <w:tr w:rsidR="00700B0C" w:rsidRPr="00700B0C" w:rsidTr="009D79AB">
        <w:tblPrEx>
          <w:tblCellMar>
            <w:top w:w="0" w:type="dxa"/>
            <w:bottom w:w="0" w:type="dxa"/>
          </w:tblCellMar>
        </w:tblPrEx>
        <w:tc>
          <w:tcPr>
            <w:tcW w:w="779" w:type="dxa"/>
          </w:tcPr>
          <w:p w:rsidR="00700B0C" w:rsidRDefault="00700B0C" w:rsidP="00BF75F3">
            <w:r>
              <w:t>38</w:t>
            </w:r>
          </w:p>
        </w:tc>
        <w:tc>
          <w:tcPr>
            <w:tcW w:w="3969" w:type="dxa"/>
          </w:tcPr>
          <w:p w:rsidR="00700B0C" w:rsidRDefault="00700B0C" w:rsidP="00BF75F3">
            <w:r>
              <w:t>Initiation of a communication session</w:t>
            </w:r>
          </w:p>
        </w:tc>
        <w:tc>
          <w:tcPr>
            <w:tcW w:w="851" w:type="dxa"/>
          </w:tcPr>
          <w:p w:rsidR="00700B0C" w:rsidRDefault="00700B0C" w:rsidP="00BF75F3">
            <w:r>
              <w:t>RBC</w:t>
            </w:r>
          </w:p>
        </w:tc>
        <w:tc>
          <w:tcPr>
            <w:tcW w:w="3827" w:type="dxa"/>
          </w:tcPr>
          <w:p w:rsidR="00700B0C" w:rsidRPr="00700B0C" w:rsidRDefault="00700B0C" w:rsidP="002C5819">
            <w:pPr>
              <w:rPr>
                <w:lang w:val="fr-FR"/>
              </w:rPr>
            </w:pPr>
            <w:r w:rsidRPr="009D79AB">
              <w:rPr>
                <w:sz w:val="16"/>
                <w:szCs w:val="16"/>
                <w:lang w:val="fr-FR"/>
              </w:rPr>
              <w:t>T_TRAIN, M_ACK, NID_LRBG + OP</w:t>
            </w:r>
          </w:p>
        </w:tc>
      </w:tr>
      <w:tr w:rsidR="00700B0C" w:rsidRPr="00700B0C" w:rsidTr="009D79AB">
        <w:tblPrEx>
          <w:tblCellMar>
            <w:top w:w="0" w:type="dxa"/>
            <w:bottom w:w="0" w:type="dxa"/>
          </w:tblCellMar>
        </w:tblPrEx>
        <w:tc>
          <w:tcPr>
            <w:tcW w:w="779" w:type="dxa"/>
          </w:tcPr>
          <w:p w:rsidR="00700B0C" w:rsidRDefault="00700B0C" w:rsidP="00BF75F3">
            <w:r>
              <w:t>39</w:t>
            </w:r>
          </w:p>
        </w:tc>
        <w:tc>
          <w:tcPr>
            <w:tcW w:w="3969" w:type="dxa"/>
          </w:tcPr>
          <w:p w:rsidR="00700B0C" w:rsidRDefault="00700B0C" w:rsidP="00EF234C">
            <w:r>
              <w:t>End of communication session</w:t>
            </w:r>
          </w:p>
          <w:p w:rsidR="00700B0C" w:rsidRDefault="00700B0C" w:rsidP="00EF234C">
            <w:r>
              <w:t>Acknowledgement</w:t>
            </w:r>
          </w:p>
        </w:tc>
        <w:tc>
          <w:tcPr>
            <w:tcW w:w="851" w:type="dxa"/>
          </w:tcPr>
          <w:p w:rsidR="00700B0C" w:rsidRDefault="00700B0C" w:rsidP="00BF75F3">
            <w:r>
              <w:t>RBC, RIU</w:t>
            </w:r>
          </w:p>
        </w:tc>
        <w:tc>
          <w:tcPr>
            <w:tcW w:w="3827" w:type="dxa"/>
          </w:tcPr>
          <w:p w:rsidR="00700B0C" w:rsidRPr="00700B0C" w:rsidRDefault="00700B0C" w:rsidP="002C5819">
            <w:pPr>
              <w:rPr>
                <w:lang w:val="fr-FR"/>
              </w:rPr>
            </w:pPr>
            <w:r w:rsidRPr="009D79AB">
              <w:rPr>
                <w:sz w:val="16"/>
                <w:szCs w:val="16"/>
                <w:lang w:val="fr-FR"/>
              </w:rPr>
              <w:t>T_TRAIN, M_ACK, NID_LRBG + OP</w:t>
            </w:r>
          </w:p>
        </w:tc>
      </w:tr>
      <w:tr w:rsidR="00700B0C" w:rsidRPr="00700B0C" w:rsidTr="009D79AB">
        <w:tblPrEx>
          <w:tblCellMar>
            <w:top w:w="0" w:type="dxa"/>
            <w:bottom w:w="0" w:type="dxa"/>
          </w:tblCellMar>
        </w:tblPrEx>
        <w:tc>
          <w:tcPr>
            <w:tcW w:w="779" w:type="dxa"/>
          </w:tcPr>
          <w:p w:rsidR="00700B0C" w:rsidRDefault="00700B0C" w:rsidP="0029382D">
            <w:r>
              <w:t>40</w:t>
            </w:r>
          </w:p>
        </w:tc>
        <w:tc>
          <w:tcPr>
            <w:tcW w:w="3969" w:type="dxa"/>
          </w:tcPr>
          <w:p w:rsidR="00700B0C" w:rsidRDefault="00700B0C" w:rsidP="0029382D">
            <w:r>
              <w:t>Train Rejected</w:t>
            </w:r>
          </w:p>
        </w:tc>
        <w:tc>
          <w:tcPr>
            <w:tcW w:w="851" w:type="dxa"/>
          </w:tcPr>
          <w:p w:rsidR="00700B0C" w:rsidRDefault="00700B0C" w:rsidP="0029382D">
            <w:r>
              <w:t>RBC</w:t>
            </w:r>
          </w:p>
        </w:tc>
        <w:tc>
          <w:tcPr>
            <w:tcW w:w="3827" w:type="dxa"/>
          </w:tcPr>
          <w:p w:rsidR="00700B0C" w:rsidRPr="00700B0C" w:rsidRDefault="00700B0C" w:rsidP="002C5819">
            <w:pPr>
              <w:rPr>
                <w:lang w:val="fr-FR"/>
              </w:rPr>
            </w:pPr>
            <w:r w:rsidRPr="009D79AB">
              <w:rPr>
                <w:sz w:val="16"/>
                <w:szCs w:val="16"/>
                <w:lang w:val="fr-FR"/>
              </w:rPr>
              <w:t>T_TRAIN, M_ACK, NID_LRBG + OP</w:t>
            </w:r>
          </w:p>
        </w:tc>
      </w:tr>
      <w:tr w:rsidR="00700B0C" w:rsidRPr="00700B0C" w:rsidTr="009D79AB">
        <w:tblPrEx>
          <w:tblCellMar>
            <w:top w:w="0" w:type="dxa"/>
            <w:bottom w:w="0" w:type="dxa"/>
          </w:tblCellMar>
        </w:tblPrEx>
        <w:tc>
          <w:tcPr>
            <w:tcW w:w="779" w:type="dxa"/>
          </w:tcPr>
          <w:p w:rsidR="00700B0C" w:rsidRDefault="00700B0C" w:rsidP="00BF75F3">
            <w:r>
              <w:t>41</w:t>
            </w:r>
          </w:p>
        </w:tc>
        <w:tc>
          <w:tcPr>
            <w:tcW w:w="3969" w:type="dxa"/>
          </w:tcPr>
          <w:p w:rsidR="00700B0C" w:rsidRDefault="00700B0C" w:rsidP="00BF75F3">
            <w:r>
              <w:t>Train Accepted</w:t>
            </w:r>
          </w:p>
        </w:tc>
        <w:tc>
          <w:tcPr>
            <w:tcW w:w="851" w:type="dxa"/>
          </w:tcPr>
          <w:p w:rsidR="00700B0C" w:rsidRDefault="00700B0C" w:rsidP="00BF75F3">
            <w:r>
              <w:t>RBC</w:t>
            </w:r>
          </w:p>
        </w:tc>
        <w:tc>
          <w:tcPr>
            <w:tcW w:w="3827" w:type="dxa"/>
          </w:tcPr>
          <w:p w:rsidR="00700B0C" w:rsidRPr="00700B0C" w:rsidRDefault="00700B0C" w:rsidP="002C5819">
            <w:pPr>
              <w:rPr>
                <w:lang w:val="fr-FR"/>
              </w:rPr>
            </w:pPr>
            <w:r w:rsidRPr="009D79AB">
              <w:rPr>
                <w:sz w:val="16"/>
                <w:szCs w:val="16"/>
                <w:lang w:val="fr-FR"/>
              </w:rPr>
              <w:t>T_TRAIN, M_ACK, NID_LRBG + OP</w:t>
            </w:r>
          </w:p>
        </w:tc>
      </w:tr>
      <w:tr w:rsidR="00700B0C" w:rsidRPr="00700B0C" w:rsidTr="009D79AB">
        <w:tblPrEx>
          <w:tblCellMar>
            <w:top w:w="0" w:type="dxa"/>
            <w:bottom w:w="0" w:type="dxa"/>
          </w:tblCellMar>
        </w:tblPrEx>
        <w:tc>
          <w:tcPr>
            <w:tcW w:w="779" w:type="dxa"/>
          </w:tcPr>
          <w:p w:rsidR="00700B0C" w:rsidRDefault="00700B0C" w:rsidP="00BF75F3">
            <w:r>
              <w:t>43</w:t>
            </w:r>
          </w:p>
        </w:tc>
        <w:tc>
          <w:tcPr>
            <w:tcW w:w="3969" w:type="dxa"/>
          </w:tcPr>
          <w:p w:rsidR="00700B0C" w:rsidRDefault="00700B0C" w:rsidP="00BF75F3">
            <w:r>
              <w:t>SoM position report confirmed by RBC</w:t>
            </w:r>
          </w:p>
        </w:tc>
        <w:tc>
          <w:tcPr>
            <w:tcW w:w="851" w:type="dxa"/>
          </w:tcPr>
          <w:p w:rsidR="00700B0C" w:rsidRDefault="00700B0C" w:rsidP="00BF75F3">
            <w:r>
              <w:t>RBC</w:t>
            </w:r>
          </w:p>
        </w:tc>
        <w:tc>
          <w:tcPr>
            <w:tcW w:w="3827" w:type="dxa"/>
          </w:tcPr>
          <w:p w:rsidR="00700B0C" w:rsidRPr="00700B0C" w:rsidRDefault="00700B0C" w:rsidP="002C5819">
            <w:pPr>
              <w:rPr>
                <w:lang w:val="fr-FR"/>
              </w:rPr>
            </w:pPr>
            <w:r w:rsidRPr="009D79AB">
              <w:rPr>
                <w:sz w:val="16"/>
                <w:szCs w:val="16"/>
                <w:lang w:val="fr-FR"/>
              </w:rPr>
              <w:t>T_TRAIN, M_ACK, NID_LRBG + OP</w:t>
            </w:r>
          </w:p>
        </w:tc>
      </w:tr>
      <w:tr w:rsidR="00700B0C" w:rsidRPr="00700B0C" w:rsidTr="009D79AB">
        <w:tblPrEx>
          <w:tblCellMar>
            <w:top w:w="0" w:type="dxa"/>
            <w:bottom w:w="0" w:type="dxa"/>
          </w:tblCellMar>
        </w:tblPrEx>
        <w:tc>
          <w:tcPr>
            <w:tcW w:w="779" w:type="dxa"/>
          </w:tcPr>
          <w:p w:rsidR="00700B0C" w:rsidRDefault="00700B0C" w:rsidP="00BF75F3">
            <w:r>
              <w:lastRenderedPageBreak/>
              <w:t>45</w:t>
            </w:r>
          </w:p>
        </w:tc>
        <w:tc>
          <w:tcPr>
            <w:tcW w:w="3969" w:type="dxa"/>
          </w:tcPr>
          <w:p w:rsidR="00700B0C" w:rsidRDefault="00700B0C" w:rsidP="00BF75F3">
            <w:r>
              <w:t>Assignment of coordinate system</w:t>
            </w:r>
          </w:p>
        </w:tc>
        <w:tc>
          <w:tcPr>
            <w:tcW w:w="851" w:type="dxa"/>
          </w:tcPr>
          <w:p w:rsidR="00700B0C" w:rsidRDefault="00700B0C" w:rsidP="00BF75F3">
            <w:r>
              <w:t>RBC</w:t>
            </w:r>
          </w:p>
        </w:tc>
        <w:tc>
          <w:tcPr>
            <w:tcW w:w="3827" w:type="dxa"/>
          </w:tcPr>
          <w:p w:rsidR="002C5819" w:rsidRDefault="00700B0C" w:rsidP="002C5819">
            <w:pPr>
              <w:jc w:val="left"/>
              <w:rPr>
                <w:sz w:val="16"/>
                <w:szCs w:val="16"/>
                <w:lang w:val="fr-FR"/>
              </w:rPr>
            </w:pPr>
            <w:r w:rsidRPr="009D79AB">
              <w:rPr>
                <w:sz w:val="16"/>
                <w:szCs w:val="16"/>
                <w:lang w:val="fr-FR"/>
              </w:rPr>
              <w:t>T_TRAIN, M_ACK, NID_LRBG + OP</w:t>
            </w:r>
            <w:r w:rsidR="002C5819">
              <w:rPr>
                <w:sz w:val="16"/>
                <w:szCs w:val="16"/>
                <w:lang w:val="fr-FR"/>
              </w:rPr>
              <w:t xml:space="preserve"> </w:t>
            </w:r>
          </w:p>
          <w:p w:rsidR="00700B0C" w:rsidRPr="00700B0C" w:rsidRDefault="002C5819" w:rsidP="002C5819">
            <w:pPr>
              <w:jc w:val="left"/>
              <w:rPr>
                <w:lang w:val="fr-FR"/>
              </w:rPr>
            </w:pPr>
            <w:r>
              <w:rPr>
                <w:sz w:val="16"/>
                <w:szCs w:val="16"/>
                <w:lang w:val="fr-FR"/>
              </w:rPr>
              <w:t>+ Q_ORIENTATION</w:t>
            </w:r>
          </w:p>
        </w:tc>
      </w:tr>
    </w:tbl>
    <w:p w:rsidR="00E26D79" w:rsidRPr="00700B0C" w:rsidRDefault="00E26D79" w:rsidP="00431D56">
      <w:pPr>
        <w:pStyle w:val="Textkrper"/>
        <w:ind w:left="0"/>
        <w:rPr>
          <w:lang w:val="fr-FR"/>
        </w:rPr>
      </w:pPr>
    </w:p>
    <w:p w:rsidR="00FD5D6C" w:rsidRDefault="00AF6500" w:rsidP="00AF6500">
      <w:pPr>
        <w:pStyle w:val="berschrift3"/>
      </w:pPr>
      <w:bookmarkStart w:id="469" w:name="_Toc389836200"/>
      <w:r>
        <w:t>Train To Track Radio Message</w:t>
      </w:r>
      <w:bookmarkEnd w:id="469"/>
    </w:p>
    <w:p w:rsidR="00F12734" w:rsidRDefault="00F12734" w:rsidP="00F12734"/>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969"/>
        <w:gridCol w:w="1134"/>
        <w:gridCol w:w="3544"/>
      </w:tblGrid>
      <w:tr w:rsidR="00E26D79" w:rsidTr="00E26D79">
        <w:tblPrEx>
          <w:tblCellMar>
            <w:top w:w="0" w:type="dxa"/>
            <w:bottom w:w="0" w:type="dxa"/>
          </w:tblCellMar>
        </w:tblPrEx>
        <w:trPr>
          <w:tblHeader/>
        </w:trPr>
        <w:tc>
          <w:tcPr>
            <w:tcW w:w="779" w:type="dxa"/>
          </w:tcPr>
          <w:p w:rsidR="00E26D79" w:rsidRDefault="00E26D79" w:rsidP="00BF75F3">
            <w:pPr>
              <w:rPr>
                <w:b/>
              </w:rPr>
            </w:pPr>
            <w:r>
              <w:rPr>
                <w:b/>
              </w:rPr>
              <w:t>Mess. Id.</w:t>
            </w:r>
          </w:p>
        </w:tc>
        <w:tc>
          <w:tcPr>
            <w:tcW w:w="3969" w:type="dxa"/>
          </w:tcPr>
          <w:p w:rsidR="00E26D79" w:rsidRDefault="00E26D79" w:rsidP="00BF75F3">
            <w:pPr>
              <w:rPr>
                <w:b/>
              </w:rPr>
            </w:pPr>
            <w:r>
              <w:rPr>
                <w:b/>
              </w:rPr>
              <w:t>Message Name</w:t>
            </w:r>
          </w:p>
        </w:tc>
        <w:tc>
          <w:tcPr>
            <w:tcW w:w="1134" w:type="dxa"/>
          </w:tcPr>
          <w:p w:rsidR="00E26D79" w:rsidRDefault="00E26D79" w:rsidP="00BF75F3">
            <w:pPr>
              <w:rPr>
                <w:b/>
              </w:rPr>
            </w:pPr>
            <w:r>
              <w:rPr>
                <w:b/>
              </w:rPr>
              <w:t>Toward</w:t>
            </w:r>
          </w:p>
        </w:tc>
        <w:tc>
          <w:tcPr>
            <w:tcW w:w="3544" w:type="dxa"/>
          </w:tcPr>
          <w:p w:rsidR="00BE0922" w:rsidRDefault="00BE0922" w:rsidP="00BE0922">
            <w:pPr>
              <w:rPr>
                <w:b/>
              </w:rPr>
            </w:pPr>
            <w:r>
              <w:rPr>
                <w:b/>
              </w:rPr>
              <w:t>Packets / Variables</w:t>
            </w:r>
          </w:p>
          <w:p w:rsidR="00E26D79" w:rsidRDefault="00BE0922" w:rsidP="00BE0922">
            <w:pPr>
              <w:rPr>
                <w:b/>
              </w:rPr>
            </w:pPr>
            <w:r w:rsidRPr="009D79AB">
              <w:t>( OP = optional packets)</w:t>
            </w:r>
          </w:p>
        </w:tc>
      </w:tr>
      <w:tr w:rsidR="00E26D79" w:rsidRPr="003B1E61" w:rsidTr="00E26D79">
        <w:tblPrEx>
          <w:tblCellMar>
            <w:top w:w="0" w:type="dxa"/>
            <w:bottom w:w="0" w:type="dxa"/>
          </w:tblCellMar>
        </w:tblPrEx>
        <w:tc>
          <w:tcPr>
            <w:tcW w:w="779" w:type="dxa"/>
          </w:tcPr>
          <w:p w:rsidR="00E26D79" w:rsidRDefault="00E26D79" w:rsidP="00BF75F3">
            <w:r>
              <w:t>129</w:t>
            </w:r>
          </w:p>
        </w:tc>
        <w:tc>
          <w:tcPr>
            <w:tcW w:w="3969" w:type="dxa"/>
          </w:tcPr>
          <w:p w:rsidR="00E26D79" w:rsidRDefault="00E26D79" w:rsidP="00BF75F3">
            <w:r>
              <w:t>Validated Train Data</w:t>
            </w:r>
          </w:p>
        </w:tc>
        <w:tc>
          <w:tcPr>
            <w:tcW w:w="1134" w:type="dxa"/>
          </w:tcPr>
          <w:p w:rsidR="00E26D79" w:rsidRDefault="00E26D79" w:rsidP="00BF75F3">
            <w:r>
              <w:t>RBC</w:t>
            </w:r>
          </w:p>
        </w:tc>
        <w:tc>
          <w:tcPr>
            <w:tcW w:w="3544" w:type="dxa"/>
          </w:tcPr>
          <w:p w:rsidR="00E26D79" w:rsidRPr="003B1E61" w:rsidRDefault="003B1E61" w:rsidP="00BF75F3">
            <w:pPr>
              <w:rPr>
                <w:lang w:val="fr-FR"/>
              </w:rPr>
            </w:pPr>
            <w:r>
              <w:rPr>
                <w:sz w:val="16"/>
                <w:szCs w:val="16"/>
                <w:lang w:val="fr-FR"/>
              </w:rPr>
              <w:t>T_TRAIN, NID_ENGINE</w:t>
            </w:r>
            <w:r w:rsidR="00BE0922">
              <w:rPr>
                <w:sz w:val="16"/>
                <w:szCs w:val="16"/>
                <w:lang w:val="fr-FR"/>
              </w:rPr>
              <w:t xml:space="preserve"> + 0 /</w:t>
            </w:r>
            <w:r>
              <w:rPr>
                <w:sz w:val="16"/>
                <w:szCs w:val="16"/>
                <w:lang w:val="fr-FR"/>
              </w:rPr>
              <w:t xml:space="preserve"> 1 + 11</w:t>
            </w:r>
          </w:p>
        </w:tc>
      </w:tr>
      <w:tr w:rsidR="00E26D79" w:rsidTr="00E26D79">
        <w:tblPrEx>
          <w:tblCellMar>
            <w:top w:w="0" w:type="dxa"/>
            <w:bottom w:w="0" w:type="dxa"/>
          </w:tblCellMar>
        </w:tblPrEx>
        <w:tc>
          <w:tcPr>
            <w:tcW w:w="779" w:type="dxa"/>
          </w:tcPr>
          <w:p w:rsidR="00E26D79" w:rsidRDefault="00E26D79" w:rsidP="00BF75F3">
            <w:r>
              <w:t>130</w:t>
            </w:r>
          </w:p>
        </w:tc>
        <w:tc>
          <w:tcPr>
            <w:tcW w:w="3969" w:type="dxa"/>
          </w:tcPr>
          <w:p w:rsidR="00E26D79" w:rsidRDefault="00E26D79" w:rsidP="00BF75F3">
            <w:r>
              <w:t>Request for Shunting</w:t>
            </w:r>
          </w:p>
        </w:tc>
        <w:tc>
          <w:tcPr>
            <w:tcW w:w="1134" w:type="dxa"/>
          </w:tcPr>
          <w:p w:rsidR="00E26D79" w:rsidRDefault="00BE0922" w:rsidP="00BF75F3">
            <w:r>
              <w:t>RBC</w:t>
            </w:r>
          </w:p>
        </w:tc>
        <w:tc>
          <w:tcPr>
            <w:tcW w:w="3544" w:type="dxa"/>
          </w:tcPr>
          <w:p w:rsidR="00E26D79" w:rsidRDefault="00BE0922" w:rsidP="00BF75F3">
            <w:r>
              <w:rPr>
                <w:sz w:val="16"/>
                <w:szCs w:val="16"/>
                <w:lang w:val="fr-FR"/>
              </w:rPr>
              <w:t>T_TRAIN, NID_ENGINE + 0 / 1</w:t>
            </w:r>
          </w:p>
        </w:tc>
      </w:tr>
      <w:tr w:rsidR="00E26D79" w:rsidTr="00E26D79">
        <w:tblPrEx>
          <w:tblCellMar>
            <w:top w:w="0" w:type="dxa"/>
            <w:bottom w:w="0" w:type="dxa"/>
          </w:tblCellMar>
        </w:tblPrEx>
        <w:tc>
          <w:tcPr>
            <w:tcW w:w="779" w:type="dxa"/>
          </w:tcPr>
          <w:p w:rsidR="00E26D79" w:rsidRDefault="00E26D79" w:rsidP="00BF75F3">
            <w:r>
              <w:t>132</w:t>
            </w:r>
          </w:p>
        </w:tc>
        <w:tc>
          <w:tcPr>
            <w:tcW w:w="3969" w:type="dxa"/>
          </w:tcPr>
          <w:p w:rsidR="00E26D79" w:rsidRDefault="00E26D79" w:rsidP="00BF75F3">
            <w:r>
              <w:t>MA Request</w:t>
            </w:r>
          </w:p>
        </w:tc>
        <w:tc>
          <w:tcPr>
            <w:tcW w:w="1134" w:type="dxa"/>
          </w:tcPr>
          <w:p w:rsidR="00E26D79" w:rsidRDefault="00E26D79" w:rsidP="00BF75F3">
            <w:r>
              <w:t>RBC</w:t>
            </w:r>
          </w:p>
        </w:tc>
        <w:tc>
          <w:tcPr>
            <w:tcW w:w="3544" w:type="dxa"/>
          </w:tcPr>
          <w:p w:rsidR="00E26D79" w:rsidRDefault="00BE0922" w:rsidP="00BF75F3">
            <w:pPr>
              <w:rPr>
                <w:sz w:val="16"/>
                <w:szCs w:val="16"/>
                <w:lang w:val="fr-FR"/>
              </w:rPr>
            </w:pPr>
            <w:r>
              <w:rPr>
                <w:sz w:val="16"/>
                <w:szCs w:val="16"/>
                <w:lang w:val="fr-FR"/>
              </w:rPr>
              <w:t>T_TRAIN, NID_ENGINE + 0 / 1</w:t>
            </w:r>
          </w:p>
          <w:p w:rsidR="00BE0922" w:rsidRDefault="00BE0922" w:rsidP="00BF75F3">
            <w:r>
              <w:rPr>
                <w:sz w:val="16"/>
                <w:szCs w:val="16"/>
                <w:lang w:val="fr-FR"/>
              </w:rPr>
              <w:t>+ OP + Q_MARQSTRESON</w:t>
            </w:r>
          </w:p>
        </w:tc>
      </w:tr>
      <w:tr w:rsidR="00E26D79" w:rsidRPr="00BE0922" w:rsidTr="00E26D79">
        <w:tblPrEx>
          <w:tblCellMar>
            <w:top w:w="0" w:type="dxa"/>
            <w:bottom w:w="0" w:type="dxa"/>
          </w:tblCellMar>
        </w:tblPrEx>
        <w:tc>
          <w:tcPr>
            <w:tcW w:w="779" w:type="dxa"/>
          </w:tcPr>
          <w:p w:rsidR="00E26D79" w:rsidRDefault="00E26D79" w:rsidP="00BF75F3">
            <w:pPr>
              <w:rPr>
                <w:lang w:val="fr-CH"/>
              </w:rPr>
            </w:pPr>
            <w:r>
              <w:rPr>
                <w:lang w:val="fr-CH"/>
              </w:rPr>
              <w:t>136</w:t>
            </w:r>
          </w:p>
        </w:tc>
        <w:tc>
          <w:tcPr>
            <w:tcW w:w="3969" w:type="dxa"/>
          </w:tcPr>
          <w:p w:rsidR="00E26D79" w:rsidRDefault="00E26D79" w:rsidP="00BF75F3">
            <w:pPr>
              <w:rPr>
                <w:lang w:val="fr-CH"/>
              </w:rPr>
            </w:pPr>
            <w:r>
              <w:rPr>
                <w:lang w:val="fr-CH"/>
              </w:rPr>
              <w:t>Train Position Report</w:t>
            </w:r>
          </w:p>
        </w:tc>
        <w:tc>
          <w:tcPr>
            <w:tcW w:w="1134" w:type="dxa"/>
          </w:tcPr>
          <w:p w:rsidR="00E26D79" w:rsidRDefault="00E26D79" w:rsidP="00BF75F3">
            <w:r>
              <w:t>RBC, RIU</w:t>
            </w:r>
          </w:p>
        </w:tc>
        <w:tc>
          <w:tcPr>
            <w:tcW w:w="3544" w:type="dxa"/>
          </w:tcPr>
          <w:p w:rsidR="00E26D79" w:rsidRPr="00BE0922" w:rsidRDefault="00BE0922" w:rsidP="00BE0922">
            <w:pPr>
              <w:jc w:val="left"/>
              <w:rPr>
                <w:sz w:val="16"/>
                <w:szCs w:val="16"/>
                <w:lang w:val="fr-FR"/>
              </w:rPr>
            </w:pPr>
            <w:r>
              <w:rPr>
                <w:sz w:val="16"/>
                <w:szCs w:val="16"/>
                <w:lang w:val="fr-FR"/>
              </w:rPr>
              <w:t>T_TRAIN, NID_ENGINE + 0 / 1 + OP</w:t>
            </w:r>
          </w:p>
        </w:tc>
      </w:tr>
      <w:tr w:rsidR="00E26D79" w:rsidRPr="00EB51EA" w:rsidTr="00E26D79">
        <w:tblPrEx>
          <w:tblCellMar>
            <w:top w:w="0" w:type="dxa"/>
            <w:bottom w:w="0" w:type="dxa"/>
          </w:tblCellMar>
        </w:tblPrEx>
        <w:tc>
          <w:tcPr>
            <w:tcW w:w="779" w:type="dxa"/>
          </w:tcPr>
          <w:p w:rsidR="00E26D79" w:rsidRDefault="00E26D79" w:rsidP="00BF75F3">
            <w:r>
              <w:t>137</w:t>
            </w:r>
          </w:p>
        </w:tc>
        <w:tc>
          <w:tcPr>
            <w:tcW w:w="3969" w:type="dxa"/>
          </w:tcPr>
          <w:p w:rsidR="00E26D79" w:rsidRDefault="00E26D79" w:rsidP="00BF75F3">
            <w:r>
              <w:t>Request to shorten MA is granted</w:t>
            </w:r>
          </w:p>
        </w:tc>
        <w:tc>
          <w:tcPr>
            <w:tcW w:w="1134" w:type="dxa"/>
          </w:tcPr>
          <w:p w:rsidR="00E26D79" w:rsidRDefault="00E26D79" w:rsidP="00BF75F3">
            <w:r>
              <w:t>RBC</w:t>
            </w:r>
          </w:p>
        </w:tc>
        <w:tc>
          <w:tcPr>
            <w:tcW w:w="3544" w:type="dxa"/>
          </w:tcPr>
          <w:p w:rsidR="00EB51EA" w:rsidRDefault="00BE0922" w:rsidP="00BF75F3">
            <w:pPr>
              <w:rPr>
                <w:sz w:val="16"/>
                <w:szCs w:val="16"/>
                <w:lang w:val="fr-FR"/>
              </w:rPr>
            </w:pPr>
            <w:r>
              <w:rPr>
                <w:sz w:val="16"/>
                <w:szCs w:val="16"/>
                <w:lang w:val="fr-FR"/>
              </w:rPr>
              <w:t>T_TRAIN, NID_ENGINE + 0 / 1</w:t>
            </w:r>
            <w:r w:rsidR="00EB51EA">
              <w:rPr>
                <w:sz w:val="16"/>
                <w:szCs w:val="16"/>
                <w:lang w:val="fr-FR"/>
              </w:rPr>
              <w:t xml:space="preserve"> </w:t>
            </w:r>
          </w:p>
          <w:p w:rsidR="00E26D79" w:rsidRPr="00EB51EA" w:rsidRDefault="00EB51EA" w:rsidP="00BF75F3">
            <w:pPr>
              <w:rPr>
                <w:lang w:val="fr-FR"/>
              </w:rPr>
            </w:pPr>
            <w:r>
              <w:rPr>
                <w:sz w:val="16"/>
                <w:szCs w:val="16"/>
                <w:lang w:val="fr-FR"/>
              </w:rPr>
              <w:t>+ T_TRAIN of request</w:t>
            </w:r>
          </w:p>
        </w:tc>
      </w:tr>
      <w:tr w:rsidR="00E26D79" w:rsidRPr="0029382D" w:rsidTr="00E26D79">
        <w:tblPrEx>
          <w:tblCellMar>
            <w:top w:w="0" w:type="dxa"/>
            <w:bottom w:w="0" w:type="dxa"/>
          </w:tblCellMar>
        </w:tblPrEx>
        <w:tc>
          <w:tcPr>
            <w:tcW w:w="779" w:type="dxa"/>
          </w:tcPr>
          <w:p w:rsidR="00E26D79" w:rsidRDefault="00E26D79" w:rsidP="00BF75F3">
            <w:r>
              <w:t>138</w:t>
            </w:r>
          </w:p>
        </w:tc>
        <w:tc>
          <w:tcPr>
            <w:tcW w:w="3969" w:type="dxa"/>
          </w:tcPr>
          <w:p w:rsidR="00E26D79" w:rsidRDefault="00E26D79" w:rsidP="00BF75F3">
            <w:r>
              <w:t>Request to shorten MA is rejected</w:t>
            </w:r>
          </w:p>
        </w:tc>
        <w:tc>
          <w:tcPr>
            <w:tcW w:w="1134" w:type="dxa"/>
          </w:tcPr>
          <w:p w:rsidR="00E26D79" w:rsidRDefault="00E26D79" w:rsidP="00BF75F3">
            <w:r>
              <w:t>RBC</w:t>
            </w:r>
          </w:p>
        </w:tc>
        <w:tc>
          <w:tcPr>
            <w:tcW w:w="3544" w:type="dxa"/>
          </w:tcPr>
          <w:p w:rsidR="00E26D79" w:rsidRDefault="00BE0922" w:rsidP="00BF75F3">
            <w:pPr>
              <w:rPr>
                <w:sz w:val="16"/>
                <w:szCs w:val="16"/>
                <w:lang w:val="fr-FR"/>
              </w:rPr>
            </w:pPr>
            <w:r>
              <w:rPr>
                <w:sz w:val="16"/>
                <w:szCs w:val="16"/>
                <w:lang w:val="fr-FR"/>
              </w:rPr>
              <w:t>T_TRAIN, NID_ENGINE + 0 / 1</w:t>
            </w:r>
          </w:p>
          <w:p w:rsidR="00EB51EA" w:rsidRPr="0029382D" w:rsidRDefault="00EB51EA" w:rsidP="00BF75F3">
            <w:pPr>
              <w:rPr>
                <w:lang w:val="fr-FR"/>
              </w:rPr>
            </w:pPr>
            <w:r>
              <w:rPr>
                <w:sz w:val="16"/>
                <w:szCs w:val="16"/>
                <w:lang w:val="fr-FR"/>
              </w:rPr>
              <w:t>+ T_TRAIN of request</w:t>
            </w:r>
          </w:p>
        </w:tc>
      </w:tr>
      <w:tr w:rsidR="00E26D79" w:rsidTr="00E26D79">
        <w:tblPrEx>
          <w:tblCellMar>
            <w:top w:w="0" w:type="dxa"/>
            <w:bottom w:w="0" w:type="dxa"/>
          </w:tblCellMar>
        </w:tblPrEx>
        <w:tc>
          <w:tcPr>
            <w:tcW w:w="779" w:type="dxa"/>
          </w:tcPr>
          <w:p w:rsidR="00E26D79" w:rsidRDefault="00E26D79" w:rsidP="00BF75F3">
            <w:r>
              <w:t>146</w:t>
            </w:r>
          </w:p>
        </w:tc>
        <w:tc>
          <w:tcPr>
            <w:tcW w:w="3969" w:type="dxa"/>
          </w:tcPr>
          <w:p w:rsidR="00E26D79" w:rsidRDefault="00E26D79" w:rsidP="00BF75F3">
            <w:r>
              <w:t>Acknowledgement</w:t>
            </w:r>
          </w:p>
        </w:tc>
        <w:tc>
          <w:tcPr>
            <w:tcW w:w="1134" w:type="dxa"/>
          </w:tcPr>
          <w:p w:rsidR="00E26D79" w:rsidRDefault="00E26D79" w:rsidP="00BF75F3">
            <w:r>
              <w:t>RBC, RIU</w:t>
            </w:r>
          </w:p>
        </w:tc>
        <w:tc>
          <w:tcPr>
            <w:tcW w:w="3544" w:type="dxa"/>
          </w:tcPr>
          <w:p w:rsidR="00E26D79" w:rsidRPr="0029382D" w:rsidRDefault="00BE0922" w:rsidP="00BF75F3">
            <w:pPr>
              <w:rPr>
                <w:sz w:val="16"/>
                <w:szCs w:val="16"/>
              </w:rPr>
            </w:pPr>
            <w:r w:rsidRPr="0029382D">
              <w:rPr>
                <w:sz w:val="16"/>
                <w:szCs w:val="16"/>
              </w:rPr>
              <w:t>T_TRAIN, NID_ENGINE + 0 / 1</w:t>
            </w:r>
          </w:p>
          <w:p w:rsidR="00EB51EA" w:rsidRDefault="00EB51EA" w:rsidP="00BF75F3">
            <w:r w:rsidRPr="00EB51EA">
              <w:rPr>
                <w:sz w:val="16"/>
                <w:szCs w:val="16"/>
              </w:rPr>
              <w:t>+ T_TRAIN of acknowledged message</w:t>
            </w:r>
          </w:p>
        </w:tc>
      </w:tr>
      <w:tr w:rsidR="00E26D79" w:rsidTr="00E26D79">
        <w:tblPrEx>
          <w:tblCellMar>
            <w:top w:w="0" w:type="dxa"/>
            <w:bottom w:w="0" w:type="dxa"/>
          </w:tblCellMar>
        </w:tblPrEx>
        <w:tc>
          <w:tcPr>
            <w:tcW w:w="779" w:type="dxa"/>
          </w:tcPr>
          <w:p w:rsidR="00E26D79" w:rsidRDefault="00E26D79" w:rsidP="00BF75F3">
            <w:r>
              <w:t>147</w:t>
            </w:r>
          </w:p>
        </w:tc>
        <w:tc>
          <w:tcPr>
            <w:tcW w:w="3969" w:type="dxa"/>
          </w:tcPr>
          <w:p w:rsidR="00E26D79" w:rsidRDefault="00E26D79" w:rsidP="00BF75F3">
            <w:r>
              <w:t>Acknowledgement of Emergency Stop</w:t>
            </w:r>
          </w:p>
        </w:tc>
        <w:tc>
          <w:tcPr>
            <w:tcW w:w="1134" w:type="dxa"/>
          </w:tcPr>
          <w:p w:rsidR="00E26D79" w:rsidRDefault="00E26D79" w:rsidP="00BF75F3">
            <w:r>
              <w:t>RBC</w:t>
            </w:r>
          </w:p>
        </w:tc>
        <w:tc>
          <w:tcPr>
            <w:tcW w:w="3544" w:type="dxa"/>
          </w:tcPr>
          <w:p w:rsidR="00EB51EA" w:rsidRDefault="00BE0922" w:rsidP="00BF75F3">
            <w:pPr>
              <w:rPr>
                <w:sz w:val="16"/>
                <w:szCs w:val="16"/>
                <w:lang w:val="fr-FR"/>
              </w:rPr>
            </w:pPr>
            <w:r>
              <w:rPr>
                <w:sz w:val="16"/>
                <w:szCs w:val="16"/>
                <w:lang w:val="fr-FR"/>
              </w:rPr>
              <w:t>T_TRAIN, NID_ENGINE + 0 / 1</w:t>
            </w:r>
            <w:r w:rsidR="00EB51EA">
              <w:rPr>
                <w:sz w:val="16"/>
                <w:szCs w:val="16"/>
                <w:lang w:val="fr-FR"/>
              </w:rPr>
              <w:t xml:space="preserve"> </w:t>
            </w:r>
          </w:p>
          <w:p w:rsidR="00EB51EA" w:rsidRPr="00EB51EA" w:rsidRDefault="00EB51EA" w:rsidP="00BF75F3">
            <w:pPr>
              <w:rPr>
                <w:sz w:val="16"/>
                <w:szCs w:val="16"/>
                <w:lang w:val="fr-FR"/>
              </w:rPr>
            </w:pPr>
            <w:r>
              <w:rPr>
                <w:sz w:val="16"/>
                <w:szCs w:val="16"/>
                <w:lang w:val="fr-FR"/>
              </w:rPr>
              <w:t>+ NID_EM + Q_EMERGENCYSTOP</w:t>
            </w:r>
          </w:p>
        </w:tc>
      </w:tr>
      <w:tr w:rsidR="00E26D79" w:rsidTr="00E26D79">
        <w:tblPrEx>
          <w:tblCellMar>
            <w:top w:w="0" w:type="dxa"/>
            <w:bottom w:w="0" w:type="dxa"/>
          </w:tblCellMar>
        </w:tblPrEx>
        <w:tc>
          <w:tcPr>
            <w:tcW w:w="779" w:type="dxa"/>
          </w:tcPr>
          <w:p w:rsidR="00E26D79" w:rsidRDefault="00E26D79" w:rsidP="00BF75F3">
            <w:r>
              <w:t>149</w:t>
            </w:r>
          </w:p>
        </w:tc>
        <w:tc>
          <w:tcPr>
            <w:tcW w:w="3969" w:type="dxa"/>
          </w:tcPr>
          <w:p w:rsidR="00E26D79" w:rsidRDefault="00E26D79" w:rsidP="00BF75F3">
            <w:r>
              <w:t>Track Ahead Free Granted</w:t>
            </w:r>
          </w:p>
        </w:tc>
        <w:tc>
          <w:tcPr>
            <w:tcW w:w="1134" w:type="dxa"/>
          </w:tcPr>
          <w:p w:rsidR="00E26D79" w:rsidRDefault="00E26D79" w:rsidP="00BF75F3">
            <w:r>
              <w:t>RBC</w:t>
            </w:r>
          </w:p>
        </w:tc>
        <w:tc>
          <w:tcPr>
            <w:tcW w:w="3544" w:type="dxa"/>
          </w:tcPr>
          <w:p w:rsidR="00E26D79" w:rsidRDefault="00BE0922" w:rsidP="00BF75F3">
            <w:r>
              <w:rPr>
                <w:sz w:val="16"/>
                <w:szCs w:val="16"/>
                <w:lang w:val="fr-FR"/>
              </w:rPr>
              <w:t>T_TRAIN, NID_ENGINE + 0 / 1</w:t>
            </w:r>
          </w:p>
        </w:tc>
      </w:tr>
      <w:tr w:rsidR="00E26D79" w:rsidTr="00E26D79">
        <w:tblPrEx>
          <w:tblCellMar>
            <w:top w:w="0" w:type="dxa"/>
            <w:bottom w:w="0" w:type="dxa"/>
          </w:tblCellMar>
        </w:tblPrEx>
        <w:tc>
          <w:tcPr>
            <w:tcW w:w="779" w:type="dxa"/>
          </w:tcPr>
          <w:p w:rsidR="00E26D79" w:rsidRDefault="00E26D79" w:rsidP="00BF75F3">
            <w:r>
              <w:t>150</w:t>
            </w:r>
          </w:p>
        </w:tc>
        <w:tc>
          <w:tcPr>
            <w:tcW w:w="3969" w:type="dxa"/>
          </w:tcPr>
          <w:p w:rsidR="00E26D79" w:rsidRDefault="00E26D79" w:rsidP="00BF75F3">
            <w:r>
              <w:t>End of Mission</w:t>
            </w:r>
          </w:p>
        </w:tc>
        <w:tc>
          <w:tcPr>
            <w:tcW w:w="1134" w:type="dxa"/>
          </w:tcPr>
          <w:p w:rsidR="00E26D79" w:rsidRDefault="00E26D79" w:rsidP="00BF75F3">
            <w:r>
              <w:t>RBC</w:t>
            </w:r>
          </w:p>
        </w:tc>
        <w:tc>
          <w:tcPr>
            <w:tcW w:w="3544" w:type="dxa"/>
          </w:tcPr>
          <w:p w:rsidR="00E26D79" w:rsidRDefault="00BE0922" w:rsidP="00BF75F3">
            <w:r>
              <w:rPr>
                <w:sz w:val="16"/>
                <w:szCs w:val="16"/>
                <w:lang w:val="fr-FR"/>
              </w:rPr>
              <w:t>T_TRAIN, NID_ENGINE + 0 / 1</w:t>
            </w:r>
          </w:p>
        </w:tc>
      </w:tr>
      <w:tr w:rsidR="00E26D79" w:rsidRPr="0029382D" w:rsidTr="00E26D79">
        <w:tblPrEx>
          <w:tblCellMar>
            <w:top w:w="0" w:type="dxa"/>
            <w:bottom w:w="0" w:type="dxa"/>
          </w:tblCellMar>
        </w:tblPrEx>
        <w:tc>
          <w:tcPr>
            <w:tcW w:w="779" w:type="dxa"/>
          </w:tcPr>
          <w:p w:rsidR="00E26D79" w:rsidRDefault="00E26D79" w:rsidP="00BF75F3">
            <w:r>
              <w:t>153</w:t>
            </w:r>
          </w:p>
        </w:tc>
        <w:tc>
          <w:tcPr>
            <w:tcW w:w="3969" w:type="dxa"/>
          </w:tcPr>
          <w:p w:rsidR="00E26D79" w:rsidRDefault="00E26D79" w:rsidP="00BF75F3">
            <w:r>
              <w:t>Radio infill request</w:t>
            </w:r>
          </w:p>
        </w:tc>
        <w:tc>
          <w:tcPr>
            <w:tcW w:w="1134" w:type="dxa"/>
          </w:tcPr>
          <w:p w:rsidR="00E26D79" w:rsidRDefault="00E26D79" w:rsidP="00BF75F3">
            <w:r>
              <w:t>RIU</w:t>
            </w:r>
          </w:p>
        </w:tc>
        <w:tc>
          <w:tcPr>
            <w:tcW w:w="3544" w:type="dxa"/>
          </w:tcPr>
          <w:p w:rsidR="00E26D79" w:rsidRDefault="00BE0922" w:rsidP="00BF75F3">
            <w:pPr>
              <w:rPr>
                <w:sz w:val="16"/>
                <w:szCs w:val="16"/>
                <w:lang w:val="fr-FR"/>
              </w:rPr>
            </w:pPr>
            <w:r>
              <w:rPr>
                <w:sz w:val="16"/>
                <w:szCs w:val="16"/>
                <w:lang w:val="fr-FR"/>
              </w:rPr>
              <w:t>T_TRAIN, NID_ENGINE + 0 / 1</w:t>
            </w:r>
          </w:p>
          <w:p w:rsidR="00EB51EA" w:rsidRPr="0029382D" w:rsidRDefault="00EB51EA" w:rsidP="00BF75F3">
            <w:pPr>
              <w:rPr>
                <w:lang w:val="fr-FR"/>
              </w:rPr>
            </w:pPr>
            <w:r w:rsidRPr="0029382D">
              <w:rPr>
                <w:sz w:val="16"/>
                <w:szCs w:val="16"/>
                <w:lang w:val="fr-FR"/>
              </w:rPr>
              <w:t>+ NID_C + NID_BG</w:t>
            </w:r>
            <w:r w:rsidR="00431D56" w:rsidRPr="0029382D">
              <w:rPr>
                <w:sz w:val="16"/>
                <w:szCs w:val="16"/>
                <w:lang w:val="fr-FR"/>
              </w:rPr>
              <w:t xml:space="preserve"> + Q_INFILL</w:t>
            </w:r>
          </w:p>
        </w:tc>
      </w:tr>
      <w:tr w:rsidR="00E26D79" w:rsidTr="00E26D79">
        <w:tblPrEx>
          <w:tblCellMar>
            <w:top w:w="0" w:type="dxa"/>
            <w:bottom w:w="0" w:type="dxa"/>
          </w:tblCellMar>
        </w:tblPrEx>
        <w:tc>
          <w:tcPr>
            <w:tcW w:w="779" w:type="dxa"/>
          </w:tcPr>
          <w:p w:rsidR="00E26D79" w:rsidRDefault="00E26D79" w:rsidP="00BF75F3">
            <w:r>
              <w:t>154</w:t>
            </w:r>
          </w:p>
        </w:tc>
        <w:tc>
          <w:tcPr>
            <w:tcW w:w="3969" w:type="dxa"/>
          </w:tcPr>
          <w:p w:rsidR="00E26D79" w:rsidRDefault="00E26D79" w:rsidP="00BF75F3">
            <w:r>
              <w:t>No compatible version supported</w:t>
            </w:r>
          </w:p>
        </w:tc>
        <w:tc>
          <w:tcPr>
            <w:tcW w:w="1134" w:type="dxa"/>
          </w:tcPr>
          <w:p w:rsidR="00E26D79" w:rsidRDefault="00E26D79" w:rsidP="00BF75F3">
            <w:r>
              <w:t>RBC, RIU</w:t>
            </w:r>
          </w:p>
        </w:tc>
        <w:tc>
          <w:tcPr>
            <w:tcW w:w="3544" w:type="dxa"/>
          </w:tcPr>
          <w:p w:rsidR="00E26D79" w:rsidRDefault="00431D56" w:rsidP="00BF75F3">
            <w:r>
              <w:rPr>
                <w:sz w:val="16"/>
                <w:szCs w:val="16"/>
                <w:lang w:val="fr-FR"/>
              </w:rPr>
              <w:t>T_TRAIN, NID_ENGINE</w:t>
            </w:r>
          </w:p>
        </w:tc>
      </w:tr>
      <w:tr w:rsidR="00E26D79" w:rsidTr="00E26D79">
        <w:tblPrEx>
          <w:tblCellMar>
            <w:top w:w="0" w:type="dxa"/>
            <w:bottom w:w="0" w:type="dxa"/>
          </w:tblCellMar>
        </w:tblPrEx>
        <w:tc>
          <w:tcPr>
            <w:tcW w:w="779" w:type="dxa"/>
          </w:tcPr>
          <w:p w:rsidR="00E26D79" w:rsidRDefault="00E26D79" w:rsidP="00BF75F3">
            <w:r>
              <w:t>155</w:t>
            </w:r>
          </w:p>
        </w:tc>
        <w:tc>
          <w:tcPr>
            <w:tcW w:w="3969" w:type="dxa"/>
          </w:tcPr>
          <w:p w:rsidR="00E26D79" w:rsidRDefault="00E26D79" w:rsidP="00BF75F3">
            <w:r>
              <w:t>Initiation of a communication session</w:t>
            </w:r>
          </w:p>
        </w:tc>
        <w:tc>
          <w:tcPr>
            <w:tcW w:w="1134" w:type="dxa"/>
          </w:tcPr>
          <w:p w:rsidR="00E26D79" w:rsidRDefault="00E26D79" w:rsidP="00BF75F3">
            <w:r>
              <w:t>RBC, RIU</w:t>
            </w:r>
          </w:p>
        </w:tc>
        <w:tc>
          <w:tcPr>
            <w:tcW w:w="3544" w:type="dxa"/>
          </w:tcPr>
          <w:p w:rsidR="00E26D79" w:rsidRDefault="00431D56" w:rsidP="00BF75F3">
            <w:r>
              <w:rPr>
                <w:sz w:val="16"/>
                <w:szCs w:val="16"/>
                <w:lang w:val="fr-FR"/>
              </w:rPr>
              <w:t>T_TRAIN, NID_ENGINE</w:t>
            </w:r>
          </w:p>
        </w:tc>
      </w:tr>
      <w:tr w:rsidR="00E26D79" w:rsidTr="00E26D79">
        <w:tblPrEx>
          <w:tblCellMar>
            <w:top w:w="0" w:type="dxa"/>
            <w:bottom w:w="0" w:type="dxa"/>
          </w:tblCellMar>
        </w:tblPrEx>
        <w:tc>
          <w:tcPr>
            <w:tcW w:w="779" w:type="dxa"/>
          </w:tcPr>
          <w:p w:rsidR="00E26D79" w:rsidRDefault="00E26D79" w:rsidP="00BF75F3">
            <w:r>
              <w:t>156</w:t>
            </w:r>
          </w:p>
        </w:tc>
        <w:tc>
          <w:tcPr>
            <w:tcW w:w="3969" w:type="dxa"/>
          </w:tcPr>
          <w:p w:rsidR="00E26D79" w:rsidRDefault="00E26D79" w:rsidP="00BF75F3">
            <w:r>
              <w:t>Termination o</w:t>
            </w:r>
            <w:r w:rsidR="00431D56">
              <w:t xml:space="preserve">f </w:t>
            </w:r>
            <w:r>
              <w:t>communication session</w:t>
            </w:r>
          </w:p>
        </w:tc>
        <w:tc>
          <w:tcPr>
            <w:tcW w:w="1134" w:type="dxa"/>
          </w:tcPr>
          <w:p w:rsidR="00E26D79" w:rsidRDefault="00E26D79" w:rsidP="00BF75F3">
            <w:r>
              <w:t>RBC, RIU</w:t>
            </w:r>
          </w:p>
        </w:tc>
        <w:tc>
          <w:tcPr>
            <w:tcW w:w="3544" w:type="dxa"/>
          </w:tcPr>
          <w:p w:rsidR="00E26D79" w:rsidRDefault="00431D56" w:rsidP="00BF75F3">
            <w:r>
              <w:rPr>
                <w:sz w:val="16"/>
                <w:szCs w:val="16"/>
                <w:lang w:val="fr-FR"/>
              </w:rPr>
              <w:t>T_TRAIN, NID_ENGINE</w:t>
            </w:r>
          </w:p>
        </w:tc>
      </w:tr>
      <w:tr w:rsidR="00E26D79" w:rsidRPr="00431D56" w:rsidTr="00E26D79">
        <w:tblPrEx>
          <w:tblCellMar>
            <w:top w:w="0" w:type="dxa"/>
            <w:bottom w:w="0" w:type="dxa"/>
          </w:tblCellMar>
        </w:tblPrEx>
        <w:tc>
          <w:tcPr>
            <w:tcW w:w="779" w:type="dxa"/>
          </w:tcPr>
          <w:p w:rsidR="00E26D79" w:rsidRDefault="00E26D79" w:rsidP="00BF75F3">
            <w:r>
              <w:t>157</w:t>
            </w:r>
          </w:p>
        </w:tc>
        <w:tc>
          <w:tcPr>
            <w:tcW w:w="3969" w:type="dxa"/>
          </w:tcPr>
          <w:p w:rsidR="00E26D79" w:rsidRDefault="00E26D79" w:rsidP="00BF75F3">
            <w:r>
              <w:t>SoM Position Report</w:t>
            </w:r>
          </w:p>
        </w:tc>
        <w:tc>
          <w:tcPr>
            <w:tcW w:w="1134" w:type="dxa"/>
          </w:tcPr>
          <w:p w:rsidR="00E26D79" w:rsidRDefault="00E26D79" w:rsidP="00BF75F3">
            <w:r>
              <w:t>RBC</w:t>
            </w:r>
          </w:p>
        </w:tc>
        <w:tc>
          <w:tcPr>
            <w:tcW w:w="3544" w:type="dxa"/>
          </w:tcPr>
          <w:p w:rsidR="00E26D79" w:rsidRPr="00431D56" w:rsidRDefault="00BE0922" w:rsidP="00BF75F3">
            <w:pPr>
              <w:rPr>
                <w:lang w:val="fr-FR"/>
              </w:rPr>
            </w:pPr>
            <w:r>
              <w:rPr>
                <w:sz w:val="16"/>
                <w:szCs w:val="16"/>
                <w:lang w:val="fr-FR"/>
              </w:rPr>
              <w:t>T_TRAIN, NID_ENGINE + 0 / 1</w:t>
            </w:r>
            <w:r w:rsidR="00431D56">
              <w:rPr>
                <w:sz w:val="16"/>
                <w:szCs w:val="16"/>
                <w:lang w:val="fr-FR"/>
              </w:rPr>
              <w:t xml:space="preserve"> + Q_STATUS</w:t>
            </w:r>
          </w:p>
        </w:tc>
      </w:tr>
      <w:tr w:rsidR="00E26D79" w:rsidRPr="00431D56" w:rsidTr="00E26D79">
        <w:tblPrEx>
          <w:tblCellMar>
            <w:top w:w="0" w:type="dxa"/>
            <w:bottom w:w="0" w:type="dxa"/>
          </w:tblCellMar>
        </w:tblPrEx>
        <w:tc>
          <w:tcPr>
            <w:tcW w:w="779" w:type="dxa"/>
          </w:tcPr>
          <w:p w:rsidR="00E26D79" w:rsidRDefault="00E26D79" w:rsidP="00BF75F3">
            <w:r>
              <w:t>158</w:t>
            </w:r>
          </w:p>
        </w:tc>
        <w:tc>
          <w:tcPr>
            <w:tcW w:w="3969" w:type="dxa"/>
          </w:tcPr>
          <w:p w:rsidR="00E26D79" w:rsidRDefault="00E26D79" w:rsidP="00BF75F3">
            <w:r w:rsidRPr="008A1ABC">
              <w:t xml:space="preserve">Text message </w:t>
            </w:r>
            <w:r>
              <w:t>acknowledged</w:t>
            </w:r>
            <w:r w:rsidRPr="008A1ABC">
              <w:t xml:space="preserve"> by driver</w:t>
            </w:r>
          </w:p>
        </w:tc>
        <w:tc>
          <w:tcPr>
            <w:tcW w:w="1134" w:type="dxa"/>
          </w:tcPr>
          <w:p w:rsidR="00E26D79" w:rsidRDefault="00E26D79" w:rsidP="00BF75F3">
            <w:r>
              <w:t>RBC</w:t>
            </w:r>
          </w:p>
        </w:tc>
        <w:tc>
          <w:tcPr>
            <w:tcW w:w="3544" w:type="dxa"/>
          </w:tcPr>
          <w:p w:rsidR="00431D56" w:rsidRDefault="00BE0922" w:rsidP="00431D56">
            <w:pPr>
              <w:jc w:val="left"/>
              <w:rPr>
                <w:sz w:val="16"/>
                <w:szCs w:val="16"/>
                <w:lang w:val="fr-FR"/>
              </w:rPr>
            </w:pPr>
            <w:r>
              <w:rPr>
                <w:sz w:val="16"/>
                <w:szCs w:val="16"/>
                <w:lang w:val="fr-FR"/>
              </w:rPr>
              <w:t>T_TRAIN, NID_ENGINE + 0 / 1</w:t>
            </w:r>
            <w:r w:rsidR="00431D56">
              <w:rPr>
                <w:sz w:val="16"/>
                <w:szCs w:val="16"/>
                <w:lang w:val="fr-FR"/>
              </w:rPr>
              <w:t xml:space="preserve"> </w:t>
            </w:r>
          </w:p>
          <w:p w:rsidR="00E26D79" w:rsidRPr="00431D56" w:rsidRDefault="00431D56" w:rsidP="00431D56">
            <w:pPr>
              <w:jc w:val="left"/>
              <w:rPr>
                <w:lang w:val="fr-FR"/>
              </w:rPr>
            </w:pPr>
            <w:r>
              <w:rPr>
                <w:sz w:val="16"/>
                <w:szCs w:val="16"/>
                <w:lang w:val="fr-FR"/>
              </w:rPr>
              <w:t>+ NID_TEXTMESSAGE</w:t>
            </w:r>
          </w:p>
        </w:tc>
      </w:tr>
      <w:tr w:rsidR="00E26D79" w:rsidRPr="00431D56" w:rsidTr="00E26D79">
        <w:tblPrEx>
          <w:tblCellMar>
            <w:top w:w="0" w:type="dxa"/>
            <w:bottom w:w="0" w:type="dxa"/>
          </w:tblCellMar>
        </w:tblPrEx>
        <w:tc>
          <w:tcPr>
            <w:tcW w:w="779" w:type="dxa"/>
          </w:tcPr>
          <w:p w:rsidR="00E26D79" w:rsidRDefault="00E26D79" w:rsidP="00BF75F3">
            <w:r>
              <w:t>159</w:t>
            </w:r>
          </w:p>
        </w:tc>
        <w:tc>
          <w:tcPr>
            <w:tcW w:w="3969" w:type="dxa"/>
          </w:tcPr>
          <w:p w:rsidR="00E26D79" w:rsidRDefault="00E26D79" w:rsidP="00BF75F3">
            <w:r>
              <w:t>Session Established</w:t>
            </w:r>
          </w:p>
        </w:tc>
        <w:tc>
          <w:tcPr>
            <w:tcW w:w="1134" w:type="dxa"/>
          </w:tcPr>
          <w:p w:rsidR="00E26D79" w:rsidRDefault="00E26D79" w:rsidP="00BF75F3">
            <w:r>
              <w:t>RBC, RIU</w:t>
            </w:r>
          </w:p>
        </w:tc>
        <w:tc>
          <w:tcPr>
            <w:tcW w:w="3544" w:type="dxa"/>
          </w:tcPr>
          <w:p w:rsidR="00E26D79" w:rsidRPr="00431D56" w:rsidRDefault="00431D56" w:rsidP="00BF75F3">
            <w:pPr>
              <w:rPr>
                <w:lang w:val="fr-FR"/>
              </w:rPr>
            </w:pPr>
            <w:r>
              <w:rPr>
                <w:sz w:val="16"/>
                <w:szCs w:val="16"/>
                <w:lang w:val="fr-FR"/>
              </w:rPr>
              <w:t>T_TRAIN, NID_ENGINE + OP</w:t>
            </w:r>
          </w:p>
        </w:tc>
      </w:tr>
    </w:tbl>
    <w:p w:rsidR="00DF382F" w:rsidRPr="00431D56" w:rsidRDefault="00DF382F" w:rsidP="00DF382F">
      <w:pPr>
        <w:pStyle w:val="Textkrper"/>
        <w:ind w:left="0"/>
        <w:rPr>
          <w:lang w:val="fr-FR"/>
        </w:rPr>
      </w:pPr>
    </w:p>
    <w:p w:rsidR="00DF382F" w:rsidRDefault="00B15932" w:rsidP="00DF382F">
      <w:pPr>
        <w:pStyle w:val="berschrift2"/>
        <w:ind w:left="851" w:hanging="851"/>
      </w:pPr>
      <w:bookmarkStart w:id="470" w:name="_Toc389836201"/>
      <w:r>
        <w:t>System Data</w:t>
      </w:r>
      <w:bookmarkEnd w:id="470"/>
    </w:p>
    <w:p w:rsidR="00B70F33" w:rsidRDefault="00B70F33" w:rsidP="00F54EFE">
      <w:pPr>
        <w:pStyle w:val="Textkrper"/>
        <w:ind w:left="851" w:hanging="851"/>
      </w:pPr>
      <w:r>
        <w:t>See subset-026 chap3.18.</w:t>
      </w:r>
    </w:p>
    <w:p w:rsidR="00B70F33" w:rsidRDefault="00B70F33" w:rsidP="00F54EFE">
      <w:pPr>
        <w:pStyle w:val="Textkrper"/>
        <w:ind w:left="851" w:hanging="851"/>
      </w:pPr>
    </w:p>
    <w:p w:rsidR="00B70F33" w:rsidRDefault="00B70F33" w:rsidP="00F54EFE">
      <w:pPr>
        <w:pStyle w:val="berschrift3"/>
        <w:ind w:left="851" w:hanging="851"/>
      </w:pPr>
      <w:bookmarkStart w:id="471" w:name="_Toc389836202"/>
      <w:r>
        <w:t>Fixed Values</w:t>
      </w:r>
      <w:bookmarkEnd w:id="471"/>
    </w:p>
    <w:p w:rsidR="00B70F33" w:rsidRDefault="00DF382F" w:rsidP="00F54EFE">
      <w:pPr>
        <w:pStyle w:val="Textkrper"/>
        <w:ind w:left="851" w:hanging="851"/>
      </w:pPr>
      <w:r>
        <w:t>Data are defined in basic software before a compilation.</w:t>
      </w:r>
    </w:p>
    <w:p w:rsidR="00DF382F" w:rsidRDefault="00DF382F" w:rsidP="00F54EFE">
      <w:pPr>
        <w:pStyle w:val="Textkrper"/>
        <w:ind w:left="851" w:hanging="851"/>
      </w:pPr>
    </w:p>
    <w:p w:rsidR="00B70F33" w:rsidRDefault="00B70F33" w:rsidP="00F54EFE">
      <w:pPr>
        <w:pStyle w:val="berschrift3"/>
        <w:ind w:left="851" w:hanging="851"/>
      </w:pPr>
      <w:bookmarkStart w:id="472" w:name="_Toc389836203"/>
      <w:r>
        <w:lastRenderedPageBreak/>
        <w:t>National Values</w:t>
      </w:r>
      <w:bookmarkEnd w:id="472"/>
    </w:p>
    <w:p w:rsidR="00AF6500" w:rsidRDefault="006D3257" w:rsidP="00F54EFE">
      <w:pPr>
        <w:pStyle w:val="Textkrper"/>
        <w:ind w:left="851" w:hanging="851"/>
      </w:pPr>
      <w:r>
        <w:t>Data are transmitted with “Country Number”</w:t>
      </w:r>
      <w:r w:rsidR="00AF6500">
        <w:t xml:space="preserve"> through packet  3 :</w:t>
      </w:r>
    </w:p>
    <w:p w:rsidR="00AF6500" w:rsidRDefault="00AF6500" w:rsidP="00AF6500">
      <w:pPr>
        <w:pStyle w:val="Textkrper"/>
        <w:numPr>
          <w:ilvl w:val="0"/>
          <w:numId w:val="24"/>
        </w:numPr>
      </w:pPr>
      <w:r>
        <w:t>by balise for all levels,</w:t>
      </w:r>
    </w:p>
    <w:p w:rsidR="006D3257" w:rsidRDefault="00AF6500" w:rsidP="00AF6500">
      <w:pPr>
        <w:pStyle w:val="Textkrper"/>
        <w:numPr>
          <w:ilvl w:val="0"/>
          <w:numId w:val="24"/>
        </w:numPr>
      </w:pPr>
      <w:r>
        <w:t>by radio for level  2/3</w:t>
      </w:r>
      <w:r w:rsidR="006D3257">
        <w:t>.</w:t>
      </w:r>
    </w:p>
    <w:p w:rsidR="00B70F33" w:rsidRDefault="006D3257" w:rsidP="00F54EFE">
      <w:pPr>
        <w:pStyle w:val="Textkrper"/>
        <w:ind w:left="851" w:hanging="851"/>
      </w:pPr>
      <w:r>
        <w:t xml:space="preserve"> </w:t>
      </w:r>
    </w:p>
    <w:p w:rsidR="00B70F33" w:rsidRDefault="00B70F33" w:rsidP="00F54EFE">
      <w:pPr>
        <w:pStyle w:val="berschrift3"/>
        <w:ind w:left="851" w:hanging="851"/>
      </w:pPr>
      <w:bookmarkStart w:id="473" w:name="_Toc389836204"/>
      <w:r>
        <w:t>Train Data</w:t>
      </w:r>
      <w:bookmarkEnd w:id="473"/>
    </w:p>
    <w:p w:rsidR="00B70F33" w:rsidRDefault="006D3257" w:rsidP="00F54EFE">
      <w:pPr>
        <w:pStyle w:val="Textkrper"/>
        <w:ind w:left="851" w:hanging="851"/>
      </w:pPr>
      <w:r>
        <w:t>Data must be defined at standstill, before a mission :</w:t>
      </w:r>
    </w:p>
    <w:p w:rsidR="006D3257" w:rsidRPr="003433A7" w:rsidRDefault="006D3257" w:rsidP="006D3257">
      <w:pPr>
        <w:pStyle w:val="Indent1"/>
        <w:numPr>
          <w:ilvl w:val="0"/>
          <w:numId w:val="26"/>
        </w:numPr>
      </w:pPr>
      <w:r w:rsidRPr="003433A7">
        <w:t>Train category(ies)</w:t>
      </w:r>
    </w:p>
    <w:p w:rsidR="006D3257" w:rsidRPr="003433A7" w:rsidRDefault="006D3257" w:rsidP="006D3257">
      <w:pPr>
        <w:pStyle w:val="Indent1"/>
        <w:numPr>
          <w:ilvl w:val="0"/>
          <w:numId w:val="26"/>
        </w:numPr>
      </w:pPr>
      <w:r w:rsidRPr="003433A7">
        <w:t>Train length</w:t>
      </w:r>
    </w:p>
    <w:p w:rsidR="006D3257" w:rsidRPr="003433A7" w:rsidRDefault="006D3257" w:rsidP="006D3257">
      <w:pPr>
        <w:pStyle w:val="Indent1"/>
        <w:numPr>
          <w:ilvl w:val="0"/>
          <w:numId w:val="26"/>
        </w:numPr>
      </w:pPr>
      <w:r w:rsidRPr="003433A7">
        <w:t>Traction / brake parameters</w:t>
      </w:r>
    </w:p>
    <w:p w:rsidR="006D3257" w:rsidRPr="003433A7" w:rsidRDefault="006D3257" w:rsidP="006D3257">
      <w:pPr>
        <w:pStyle w:val="Indent1"/>
        <w:numPr>
          <w:ilvl w:val="0"/>
          <w:numId w:val="26"/>
        </w:numPr>
      </w:pPr>
      <w:r w:rsidRPr="003433A7">
        <w:t>Maximum train speed</w:t>
      </w:r>
    </w:p>
    <w:p w:rsidR="006D3257" w:rsidRPr="003433A7" w:rsidRDefault="006D3257" w:rsidP="006D3257">
      <w:pPr>
        <w:pStyle w:val="Indent1"/>
        <w:numPr>
          <w:ilvl w:val="0"/>
          <w:numId w:val="26"/>
        </w:numPr>
      </w:pPr>
      <w:r w:rsidRPr="003433A7">
        <w:t xml:space="preserve">Loading gauge </w:t>
      </w:r>
    </w:p>
    <w:p w:rsidR="006D3257" w:rsidRPr="003433A7" w:rsidRDefault="006D3257" w:rsidP="006D3257">
      <w:pPr>
        <w:pStyle w:val="Indent1"/>
        <w:numPr>
          <w:ilvl w:val="0"/>
          <w:numId w:val="26"/>
        </w:numPr>
      </w:pPr>
      <w:r w:rsidRPr="003433A7">
        <w:t>Axle load</w:t>
      </w:r>
      <w:r>
        <w:t xml:space="preserve"> category</w:t>
      </w:r>
    </w:p>
    <w:p w:rsidR="006D3257" w:rsidRPr="003433A7" w:rsidRDefault="006D3257" w:rsidP="006D3257">
      <w:pPr>
        <w:pStyle w:val="Indent1"/>
        <w:numPr>
          <w:ilvl w:val="0"/>
          <w:numId w:val="26"/>
        </w:numPr>
      </w:pPr>
      <w:r>
        <w:t>Traction system(s)</w:t>
      </w:r>
      <w:r w:rsidRPr="003433A7">
        <w:t xml:space="preserve"> accepted by the </w:t>
      </w:r>
      <w:r>
        <w:t>engine</w:t>
      </w:r>
    </w:p>
    <w:p w:rsidR="006D3257" w:rsidRPr="003433A7" w:rsidRDefault="006D3257" w:rsidP="006D3257">
      <w:pPr>
        <w:pStyle w:val="Indent1"/>
        <w:numPr>
          <w:ilvl w:val="0"/>
          <w:numId w:val="26"/>
        </w:numPr>
      </w:pPr>
      <w:r w:rsidRPr="003433A7">
        <w:t xml:space="preserve">Train fitted with airtight system </w:t>
      </w:r>
    </w:p>
    <w:p w:rsidR="006D3257" w:rsidRPr="003433A7" w:rsidRDefault="006D3257" w:rsidP="006D3257">
      <w:pPr>
        <w:pStyle w:val="Indent1"/>
        <w:numPr>
          <w:ilvl w:val="0"/>
          <w:numId w:val="26"/>
        </w:numPr>
      </w:pPr>
      <w:r w:rsidRPr="003433A7">
        <w:t xml:space="preserve">List of </w:t>
      </w:r>
      <w:r>
        <w:t>National Systems</w:t>
      </w:r>
      <w:r w:rsidRPr="003433A7">
        <w:t xml:space="preserve"> available on-board</w:t>
      </w:r>
    </w:p>
    <w:p w:rsidR="006D3257" w:rsidRPr="003433A7" w:rsidRDefault="006D3257" w:rsidP="006D3257">
      <w:pPr>
        <w:pStyle w:val="Indent1"/>
        <w:numPr>
          <w:ilvl w:val="0"/>
          <w:numId w:val="26"/>
        </w:numPr>
      </w:pPr>
      <w:r>
        <w:t>Intentionally deleted</w:t>
      </w:r>
    </w:p>
    <w:p w:rsidR="006D3257" w:rsidRPr="003433A7" w:rsidRDefault="006D3257" w:rsidP="006D3257">
      <w:pPr>
        <w:pStyle w:val="Indent1"/>
        <w:numPr>
          <w:ilvl w:val="0"/>
          <w:numId w:val="26"/>
        </w:numPr>
      </w:pPr>
      <w:r w:rsidRPr="003433A7">
        <w:t xml:space="preserve">Axle number </w:t>
      </w:r>
    </w:p>
    <w:p w:rsidR="006D3257" w:rsidRDefault="006D3257" w:rsidP="00F54EFE">
      <w:pPr>
        <w:pStyle w:val="Textkrper"/>
        <w:ind w:left="851" w:hanging="851"/>
      </w:pPr>
    </w:p>
    <w:p w:rsidR="00B70F33" w:rsidRDefault="00B70F33" w:rsidP="00F54EFE">
      <w:pPr>
        <w:pStyle w:val="berschrift3"/>
        <w:ind w:left="851" w:hanging="851"/>
      </w:pPr>
      <w:bookmarkStart w:id="474" w:name="_Toc389836205"/>
      <w:r>
        <w:t>Additional Data</w:t>
      </w:r>
      <w:bookmarkEnd w:id="474"/>
    </w:p>
    <w:p w:rsidR="00B70F33" w:rsidRDefault="004C1692" w:rsidP="00F54EFE">
      <w:pPr>
        <w:pStyle w:val="Textkrper"/>
        <w:ind w:left="851" w:hanging="851"/>
      </w:pPr>
      <w:r>
        <w:t>Data are provided through DMI :</w:t>
      </w:r>
    </w:p>
    <w:p w:rsidR="004C1692" w:rsidRPr="003433A7" w:rsidRDefault="004C1692" w:rsidP="004C1692">
      <w:pPr>
        <w:pStyle w:val="Indent1"/>
        <w:numPr>
          <w:ilvl w:val="0"/>
          <w:numId w:val="27"/>
        </w:numPr>
      </w:pPr>
      <w:r>
        <w:t>Driver_ Id</w:t>
      </w:r>
    </w:p>
    <w:p w:rsidR="004C1692" w:rsidRDefault="004C1692" w:rsidP="004C1692">
      <w:pPr>
        <w:pStyle w:val="Indent1"/>
        <w:numPr>
          <w:ilvl w:val="0"/>
          <w:numId w:val="27"/>
        </w:numPr>
      </w:pPr>
      <w:r>
        <w:t>ETCS level</w:t>
      </w:r>
    </w:p>
    <w:p w:rsidR="004C1692" w:rsidRDefault="004C1692" w:rsidP="004C1692">
      <w:pPr>
        <w:pStyle w:val="Indent1"/>
        <w:numPr>
          <w:ilvl w:val="0"/>
          <w:numId w:val="27"/>
        </w:numPr>
      </w:pPr>
      <w:r w:rsidRPr="003433A7">
        <w:t>Radio Network identific</w:t>
      </w:r>
      <w:r>
        <w:t>ation</w:t>
      </w:r>
    </w:p>
    <w:p w:rsidR="004C1692" w:rsidRDefault="004C1692" w:rsidP="004C1692">
      <w:pPr>
        <w:pStyle w:val="Indent1"/>
        <w:numPr>
          <w:ilvl w:val="0"/>
          <w:numId w:val="27"/>
        </w:numPr>
      </w:pPr>
      <w:r>
        <w:t>RBC Identification</w:t>
      </w:r>
    </w:p>
    <w:p w:rsidR="004C1692" w:rsidRPr="003433A7" w:rsidRDefault="004C1692" w:rsidP="004C1692">
      <w:pPr>
        <w:pStyle w:val="Indent1"/>
        <w:numPr>
          <w:ilvl w:val="0"/>
          <w:numId w:val="27"/>
        </w:numPr>
      </w:pPr>
      <w:r w:rsidRPr="003433A7">
        <w:t>Telephone Number</w:t>
      </w:r>
    </w:p>
    <w:p w:rsidR="004C1692" w:rsidRDefault="004C1692" w:rsidP="004C1692">
      <w:pPr>
        <w:pStyle w:val="Indent1"/>
        <w:numPr>
          <w:ilvl w:val="0"/>
          <w:numId w:val="27"/>
        </w:numPr>
      </w:pPr>
      <w:r>
        <w:t>ETCS Identity</w:t>
      </w:r>
    </w:p>
    <w:p w:rsidR="00C516F9" w:rsidRDefault="00C516F9" w:rsidP="004C1692">
      <w:pPr>
        <w:pStyle w:val="Indent1"/>
        <w:numPr>
          <w:ilvl w:val="0"/>
          <w:numId w:val="27"/>
        </w:numPr>
      </w:pPr>
      <w:r>
        <w:t>Train Running Number</w:t>
      </w:r>
    </w:p>
    <w:p w:rsidR="004C1692" w:rsidRDefault="004C1692" w:rsidP="00C516F9">
      <w:pPr>
        <w:pStyle w:val="Indent1"/>
        <w:numPr>
          <w:ilvl w:val="0"/>
          <w:numId w:val="27"/>
        </w:numPr>
      </w:pPr>
      <w:r>
        <w:t>Adhesion factor</w:t>
      </w:r>
    </w:p>
    <w:p w:rsidR="00B70F33" w:rsidRDefault="00B70F33" w:rsidP="00C516F9">
      <w:pPr>
        <w:pStyle w:val="berschrift3"/>
        <w:ind w:left="851" w:hanging="851"/>
      </w:pPr>
      <w:bookmarkStart w:id="475" w:name="_Toc389836206"/>
      <w:r>
        <w:t>Date and Time</w:t>
      </w:r>
      <w:bookmarkEnd w:id="475"/>
    </w:p>
    <w:p w:rsidR="00B15932" w:rsidRDefault="00B70F33" w:rsidP="00F54EFE">
      <w:pPr>
        <w:pStyle w:val="berschrift4"/>
        <w:ind w:left="851" w:hanging="851"/>
      </w:pPr>
      <w:bookmarkStart w:id="476" w:name="_Toc389836207"/>
      <w:r>
        <w:t>UTC</w:t>
      </w:r>
      <w:bookmarkEnd w:id="476"/>
    </w:p>
    <w:p w:rsidR="00B70F33" w:rsidRDefault="00B70F33" w:rsidP="00F54EFE">
      <w:pPr>
        <w:pStyle w:val="Textkrper"/>
        <w:ind w:left="851" w:hanging="851"/>
      </w:pPr>
    </w:p>
    <w:p w:rsidR="00B70F33" w:rsidRDefault="00B70F33" w:rsidP="00F54EFE">
      <w:pPr>
        <w:pStyle w:val="berschrift3"/>
        <w:ind w:left="851" w:hanging="851"/>
      </w:pPr>
      <w:bookmarkStart w:id="477" w:name="_Toc389836208"/>
      <w:r>
        <w:lastRenderedPageBreak/>
        <w:t>Data view</w:t>
      </w:r>
      <w:bookmarkEnd w:id="477"/>
    </w:p>
    <w:p w:rsidR="00B15932" w:rsidRDefault="00C516F9" w:rsidP="00F54EFE">
      <w:pPr>
        <w:pStyle w:val="Textkrper"/>
        <w:ind w:left="851" w:hanging="851"/>
      </w:pPr>
      <w:r>
        <w:t>TBD.</w:t>
      </w:r>
    </w:p>
    <w:p w:rsidR="00B15932" w:rsidRDefault="00902E3D" w:rsidP="00902E3D">
      <w:pPr>
        <w:pStyle w:val="berschrift2"/>
        <w:rPr>
          <w:ins w:id="478" w:author="GIRAUD Christian" w:date="2014-07-02T16:43:00Z"/>
        </w:rPr>
        <w:pPrChange w:id="479" w:author="GIRAUD Christian" w:date="2014-07-02T16:44:00Z">
          <w:pPr>
            <w:pStyle w:val="Textkrper"/>
            <w:ind w:left="851" w:hanging="851"/>
          </w:pPr>
        </w:pPrChange>
      </w:pPr>
      <w:ins w:id="480" w:author="GIRAUD Christian" w:date="2014-07-02T16:43:00Z">
        <w:r>
          <w:t>Preliminary Data</w:t>
        </w:r>
      </w:ins>
      <w:ins w:id="481" w:author="GIRAUD Christian" w:date="2014-07-02T16:44:00Z">
        <w:r>
          <w:t xml:space="preserve"> </w:t>
        </w:r>
      </w:ins>
      <w:ins w:id="482" w:author="GIRAUD Christian" w:date="2014-07-02T16:43:00Z">
        <w:r>
          <w:t>Architecture</w:t>
        </w:r>
      </w:ins>
    </w:p>
    <w:p w:rsidR="00902E3D" w:rsidRDefault="00902E3D" w:rsidP="004F5B60">
      <w:pPr>
        <w:rPr>
          <w:ins w:id="483" w:author="GIRAUD Christian" w:date="2014-07-02T16:54:00Z"/>
        </w:rPr>
        <w:pPrChange w:id="484" w:author="GIRAUD Christian" w:date="2014-07-02T16:54:00Z">
          <w:pPr>
            <w:pStyle w:val="Textkrper"/>
            <w:ind w:left="851" w:hanging="851"/>
          </w:pPr>
        </w:pPrChange>
      </w:pPr>
      <w:ins w:id="485" w:author="GIRAUD Christian" w:date="2014-07-02T16:47:00Z">
        <w:r>
          <w:t>As a conclusion of this chapter, we describe a preliminary arc</w:t>
        </w:r>
      </w:ins>
      <w:ins w:id="486" w:author="GIRAUD Christian" w:date="2014-07-02T16:50:00Z">
        <w:r>
          <w:t>h</w:t>
        </w:r>
      </w:ins>
      <w:ins w:id="487" w:author="GIRAUD Christian" w:date="2014-07-02T16:47:00Z">
        <w:r>
          <w:t>itecture</w:t>
        </w:r>
      </w:ins>
      <w:ins w:id="488" w:author="GIRAUD Christian" w:date="2014-07-02T16:52:00Z">
        <w:r>
          <w:t xml:space="preserve"> of stored data with the following</w:t>
        </w:r>
      </w:ins>
      <w:ins w:id="489" w:author="GIRAUD Christian" w:date="2014-07-02T16:54:00Z">
        <w:r w:rsidR="004F5B60">
          <w:t xml:space="preserve"> objectives :</w:t>
        </w:r>
      </w:ins>
    </w:p>
    <w:p w:rsidR="004F5B60" w:rsidRDefault="004F5B60" w:rsidP="004F5B60">
      <w:pPr>
        <w:numPr>
          <w:ilvl w:val="0"/>
          <w:numId w:val="24"/>
        </w:numPr>
        <w:rPr>
          <w:ins w:id="490" w:author="GIRAUD Christian" w:date="2014-07-02T16:57:00Z"/>
        </w:rPr>
        <w:pPrChange w:id="491" w:author="GIRAUD Christian" w:date="2014-07-02T16:54:00Z">
          <w:pPr>
            <w:pStyle w:val="Textkrper"/>
            <w:ind w:left="851" w:hanging="851"/>
          </w:pPr>
        </w:pPrChange>
      </w:pPr>
      <w:ins w:id="492" w:author="GIRAUD Christian" w:date="2014-07-02T16:54:00Z">
        <w:r>
          <w:t xml:space="preserve">To distinguish  </w:t>
        </w:r>
      </w:ins>
      <w:ins w:id="493" w:author="GIRAUD Christian" w:date="2014-07-02T16:55:00Z">
        <w:r>
          <w:t>data associated</w:t>
        </w:r>
      </w:ins>
      <w:ins w:id="494" w:author="GIRAUD Christian" w:date="2014-07-02T16:57:00Z">
        <w:r>
          <w:t xml:space="preserve"> with speed control and data additional that are involved in secondary function,</w:t>
        </w:r>
      </w:ins>
    </w:p>
    <w:p w:rsidR="004F5B60" w:rsidRDefault="004F5B60" w:rsidP="004F5B60">
      <w:pPr>
        <w:numPr>
          <w:ilvl w:val="0"/>
          <w:numId w:val="24"/>
        </w:numPr>
        <w:rPr>
          <w:ins w:id="495" w:author="GIRAUD Christian" w:date="2014-07-02T17:00:00Z"/>
        </w:rPr>
        <w:pPrChange w:id="496" w:author="GIRAUD Christian" w:date="2014-07-02T16:54:00Z">
          <w:pPr>
            <w:pStyle w:val="Textkrper"/>
            <w:ind w:left="851" w:hanging="851"/>
          </w:pPr>
        </w:pPrChange>
      </w:pPr>
      <w:ins w:id="497" w:author="GIRAUD Christian" w:date="2014-07-02T17:00:00Z">
        <w:r>
          <w:t>To distinguish linked balise with unlinked balise,</w:t>
        </w:r>
      </w:ins>
    </w:p>
    <w:p w:rsidR="004F5B60" w:rsidRDefault="004F5B60" w:rsidP="004F5B60">
      <w:pPr>
        <w:numPr>
          <w:ilvl w:val="0"/>
          <w:numId w:val="24"/>
        </w:numPr>
        <w:rPr>
          <w:ins w:id="498" w:author="GIRAUD Christian" w:date="2014-07-02T17:02:00Z"/>
        </w:rPr>
        <w:pPrChange w:id="499" w:author="GIRAUD Christian" w:date="2014-07-02T16:54:00Z">
          <w:pPr>
            <w:pStyle w:val="Textkrper"/>
            <w:ind w:left="851" w:hanging="851"/>
          </w:pPr>
        </w:pPrChange>
      </w:pPr>
      <w:ins w:id="500" w:author="GIRAUD Christian" w:date="2014-07-02T17:01:00Z">
        <w:r>
          <w:t>To</w:t>
        </w:r>
      </w:ins>
      <w:ins w:id="501" w:author="GIRAUD Christian" w:date="2014-07-02T17:02:00Z">
        <w:r>
          <w:t xml:space="preserve"> </w:t>
        </w:r>
      </w:ins>
      <w:ins w:id="502" w:author="GIRAUD Christian" w:date="2014-07-02T17:01:00Z">
        <w:r>
          <w:t xml:space="preserve">facilitate </w:t>
        </w:r>
      </w:ins>
      <w:ins w:id="503" w:author="GIRAUD Christian" w:date="2014-07-02T17:02:00Z">
        <w:r>
          <w:t>storage of data coming from balise and radio,</w:t>
        </w:r>
      </w:ins>
    </w:p>
    <w:p w:rsidR="004F5B60" w:rsidRDefault="004F5B60" w:rsidP="004F5B60">
      <w:pPr>
        <w:numPr>
          <w:ilvl w:val="0"/>
          <w:numId w:val="24"/>
        </w:numPr>
        <w:rPr>
          <w:ins w:id="504" w:author="GIRAUD Christian" w:date="2014-07-02T16:43:00Z"/>
        </w:rPr>
        <w:pPrChange w:id="505" w:author="GIRAUD Christian" w:date="2014-07-02T16:54:00Z">
          <w:pPr>
            <w:pStyle w:val="Textkrper"/>
            <w:ind w:left="851" w:hanging="851"/>
          </w:pPr>
        </w:pPrChange>
      </w:pPr>
      <w:ins w:id="506" w:author="GIRAUD Christian" w:date="2014-07-02T17:03:00Z">
        <w:r>
          <w:t>To make easy</w:t>
        </w:r>
        <w:r w:rsidR="00D86B28">
          <w:t xml:space="preserve"> the computation associated to speed control..</w:t>
        </w:r>
      </w:ins>
    </w:p>
    <w:p w:rsidR="00902E3D" w:rsidRDefault="00902E3D" w:rsidP="00F54EFE">
      <w:pPr>
        <w:pStyle w:val="Textkrper"/>
        <w:ind w:left="851" w:hanging="851"/>
        <w:rPr>
          <w:ins w:id="507" w:author="GIRAUD Christian" w:date="2014-07-02T17:06:00Z"/>
        </w:rPr>
      </w:pPr>
    </w:p>
    <w:p w:rsidR="00D86B28" w:rsidRDefault="00D86B28" w:rsidP="00F54EFE">
      <w:pPr>
        <w:pStyle w:val="Textkrper"/>
        <w:ind w:left="851" w:hanging="851"/>
        <w:rPr>
          <w:ins w:id="508" w:author="GIRAUD Christian" w:date="2014-07-02T17:08:00Z"/>
        </w:rPr>
      </w:pPr>
      <w:ins w:id="509" w:author="GIRAUD Christian" w:date="2014-07-02T17:06:00Z">
        <w:r>
          <w:t>This preliminary description is achieved into several step</w:t>
        </w:r>
      </w:ins>
      <w:ins w:id="510" w:author="GIRAUD Christian" w:date="2014-07-02T17:07:00Z">
        <w:r>
          <w:t>s</w:t>
        </w:r>
      </w:ins>
      <w:ins w:id="511" w:author="GIRAUD Christian" w:date="2014-07-02T17:06:00Z">
        <w:r>
          <w:t xml:space="preserve"> in order</w:t>
        </w:r>
      </w:ins>
      <w:ins w:id="512" w:author="GIRAUD Christian" w:date="2014-07-02T17:08:00Z">
        <w:r w:rsidR="00EA0204">
          <w:t xml:space="preserve"> to facilitate understanding</w:t>
        </w:r>
      </w:ins>
      <w:ins w:id="513" w:author="GIRAUD Christian" w:date="2014-07-02T17:19:00Z">
        <w:r w:rsidR="00EA0204">
          <w:t>.</w:t>
        </w:r>
      </w:ins>
    </w:p>
    <w:p w:rsidR="00D86B28" w:rsidRDefault="00D86B28" w:rsidP="00F54EFE">
      <w:pPr>
        <w:pStyle w:val="Textkrper"/>
        <w:ind w:left="851" w:hanging="851"/>
        <w:rPr>
          <w:ins w:id="514" w:author="GIRAUD Christian" w:date="2014-07-02T17:08:00Z"/>
        </w:rPr>
      </w:pPr>
    </w:p>
    <w:p w:rsidR="00D86B28" w:rsidRDefault="00D86B28" w:rsidP="00EA0204">
      <w:pPr>
        <w:pStyle w:val="berschrift3"/>
        <w:rPr>
          <w:ins w:id="515" w:author="GIRAUD Christian" w:date="2014-07-03T11:35:00Z"/>
        </w:rPr>
        <w:pPrChange w:id="516" w:author="GIRAUD Christian" w:date="2014-07-02T17:19:00Z">
          <w:pPr>
            <w:pStyle w:val="Textkrper"/>
            <w:ind w:left="851" w:hanging="851"/>
          </w:pPr>
        </w:pPrChange>
      </w:pPr>
      <w:ins w:id="517" w:author="GIRAUD Christian" w:date="2014-07-02T17:09:00Z">
        <w:r>
          <w:t>Step 1: set of LRBG :</w:t>
        </w:r>
      </w:ins>
    </w:p>
    <w:p w:rsidR="00C43846" w:rsidRDefault="00C43846" w:rsidP="00C43846">
      <w:pPr>
        <w:rPr>
          <w:ins w:id="518" w:author="GIRAUD Christian" w:date="2014-07-03T11:38:00Z"/>
        </w:rPr>
        <w:pPrChange w:id="519" w:author="GIRAUD Christian" w:date="2014-07-03T11:35:00Z">
          <w:pPr>
            <w:pStyle w:val="Textkrper"/>
            <w:ind w:left="851" w:hanging="851"/>
          </w:pPr>
        </w:pPrChange>
      </w:pPr>
      <w:ins w:id="520" w:author="GIRAUD Christian" w:date="2014-07-03T11:36:00Z">
        <w:r>
          <w:t xml:space="preserve">At this step, we suppose train </w:t>
        </w:r>
      </w:ins>
      <w:ins w:id="521" w:author="GIRAUD Christian" w:date="2014-07-03T11:37:00Z">
        <w:r>
          <w:t xml:space="preserve">is </w:t>
        </w:r>
      </w:ins>
      <w:ins w:id="522" w:author="GIRAUD Christian" w:date="2014-07-03T11:36:00Z">
        <w:r>
          <w:t>me</w:t>
        </w:r>
      </w:ins>
      <w:ins w:id="523" w:author="GIRAUD Christian" w:date="2014-07-03T11:37:00Z">
        <w:r>
          <w:t>e</w:t>
        </w:r>
      </w:ins>
      <w:ins w:id="524" w:author="GIRAUD Christian" w:date="2014-07-03T11:36:00Z">
        <w:r>
          <w:t>t</w:t>
        </w:r>
      </w:ins>
      <w:ins w:id="525" w:author="GIRAUD Christian" w:date="2014-07-03T11:37:00Z">
        <w:r>
          <w:t>ing only “Linked Balise</w:t>
        </w:r>
      </w:ins>
      <w:ins w:id="526" w:author="GIRAUD Christian" w:date="2014-07-03T11:38:00Z">
        <w:r>
          <w:t>”</w:t>
        </w:r>
      </w:ins>
      <w:ins w:id="527" w:author="GIRAUD Christian" w:date="2014-07-03T14:44:00Z">
        <w:r w:rsidR="009423EC">
          <w:t xml:space="preserve"> and “</w:t>
        </w:r>
      </w:ins>
      <w:ins w:id="528" w:author="GIRAUD Christian" w:date="2014-07-03T14:45:00Z">
        <w:r w:rsidR="009423EC">
          <w:t>Linking” is used.</w:t>
        </w:r>
      </w:ins>
      <w:ins w:id="529" w:author="GIRAUD Christian" w:date="2014-07-03T11:38:00Z">
        <w:r>
          <w:t xml:space="preserve"> </w:t>
        </w:r>
      </w:ins>
    </w:p>
    <w:p w:rsidR="00C43846" w:rsidRDefault="00C43846" w:rsidP="00C43846">
      <w:pPr>
        <w:rPr>
          <w:ins w:id="530" w:author="GIRAUD Christian" w:date="2014-07-03T13:02:00Z"/>
        </w:rPr>
        <w:pPrChange w:id="531" w:author="GIRAUD Christian" w:date="2014-07-03T11:35:00Z">
          <w:pPr>
            <w:pStyle w:val="Textkrper"/>
            <w:ind w:left="851" w:hanging="851"/>
          </w:pPr>
        </w:pPrChange>
      </w:pPr>
      <w:ins w:id="532" w:author="GIRAUD Christian" w:date="2014-07-03T11:38:00Z">
        <w:r>
          <w:t>The Database is fill-up as</w:t>
        </w:r>
      </w:ins>
      <w:ins w:id="533" w:author="GIRAUD Christian" w:date="2014-07-03T11:39:00Z">
        <w:r>
          <w:t xml:space="preserve"> </w:t>
        </w:r>
      </w:ins>
      <w:ins w:id="534" w:author="GIRAUD Christian" w:date="2014-07-03T11:38:00Z">
        <w:r>
          <w:t>described hereafter :</w:t>
        </w:r>
      </w:ins>
    </w:p>
    <w:p w:rsidR="00E96D51" w:rsidRPr="00C43846" w:rsidRDefault="00E96D51" w:rsidP="00C43846">
      <w:pPr>
        <w:rPr>
          <w:ins w:id="535" w:author="GIRAUD Christian" w:date="2014-07-02T17:09:00Z"/>
        </w:rPr>
        <w:pPrChange w:id="536" w:author="GIRAUD Christian" w:date="2014-07-03T11:35:00Z">
          <w:pPr>
            <w:pStyle w:val="Textkrper"/>
            <w:ind w:left="851" w:hanging="851"/>
          </w:pPr>
        </w:pPrChange>
      </w:pPr>
    </w:p>
    <w:p w:rsidR="00D86B28" w:rsidRDefault="00834DE0" w:rsidP="00F54EFE">
      <w:pPr>
        <w:pStyle w:val="Textkrper"/>
        <w:ind w:left="851" w:hanging="851"/>
        <w:rPr>
          <w:ins w:id="537" w:author="GIRAUD Christian" w:date="2014-07-02T17:10:00Z"/>
        </w:rPr>
      </w:pPr>
      <w:ins w:id="538" w:author="GIRAUD Christian" w:date="2014-07-02T17:21:00Z">
        <w:r>
          <w:rPr>
            <w:noProof/>
            <w:lang w:val="de-DE" w:eastAsia="de-DE"/>
          </w:rPr>
          <mc:AlternateContent>
            <mc:Choice Requires="wpc">
              <w:drawing>
                <wp:inline distT="0" distB="0" distL="0" distR="0">
                  <wp:extent cx="6286500" cy="2188845"/>
                  <wp:effectExtent l="28575" t="28575" r="28575" b="20955"/>
                  <wp:docPr id="1834" name="Zeichenbereich 15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565" name="AutoShape 1525"/>
                          <wps:cNvCnPr>
                            <a:cxnSpLocks noChangeShapeType="1"/>
                          </wps:cNvCnPr>
                          <wps:spPr bwMode="auto">
                            <a:xfrm>
                              <a:off x="778828" y="291613"/>
                              <a:ext cx="873" cy="163443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Text Box 1523"/>
                          <wps:cNvSpPr txBox="1">
                            <a:spLocks noChangeArrowheads="1"/>
                          </wps:cNvSpPr>
                          <wps:spPr bwMode="auto">
                            <a:xfrm>
                              <a:off x="348377" y="594577"/>
                              <a:ext cx="878364" cy="542191"/>
                            </a:xfrm>
                            <a:prstGeom prst="rect">
                              <a:avLst/>
                            </a:prstGeom>
                            <a:solidFill>
                              <a:srgbClr val="FFFFFF"/>
                            </a:solidFill>
                            <a:ln w="19050">
                              <a:solidFill>
                                <a:srgbClr val="000000"/>
                              </a:solidFill>
                              <a:miter lim="800000"/>
                              <a:headEnd/>
                              <a:tailEnd/>
                            </a:ln>
                          </wps:spPr>
                          <wps:txbx>
                            <w:txbxContent>
                              <w:p w:rsidR="008006A2" w:rsidRPr="008506A7" w:rsidRDefault="008006A2" w:rsidP="009222AE">
                                <w:pPr>
                                  <w:rPr>
                                    <w:sz w:val="18"/>
                                    <w:szCs w:val="18"/>
                                    <w:lang w:val="fr-FR"/>
                                    <w:rPrChange w:id="539" w:author="GIRAUD Christian" w:date="2014-07-02T17:43:00Z">
                                      <w:rPr/>
                                    </w:rPrChange>
                                  </w:rPr>
                                </w:pPr>
                                <w:ins w:id="540" w:author="GIRAUD Christian" w:date="2014-07-02T17:35:00Z">
                                  <w:r w:rsidRPr="008506A7">
                                    <w:rPr>
                                      <w:sz w:val="18"/>
                                      <w:szCs w:val="18"/>
                                      <w:lang w:val="fr-FR"/>
                                      <w:rPrChange w:id="541" w:author="GIRAUD Christian" w:date="2014-07-02T17:43:00Z">
                                        <w:rPr>
                                          <w:lang w:val="fr-FR"/>
                                        </w:rPr>
                                      </w:rPrChange>
                                    </w:rPr>
                                    <w:t>LRBG_n</w:t>
                                  </w:r>
                                </w:ins>
                                <w:ins w:id="542" w:author="GIRAUD Christian" w:date="2014-07-02T17:40:00Z">
                                  <w:r w:rsidRPr="008506A7">
                                    <w:rPr>
                                      <w:sz w:val="18"/>
                                      <w:szCs w:val="18"/>
                                      <w:lang w:val="fr-FR"/>
                                      <w:rPrChange w:id="543" w:author="GIRAUD Christian" w:date="2014-07-02T17:43:00Z">
                                        <w:rPr>
                                          <w:lang w:val="fr-FR"/>
                                        </w:rPr>
                                      </w:rPrChange>
                                    </w:rPr>
                                    <w:t>-1</w:t>
                                  </w:r>
                                </w:ins>
                              </w:p>
                            </w:txbxContent>
                          </wps:txbx>
                          <wps:bodyPr rot="0" vert="horz" wrap="square" lIns="91440" tIns="45720" rIns="91440" bIns="45720" anchor="t" anchorCtr="0" upright="1">
                            <a:noAutofit/>
                          </wps:bodyPr>
                        </wps:wsp>
                        <wps:wsp>
                          <wps:cNvPr id="567" name="AutoShape 1524"/>
                          <wps:cNvCnPr>
                            <a:cxnSpLocks noChangeShapeType="1"/>
                          </wps:cNvCnPr>
                          <wps:spPr bwMode="auto">
                            <a:xfrm flipV="1">
                              <a:off x="778828" y="411227"/>
                              <a:ext cx="1987233" cy="8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AutoShape 1526"/>
                          <wps:cNvCnPr>
                            <a:cxnSpLocks noChangeShapeType="1"/>
                          </wps:cNvCnPr>
                          <wps:spPr bwMode="auto">
                            <a:xfrm>
                              <a:off x="2766060" y="275897"/>
                              <a:ext cx="2619"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9" name="Text Box 1527"/>
                          <wps:cNvSpPr txBox="1">
                            <a:spLocks noChangeArrowheads="1"/>
                          </wps:cNvSpPr>
                          <wps:spPr bwMode="auto">
                            <a:xfrm>
                              <a:off x="2335609" y="578861"/>
                              <a:ext cx="878364" cy="542191"/>
                            </a:xfrm>
                            <a:prstGeom prst="rect">
                              <a:avLst/>
                            </a:prstGeom>
                            <a:solidFill>
                              <a:srgbClr val="FFFFFF"/>
                            </a:solidFill>
                            <a:ln w="19050">
                              <a:solidFill>
                                <a:srgbClr val="000000"/>
                              </a:solidFill>
                              <a:miter lim="800000"/>
                              <a:headEnd/>
                              <a:tailEnd/>
                            </a:ln>
                          </wps:spPr>
                          <wps:txbx>
                            <w:txbxContent>
                              <w:p w:rsidR="008006A2" w:rsidRPr="008506A7" w:rsidRDefault="008006A2" w:rsidP="009222AE">
                                <w:pPr>
                                  <w:rPr>
                                    <w:sz w:val="18"/>
                                    <w:szCs w:val="18"/>
                                    <w:lang w:val="fr-FR"/>
                                    <w:rPrChange w:id="544" w:author="GIRAUD Christian" w:date="2014-07-02T17:43:00Z">
                                      <w:rPr/>
                                    </w:rPrChange>
                                  </w:rPr>
                                </w:pPr>
                                <w:ins w:id="545" w:author="GIRAUD Christian" w:date="2014-07-02T17:35:00Z">
                                  <w:r w:rsidRPr="008506A7">
                                    <w:rPr>
                                      <w:sz w:val="18"/>
                                      <w:szCs w:val="18"/>
                                      <w:lang w:val="fr-FR"/>
                                      <w:rPrChange w:id="546" w:author="GIRAUD Christian" w:date="2014-07-02T17:43:00Z">
                                        <w:rPr>
                                          <w:lang w:val="fr-FR"/>
                                        </w:rPr>
                                      </w:rPrChange>
                                    </w:rPr>
                                    <w:t>LRBG_n</w:t>
                                  </w:r>
                                </w:ins>
                              </w:p>
                            </w:txbxContent>
                          </wps:txbx>
                          <wps:bodyPr rot="0" vert="horz" wrap="square" lIns="91440" tIns="45720" rIns="91440" bIns="45720" anchor="t" anchorCtr="0" upright="1">
                            <a:noAutofit/>
                          </wps:bodyPr>
                        </wps:wsp>
                        <wps:wsp>
                          <wps:cNvPr id="570" name="AutoShape 1528"/>
                          <wps:cNvCnPr>
                            <a:cxnSpLocks noChangeShapeType="1"/>
                          </wps:cNvCnPr>
                          <wps:spPr bwMode="auto">
                            <a:xfrm>
                              <a:off x="778828" y="1761902"/>
                              <a:ext cx="2323386"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AutoShape 1529"/>
                          <wps:cNvCnPr>
                            <a:cxnSpLocks noChangeShapeType="1"/>
                          </wps:cNvCnPr>
                          <wps:spPr bwMode="auto">
                            <a:xfrm>
                              <a:off x="4795203" y="275897"/>
                              <a:ext cx="1746"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2" name="Text Box 1530"/>
                          <wps:cNvSpPr txBox="1">
                            <a:spLocks noChangeArrowheads="1"/>
                          </wps:cNvSpPr>
                          <wps:spPr bwMode="auto">
                            <a:xfrm>
                              <a:off x="4363879" y="578861"/>
                              <a:ext cx="878364" cy="542191"/>
                            </a:xfrm>
                            <a:prstGeom prst="rect">
                              <a:avLst/>
                            </a:prstGeom>
                            <a:solidFill>
                              <a:srgbClr val="FFFFFF"/>
                            </a:solidFill>
                            <a:ln w="19050">
                              <a:solidFill>
                                <a:srgbClr val="000000"/>
                              </a:solidFill>
                              <a:miter lim="800000"/>
                              <a:headEnd/>
                              <a:tailEnd/>
                            </a:ln>
                          </wps:spPr>
                          <wps:txbx>
                            <w:txbxContent>
                              <w:p w:rsidR="008006A2" w:rsidRPr="008506A7" w:rsidRDefault="008006A2" w:rsidP="009222AE">
                                <w:pPr>
                                  <w:rPr>
                                    <w:sz w:val="18"/>
                                    <w:szCs w:val="18"/>
                                    <w:lang w:val="fr-FR"/>
                                    <w:rPrChange w:id="547" w:author="GIRAUD Christian" w:date="2014-07-02T17:43:00Z">
                                      <w:rPr/>
                                    </w:rPrChange>
                                  </w:rPr>
                                </w:pPr>
                                <w:ins w:id="548" w:author="GIRAUD Christian" w:date="2014-07-02T17:35:00Z">
                                  <w:r w:rsidRPr="008506A7">
                                    <w:rPr>
                                      <w:sz w:val="18"/>
                                      <w:szCs w:val="18"/>
                                      <w:lang w:val="fr-FR"/>
                                      <w:rPrChange w:id="549" w:author="GIRAUD Christian" w:date="2014-07-02T17:43:00Z">
                                        <w:rPr>
                                          <w:lang w:val="fr-FR"/>
                                        </w:rPr>
                                      </w:rPrChange>
                                    </w:rPr>
                                    <w:t>LRBG_n</w:t>
                                  </w:r>
                                </w:ins>
                                <w:ins w:id="550" w:author="GIRAUD Christian" w:date="2014-07-02T17:42:00Z">
                                  <w:r w:rsidRPr="008506A7">
                                    <w:rPr>
                                      <w:sz w:val="18"/>
                                      <w:szCs w:val="18"/>
                                      <w:lang w:val="fr-FR"/>
                                      <w:rPrChange w:id="551" w:author="GIRAUD Christian" w:date="2014-07-02T17:43:00Z">
                                        <w:rPr>
                                          <w:lang w:val="fr-FR"/>
                                        </w:rPr>
                                      </w:rPrChange>
                                    </w:rPr>
                                    <w:t>+</w:t>
                                  </w:r>
                                </w:ins>
                                <w:ins w:id="552" w:author="GIRAUD Christian" w:date="2014-07-02T17:40:00Z">
                                  <w:r w:rsidRPr="008506A7">
                                    <w:rPr>
                                      <w:sz w:val="18"/>
                                      <w:szCs w:val="18"/>
                                      <w:lang w:val="fr-FR"/>
                                      <w:rPrChange w:id="553" w:author="GIRAUD Christian" w:date="2014-07-02T17:43:00Z">
                                        <w:rPr>
                                          <w:lang w:val="fr-FR"/>
                                        </w:rPr>
                                      </w:rPrChange>
                                    </w:rPr>
                                    <w:t>1</w:t>
                                  </w:r>
                                </w:ins>
                              </w:p>
                            </w:txbxContent>
                          </wps:txbx>
                          <wps:bodyPr rot="0" vert="horz" wrap="square" lIns="91440" tIns="45720" rIns="91440" bIns="45720" anchor="t" anchorCtr="0" upright="1">
                            <a:noAutofit/>
                          </wps:bodyPr>
                        </wps:wsp>
                        <wps:wsp>
                          <wps:cNvPr id="573" name="AutoShape 1531"/>
                          <wps:cNvCnPr>
                            <a:cxnSpLocks noChangeShapeType="1"/>
                          </wps:cNvCnPr>
                          <wps:spPr bwMode="auto">
                            <a:xfrm>
                              <a:off x="4795203" y="404242"/>
                              <a:ext cx="1491298"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AutoShape 1532"/>
                          <wps:cNvCnPr>
                            <a:cxnSpLocks noChangeShapeType="1"/>
                          </wps:cNvCnPr>
                          <wps:spPr bwMode="auto">
                            <a:xfrm flipV="1">
                              <a:off x="2766060" y="291613"/>
                              <a:ext cx="1987233" cy="7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5" name="AutoShape 1533"/>
                          <wps:cNvCnPr>
                            <a:cxnSpLocks noChangeShapeType="1"/>
                          </wps:cNvCnPr>
                          <wps:spPr bwMode="auto">
                            <a:xfrm>
                              <a:off x="2919730" y="1551487"/>
                              <a:ext cx="1746" cy="5517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4" name="AutoShape 1534"/>
                          <wps:cNvCnPr>
                            <a:cxnSpLocks noChangeShapeType="1"/>
                          </wps:cNvCnPr>
                          <wps:spPr bwMode="auto">
                            <a:xfrm>
                              <a:off x="3240167" y="1248523"/>
                              <a:ext cx="1746" cy="6775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5" name="AutoShape 1535"/>
                          <wps:cNvCnPr>
                            <a:cxnSpLocks noChangeShapeType="1"/>
                          </wps:cNvCnPr>
                          <wps:spPr bwMode="auto">
                            <a:xfrm>
                              <a:off x="3521313" y="1589903"/>
                              <a:ext cx="873" cy="5517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6" name="AutoShape 1536"/>
                          <wps:cNvCnPr>
                            <a:cxnSpLocks noChangeShapeType="1"/>
                          </wps:cNvCnPr>
                          <wps:spPr bwMode="auto">
                            <a:xfrm>
                              <a:off x="2921476" y="2059627"/>
                              <a:ext cx="599837"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27" name="AutoShape 1537"/>
                          <wps:cNvCnPr>
                            <a:cxnSpLocks noChangeShapeType="1"/>
                          </wps:cNvCnPr>
                          <wps:spPr bwMode="auto">
                            <a:xfrm>
                              <a:off x="2768679" y="1387345"/>
                              <a:ext cx="445294"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8" name="Text Box 1538"/>
                          <wps:cNvSpPr txBox="1">
                            <a:spLocks noChangeArrowheads="1"/>
                          </wps:cNvSpPr>
                          <wps:spPr bwMode="auto">
                            <a:xfrm>
                              <a:off x="1341993" y="75959"/>
                              <a:ext cx="687149" cy="287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54" w:author="GIRAUD Christian" w:date="2014-07-03T13:00:00Z">
                                      <w:rPr/>
                                    </w:rPrChange>
                                  </w:rPr>
                                  <w:pPrChange w:id="555" w:author="GIRAUD Christian" w:date="2014-07-03T13:00:00Z">
                                    <w:pPr/>
                                  </w:pPrChange>
                                </w:pPr>
                                <w:ins w:id="556" w:author="GIRAUD Christian" w:date="2014-07-03T12:59:00Z">
                                  <w:r w:rsidRPr="00E96D51">
                                    <w:rPr>
                                      <w:rFonts w:ascii="Arial" w:eastAsia="Times New Roman" w:hAnsi="Arial"/>
                                      <w:rPrChange w:id="557" w:author="GIRAUD Christian" w:date="2014-07-03T13:00:00Z">
                                        <w:rPr>
                                          <w:lang w:val="fr-FR"/>
                                        </w:rPr>
                                      </w:rPrChange>
                                    </w:rPr>
                                    <w:t>D_link_1</w:t>
                                  </w:r>
                                </w:ins>
                              </w:p>
                            </w:txbxContent>
                          </wps:txbx>
                          <wps:bodyPr rot="0" vert="horz" wrap="square" lIns="91440" tIns="45720" rIns="91440" bIns="45720" anchor="t" anchorCtr="0" upright="1">
                            <a:noAutofit/>
                          </wps:bodyPr>
                        </wps:wsp>
                        <wps:wsp>
                          <wps:cNvPr id="1829" name="Text Box 1540"/>
                          <wps:cNvSpPr txBox="1">
                            <a:spLocks noChangeArrowheads="1"/>
                          </wps:cNvSpPr>
                          <wps:spPr bwMode="auto">
                            <a:xfrm>
                              <a:off x="3393837" y="0"/>
                              <a:ext cx="688023" cy="287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58" w:author="GIRAUD Christian" w:date="2014-07-03T13:00:00Z">
                                      <w:rPr/>
                                    </w:rPrChange>
                                  </w:rPr>
                                  <w:pPrChange w:id="559" w:author="GIRAUD Christian" w:date="2014-07-03T13:00:00Z">
                                    <w:pPr/>
                                  </w:pPrChange>
                                </w:pPr>
                                <w:ins w:id="560" w:author="GIRAUD Christian" w:date="2014-07-03T12:59:00Z">
                                  <w:r w:rsidRPr="00E96D51">
                                    <w:rPr>
                                      <w:rFonts w:ascii="Arial" w:eastAsia="Times New Roman" w:hAnsi="Arial"/>
                                    </w:rPr>
                                    <w:t>D_link_</w:t>
                                  </w:r>
                                </w:ins>
                                <w:ins w:id="561" w:author="GIRAUD Christian" w:date="2014-07-03T13:02:00Z">
                                  <w:r>
                                    <w:rPr>
                                      <w:rFonts w:ascii="Arial" w:eastAsia="Times New Roman" w:hAnsi="Arial"/>
                                    </w:rPr>
                                    <w:t>2</w:t>
                                  </w:r>
                                </w:ins>
                              </w:p>
                            </w:txbxContent>
                          </wps:txbx>
                          <wps:bodyPr rot="0" vert="horz" wrap="square" lIns="91440" tIns="45720" rIns="91440" bIns="45720" anchor="t" anchorCtr="0" upright="1">
                            <a:noAutofit/>
                          </wps:bodyPr>
                        </wps:wsp>
                        <wps:wsp>
                          <wps:cNvPr id="1830" name="Text Box 1541"/>
                          <wps:cNvSpPr txBox="1">
                            <a:spLocks noChangeArrowheads="1"/>
                          </wps:cNvSpPr>
                          <wps:spPr bwMode="auto">
                            <a:xfrm>
                              <a:off x="5288518" y="75086"/>
                              <a:ext cx="687149" cy="288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62" w:author="GIRAUD Christian" w:date="2014-07-03T13:00:00Z">
                                      <w:rPr/>
                                    </w:rPrChange>
                                  </w:rPr>
                                  <w:pPrChange w:id="563" w:author="GIRAUD Christian" w:date="2014-07-03T13:00:00Z">
                                    <w:pPr/>
                                  </w:pPrChange>
                                </w:pPr>
                                <w:ins w:id="564" w:author="GIRAUD Christian" w:date="2014-07-03T12:59:00Z">
                                  <w:r w:rsidRPr="009222AE">
                                    <w:rPr>
                                      <w:rFonts w:ascii="Arial" w:eastAsia="Times New Roman" w:hAnsi="Arial"/>
                                    </w:rPr>
                                    <w:t>D_link_</w:t>
                                  </w:r>
                                </w:ins>
                                <w:ins w:id="565" w:author="GIRAUD Christian" w:date="2014-07-03T14:23:00Z">
                                  <w:r>
                                    <w:rPr>
                                      <w:rFonts w:ascii="Arial" w:eastAsia="Times New Roman" w:hAnsi="Arial"/>
                                    </w:rPr>
                                    <w:t>3</w:t>
                                  </w:r>
                                </w:ins>
                              </w:p>
                            </w:txbxContent>
                          </wps:txbx>
                          <wps:bodyPr rot="0" vert="horz" wrap="square" lIns="91440" tIns="45720" rIns="91440" bIns="45720" anchor="t" anchorCtr="0" upright="1">
                            <a:noAutofit/>
                          </wps:bodyPr>
                        </wps:wsp>
                        <wps:wsp>
                          <wps:cNvPr id="1831" name="Text Box 1542"/>
                          <wps:cNvSpPr txBox="1">
                            <a:spLocks noChangeArrowheads="1"/>
                          </wps:cNvSpPr>
                          <wps:spPr bwMode="auto">
                            <a:xfrm>
                              <a:off x="3241913" y="1100971"/>
                              <a:ext cx="687149" cy="28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66" w:author="GIRAUD Christian" w:date="2014-07-03T13:00:00Z">
                                      <w:rPr/>
                                    </w:rPrChange>
                                  </w:rPr>
                                  <w:pPrChange w:id="567" w:author="GIRAUD Christian" w:date="2014-07-03T13:00:00Z">
                                    <w:pPr/>
                                  </w:pPrChange>
                                </w:pPr>
                                <w:ins w:id="568" w:author="GIRAUD Christian" w:date="2014-07-03T12:59:00Z">
                                  <w:r>
                                    <w:rPr>
                                      <w:rFonts w:ascii="Arial" w:eastAsia="Times New Roman" w:hAnsi="Arial"/>
                                    </w:rPr>
                                    <w:t>D</w:t>
                                  </w:r>
                                </w:ins>
                                <w:ins w:id="569" w:author="GIRAUD Christian" w:date="2014-07-03T14:22:00Z">
                                  <w:r>
                                    <w:rPr>
                                      <w:rFonts w:ascii="Arial" w:eastAsia="Times New Roman" w:hAnsi="Arial"/>
                                    </w:rPr>
                                    <w:t>elay</w:t>
                                  </w:r>
                                </w:ins>
                              </w:p>
                            </w:txbxContent>
                          </wps:txbx>
                          <wps:bodyPr rot="0" vert="horz" wrap="square" lIns="91440" tIns="45720" rIns="91440" bIns="45720" anchor="t" anchorCtr="0" upright="1">
                            <a:noAutofit/>
                          </wps:bodyPr>
                        </wps:wsp>
                        <wps:wsp>
                          <wps:cNvPr id="1832" name="Text Box 1543"/>
                          <wps:cNvSpPr txBox="1">
                            <a:spLocks noChangeArrowheads="1"/>
                          </wps:cNvSpPr>
                          <wps:spPr bwMode="auto">
                            <a:xfrm>
                              <a:off x="1139428" y="1394330"/>
                              <a:ext cx="945594" cy="288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70" w:author="GIRAUD Christian" w:date="2014-07-03T13:00:00Z">
                                      <w:rPr/>
                                    </w:rPrChange>
                                  </w:rPr>
                                  <w:pPrChange w:id="571" w:author="GIRAUD Christian" w:date="2014-07-03T13:00:00Z">
                                    <w:pPr/>
                                  </w:pPrChange>
                                </w:pPr>
                                <w:ins w:id="572" w:author="GIRAUD Christian" w:date="2014-07-03T14:23:00Z">
                                  <w:r>
                                    <w:rPr>
                                      <w:rFonts w:ascii="Arial" w:eastAsia="Times New Roman" w:hAnsi="Arial"/>
                                    </w:rPr>
                                    <w:t>Train_Position</w:t>
                                  </w:r>
                                </w:ins>
                              </w:p>
                            </w:txbxContent>
                          </wps:txbx>
                          <wps:bodyPr rot="0" vert="horz" wrap="square" lIns="91440" tIns="45720" rIns="91440" bIns="45720" anchor="t" anchorCtr="0" upright="1">
                            <a:noAutofit/>
                          </wps:bodyPr>
                        </wps:wsp>
                        <wps:wsp>
                          <wps:cNvPr id="1833" name="Text Box 1544"/>
                          <wps:cNvSpPr txBox="1">
                            <a:spLocks noChangeArrowheads="1"/>
                          </wps:cNvSpPr>
                          <wps:spPr bwMode="auto">
                            <a:xfrm>
                              <a:off x="3600768" y="1763649"/>
                              <a:ext cx="688023" cy="28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96D51" w:rsidRDefault="008006A2" w:rsidP="009222AE">
                                <w:pPr>
                                  <w:pStyle w:val="Table"/>
                                  <w:spacing w:line="300" w:lineRule="atLeast"/>
                                  <w:rPr>
                                    <w:rFonts w:ascii="Arial" w:eastAsia="Times New Roman" w:hAnsi="Arial"/>
                                    <w:rPrChange w:id="573" w:author="GIRAUD Christian" w:date="2014-07-03T13:00:00Z">
                                      <w:rPr/>
                                    </w:rPrChange>
                                  </w:rPr>
                                  <w:pPrChange w:id="574" w:author="GIRAUD Christian" w:date="2014-07-03T13:00:00Z">
                                    <w:pPr/>
                                  </w:pPrChange>
                                </w:pPr>
                                <w:ins w:id="575" w:author="GIRAUD Christian" w:date="2014-07-03T14:22:00Z">
                                  <w:r>
                                    <w:rPr>
                                      <w:rFonts w:ascii="Arial" w:eastAsia="Times New Roman" w:hAnsi="Arial"/>
                                    </w:rPr>
                                    <w:t>Window</w:t>
                                  </w:r>
                                </w:ins>
                              </w:p>
                            </w:txbxContent>
                          </wps:txbx>
                          <wps:bodyPr rot="0" vert="horz" wrap="square" lIns="91440" tIns="45720" rIns="91440" bIns="45720" anchor="t" anchorCtr="0" upright="1">
                            <a:noAutofit/>
                          </wps:bodyPr>
                        </wps:wsp>
                      </wpc:wpc>
                    </a:graphicData>
                  </a:graphic>
                </wp:inline>
              </w:drawing>
            </mc:Choice>
            <mc:Fallback>
              <w:pict>
                <v:group id="Zeichenbereich 1522" o:spid="_x0000_s1080" editas="canvas" style="width:495pt;height:172.35pt;mso-position-horizontal-relative:char;mso-position-vertical-relative:line" coordsize="62865,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">
                  <v:shape id="_x0000_s1081" type="#_x0000_t75" style="position:absolute;width:62865;height:21888;visibility:visible;mso-wrap-style:square" stroked="t" strokecolor="#0070c0" strokeweight="1.5pt">
                    <v:fill o:detectmouseclick="t"/>
                    <v:path o:connecttype="none"/>
                  </v:shape>
                  <v:shape id="AutoShape 1525" o:spid="_x0000_s1082" type="#_x0000_t32" style="position:absolute;left:7788;top:2916;width:9;height:1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SzMMYAAADcAAAADwAAAGRycy9kb3ducmV2LnhtbESPUUvDMBSF3wX/Q7jCXmRLnbRIXTZE&#10;GExk6ObA10tzbUqbm9BkXd2vXwaCj4dzznc4i9VoOzFQHxrHCh5mGQjiyumGawWHr/X0CUSIyBo7&#10;x6TglwKslrc3Cyy1O/GOhn2sRYJwKFGBidGXUobKkMUwc544eT+utxiT7GupezwluO3kPMsKabHh&#10;tGDQ06uhqt0frYJ2aD92n3nw98czFe/ebN8ev7VSk7vx5RlEpDH+h//aG60gL3K4nk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UszDGAAAA3AAAAA8AAAAAAAAA&#10;AAAAAAAAoQIAAGRycy9kb3ducmV2LnhtbFBLBQYAAAAABAAEAPkAAACUAwAAAAA=&#10;">
                    <v:stroke dashstyle="dash"/>
                  </v:shape>
                  <v:shape id="Text Box 1523" o:spid="_x0000_s1083" type="#_x0000_t202" style="position:absolute;left:3483;top:5945;width:8784;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52sMA&#10;AADcAAAADwAAAGRycy9kb3ducmV2LnhtbESPwWrDMBBE74X+g9hCb43c4JrgRAmlUNNj7aT0urE2&#10;lom1Mpbi2H9fFQI5DjNvhtnsJtuJkQbfOlbwukhAENdOt9woOOw/X1YgfEDW2DkmBTN52G0fHzaY&#10;a3flksYqNCKWsM9RgQmhz6X0tSGLfuF64uid3GAxRDk0Ug94jeW2k8skyaTFluOCwZ4+DNXn6mIV&#10;vPnf73Scj61pVj+FLCZbpvtCqeen6X0NItAU7uEb/aUjl2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U52sMAAADcAAAADwAAAAAAAAAAAAAAAACYAgAAZHJzL2Rv&#10;d25yZXYueG1sUEsFBgAAAAAEAAQA9QAAAIgDAAAAAA==&#10;" strokeweight="1.5pt">
                    <v:textbox>
                      <w:txbxContent>
                        <w:p w:rsidR="008006A2" w:rsidRPr="008506A7" w:rsidRDefault="008006A2" w:rsidP="009222AE">
                          <w:pPr>
                            <w:rPr>
                              <w:sz w:val="18"/>
                              <w:szCs w:val="18"/>
                              <w:lang w:val="fr-FR"/>
                              <w:rPrChange w:id="576" w:author="GIRAUD Christian" w:date="2014-07-02T17:43:00Z">
                                <w:rPr/>
                              </w:rPrChange>
                            </w:rPr>
                          </w:pPr>
                          <w:ins w:id="577" w:author="GIRAUD Christian" w:date="2014-07-02T17:35:00Z">
                            <w:r w:rsidRPr="008506A7">
                              <w:rPr>
                                <w:sz w:val="18"/>
                                <w:szCs w:val="18"/>
                                <w:lang w:val="fr-FR"/>
                                <w:rPrChange w:id="578" w:author="GIRAUD Christian" w:date="2014-07-02T17:43:00Z">
                                  <w:rPr>
                                    <w:lang w:val="fr-FR"/>
                                  </w:rPr>
                                </w:rPrChange>
                              </w:rPr>
                              <w:t>LRBG_n</w:t>
                            </w:r>
                          </w:ins>
                          <w:ins w:id="579" w:author="GIRAUD Christian" w:date="2014-07-02T17:40:00Z">
                            <w:r w:rsidRPr="008506A7">
                              <w:rPr>
                                <w:sz w:val="18"/>
                                <w:szCs w:val="18"/>
                                <w:lang w:val="fr-FR"/>
                                <w:rPrChange w:id="580" w:author="GIRAUD Christian" w:date="2014-07-02T17:43:00Z">
                                  <w:rPr>
                                    <w:lang w:val="fr-FR"/>
                                  </w:rPr>
                                </w:rPrChange>
                              </w:rPr>
                              <w:t>-1</w:t>
                            </w:r>
                          </w:ins>
                        </w:p>
                      </w:txbxContent>
                    </v:textbox>
                  </v:shape>
                  <v:shape id="AutoShape 1524" o:spid="_x0000_s1084" type="#_x0000_t32" style="position:absolute;left:7788;top:4112;width:19872;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0GsQAAADcAAAADwAAAGRycy9kb3ducmV2LnhtbESPwWrDMBBE74H+g9hCbrHcQpLiRjGt&#10;IRB6CUkK7XGxtraotTKWajl/XwUCOQ4z84bZlJPtxEiDN44VPGU5COLaacONgs/zbvECwgdkjZ1j&#10;UnAhD+X2YbbBQrvIRxpPoREJwr5ABW0IfSGlr1uy6DPXEyfvxw0WQ5JDI/WAMcFtJ5/zfCUtGk4L&#10;LfZUtVT/nv6sAhMPZuz3VXz/+Pr2OpK5LJ1Rav44vb2CCDSFe/jW3msFy9Ua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7QaxAAAANwAAAAPAAAAAAAAAAAA&#10;AAAAAKECAABkcnMvZG93bnJldi54bWxQSwUGAAAAAAQABAD5AAAAkgMAAAAA&#10;">
                    <v:stroke endarrow="block"/>
                  </v:shape>
                  <v:shape id="AutoShape 1526" o:spid="_x0000_s1085" type="#_x0000_t32" style="position:absolute;left:27660;top:2758;width:26;height:1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UcrsMAAADcAAAADwAAAGRycy9kb3ducmV2LnhtbERPXWvCMBR9H+w/hDvYy5jpJpZRjSLC&#10;YENk0wm+XpprU9rchCbW6q83DwMfD+d7thhsK3rqQu1YwdsoA0FcOl1zpWD/9/n6ASJEZI2tY1Jw&#10;oQCL+ePDDAvtzrylfhcrkUI4FKjAxOgLKUNpyGIYOU+cuKPrLMYEu0rqDs8p3LbyPctyabHm1GDQ&#10;08pQ2exOVkHTNz/b30nwL6cr5WtvNt/jg1bq+WlYTkFEGuJd/O/+0gomeVqbzqQj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VHK7DAAAA3AAAAA8AAAAAAAAAAAAA&#10;AAAAoQIAAGRycy9kb3ducmV2LnhtbFBLBQYAAAAABAAEAPkAAACRAwAAAAA=&#10;">
                    <v:stroke dashstyle="dash"/>
                  </v:shape>
                  <v:shape id="Text Box 1527" o:spid="_x0000_s1086" type="#_x0000_t202" style="position:absolute;left:23356;top:5788;width:8783;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qtqMQA&#10;AADcAAAADwAAAGRycy9kb3ducmV2LnhtbESPQWvCQBSE7wX/w/KE3urGYiVGV5FCQ4+NafH6zD6z&#10;wezbkN3G5N93C4Ueh5lvhtkdRtuKgXrfOFawXCQgiCunG64VfJZvTykIH5A1to5JwUQeDvvZww4z&#10;7e5c0HAKtYgl7DNUYELoMil9ZciiX7iOOHpX11sMUfa11D3eY7lt5XOSrKXFhuOCwY5eDVW307dV&#10;8OLPH6thujSmTr9ymY+2WJW5Uo/z8bgFEWgM/+E/+l1Hbr2B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ajEAAAA3AAAAA8AAAAAAAAAAAAAAAAAmAIAAGRycy9k&#10;b3ducmV2LnhtbFBLBQYAAAAABAAEAPUAAACJAwAAAAA=&#10;" strokeweight="1.5pt">
                    <v:textbox>
                      <w:txbxContent>
                        <w:p w:rsidR="008006A2" w:rsidRPr="008506A7" w:rsidRDefault="008006A2" w:rsidP="009222AE">
                          <w:pPr>
                            <w:rPr>
                              <w:sz w:val="18"/>
                              <w:szCs w:val="18"/>
                              <w:lang w:val="fr-FR"/>
                              <w:rPrChange w:id="581" w:author="GIRAUD Christian" w:date="2014-07-02T17:43:00Z">
                                <w:rPr/>
                              </w:rPrChange>
                            </w:rPr>
                          </w:pPr>
                          <w:ins w:id="582" w:author="GIRAUD Christian" w:date="2014-07-02T17:35:00Z">
                            <w:r w:rsidRPr="008506A7">
                              <w:rPr>
                                <w:sz w:val="18"/>
                                <w:szCs w:val="18"/>
                                <w:lang w:val="fr-FR"/>
                                <w:rPrChange w:id="583" w:author="GIRAUD Christian" w:date="2014-07-02T17:43:00Z">
                                  <w:rPr>
                                    <w:lang w:val="fr-FR"/>
                                  </w:rPr>
                                </w:rPrChange>
                              </w:rPr>
                              <w:t>LRBG_n</w:t>
                            </w:r>
                          </w:ins>
                        </w:p>
                      </w:txbxContent>
                    </v:textbox>
                  </v:shape>
                  <v:shape id="AutoShape 1528" o:spid="_x0000_s1087" type="#_x0000_t32" style="position:absolute;left:7788;top:17619;width:23234;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bx8MIAAADcAAAADwAAAGRycy9kb3ducmV2LnhtbERPz2vCMBS+C/4P4QneZupA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bx8MIAAADcAAAADwAAAAAAAAAAAAAA&#10;AAChAgAAZHJzL2Rvd25yZXYueG1sUEsFBgAAAAAEAAQA+QAAAJADAAAAAA==&#10;">
                    <v:stroke endarrow="block"/>
                  </v:shape>
                  <v:shape id="AutoShape 1529" o:spid="_x0000_s1088" type="#_x0000_t32" style="position:absolute;left:47952;top:2758;width:17;height:1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Yj7scAAADcAAAADwAAAGRycy9kb3ducmV2LnhtbESP3WoCMRSE74W+QziF3kjNWlHLapRS&#10;KLSU4k8L3h42p5tlNydhE9e1T2+EgpfDzHzDLNe9bURHbagcKxiPMhDEhdMVlwp+vt8en0GEiKyx&#10;cUwKzhRgvbobLDHX7sQ76vaxFAnCIUcFJkafSxkKQxbDyHni5P261mJMsi2lbvGU4LaRT1k2kxYr&#10;TgsGPb0aKur90Sqou3qz206DHx7/aPbpzdfH5KCVerjvXxYgIvXxFv5vv2sF0/kYrmfSEZ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NiPuxwAAANwAAAAPAAAAAAAA&#10;AAAAAAAAAKECAABkcnMvZG93bnJldi54bWxQSwUGAAAAAAQABAD5AAAAlQMAAAAA&#10;">
                    <v:stroke dashstyle="dash"/>
                  </v:shape>
                  <v:shape id="Text Box 1530" o:spid="_x0000_s1089" type="#_x0000_t202" style="position:absolute;left:43638;top:5788;width:8784;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pBMIA&#10;AADcAAAADwAAAGRycy9kb3ducmV2LnhtbESPW4vCMBSE3wX/QzgLvmm64o1qFBEsPnpb9vXYnG3K&#10;NielibX+e7Ow4OMw880wq01nK9FS40vHCj5HCQji3OmSCwXXy364AOEDssbKMSl4kofNut9bYard&#10;g0/UnkMhYgn7FBWYEOpUSp8bsuhHriaO3o9rLIYom0LqBh+x3FZynCQzabHkuGCwpp2h/Pd8twqm&#10;/vs4aZ+30hSLr0xmnT1NLplSg49uuwQRqAvv8D990JGbj+HvTDw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6kEwgAAANwAAAAPAAAAAAAAAAAAAAAAAJgCAABkcnMvZG93&#10;bnJldi54bWxQSwUGAAAAAAQABAD1AAAAhwMAAAAA&#10;" strokeweight="1.5pt">
                    <v:textbox>
                      <w:txbxContent>
                        <w:p w:rsidR="008006A2" w:rsidRPr="008506A7" w:rsidRDefault="008006A2" w:rsidP="009222AE">
                          <w:pPr>
                            <w:rPr>
                              <w:sz w:val="18"/>
                              <w:szCs w:val="18"/>
                              <w:lang w:val="fr-FR"/>
                              <w:rPrChange w:id="584" w:author="GIRAUD Christian" w:date="2014-07-02T17:43:00Z">
                                <w:rPr/>
                              </w:rPrChange>
                            </w:rPr>
                          </w:pPr>
                          <w:ins w:id="585" w:author="GIRAUD Christian" w:date="2014-07-02T17:35:00Z">
                            <w:r w:rsidRPr="008506A7">
                              <w:rPr>
                                <w:sz w:val="18"/>
                                <w:szCs w:val="18"/>
                                <w:lang w:val="fr-FR"/>
                                <w:rPrChange w:id="586" w:author="GIRAUD Christian" w:date="2014-07-02T17:43:00Z">
                                  <w:rPr>
                                    <w:lang w:val="fr-FR"/>
                                  </w:rPr>
                                </w:rPrChange>
                              </w:rPr>
                              <w:t>LRBG_n</w:t>
                            </w:r>
                          </w:ins>
                          <w:ins w:id="587" w:author="GIRAUD Christian" w:date="2014-07-02T17:42:00Z">
                            <w:r w:rsidRPr="008506A7">
                              <w:rPr>
                                <w:sz w:val="18"/>
                                <w:szCs w:val="18"/>
                                <w:lang w:val="fr-FR"/>
                                <w:rPrChange w:id="588" w:author="GIRAUD Christian" w:date="2014-07-02T17:43:00Z">
                                  <w:rPr>
                                    <w:lang w:val="fr-FR"/>
                                  </w:rPr>
                                </w:rPrChange>
                              </w:rPr>
                              <w:t>+</w:t>
                            </w:r>
                          </w:ins>
                          <w:ins w:id="589" w:author="GIRAUD Christian" w:date="2014-07-02T17:40:00Z">
                            <w:r w:rsidRPr="008506A7">
                              <w:rPr>
                                <w:sz w:val="18"/>
                                <w:szCs w:val="18"/>
                                <w:lang w:val="fr-FR"/>
                                <w:rPrChange w:id="590" w:author="GIRAUD Christian" w:date="2014-07-02T17:43:00Z">
                                  <w:rPr>
                                    <w:lang w:val="fr-FR"/>
                                  </w:rPr>
                                </w:rPrChange>
                              </w:rPr>
                              <w:t>1</w:t>
                            </w:r>
                          </w:ins>
                        </w:p>
                      </w:txbxContent>
                    </v:textbox>
                  </v:shape>
                  <v:shape id="AutoShape 1531" o:spid="_x0000_s1090" type="#_x0000_t32" style="position:absolute;left:47952;top:4042;width:1491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vh8YAAADcAAAADwAAAGRycy9kb3ducmV2LnhtbESPQWvCQBSE70L/w/IEb3Wj0qqpq4ig&#10;iKWHxhLa2yP7TEKzb8PuqrG/vlsoeBxm5htmsepMIy7kfG1ZwWiYgCAurK65VPBx3D7OQPiArLGx&#10;TApu5GG1fOgtMNX2yu90yUIpIoR9igqqENpUSl9UZNAPbUscvZN1BkOUrpTa4TXCTSPHSfIsDdYc&#10;FypsaVNR8Z2djYLP1/k5v+VvdMhH88MXOuN/jjulBv1u/QIiUBfu4f/2Xit4mk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kb4fGAAAA3AAAAA8AAAAAAAAA&#10;AAAAAAAAoQIAAGRycy9kb3ducmV2LnhtbFBLBQYAAAAABAAEAPkAAACUAwAAAAA=&#10;">
                    <v:stroke endarrow="block"/>
                  </v:shape>
                  <v:shape id="AutoShape 1532" o:spid="_x0000_s1091" type="#_x0000_t32" style="position:absolute;left:27660;top:2916;width:19872;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y8sMQAAADcAAAADwAAAGRycy9kb3ducmV2LnhtbESPQWvCQBSE7wX/w/KE3urGUqvEbMQK&#10;BemlVAU9PrLPZDH7NmS32fjvu4VCj8PMfMMUm9G2YqDeG8cK5rMMBHHltOFawen4/rQC4QOyxtYx&#10;KbiTh005eSgw1y7yFw2HUIsEYZ+jgiaELpfSVw1Z9DPXESfv6nqLIcm+lrrHmOC2lc9Z9iotGk4L&#10;DXa0a6i6Hb6tAhM/zdDtd/Ht43zxOpK5L5xR6nE6btcgAo3hP/zX3msFi+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LywxAAAANwAAAAPAAAAAAAAAAAA&#10;AAAAAKECAABkcnMvZG93bnJldi54bWxQSwUGAAAAAAQABAD5AAAAkgMAAAAA&#10;">
                    <v:stroke endarrow="block"/>
                  </v:shape>
                  <v:shape id="AutoShape 1533" o:spid="_x0000_s1092" type="#_x0000_t32" style="position:absolute;left:29197;top:15514;width:17;height:5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0l7cYAAADcAAAADwAAAGRycy9kb3ducmV2LnhtbESPX0vDMBTF34V9h3AHvohLp3RKt2wM&#10;QVBE9hd8vTR3TWlzE5qsq356Iwh7PJxzfoezWA22FT11oXasYDrJQBCXTtdcKTgeXu+fQYSIrLF1&#10;TAq+KcBqObpZYKHdhXfU72MlEoRDgQpMjL6QMpSGLIaJ88TJO7nOYkyyq6Tu8JLgtpUPWTaTFmtO&#10;CwY9vRgqm/3ZKmj6ZrPb5sHfnX9o9uHN5/vjl1bqdjys5yAiDfEa/m+/aQX5Uw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NJe3GAAAA3AAAAA8AAAAAAAAA&#10;AAAAAAAAoQIAAGRycy9kb3ducmV2LnhtbFBLBQYAAAAABAAEAPkAAACUAwAAAAA=&#10;">
                    <v:stroke dashstyle="dash"/>
                  </v:shape>
                  <v:shape id="AutoShape 1534" o:spid="_x0000_s1093" type="#_x0000_t32" style="position:absolute;left:32401;top:12485;width:18;height:6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3g8UAAADdAAAADwAAAGRycy9kb3ducmV2LnhtbERP32vCMBB+H/g/hBvsRWaqbiKdUUQY&#10;KDI23WCvR3NrSptLaGKt/vXLQNjbfXw/b7HqbSM6akPlWMF4lIEgLpyuuFTw9fn6OAcRIrLGxjEp&#10;uFCA1XJwt8BcuzMfqDvGUqQQDjkqMDH6XMpQGLIYRs4TJ+7HtRZjgm0pdYvnFG4bOcmymbRYcWow&#10;6GljqKiPJ6ug7ur3w8dz8MPTlWZ7b95202+t1MN9v34BEamP/+Kbe6vT/PnkCf6+SS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H3g8UAAADdAAAADwAAAAAAAAAA&#10;AAAAAAChAgAAZHJzL2Rvd25yZXYueG1sUEsFBgAAAAAEAAQA+QAAAJMDAAAAAA==&#10;">
                    <v:stroke dashstyle="dash"/>
                  </v:shape>
                  <v:shape id="AutoShape 1535" o:spid="_x0000_s1094" type="#_x0000_t32" style="position:absolute;left:35213;top:15899;width:8;height:55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1SGMQAAADdAAAADwAAAGRycy9kb3ducmV2LnhtbERP22oCMRB9L/QfwhT6UjSrRZGtUUQQ&#10;Wop4K/R12Ew3y24mYRPXbb++EQTf5nCuM1/2thEdtaFyrGA0zEAQF05XXCr4Om0GMxAhImtsHJOC&#10;XwqwXDw+zDHX7sIH6o6xFCmEQ44KTIw+lzIUhiyGofPEiftxrcWYYFtK3eIlhdtGjrNsKi1WnBoM&#10;elobKurj2Sqou3p32E+Cfzn/0fTTm+3H67dW6vmpX72BiNTHu/jmftdp/mw8ges36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HVIYxAAAAN0AAAAPAAAAAAAAAAAA&#10;AAAAAKECAABkcnMvZG93bnJldi54bWxQSwUGAAAAAAQABAD5AAAAkgMAAAAA&#10;">
                    <v:stroke dashstyle="dash"/>
                  </v:shape>
                  <v:shape id="AutoShape 1536" o:spid="_x0000_s1095" type="#_x0000_t32" style="position:absolute;left:29214;top:20596;width:59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ElMQAAADdAAAADwAAAGRycy9kb3ducmV2LnhtbERPTWvCQBC9C/6HZYTedKNgkOgqRSwW&#10;ipZGcx+yYxKanQ3ZbZLm13cLhd7m8T5ndxhMLTpqXWVZwXIRgSDOra64UHC/vcw3IJxH1lhbJgXf&#10;5OCwn052mGjb8wd1qS9ECGGXoILS+yaR0uUlGXQL2xAH7mFbgz7AtpC6xT6Em1quoiiWBisODSU2&#10;dCwp/0y/jILxcqbbBR/j+ynNrm/r83J9zTKlnmbD8xaEp8H/i//crzrM36xi+P0mnC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8SUxAAAAN0AAAAPAAAAAAAAAAAA&#10;AAAAAKECAABkcnMvZG93bnJldi54bWxQSwUGAAAAAAQABAD5AAAAkgMAAAAA&#10;">
                    <v:stroke startarrow="block" endarrow="block"/>
                  </v:shape>
                  <v:shape id="AutoShape 1537" o:spid="_x0000_s1096" type="#_x0000_t32" style="position:absolute;left:27686;top:13873;width:445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rhsQAAADdAAAADwAAAGRycy9kb3ducmV2LnhtbERPTYvCMBC9C/6HMII3TfWwq12jiKAs&#10;igd1Kbu3oRnbYjMpSdS6v94IC3ubx/uc2aI1tbiR85VlBaNhAoI4t7riQsHXaT2YgPABWWNtmRQ8&#10;yMNi3u3MMNX2zge6HUMhYgj7FBWUITSplD4vyaAf2oY4cmfrDIYIXSG1w3sMN7UcJ8mbNFhxbCix&#10;oVVJ+eV4NQq+d9Nr9sj2tM1G0+0POuN/Txul+r12+QEiUBv+xX/uTx3nT8bv8Pomni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uGxAAAAN0AAAAPAAAAAAAAAAAA&#10;AAAAAKECAABkcnMvZG93bnJldi54bWxQSwUGAAAAAAQABAD5AAAAkgMAAAAA&#10;">
                    <v:stroke endarrow="block"/>
                  </v:shape>
                  <v:shape id="Text Box 1538" o:spid="_x0000_s1097" type="#_x0000_t202" style="position:absolute;left:13419;top:759;width:6872;height:2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AMcQA&#10;AADdAAAADwAAAGRycy9kb3ducmV2LnhtbESPzW7CQAyE75V4h5WRuFRlAyp/gQUVpCKuUB7AZE0S&#10;kfVG2S0Jb48PSNxszXjm82rTuUrdqQmlZwOjYQKKOPO25NzA+e/3aw4qRGSLlWcy8KAAm3XvY4Wp&#10;9S0f6X6KuZIQDikaKGKsU61DVpDDMPQ1sWhX3ziMsja5tg22Eu4qPU6SqXZYsjQUWNOuoOx2+ncG&#10;rof2c7JoL/t4nh2/p1ssZxf/MGbQ736WoCJ18W1+XR+s4M/Hgiv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WQDHEAAAA3QAAAA8AAAAAAAAAAAAAAAAAmAIAAGRycy9k&#10;b3ducmV2LnhtbFBLBQYAAAAABAAEAPUAAACJAwAAAAA=&#10;" stroked="f">
                    <v:textbox>
                      <w:txbxContent>
                        <w:p w:rsidR="008006A2" w:rsidRPr="00E96D51" w:rsidRDefault="008006A2" w:rsidP="009222AE">
                          <w:pPr>
                            <w:pStyle w:val="Table"/>
                            <w:spacing w:line="300" w:lineRule="atLeast"/>
                            <w:rPr>
                              <w:rFonts w:ascii="Arial" w:eastAsia="Times New Roman" w:hAnsi="Arial"/>
                              <w:rPrChange w:id="591" w:author="GIRAUD Christian" w:date="2014-07-03T13:00:00Z">
                                <w:rPr/>
                              </w:rPrChange>
                            </w:rPr>
                            <w:pPrChange w:id="592" w:author="GIRAUD Christian" w:date="2014-07-03T13:00:00Z">
                              <w:pPr/>
                            </w:pPrChange>
                          </w:pPr>
                          <w:ins w:id="593" w:author="GIRAUD Christian" w:date="2014-07-03T12:59:00Z">
                            <w:r w:rsidRPr="00E96D51">
                              <w:rPr>
                                <w:rFonts w:ascii="Arial" w:eastAsia="Times New Roman" w:hAnsi="Arial"/>
                                <w:rPrChange w:id="594" w:author="GIRAUD Christian" w:date="2014-07-03T13:00:00Z">
                                  <w:rPr>
                                    <w:lang w:val="fr-FR"/>
                                  </w:rPr>
                                </w:rPrChange>
                              </w:rPr>
                              <w:t>D_link_1</w:t>
                            </w:r>
                          </w:ins>
                        </w:p>
                      </w:txbxContent>
                    </v:textbox>
                  </v:shape>
                  <v:shape id="Text Box 1540" o:spid="_x0000_s1098" type="#_x0000_t202" style="position:absolute;left:33938;width:6880;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lqsIA&#10;AADdAAAADwAAAGRycy9kb3ducmV2LnhtbERP22rCQBB9F/oPyxT6IrpR6i3NJtiCxdeoHzBmJxea&#10;nQ3ZrYl/7xYKvs3hXCfJRtOKG/WusaxgMY9AEBdWN1wpuJwPsy0I55E1tpZJwZ0cZOnLJMFY24Fz&#10;up18JUIIuxgV1N53sZSuqMmgm9uOOHCl7Q36APtK6h6HEG5auYyitTTYcGiosaOvmoqf069RUB6H&#10;6Wo3XL/9ZZO/rz+x2VztXam313H/AcLT6J/if/dRh/nb5Q7+vgkn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uWqwgAAAN0AAAAPAAAAAAAAAAAAAAAAAJgCAABkcnMvZG93&#10;bnJldi54bWxQSwUGAAAAAAQABAD1AAAAhwMAAAAA&#10;" stroked="f">
                    <v:textbox>
                      <w:txbxContent>
                        <w:p w:rsidR="008006A2" w:rsidRPr="00E96D51" w:rsidRDefault="008006A2" w:rsidP="009222AE">
                          <w:pPr>
                            <w:pStyle w:val="Table"/>
                            <w:spacing w:line="300" w:lineRule="atLeast"/>
                            <w:rPr>
                              <w:rFonts w:ascii="Arial" w:eastAsia="Times New Roman" w:hAnsi="Arial"/>
                              <w:rPrChange w:id="595" w:author="GIRAUD Christian" w:date="2014-07-03T13:00:00Z">
                                <w:rPr/>
                              </w:rPrChange>
                            </w:rPr>
                            <w:pPrChange w:id="596" w:author="GIRAUD Christian" w:date="2014-07-03T13:00:00Z">
                              <w:pPr/>
                            </w:pPrChange>
                          </w:pPr>
                          <w:ins w:id="597" w:author="GIRAUD Christian" w:date="2014-07-03T12:59:00Z">
                            <w:r w:rsidRPr="00E96D51">
                              <w:rPr>
                                <w:rFonts w:ascii="Arial" w:eastAsia="Times New Roman" w:hAnsi="Arial"/>
                              </w:rPr>
                              <w:t>D_link_</w:t>
                            </w:r>
                          </w:ins>
                          <w:ins w:id="598" w:author="GIRAUD Christian" w:date="2014-07-03T13:02:00Z">
                            <w:r>
                              <w:rPr>
                                <w:rFonts w:ascii="Arial" w:eastAsia="Times New Roman" w:hAnsi="Arial"/>
                              </w:rPr>
                              <w:t>2</w:t>
                            </w:r>
                          </w:ins>
                        </w:p>
                      </w:txbxContent>
                    </v:textbox>
                  </v:shape>
                  <v:shape id="Text Box 1541" o:spid="_x0000_s1099" type="#_x0000_t202" style="position:absolute;left:52885;top:750;width:6871;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a6sUA&#10;AADdAAAADwAAAGRycy9kb3ducmV2LnhtbESPzW7CQAyE75V4h5WRuFSwAVp+AgsCpFZcoTyAyZok&#10;IuuNsgsJb18fKvVma8Yzn9fbzlXqSU0oPRsYjxJQxJm3JecGLj9fwwWoEJEtVp7JwIsCbDe9tzWm&#10;1rd8ouc55kpCOKRooIixTrUOWUEOw8jXxKLdfOMwytrk2jbYSrir9CRJZtphydJQYE2HgrL7+eEM&#10;3I7t++eyvX7Hy/z0MdtjOb/6lzGDfrdbgYrUxX/z3/XRCv5iKv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rqxQAAAN0AAAAPAAAAAAAAAAAAAAAAAJgCAABkcnMv&#10;ZG93bnJldi54bWxQSwUGAAAAAAQABAD1AAAAigMAAAAA&#10;" stroked="f">
                    <v:textbox>
                      <w:txbxContent>
                        <w:p w:rsidR="008006A2" w:rsidRPr="00E96D51" w:rsidRDefault="008006A2" w:rsidP="009222AE">
                          <w:pPr>
                            <w:pStyle w:val="Table"/>
                            <w:spacing w:line="300" w:lineRule="atLeast"/>
                            <w:rPr>
                              <w:rFonts w:ascii="Arial" w:eastAsia="Times New Roman" w:hAnsi="Arial"/>
                              <w:rPrChange w:id="599" w:author="GIRAUD Christian" w:date="2014-07-03T13:00:00Z">
                                <w:rPr/>
                              </w:rPrChange>
                            </w:rPr>
                            <w:pPrChange w:id="600" w:author="GIRAUD Christian" w:date="2014-07-03T13:00:00Z">
                              <w:pPr/>
                            </w:pPrChange>
                          </w:pPr>
                          <w:ins w:id="601" w:author="GIRAUD Christian" w:date="2014-07-03T12:59:00Z">
                            <w:r w:rsidRPr="009222AE">
                              <w:rPr>
                                <w:rFonts w:ascii="Arial" w:eastAsia="Times New Roman" w:hAnsi="Arial"/>
                              </w:rPr>
                              <w:t>D_link_</w:t>
                            </w:r>
                          </w:ins>
                          <w:ins w:id="602" w:author="GIRAUD Christian" w:date="2014-07-03T14:23:00Z">
                            <w:r>
                              <w:rPr>
                                <w:rFonts w:ascii="Arial" w:eastAsia="Times New Roman" w:hAnsi="Arial"/>
                              </w:rPr>
                              <w:t>3</w:t>
                            </w:r>
                          </w:ins>
                        </w:p>
                      </w:txbxContent>
                    </v:textbox>
                  </v:shape>
                  <v:shape id="Text Box 1542" o:spid="_x0000_s1100" type="#_x0000_t202" style="position:absolute;left:32419;top:11009;width:687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V/ccIA&#10;AADdAAAADwAAAGRycy9kb3ducmV2LnhtbERP24rCMBB9X/Afwgi+LJqqu1arUVTYxVcvHzBtxrbY&#10;TEoTbf37jSDs2xzOdVabzlTiQY0rLSsYjyIQxJnVJecKLuef4RyE88gaK8uk4EkONuvexwoTbVs+&#10;0uPkcxFC2CWooPC+TqR0WUEG3cjWxIG72sagD7DJpW6wDeGmkpMomkmDJYeGAmvaF5TdTnej4Hpo&#10;P78XbfrrL/Hxa7bDMk7tU6lBv9suQXjq/L/47T7oMH8+HcPrm3C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X9xwgAAAN0AAAAPAAAAAAAAAAAAAAAAAJgCAABkcnMvZG93&#10;bnJldi54bWxQSwUGAAAAAAQABAD1AAAAhwMAAAAA&#10;" stroked="f">
                    <v:textbox>
                      <w:txbxContent>
                        <w:p w:rsidR="008006A2" w:rsidRPr="00E96D51" w:rsidRDefault="008006A2" w:rsidP="009222AE">
                          <w:pPr>
                            <w:pStyle w:val="Table"/>
                            <w:spacing w:line="300" w:lineRule="atLeast"/>
                            <w:rPr>
                              <w:rFonts w:ascii="Arial" w:eastAsia="Times New Roman" w:hAnsi="Arial"/>
                              <w:rPrChange w:id="603" w:author="GIRAUD Christian" w:date="2014-07-03T13:00:00Z">
                                <w:rPr/>
                              </w:rPrChange>
                            </w:rPr>
                            <w:pPrChange w:id="604" w:author="GIRAUD Christian" w:date="2014-07-03T13:00:00Z">
                              <w:pPr/>
                            </w:pPrChange>
                          </w:pPr>
                          <w:ins w:id="605" w:author="GIRAUD Christian" w:date="2014-07-03T12:59:00Z">
                            <w:r>
                              <w:rPr>
                                <w:rFonts w:ascii="Arial" w:eastAsia="Times New Roman" w:hAnsi="Arial"/>
                              </w:rPr>
                              <w:t>D</w:t>
                            </w:r>
                          </w:ins>
                          <w:ins w:id="606" w:author="GIRAUD Christian" w:date="2014-07-03T14:22:00Z">
                            <w:r>
                              <w:rPr>
                                <w:rFonts w:ascii="Arial" w:eastAsia="Times New Roman" w:hAnsi="Arial"/>
                              </w:rPr>
                              <w:t>elay</w:t>
                            </w:r>
                          </w:ins>
                        </w:p>
                      </w:txbxContent>
                    </v:textbox>
                  </v:shape>
                  <v:shape id="Text Box 1543" o:spid="_x0000_s1101" type="#_x0000_t202" style="position:absolute;left:11394;top:13943;width:9456;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hBsIA&#10;AADdAAAADwAAAGRycy9kb3ducmV2LnhtbERP24rCMBB9X/Afwgi+LJrqrtbtGkUXXHz18gHTZmyL&#10;zaQ00da/N4Lg2xzOdRarzlTiRo0rLSsYjyIQxJnVJecKTsftcA7CeWSNlWVScCcHq2XvY4GJti3v&#10;6XbwuQgh7BJUUHhfJ1K6rCCDbmRr4sCdbWPQB9jkUjfYhnBTyUkUzaTBkkNDgTX9FZRdDlej4Lxr&#10;P6c/bfrvT/H+e7bBMk7tXalBv1v/gvDU+bf45d7pMH/+NYH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EGwgAAAN0AAAAPAAAAAAAAAAAAAAAAAJgCAABkcnMvZG93&#10;bnJldi54bWxQSwUGAAAAAAQABAD1AAAAhwMAAAAA&#10;" stroked="f">
                    <v:textbox>
                      <w:txbxContent>
                        <w:p w:rsidR="008006A2" w:rsidRPr="00E96D51" w:rsidRDefault="008006A2" w:rsidP="009222AE">
                          <w:pPr>
                            <w:pStyle w:val="Table"/>
                            <w:spacing w:line="300" w:lineRule="atLeast"/>
                            <w:rPr>
                              <w:rFonts w:ascii="Arial" w:eastAsia="Times New Roman" w:hAnsi="Arial"/>
                              <w:rPrChange w:id="607" w:author="GIRAUD Christian" w:date="2014-07-03T13:00:00Z">
                                <w:rPr/>
                              </w:rPrChange>
                            </w:rPr>
                            <w:pPrChange w:id="608" w:author="GIRAUD Christian" w:date="2014-07-03T13:00:00Z">
                              <w:pPr/>
                            </w:pPrChange>
                          </w:pPr>
                          <w:ins w:id="609" w:author="GIRAUD Christian" w:date="2014-07-03T14:23:00Z">
                            <w:r>
                              <w:rPr>
                                <w:rFonts w:ascii="Arial" w:eastAsia="Times New Roman" w:hAnsi="Arial"/>
                              </w:rPr>
                              <w:t>Train_Position</w:t>
                            </w:r>
                          </w:ins>
                        </w:p>
                      </w:txbxContent>
                    </v:textbox>
                  </v:shape>
                  <v:shape id="Text Box 1544" o:spid="_x0000_s1102" type="#_x0000_t202" style="position:absolute;left:36007;top:17636;width:688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EncIA&#10;AADdAAAADwAAAGRycy9kb3ducmV2LnhtbERP24rCMBB9F/yHMIIvsqZe1rpdo7gLiq+6fsC0Gdti&#10;MylNtPXvjSDs2xzOdVabzlTiTo0rLSuYjCMQxJnVJecKzn+7jyUI55E1VpZJwYMcbNb93goTbVs+&#10;0v3kcxFC2CWooPC+TqR0WUEG3djWxIG72MagD7DJpW6wDeGmktMoWkiDJYeGAmv6LSi7nm5GweXQ&#10;jj6/2nTvz/FxvvjBMk7tQ6nhoNt+g/DU+X/x233QYf5yNoPX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0SdwgAAAN0AAAAPAAAAAAAAAAAAAAAAAJgCAABkcnMvZG93&#10;bnJldi54bWxQSwUGAAAAAAQABAD1AAAAhwMAAAAA&#10;" stroked="f">
                    <v:textbox>
                      <w:txbxContent>
                        <w:p w:rsidR="008006A2" w:rsidRPr="00E96D51" w:rsidRDefault="008006A2" w:rsidP="009222AE">
                          <w:pPr>
                            <w:pStyle w:val="Table"/>
                            <w:spacing w:line="300" w:lineRule="atLeast"/>
                            <w:rPr>
                              <w:rFonts w:ascii="Arial" w:eastAsia="Times New Roman" w:hAnsi="Arial"/>
                              <w:rPrChange w:id="610" w:author="GIRAUD Christian" w:date="2014-07-03T13:00:00Z">
                                <w:rPr/>
                              </w:rPrChange>
                            </w:rPr>
                            <w:pPrChange w:id="611" w:author="GIRAUD Christian" w:date="2014-07-03T13:00:00Z">
                              <w:pPr/>
                            </w:pPrChange>
                          </w:pPr>
                          <w:ins w:id="612" w:author="GIRAUD Christian" w:date="2014-07-03T14:22:00Z">
                            <w:r>
                              <w:rPr>
                                <w:rFonts w:ascii="Arial" w:eastAsia="Times New Roman" w:hAnsi="Arial"/>
                              </w:rPr>
                              <w:t>Window</w:t>
                            </w:r>
                          </w:ins>
                        </w:p>
                      </w:txbxContent>
                    </v:textbox>
                  </v:shape>
                  <w10:anchorlock/>
                </v:group>
              </w:pict>
            </mc:Fallback>
          </mc:AlternateContent>
        </w:r>
      </w:ins>
    </w:p>
    <w:p w:rsidR="00D86B28" w:rsidRDefault="00EA0204" w:rsidP="00F54EFE">
      <w:pPr>
        <w:pStyle w:val="Textkrper"/>
        <w:ind w:left="851" w:hanging="851"/>
        <w:rPr>
          <w:ins w:id="613" w:author="GIRAUD Christian" w:date="2014-07-02T17:22:00Z"/>
        </w:rPr>
      </w:pPr>
      <w:ins w:id="614" w:author="GIRAUD Christian" w:date="2014-07-02T17:22:00Z">
        <w:r>
          <w:t>Comments :</w:t>
        </w:r>
      </w:ins>
    </w:p>
    <w:p w:rsidR="00EA0204" w:rsidRDefault="00EA0204" w:rsidP="00EA0204">
      <w:pPr>
        <w:pStyle w:val="Textkrper"/>
        <w:numPr>
          <w:ilvl w:val="0"/>
          <w:numId w:val="24"/>
        </w:numPr>
        <w:rPr>
          <w:ins w:id="615" w:author="GIRAUD Christian" w:date="2014-07-02T17:23:00Z"/>
        </w:rPr>
        <w:pPrChange w:id="616" w:author="GIRAUD Christian" w:date="2014-07-02T17:23:00Z">
          <w:pPr>
            <w:pStyle w:val="Textkrper"/>
            <w:ind w:left="851" w:hanging="851"/>
          </w:pPr>
        </w:pPrChange>
      </w:pPr>
      <w:ins w:id="617" w:author="GIRAUD Christian" w:date="2014-07-02T17:23:00Z">
        <w:r>
          <w:t>Balises must be of type “linked”</w:t>
        </w:r>
      </w:ins>
      <w:ins w:id="618" w:author="GIRAUD Christian" w:date="2014-07-02T17:25:00Z">
        <w:r w:rsidR="004733DF">
          <w:t xml:space="preserve"> to become LRBG,</w:t>
        </w:r>
      </w:ins>
      <w:ins w:id="619" w:author="GIRAUD Christian" w:date="2014-07-03T11:55:00Z">
        <w:r w:rsidR="008C4412">
          <w:t xml:space="preserve"> unlinked balise cannot become LRBG.</w:t>
        </w:r>
      </w:ins>
    </w:p>
    <w:p w:rsidR="004733DF" w:rsidRDefault="008C4412" w:rsidP="00EA0204">
      <w:pPr>
        <w:pStyle w:val="Textkrper"/>
        <w:numPr>
          <w:ilvl w:val="0"/>
          <w:numId w:val="24"/>
        </w:numPr>
        <w:rPr>
          <w:ins w:id="620" w:author="GIRAUD Christian" w:date="2014-07-02T17:29:00Z"/>
        </w:rPr>
        <w:pPrChange w:id="621" w:author="GIRAUD Christian" w:date="2014-07-02T17:23:00Z">
          <w:pPr>
            <w:pStyle w:val="Textkrper"/>
            <w:ind w:left="851" w:hanging="851"/>
          </w:pPr>
        </w:pPrChange>
      </w:pPr>
      <w:ins w:id="622" w:author="GIRAUD Christian" w:date="2014-07-02T17:24:00Z">
        <w:r>
          <w:t>“Linking” is optional : if</w:t>
        </w:r>
        <w:r w:rsidR="00E620C4">
          <w:t xml:space="preserve"> </w:t>
        </w:r>
      </w:ins>
      <w:ins w:id="623" w:author="GIRAUD Christian" w:date="2014-07-03T11:48:00Z">
        <w:r w:rsidR="00E620C4">
          <w:t>L</w:t>
        </w:r>
      </w:ins>
      <w:ins w:id="624" w:author="GIRAUD Christian" w:date="2014-07-02T17:24:00Z">
        <w:r w:rsidR="004733DF">
          <w:t>inking</w:t>
        </w:r>
      </w:ins>
      <w:ins w:id="625" w:author="GIRAUD Christian" w:date="2014-07-03T11:49:00Z">
        <w:r w:rsidR="00E620C4">
          <w:t xml:space="preserve"> is </w:t>
        </w:r>
      </w:ins>
      <w:ins w:id="626" w:author="GIRAUD Christian" w:date="2014-07-03T11:58:00Z">
        <w:r>
          <w:t xml:space="preserve">not </w:t>
        </w:r>
      </w:ins>
      <w:ins w:id="627" w:author="GIRAUD Christian" w:date="2014-07-03T11:49:00Z">
        <w:r w:rsidR="00E620C4">
          <w:t>used</w:t>
        </w:r>
      </w:ins>
      <w:ins w:id="628" w:author="GIRAUD Christian" w:date="2014-07-02T17:24:00Z">
        <w:r w:rsidR="004733DF">
          <w:t xml:space="preserve">, </w:t>
        </w:r>
      </w:ins>
      <w:ins w:id="629" w:author="GIRAUD Christian" w:date="2014-07-02T17:26:00Z">
        <w:r w:rsidR="004733DF">
          <w:t xml:space="preserve">LRBG position is given by train position </w:t>
        </w:r>
      </w:ins>
      <w:ins w:id="630" w:author="GIRAUD Christian" w:date="2014-07-02T17:28:00Z">
        <w:r w:rsidR="004733DF">
          <w:t xml:space="preserve">when passing over balise </w:t>
        </w:r>
      </w:ins>
      <w:ins w:id="631" w:author="GIRAUD Christian" w:date="2014-07-02T17:26:00Z">
        <w:r w:rsidR="004733DF">
          <w:t>without</w:t>
        </w:r>
      </w:ins>
      <w:ins w:id="632" w:author="GIRAUD Christian" w:date="2014-07-02T17:27:00Z">
        <w:r w:rsidR="004733DF">
          <w:t xml:space="preserve"> </w:t>
        </w:r>
      </w:ins>
      <w:ins w:id="633" w:author="GIRAUD Christian" w:date="2014-07-02T17:26:00Z">
        <w:r w:rsidR="004733DF">
          <w:t>checking.</w:t>
        </w:r>
      </w:ins>
    </w:p>
    <w:p w:rsidR="004733DF" w:rsidRDefault="004733DF" w:rsidP="00EA0204">
      <w:pPr>
        <w:pStyle w:val="Textkrper"/>
        <w:numPr>
          <w:ilvl w:val="0"/>
          <w:numId w:val="24"/>
        </w:numPr>
        <w:rPr>
          <w:ins w:id="634" w:author="GIRAUD Christian" w:date="2014-07-02T17:31:00Z"/>
        </w:rPr>
        <w:pPrChange w:id="635" w:author="GIRAUD Christian" w:date="2014-07-02T17:23:00Z">
          <w:pPr>
            <w:pStyle w:val="Textkrper"/>
            <w:ind w:left="851" w:hanging="851"/>
          </w:pPr>
        </w:pPrChange>
      </w:pPr>
      <w:ins w:id="636" w:author="GIRAUD Christian" w:date="2014-07-02T17:29:00Z">
        <w:r>
          <w:t>If Linking</w:t>
        </w:r>
      </w:ins>
      <w:ins w:id="637" w:author="GIRAUD Christian" w:date="2014-07-03T11:47:00Z">
        <w:r w:rsidR="00E620C4">
          <w:t xml:space="preserve"> is used</w:t>
        </w:r>
      </w:ins>
      <w:ins w:id="638" w:author="GIRAUD Christian" w:date="2014-07-02T17:29:00Z">
        <w:r>
          <w:t xml:space="preserve">, LRBG position is given by </w:t>
        </w:r>
      </w:ins>
      <w:ins w:id="639" w:author="GIRAUD Christian" w:date="2014-07-02T17:30:00Z">
        <w:r>
          <w:t>“</w:t>
        </w:r>
      </w:ins>
      <w:ins w:id="640" w:author="GIRAUD Christian" w:date="2014-07-02T17:29:00Z">
        <w:r>
          <w:t>D_LINK</w:t>
        </w:r>
      </w:ins>
      <w:ins w:id="641" w:author="GIRAUD Christian" w:date="2014-07-02T17:30:00Z">
        <w:r>
          <w:t xml:space="preserve">” of package </w:t>
        </w:r>
      </w:ins>
      <w:ins w:id="642" w:author="GIRAUD Christian" w:date="2014-07-02T17:31:00Z">
        <w:r>
          <w:t>“linking</w:t>
        </w:r>
        <w:r w:rsidR="00C43846">
          <w:t>” and train position is checked</w:t>
        </w:r>
      </w:ins>
      <w:ins w:id="643" w:author="GIRAUD Christian" w:date="2014-07-03T11:42:00Z">
        <w:r w:rsidR="00C43846">
          <w:t xml:space="preserve"> and restore</w:t>
        </w:r>
      </w:ins>
      <w:ins w:id="644" w:author="GIRAUD Christian" w:date="2014-07-03T11:58:00Z">
        <w:r w:rsidR="008C4412">
          <w:t>d</w:t>
        </w:r>
      </w:ins>
      <w:ins w:id="645" w:author="GIRAUD Christian" w:date="2014-07-03T11:42:00Z">
        <w:r w:rsidR="00C43846">
          <w:t xml:space="preserve"> accordingly with </w:t>
        </w:r>
      </w:ins>
      <w:ins w:id="646" w:author="GIRAUD Christian" w:date="2014-07-03T11:43:00Z">
        <w:r w:rsidR="00C43846">
          <w:t xml:space="preserve">calculated </w:t>
        </w:r>
      </w:ins>
      <w:ins w:id="647" w:author="GIRAUD Christian" w:date="2014-07-03T11:42:00Z">
        <w:r w:rsidR="00C43846">
          <w:t>LRBG position</w:t>
        </w:r>
      </w:ins>
      <w:ins w:id="648" w:author="GIRAUD Christian" w:date="2014-07-03T11:44:00Z">
        <w:r w:rsidR="00C43846">
          <w:t>.</w:t>
        </w:r>
      </w:ins>
    </w:p>
    <w:p w:rsidR="00E620C4" w:rsidRDefault="00C43846" w:rsidP="00EA0204">
      <w:pPr>
        <w:pStyle w:val="Textkrper"/>
        <w:numPr>
          <w:ilvl w:val="0"/>
          <w:numId w:val="24"/>
        </w:numPr>
        <w:rPr>
          <w:ins w:id="649" w:author="GIRAUD Christian" w:date="2014-07-03T14:25:00Z"/>
        </w:rPr>
        <w:pPrChange w:id="650" w:author="GIRAUD Christian" w:date="2014-07-02T17:23:00Z">
          <w:pPr>
            <w:pStyle w:val="Textkrper"/>
            <w:ind w:left="851" w:hanging="851"/>
          </w:pPr>
        </w:pPrChange>
      </w:pPr>
      <w:ins w:id="651" w:author="GIRAUD Christian" w:date="2014-07-03T11:44:00Z">
        <w:r>
          <w:t>If no Linking</w:t>
        </w:r>
      </w:ins>
      <w:ins w:id="652" w:author="GIRAUD Christian" w:date="2014-07-03T11:59:00Z">
        <w:r w:rsidR="008C4412">
          <w:t xml:space="preserve"> is provided</w:t>
        </w:r>
      </w:ins>
      <w:ins w:id="653" w:author="GIRAUD Christian" w:date="2014-07-03T11:44:00Z">
        <w:r>
          <w:t xml:space="preserve">, </w:t>
        </w:r>
      </w:ins>
      <w:ins w:id="654" w:author="GIRAUD Christian" w:date="2014-07-03T11:53:00Z">
        <w:r w:rsidR="00E620C4">
          <w:t>the “Linked</w:t>
        </w:r>
      </w:ins>
      <w:ins w:id="655" w:author="GIRAUD Christian" w:date="2014-07-03T11:54:00Z">
        <w:r w:rsidR="00E620C4">
          <w:t xml:space="preserve"> </w:t>
        </w:r>
      </w:ins>
      <w:ins w:id="656" w:author="GIRAUD Christian" w:date="2014-07-03T11:53:00Z">
        <w:r w:rsidR="00E620C4">
          <w:t>Balise</w:t>
        </w:r>
      </w:ins>
      <w:ins w:id="657" w:author="GIRAUD Christian" w:date="2014-07-03T11:54:00Z">
        <w:r w:rsidR="00E620C4">
          <w:t>” are ignored.</w:t>
        </w:r>
      </w:ins>
    </w:p>
    <w:p w:rsidR="009222AE" w:rsidRDefault="009222AE" w:rsidP="00EA0204">
      <w:pPr>
        <w:pStyle w:val="Textkrper"/>
        <w:numPr>
          <w:ilvl w:val="0"/>
          <w:numId w:val="24"/>
        </w:numPr>
        <w:rPr>
          <w:ins w:id="658" w:author="GIRAUD Christian" w:date="2014-07-03T14:25:00Z"/>
        </w:rPr>
        <w:pPrChange w:id="659" w:author="GIRAUD Christian" w:date="2014-07-02T17:23:00Z">
          <w:pPr>
            <w:pStyle w:val="Textkrper"/>
            <w:ind w:left="851" w:hanging="851"/>
          </w:pPr>
        </w:pPrChange>
      </w:pPr>
      <w:ins w:id="660" w:author="GIRAUD Christian" w:date="2014-07-03T14:25:00Z">
        <w:r>
          <w:t>Condition of acceptance :</w:t>
        </w:r>
      </w:ins>
    </w:p>
    <w:p w:rsidR="009222AE" w:rsidRDefault="009222AE" w:rsidP="009222AE">
      <w:pPr>
        <w:pStyle w:val="Textkrper"/>
        <w:numPr>
          <w:ilvl w:val="1"/>
          <w:numId w:val="24"/>
        </w:numPr>
        <w:rPr>
          <w:ins w:id="661" w:author="GIRAUD Christian" w:date="2014-07-03T14:31:00Z"/>
        </w:rPr>
        <w:pPrChange w:id="662" w:author="GIRAUD Christian" w:date="2014-07-03T14:26:00Z">
          <w:pPr>
            <w:pStyle w:val="Textkrper"/>
            <w:ind w:left="851" w:hanging="851"/>
          </w:pPr>
        </w:pPrChange>
      </w:pPr>
      <w:ins w:id="663" w:author="GIRAUD Christian" w:date="2014-07-03T14:27:00Z">
        <w:r>
          <w:t>D_link + Delay +</w:t>
        </w:r>
      </w:ins>
      <w:ins w:id="664" w:author="GIRAUD Christian" w:date="2014-07-03T14:28:00Z">
        <w:r>
          <w:t xml:space="preserve"> ½ </w:t>
        </w:r>
      </w:ins>
      <w:ins w:id="665" w:author="GIRAUD Christian" w:date="2014-07-03T14:27:00Z">
        <w:r>
          <w:t>Window</w:t>
        </w:r>
      </w:ins>
      <w:ins w:id="666" w:author="GIRAUD Christian" w:date="2014-07-03T14:28:00Z">
        <w:r>
          <w:t xml:space="preserve"> &gt; Train_Position</w:t>
        </w:r>
      </w:ins>
      <w:ins w:id="667" w:author="GIRAUD Christian" w:date="2014-07-03T14:29:00Z">
        <w:r w:rsidR="00825A7E">
          <w:t xml:space="preserve"> </w:t>
        </w:r>
        <w:r>
          <w:t>&gt;</w:t>
        </w:r>
        <w:r w:rsidR="00825A7E">
          <w:t xml:space="preserve"> D_link + Delay - ½ Window</w:t>
        </w:r>
      </w:ins>
    </w:p>
    <w:p w:rsidR="00825A7E" w:rsidRDefault="00825A7E" w:rsidP="009222AE">
      <w:pPr>
        <w:pStyle w:val="Textkrper"/>
        <w:numPr>
          <w:ilvl w:val="1"/>
          <w:numId w:val="24"/>
        </w:numPr>
        <w:rPr>
          <w:ins w:id="668" w:author="GIRAUD Christian" w:date="2014-07-03T14:31:00Z"/>
        </w:rPr>
        <w:pPrChange w:id="669" w:author="GIRAUD Christian" w:date="2014-07-03T14:26:00Z">
          <w:pPr>
            <w:pStyle w:val="Textkrper"/>
            <w:ind w:left="851" w:hanging="851"/>
          </w:pPr>
        </w:pPrChange>
      </w:pPr>
      <w:ins w:id="670" w:author="GIRAUD Christian" w:date="2014-07-03T14:31:00Z">
        <w:r>
          <w:t>New Train_Position = Delay +/- 1  m</w:t>
        </w:r>
      </w:ins>
    </w:p>
    <w:p w:rsidR="00825A7E" w:rsidRDefault="00825A7E" w:rsidP="009222AE">
      <w:pPr>
        <w:pStyle w:val="Textkrper"/>
        <w:numPr>
          <w:ilvl w:val="1"/>
          <w:numId w:val="24"/>
        </w:numPr>
        <w:rPr>
          <w:ins w:id="671" w:author="GIRAUD Christian" w:date="2014-07-03T11:54:00Z"/>
        </w:rPr>
        <w:pPrChange w:id="672" w:author="GIRAUD Christian" w:date="2014-07-03T14:26:00Z">
          <w:pPr>
            <w:pStyle w:val="Textkrper"/>
            <w:ind w:left="851" w:hanging="851"/>
          </w:pPr>
        </w:pPrChange>
      </w:pPr>
      <w:ins w:id="673" w:author="GIRAUD Christian" w:date="2014-07-03T14:33:00Z">
        <w:r>
          <w:t>All packets are stored</w:t>
        </w:r>
      </w:ins>
      <w:ins w:id="674" w:author="GIRAUD Christian" w:date="2014-07-03T14:34:00Z">
        <w:r>
          <w:t xml:space="preserve"> as they are received.</w:t>
        </w:r>
      </w:ins>
    </w:p>
    <w:p w:rsidR="00D86B28" w:rsidRDefault="00D86B28" w:rsidP="006851DE">
      <w:pPr>
        <w:pStyle w:val="Textkrper"/>
        <w:ind w:left="0"/>
        <w:rPr>
          <w:ins w:id="675" w:author="GIRAUD Christian" w:date="2014-07-02T17:10:00Z"/>
        </w:rPr>
        <w:pPrChange w:id="676" w:author="GIRAUD Christian" w:date="2014-07-03T16:50:00Z">
          <w:pPr>
            <w:pStyle w:val="Textkrper"/>
            <w:ind w:left="851" w:hanging="851"/>
          </w:pPr>
        </w:pPrChange>
      </w:pPr>
    </w:p>
    <w:p w:rsidR="00D86B28" w:rsidRDefault="00D86B28" w:rsidP="00EA0204">
      <w:pPr>
        <w:pStyle w:val="berschrift3"/>
        <w:rPr>
          <w:ins w:id="677" w:author="GIRAUD Christian" w:date="2014-07-02T17:13:00Z"/>
        </w:rPr>
        <w:pPrChange w:id="678" w:author="GIRAUD Christian" w:date="2014-07-02T17:19:00Z">
          <w:pPr>
            <w:pStyle w:val="Textkrper"/>
            <w:ind w:left="851" w:hanging="851"/>
          </w:pPr>
        </w:pPrChange>
      </w:pPr>
      <w:ins w:id="679" w:author="GIRAUD Christian" w:date="2014-07-02T17:10:00Z">
        <w:r>
          <w:t xml:space="preserve">Step 2 : set of </w:t>
        </w:r>
      </w:ins>
      <w:ins w:id="680" w:author="GIRAUD Christian" w:date="2014-07-03T14:36:00Z">
        <w:r w:rsidR="00825A7E">
          <w:t>Unlinked B</w:t>
        </w:r>
      </w:ins>
      <w:ins w:id="681" w:author="GIRAUD Christian" w:date="2014-07-02T17:11:00Z">
        <w:r>
          <w:t>alise :</w:t>
        </w:r>
      </w:ins>
    </w:p>
    <w:p w:rsidR="009423EC" w:rsidRDefault="009423EC" w:rsidP="009423EC">
      <w:pPr>
        <w:rPr>
          <w:ins w:id="682" w:author="GIRAUD Christian" w:date="2014-07-03T14:43:00Z"/>
        </w:rPr>
      </w:pPr>
      <w:ins w:id="683" w:author="GIRAUD Christian" w:date="2014-07-03T14:39:00Z">
        <w:r>
          <w:t>At this step, we suppose train is meeting only “Linked Balise”</w:t>
        </w:r>
      </w:ins>
      <w:ins w:id="684" w:author="GIRAUD Christian" w:date="2014-07-03T14:40:00Z">
        <w:r>
          <w:t xml:space="preserve"> and “Unlinked Balise”</w:t>
        </w:r>
      </w:ins>
      <w:ins w:id="685" w:author="GIRAUD Christian" w:date="2014-07-03T14:39:00Z">
        <w:r>
          <w:t xml:space="preserve">. </w:t>
        </w:r>
      </w:ins>
    </w:p>
    <w:p w:rsidR="009423EC" w:rsidRDefault="009423EC" w:rsidP="009423EC">
      <w:pPr>
        <w:rPr>
          <w:ins w:id="686" w:author="GIRAUD Christian" w:date="2014-07-03T14:39:00Z"/>
        </w:rPr>
      </w:pPr>
      <w:ins w:id="687" w:author="GIRAUD Christian" w:date="2014-07-03T14:43:00Z">
        <w:r>
          <w:t>We suppose “Linking”</w:t>
        </w:r>
      </w:ins>
      <w:ins w:id="688" w:author="GIRAUD Christian" w:date="2014-07-03T14:44:00Z">
        <w:r>
          <w:t xml:space="preserve"> </w:t>
        </w:r>
      </w:ins>
      <w:ins w:id="689" w:author="GIRAUD Christian" w:date="2014-07-03T14:43:00Z">
        <w:r>
          <w:t xml:space="preserve">is not used. </w:t>
        </w:r>
      </w:ins>
    </w:p>
    <w:p w:rsidR="009423EC" w:rsidRDefault="009423EC" w:rsidP="009423EC">
      <w:pPr>
        <w:rPr>
          <w:ins w:id="690" w:author="GIRAUD Christian" w:date="2014-07-03T14:39:00Z"/>
        </w:rPr>
      </w:pPr>
      <w:ins w:id="691" w:author="GIRAUD Christian" w:date="2014-07-03T14:39:00Z">
        <w:r>
          <w:t>The Database is fill-up as described hereafter :</w:t>
        </w:r>
      </w:ins>
    </w:p>
    <w:p w:rsidR="009423EC" w:rsidRPr="00C43846" w:rsidRDefault="009423EC" w:rsidP="009423EC">
      <w:pPr>
        <w:rPr>
          <w:ins w:id="692" w:author="GIRAUD Christian" w:date="2014-07-03T14:39:00Z"/>
        </w:rPr>
      </w:pPr>
    </w:p>
    <w:p w:rsidR="009423EC" w:rsidRDefault="00834DE0" w:rsidP="009423EC">
      <w:pPr>
        <w:pStyle w:val="Textkrper"/>
        <w:ind w:left="851" w:hanging="851"/>
        <w:rPr>
          <w:ins w:id="693" w:author="GIRAUD Christian" w:date="2014-07-03T14:39:00Z"/>
        </w:rPr>
      </w:pPr>
      <w:ins w:id="694" w:author="GIRAUD Christian" w:date="2014-07-03T14:39:00Z">
        <w:r>
          <w:rPr>
            <w:noProof/>
            <w:lang w:val="de-DE" w:eastAsia="de-DE"/>
          </w:rPr>
          <mc:AlternateContent>
            <mc:Choice Requires="wpc">
              <w:drawing>
                <wp:inline distT="0" distB="0" distL="0" distR="0">
                  <wp:extent cx="6286500" cy="2188845"/>
                  <wp:effectExtent l="28575" t="28575" r="28575" b="20955"/>
                  <wp:docPr id="564" name="Zeichenbereich 15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548" name="AutoShape 1547"/>
                          <wps:cNvCnPr>
                            <a:cxnSpLocks noChangeShapeType="1"/>
                          </wps:cNvCnPr>
                          <wps:spPr bwMode="auto">
                            <a:xfrm>
                              <a:off x="778828" y="291613"/>
                              <a:ext cx="873" cy="163443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9" name="Text Box 1548"/>
                          <wps:cNvSpPr txBox="1">
                            <a:spLocks noChangeArrowheads="1"/>
                          </wps:cNvSpPr>
                          <wps:spPr bwMode="auto">
                            <a:xfrm>
                              <a:off x="348377" y="594577"/>
                              <a:ext cx="878364" cy="542191"/>
                            </a:xfrm>
                            <a:prstGeom prst="rect">
                              <a:avLst/>
                            </a:prstGeom>
                            <a:solidFill>
                              <a:srgbClr val="FFFFFF"/>
                            </a:solidFill>
                            <a:ln w="19050">
                              <a:solidFill>
                                <a:srgbClr val="000000"/>
                              </a:solidFill>
                              <a:miter lim="800000"/>
                              <a:headEnd/>
                              <a:tailEnd/>
                            </a:ln>
                          </wps:spPr>
                          <wps:txbx>
                            <w:txbxContent>
                              <w:p w:rsidR="008006A2" w:rsidRPr="009E00B0" w:rsidRDefault="008006A2" w:rsidP="009423EC">
                                <w:pPr>
                                  <w:rPr>
                                    <w:sz w:val="18"/>
                                    <w:szCs w:val="18"/>
                                    <w:lang w:val="fr-FR"/>
                                  </w:rPr>
                                </w:pPr>
                                <w:r w:rsidRPr="009E00B0">
                                  <w:rPr>
                                    <w:sz w:val="18"/>
                                    <w:szCs w:val="18"/>
                                    <w:lang w:val="fr-FR"/>
                                  </w:rPr>
                                  <w:t>LRBG_n-1</w:t>
                                </w:r>
                              </w:p>
                            </w:txbxContent>
                          </wps:txbx>
                          <wps:bodyPr rot="0" vert="horz" wrap="square" lIns="91440" tIns="45720" rIns="91440" bIns="45720" anchor="t" anchorCtr="0" upright="1">
                            <a:noAutofit/>
                          </wps:bodyPr>
                        </wps:wsp>
                        <wps:wsp>
                          <wps:cNvPr id="550" name="AutoShape 1550"/>
                          <wps:cNvCnPr>
                            <a:cxnSpLocks noChangeShapeType="1"/>
                          </wps:cNvCnPr>
                          <wps:spPr bwMode="auto">
                            <a:xfrm>
                              <a:off x="2766060" y="275897"/>
                              <a:ext cx="2619"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1" name="Text Box 1551"/>
                          <wps:cNvSpPr txBox="1">
                            <a:spLocks noChangeArrowheads="1"/>
                          </wps:cNvSpPr>
                          <wps:spPr bwMode="auto">
                            <a:xfrm>
                              <a:off x="2335609" y="578861"/>
                              <a:ext cx="878364" cy="364953"/>
                            </a:xfrm>
                            <a:prstGeom prst="rect">
                              <a:avLst/>
                            </a:prstGeom>
                            <a:solidFill>
                              <a:srgbClr val="FFFFFF"/>
                            </a:solidFill>
                            <a:ln w="19050">
                              <a:solidFill>
                                <a:srgbClr val="000000"/>
                              </a:solidFill>
                              <a:miter lim="800000"/>
                              <a:headEnd/>
                              <a:tailEnd/>
                            </a:ln>
                          </wps:spPr>
                          <wps:txbx>
                            <w:txbxContent>
                              <w:p w:rsidR="008006A2" w:rsidRPr="009E00B0" w:rsidRDefault="008006A2" w:rsidP="009423EC">
                                <w:pPr>
                                  <w:rPr>
                                    <w:sz w:val="18"/>
                                    <w:szCs w:val="18"/>
                                    <w:lang w:val="fr-FR"/>
                                  </w:rPr>
                                </w:pPr>
                                <w:del w:id="695" w:author="GIRAUD Christian" w:date="2014-07-03T14:47:00Z">
                                  <w:r w:rsidRPr="009E00B0" w:rsidDel="009423EC">
                                    <w:rPr>
                                      <w:sz w:val="18"/>
                                      <w:szCs w:val="18"/>
                                      <w:lang w:val="fr-FR"/>
                                    </w:rPr>
                                    <w:delText>LR</w:delText>
                                  </w:r>
                                </w:del>
                                <w:r w:rsidRPr="009E00B0">
                                  <w:rPr>
                                    <w:sz w:val="18"/>
                                    <w:szCs w:val="18"/>
                                    <w:lang w:val="fr-FR"/>
                                  </w:rPr>
                                  <w:t>BG_n</w:t>
                                </w:r>
                              </w:p>
                            </w:txbxContent>
                          </wps:txbx>
                          <wps:bodyPr rot="0" vert="horz" wrap="square" lIns="91440" tIns="45720" rIns="91440" bIns="45720" anchor="t" anchorCtr="0" upright="1">
                            <a:noAutofit/>
                          </wps:bodyPr>
                        </wps:wsp>
                        <wps:wsp>
                          <wps:cNvPr id="552" name="AutoShape 1552"/>
                          <wps:cNvCnPr>
                            <a:cxnSpLocks noChangeShapeType="1"/>
                          </wps:cNvCnPr>
                          <wps:spPr bwMode="auto">
                            <a:xfrm>
                              <a:off x="778828" y="1761029"/>
                              <a:ext cx="243514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AutoShape 1553"/>
                          <wps:cNvCnPr>
                            <a:cxnSpLocks noChangeShapeType="1"/>
                          </wps:cNvCnPr>
                          <wps:spPr bwMode="auto">
                            <a:xfrm>
                              <a:off x="4795203" y="275897"/>
                              <a:ext cx="1746"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5" name="Text Box 1554"/>
                          <wps:cNvSpPr txBox="1">
                            <a:spLocks noChangeArrowheads="1"/>
                          </wps:cNvSpPr>
                          <wps:spPr bwMode="auto">
                            <a:xfrm>
                              <a:off x="4363879" y="578861"/>
                              <a:ext cx="878364" cy="364953"/>
                            </a:xfrm>
                            <a:prstGeom prst="rect">
                              <a:avLst/>
                            </a:prstGeom>
                            <a:solidFill>
                              <a:srgbClr val="FFFFFF"/>
                            </a:solidFill>
                            <a:ln w="19050">
                              <a:solidFill>
                                <a:srgbClr val="000000"/>
                              </a:solidFill>
                              <a:prstDash val="dash"/>
                              <a:miter lim="800000"/>
                              <a:headEnd/>
                              <a:tailEnd/>
                            </a:ln>
                          </wps:spPr>
                          <wps:txbx>
                            <w:txbxContent>
                              <w:p w:rsidR="008006A2" w:rsidRPr="009E00B0" w:rsidRDefault="008006A2" w:rsidP="009423EC">
                                <w:pPr>
                                  <w:rPr>
                                    <w:sz w:val="18"/>
                                    <w:szCs w:val="18"/>
                                    <w:lang w:val="fr-FR"/>
                                  </w:rPr>
                                </w:pPr>
                                <w:del w:id="696" w:author="GIRAUD Christian" w:date="2014-07-03T14:47:00Z">
                                  <w:r w:rsidRPr="009E00B0" w:rsidDel="009423EC">
                                    <w:rPr>
                                      <w:sz w:val="18"/>
                                      <w:szCs w:val="18"/>
                                      <w:lang w:val="fr-FR"/>
                                    </w:rPr>
                                    <w:delText>LR</w:delText>
                                  </w:r>
                                </w:del>
                                <w:r w:rsidRPr="009E00B0">
                                  <w:rPr>
                                    <w:sz w:val="18"/>
                                    <w:szCs w:val="18"/>
                                    <w:lang w:val="fr-FR"/>
                                  </w:rPr>
                                  <w:t>BG_n+1</w:t>
                                </w:r>
                              </w:p>
                            </w:txbxContent>
                          </wps:txbx>
                          <wps:bodyPr rot="0" vert="horz" wrap="square" lIns="91440" tIns="45720" rIns="91440" bIns="45720" anchor="t" anchorCtr="0" upright="1">
                            <a:noAutofit/>
                          </wps:bodyPr>
                        </wps:wsp>
                        <wps:wsp>
                          <wps:cNvPr id="556" name="AutoShape 1555"/>
                          <wps:cNvCnPr>
                            <a:cxnSpLocks noChangeShapeType="1"/>
                          </wps:cNvCnPr>
                          <wps:spPr bwMode="auto">
                            <a:xfrm>
                              <a:off x="778828" y="363207"/>
                              <a:ext cx="1987233"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AutoShape 1556"/>
                          <wps:cNvCnPr>
                            <a:cxnSpLocks noChangeShapeType="1"/>
                          </wps:cNvCnPr>
                          <wps:spPr bwMode="auto">
                            <a:xfrm>
                              <a:off x="778828" y="439166"/>
                              <a:ext cx="3977084"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8" name="AutoShape 1558"/>
                          <wps:cNvCnPr>
                            <a:cxnSpLocks noChangeShapeType="1"/>
                          </wps:cNvCnPr>
                          <wps:spPr bwMode="auto">
                            <a:xfrm>
                              <a:off x="3240167" y="1248523"/>
                              <a:ext cx="1746" cy="6775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9" name="AutoShape 1561"/>
                          <wps:cNvCnPr>
                            <a:cxnSpLocks noChangeShapeType="1"/>
                          </wps:cNvCnPr>
                          <wps:spPr bwMode="auto">
                            <a:xfrm>
                              <a:off x="2768679" y="1387345"/>
                              <a:ext cx="445294"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Text Box 1563"/>
                          <wps:cNvSpPr txBox="1">
                            <a:spLocks noChangeArrowheads="1"/>
                          </wps:cNvSpPr>
                          <wps:spPr bwMode="auto">
                            <a:xfrm>
                              <a:off x="3393837" y="82944"/>
                              <a:ext cx="688023" cy="2872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E00B0" w:rsidRDefault="008006A2" w:rsidP="009423EC">
                                <w:pPr>
                                  <w:pStyle w:val="Table"/>
                                  <w:spacing w:line="300" w:lineRule="atLeast"/>
                                  <w:rPr>
                                    <w:rFonts w:ascii="Arial" w:eastAsia="Times New Roman" w:hAnsi="Arial"/>
                                  </w:rPr>
                                </w:pPr>
                                <w:ins w:id="697" w:author="GIRAUD Christian" w:date="2014-07-03T14:51:00Z">
                                  <w:r>
                                    <w:rPr>
                                      <w:rFonts w:ascii="Arial" w:eastAsia="Times New Roman" w:hAnsi="Arial"/>
                                    </w:rPr>
                                    <w:t>??</w:t>
                                  </w:r>
                                </w:ins>
                                <w:del w:id="698" w:author="GIRAUD Christian" w:date="2014-07-03T14:51:00Z">
                                  <w:r w:rsidRPr="00E96D51" w:rsidDel="00BB3ECD">
                                    <w:rPr>
                                      <w:rFonts w:ascii="Arial" w:eastAsia="Times New Roman" w:hAnsi="Arial"/>
                                    </w:rPr>
                                    <w:delText>D_link_</w:delText>
                                  </w:r>
                                  <w:r w:rsidDel="00BB3ECD">
                                    <w:rPr>
                                      <w:rFonts w:ascii="Arial" w:eastAsia="Times New Roman" w:hAnsi="Arial"/>
                                    </w:rPr>
                                    <w:delText>2</w:delText>
                                  </w:r>
                                </w:del>
                              </w:p>
                            </w:txbxContent>
                          </wps:txbx>
                          <wps:bodyPr rot="0" vert="horz" wrap="square" lIns="91440" tIns="45720" rIns="91440" bIns="45720" anchor="t" anchorCtr="0" upright="1">
                            <a:noAutofit/>
                          </wps:bodyPr>
                        </wps:wsp>
                        <wps:wsp>
                          <wps:cNvPr id="561" name="Text Box 1564"/>
                          <wps:cNvSpPr txBox="1">
                            <a:spLocks noChangeArrowheads="1"/>
                          </wps:cNvSpPr>
                          <wps:spPr bwMode="auto">
                            <a:xfrm>
                              <a:off x="1272143" y="34051"/>
                              <a:ext cx="687149" cy="288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E00B0" w:rsidRDefault="008006A2" w:rsidP="009423EC">
                                <w:pPr>
                                  <w:pStyle w:val="Table"/>
                                  <w:spacing w:line="300" w:lineRule="atLeast"/>
                                  <w:rPr>
                                    <w:rFonts w:ascii="Arial" w:eastAsia="Times New Roman" w:hAnsi="Arial"/>
                                  </w:rPr>
                                </w:pPr>
                                <w:r w:rsidRPr="009222AE">
                                  <w:rPr>
                                    <w:rFonts w:ascii="Arial" w:eastAsia="Times New Roman" w:hAnsi="Arial"/>
                                  </w:rPr>
                                  <w:t>D_lin</w:t>
                                </w:r>
                                <w:del w:id="699" w:author="GIRAUD Christian" w:date="2014-07-03T14:50:00Z">
                                  <w:r w:rsidRPr="009222AE" w:rsidDel="00BB3ECD">
                                    <w:rPr>
                                      <w:rFonts w:ascii="Arial" w:eastAsia="Times New Roman" w:hAnsi="Arial"/>
                                    </w:rPr>
                                    <w:delText>k_</w:delText>
                                  </w:r>
                                  <w:r w:rsidDel="00BB3ECD">
                                    <w:rPr>
                                      <w:rFonts w:ascii="Arial" w:eastAsia="Times New Roman" w:hAnsi="Arial"/>
                                    </w:rPr>
                                    <w:delText>3</w:delText>
                                  </w:r>
                                </w:del>
                              </w:p>
                            </w:txbxContent>
                          </wps:txbx>
                          <wps:bodyPr rot="0" vert="horz" wrap="square" lIns="91440" tIns="45720" rIns="91440" bIns="45720" anchor="t" anchorCtr="0" upright="1">
                            <a:noAutofit/>
                          </wps:bodyPr>
                        </wps:wsp>
                        <wps:wsp>
                          <wps:cNvPr id="562" name="Text Box 1565"/>
                          <wps:cNvSpPr txBox="1">
                            <a:spLocks noChangeArrowheads="1"/>
                          </wps:cNvSpPr>
                          <wps:spPr bwMode="auto">
                            <a:xfrm>
                              <a:off x="3241913" y="1100971"/>
                              <a:ext cx="687149" cy="28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E00B0" w:rsidRDefault="008006A2" w:rsidP="009423EC">
                                <w:pPr>
                                  <w:pStyle w:val="Table"/>
                                  <w:spacing w:line="300" w:lineRule="atLeast"/>
                                  <w:rPr>
                                    <w:rFonts w:ascii="Arial" w:eastAsia="Times New Roman" w:hAnsi="Arial"/>
                                  </w:rPr>
                                </w:pPr>
                                <w:r>
                                  <w:rPr>
                                    <w:rFonts w:ascii="Arial" w:eastAsia="Times New Roman" w:hAnsi="Arial"/>
                                  </w:rPr>
                                  <w:t>Delay</w:t>
                                </w:r>
                              </w:p>
                            </w:txbxContent>
                          </wps:txbx>
                          <wps:bodyPr rot="0" vert="horz" wrap="square" lIns="91440" tIns="45720" rIns="91440" bIns="45720" anchor="t" anchorCtr="0" upright="1">
                            <a:noAutofit/>
                          </wps:bodyPr>
                        </wps:wsp>
                        <wps:wsp>
                          <wps:cNvPr id="563" name="Text Box 1566"/>
                          <wps:cNvSpPr txBox="1">
                            <a:spLocks noChangeArrowheads="1"/>
                          </wps:cNvSpPr>
                          <wps:spPr bwMode="auto">
                            <a:xfrm>
                              <a:off x="1139428" y="1394330"/>
                              <a:ext cx="945594" cy="288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E00B0" w:rsidRDefault="008006A2" w:rsidP="009423EC">
                                <w:pPr>
                                  <w:pStyle w:val="Table"/>
                                  <w:spacing w:line="300" w:lineRule="atLeast"/>
                                  <w:rPr>
                                    <w:rFonts w:ascii="Arial" w:eastAsia="Times New Roman" w:hAnsi="Arial"/>
                                  </w:rPr>
                                </w:pPr>
                                <w:r>
                                  <w:rPr>
                                    <w:rFonts w:ascii="Arial" w:eastAsia="Times New Roman" w:hAnsi="Arial"/>
                                  </w:rPr>
                                  <w:t>Train_Position</w:t>
                                </w:r>
                              </w:p>
                            </w:txbxContent>
                          </wps:txbx>
                          <wps:bodyPr rot="0" vert="horz" wrap="square" lIns="91440" tIns="45720" rIns="91440" bIns="45720" anchor="t" anchorCtr="0" upright="1">
                            <a:noAutofit/>
                          </wps:bodyPr>
                        </wps:wsp>
                      </wpc:wpc>
                    </a:graphicData>
                  </a:graphic>
                </wp:inline>
              </w:drawing>
            </mc:Choice>
            <mc:Fallback>
              <w:pict>
                <v:group id="Zeichenbereich 1545" o:spid="_x0000_s1103" editas="canvas" style="width:495pt;height:172.35pt;mso-position-horizontal-relative:char;mso-position-vertical-relative:line" coordsize="62865,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">
                  <v:shape id="_x0000_s1104" type="#_x0000_t75" style="position:absolute;width:62865;height:21888;visibility:visible;mso-wrap-style:square" stroked="t" strokecolor="#0070c0" strokeweight="1.5pt">
                    <v:fill o:detectmouseclick="t"/>
                    <v:path o:connecttype="none"/>
                  </v:shape>
                  <v:shape id="AutoShape 1547" o:spid="_x0000_s1105" type="#_x0000_t32" style="position:absolute;left:7788;top:2916;width:9;height:1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AzsMAAADcAAAADwAAAGRycy9kb3ducmV2LnhtbERPW2vCMBR+H/gfwhn4IppuTpHOKDIY&#10;KGNsXmCvh+asKW1OQhNr9dcvD8IeP777ct3bRnTUhsqxgqdJBoK4cLriUsHp+D5egAgRWWPjmBRc&#10;KcB6NXhYYq7dhffUHWIpUgiHHBWYGH0uZSgMWQwT54kT9+taizHBtpS6xUsKt418zrK5tFhxajDo&#10;6c1QUR/OVkHd1V/771nwo/ON5h/efO6mP1qp4WO/eQURqY//4rt7qxXMXtL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QM7DAAAA3AAAAA8AAAAAAAAAAAAA&#10;AAAAoQIAAGRycy9kb3ducmV2LnhtbFBLBQYAAAAABAAEAPkAAACRAwAAAAA=&#10;">
                    <v:stroke dashstyle="dash"/>
                  </v:shape>
                  <v:shape id="Text Box 1548" o:spid="_x0000_s1106" type="#_x0000_t202" style="position:absolute;left:3483;top:5945;width:8784;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yMIA&#10;AADcAAAADwAAAGRycy9kb3ducmV2LnhtbESPT4vCMBTE74LfITzBm6YuVdyuUUTYskf/4vVt87Yp&#10;Ni+libV++83Cgsdh5jfDrDa9rUVHra8cK5hNExDEhdMVlwrOp8/JEoQPyBprx6TgSR426+FghZl2&#10;Dz5QdwyliCXsM1RgQmgyKX1hyKKfuoY4ej+utRiibEupW3zEclvLtyRZSIsVxwWDDe0MFbfj3SqY&#10;++s+7Z7flSmXl1zmvT2kp1yp8ajffoAI1IdX+J/+0pFL3+HvTDw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HIwgAAANwAAAAPAAAAAAAAAAAAAAAAAJgCAABkcnMvZG93&#10;bnJldi54bWxQSwUGAAAAAAQABAD1AAAAhwMAAAAA&#10;" strokeweight="1.5pt">
                    <v:textbox>
                      <w:txbxContent>
                        <w:p w:rsidR="008006A2" w:rsidRPr="009E00B0" w:rsidRDefault="008006A2" w:rsidP="009423EC">
                          <w:pPr>
                            <w:rPr>
                              <w:sz w:val="18"/>
                              <w:szCs w:val="18"/>
                              <w:lang w:val="fr-FR"/>
                            </w:rPr>
                          </w:pPr>
                          <w:r w:rsidRPr="009E00B0">
                            <w:rPr>
                              <w:sz w:val="18"/>
                              <w:szCs w:val="18"/>
                              <w:lang w:val="fr-FR"/>
                            </w:rPr>
                            <w:t>LRBG_n-1</w:t>
                          </w:r>
                        </w:p>
                      </w:txbxContent>
                    </v:textbox>
                  </v:shape>
                  <v:shape id="AutoShape 1550" o:spid="_x0000_s1107" type="#_x0000_t32" style="position:absolute;left:27660;top:2758;width:26;height:1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FcMAAADcAAAADwAAAGRycy9kb3ducmV2LnhtbERPXWvCMBR9H+w/hDvwZczUSWV0RhFB&#10;mIhsusFeL81dU9rchCbW6q83DwMfD+d7vhxsK3rqQu1YwWScgSAuna65UvDzvXl5AxEissbWMSm4&#10;UIDl4vFhjoV2Zz5Qf4yVSCEcClRgYvSFlKE0ZDGMnSdO3J/rLMYEu0rqDs8p3LbyNctm0mLNqcGg&#10;p7WhsjmerIKmbz4PX3nwz6crzXbe7LfTX63U6GlYvYOINMS7+N/9oRXkeZqfzq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P2hXDAAAA3AAAAA8AAAAAAAAAAAAA&#10;AAAAoQIAAGRycy9kb3ducmV2LnhtbFBLBQYAAAAABAAEAPkAAACRAwAAAAA=&#10;">
                    <v:stroke dashstyle="dash"/>
                  </v:shape>
                  <v:shape id="Text Box 1551" o:spid="_x0000_s1108" type="#_x0000_t202" style="position:absolute;left:23356;top:5788;width:8783;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BrE8EA&#10;AADcAAAADwAAAGRycy9kb3ducmV2LnhtbESPT4vCMBTE7wt+h/AEb2vqootUo4hg8ehfvD6bZ1Ns&#10;XkqTrfXbG0HY4zDzm2Hmy85WoqXGl44VjIYJCOLc6ZILBafj5nsKwgdkjZVjUvAkD8tF72uOqXYP&#10;3lN7CIWIJexTVGBCqFMpfW7Ioh+6mjh6N9dYDFE2hdQNPmK5reRPkvxKiyXHBYM1rQ3l98OfVTDx&#10;l924fV5LU0zPmcw6ux8fM6UG/W41AxGoC//hD73VkZuM4H0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axPBAAAA3AAAAA8AAAAAAAAAAAAAAAAAmAIAAGRycy9kb3du&#10;cmV2LnhtbFBLBQYAAAAABAAEAPUAAACGAwAAAAA=&#10;" strokeweight="1.5pt">
                    <v:textbox>
                      <w:txbxContent>
                        <w:p w:rsidR="008006A2" w:rsidRPr="009E00B0" w:rsidRDefault="008006A2" w:rsidP="009423EC">
                          <w:pPr>
                            <w:rPr>
                              <w:sz w:val="18"/>
                              <w:szCs w:val="18"/>
                              <w:lang w:val="fr-FR"/>
                            </w:rPr>
                          </w:pPr>
                          <w:del w:id="700" w:author="GIRAUD Christian" w:date="2014-07-03T14:47:00Z">
                            <w:r w:rsidRPr="009E00B0" w:rsidDel="009423EC">
                              <w:rPr>
                                <w:sz w:val="18"/>
                                <w:szCs w:val="18"/>
                                <w:lang w:val="fr-FR"/>
                              </w:rPr>
                              <w:delText>LR</w:delText>
                            </w:r>
                          </w:del>
                          <w:r w:rsidRPr="009E00B0">
                            <w:rPr>
                              <w:sz w:val="18"/>
                              <w:szCs w:val="18"/>
                              <w:lang w:val="fr-FR"/>
                            </w:rPr>
                            <w:t>BG_n</w:t>
                          </w:r>
                        </w:p>
                      </w:txbxContent>
                    </v:textbox>
                  </v:shape>
                  <v:shape id="AutoShape 1552" o:spid="_x0000_s1109" type="#_x0000_t32" style="position:absolute;left:7788;top:17610;width:2435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shape id="AutoShape 1553" o:spid="_x0000_s1110" type="#_x0000_t32" style="position:absolute;left:47952;top:2758;width:17;height:1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cFsYAAADcAAAADwAAAGRycy9kb3ducmV2LnhtbESPX0vDMBTF3wW/Q7iDvciW6uwYddkQ&#10;QdgQmfsDvl6au6a0uQlN1lU/vREEHw/nnN/hLNeDbUVPXagdK7ifZiCIS6drrhScjq+TBYgQkTW2&#10;jknBFwVYr25vllhod+U99YdYiQThUKACE6MvpAylIYth6jxx8s6usxiT7CqpO7wmuG3lQ5bNpcWa&#10;04JBTy+GyuZwsQqavtntP/Lg7y7fNH/z5n07+9RKjUfD8xOISEP8D/+1N1pBnj/C75l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03BbGAAAA3AAAAA8AAAAAAAAA&#10;AAAAAAAAoQIAAGRycy9kb3ducmV2LnhtbFBLBQYAAAAABAAEAPkAAACUAwAAAAA=&#10;">
                    <v:stroke dashstyle="dash"/>
                  </v:shape>
                  <v:shape id="Text Box 1554" o:spid="_x0000_s1111" type="#_x0000_t202" style="position:absolute;left:43638;top:5788;width:8784;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0z8UA&#10;AADcAAAADwAAAGRycy9kb3ducmV2LnhtbESPQWvCQBSE7wX/w/IEb3WjEBuiq4ggVKFIVcTjI/vM&#10;RrNvQ3ar8d93CwWPw8x8w8wWna3FnVpfOVYwGiYgiAunKy4VHA/r9wyED8gaa8ek4EkeFvPe2wxz&#10;7R78Tfd9KEWEsM9RgQmhyaX0hSGLfuga4uhdXGsxRNmWUrf4iHBby3GSTKTFiuOCwYZWhorb/scq&#10;qJ7n7Ve22a2zqwmn68duki39VqlBv1tOQQTqwiv83/7UCtI0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TTPxQAAANwAAAAPAAAAAAAAAAAAAAAAAJgCAABkcnMv&#10;ZG93bnJldi54bWxQSwUGAAAAAAQABAD1AAAAigMAAAAA&#10;" strokeweight="1.5pt">
                    <v:stroke dashstyle="dash"/>
                    <v:textbox>
                      <w:txbxContent>
                        <w:p w:rsidR="008006A2" w:rsidRPr="009E00B0" w:rsidRDefault="008006A2" w:rsidP="009423EC">
                          <w:pPr>
                            <w:rPr>
                              <w:sz w:val="18"/>
                              <w:szCs w:val="18"/>
                              <w:lang w:val="fr-FR"/>
                            </w:rPr>
                          </w:pPr>
                          <w:del w:id="701" w:author="GIRAUD Christian" w:date="2014-07-03T14:47:00Z">
                            <w:r w:rsidRPr="009E00B0" w:rsidDel="009423EC">
                              <w:rPr>
                                <w:sz w:val="18"/>
                                <w:szCs w:val="18"/>
                                <w:lang w:val="fr-FR"/>
                              </w:rPr>
                              <w:delText>LR</w:delText>
                            </w:r>
                          </w:del>
                          <w:r w:rsidRPr="009E00B0">
                            <w:rPr>
                              <w:sz w:val="18"/>
                              <w:szCs w:val="18"/>
                              <w:lang w:val="fr-FR"/>
                            </w:rPr>
                            <w:t>BG_n+1</w:t>
                          </w:r>
                        </w:p>
                      </w:txbxContent>
                    </v:textbox>
                  </v:shape>
                  <v:shape id="AutoShape 1555" o:spid="_x0000_s1112" type="#_x0000_t32" style="position:absolute;left:7788;top:3632;width:1987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Qf8UAAADcAAAADwAAAGRycy9kb3ducmV2LnhtbESPQWvCQBSE70L/w/IKvelGQ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aQf8UAAADcAAAADwAAAAAAAAAA&#10;AAAAAAChAgAAZHJzL2Rvd25yZXYueG1sUEsFBgAAAAAEAAQA+QAAAJMDAAAAAA==&#10;">
                    <v:stroke endarrow="block"/>
                  </v:shape>
                  <v:shape id="AutoShape 1556" o:spid="_x0000_s1113" type="#_x0000_t32" style="position:absolute;left:7788;top:4391;width:3977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o15MYAAADcAAAADwAAAGRycy9kb3ducmV2LnhtbESPQWvCQBSE7wX/w/KE3upGw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qNeTGAAAA3AAAAA8AAAAAAAAA&#10;AAAAAAAAoQIAAGRycy9kb3ducmV2LnhtbFBLBQYAAAAABAAEAPkAAACUAwAAAAA=&#10;">
                    <v:stroke endarrow="block"/>
                  </v:shape>
                  <v:shape id="AutoShape 1558" o:spid="_x0000_s1114" type="#_x0000_t32" style="position:absolute;left:32401;top:12485;width:18;height:6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nWE8MAAADcAAAADwAAAGRycy9kb3ducmV2LnhtbERPXWvCMBR9H+w/hDvwZczUSWV0RhFB&#10;mIhsusFeL81dU9rchCbW6q83DwMfD+d7vhxsK3rqQu1YwWScgSAuna65UvDzvXl5AxEissbWMSm4&#10;UIDl4vFhjoV2Zz5Qf4yVSCEcClRgYvSFlKE0ZDGMnSdO3J/rLMYEu0rqDs8p3LbyNctm0mLNqcGg&#10;p7WhsjmerIKmbz4PX3nwz6crzXbe7LfTX63U6GlYvYOINMS7+N/9oRXkeVqbzq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51hPDAAAA3AAAAA8AAAAAAAAAAAAA&#10;AAAAoQIAAGRycy9kb3ducmV2LnhtbFBLBQYAAAAABAAEAPkAAACRAwAAAAA=&#10;">
                    <v:stroke dashstyle="dash"/>
                  </v:shape>
                  <v:shape id="AutoShape 1561" o:spid="_x0000_s1115" type="#_x0000_t32" style="position:absolute;left:27686;top:13873;width:445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EDcUAAADcAAAADwAAAGRycy9kb3ducmV2LnhtbESPQWvCQBSE74L/YXmCN90oKE10lVKo&#10;iOKhWkJ7e2SfSWj2bdhdNfbXdwWhx2FmvmGW68404krO15YVTMYJCOLC6ppLBZ+n99ELCB+QNTaW&#10;ScGdPKxX/d4SM21v/EHXYyhFhLDPUEEVQptJ6YuKDPqxbYmjd7bOYIjSlVI7vEW4aeQ0SebSYM1x&#10;ocKW3ioqfo4Xo+Brn17ye36gXT5Jd9/ojP89bZQaDrrXBYhAXfgPP9tbrWA2S+F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kEDcUAAADcAAAADwAAAAAAAAAA&#10;AAAAAAChAgAAZHJzL2Rvd25yZXYueG1sUEsFBgAAAAAEAAQA+QAAAJMDAAAAAA==&#10;">
                    <v:stroke endarrow="block"/>
                  </v:shape>
                  <v:shape id="Text Box 1563" o:spid="_x0000_s1116" type="#_x0000_t202" style="position:absolute;left:33938;top:829;width:6880;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GqMEA&#10;AADcAAAADwAAAGRycy9kb3ducmV2LnhtbERPzWrCQBC+C77DMkIvohuLJhpdpS205Gr0AcbsmASz&#10;syG7Ncnbdw9Cjx/f/+E0mEY8qXO1ZQWrZQSCuLC65lLB9fK92IJwHlljY5kUjOTgdJxODphq2/OZ&#10;nrkvRQhhl6KCyvs2ldIVFRl0S9sSB+5uO4M+wK6UusM+hJtGvkdRLA3WHBoqbOmrouKR/xoF96yf&#10;b3b97cdfk/M6/sQ6udlRqbfZ8LEH4Wnw/+KXO9MKNnGYH86EIyC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BqjBAAAA3AAAAA8AAAAAAAAAAAAAAAAAmAIAAGRycy9kb3du&#10;cmV2LnhtbFBLBQYAAAAABAAEAPUAAACGAwAAAAA=&#10;" stroked="f">
                    <v:textbox>
                      <w:txbxContent>
                        <w:p w:rsidR="008006A2" w:rsidRPr="009E00B0" w:rsidRDefault="008006A2" w:rsidP="009423EC">
                          <w:pPr>
                            <w:pStyle w:val="Table"/>
                            <w:spacing w:line="300" w:lineRule="atLeast"/>
                            <w:rPr>
                              <w:rFonts w:ascii="Arial" w:eastAsia="Times New Roman" w:hAnsi="Arial"/>
                            </w:rPr>
                          </w:pPr>
                          <w:ins w:id="702" w:author="GIRAUD Christian" w:date="2014-07-03T14:51:00Z">
                            <w:r>
                              <w:rPr>
                                <w:rFonts w:ascii="Arial" w:eastAsia="Times New Roman" w:hAnsi="Arial"/>
                              </w:rPr>
                              <w:t>??</w:t>
                            </w:r>
                          </w:ins>
                          <w:del w:id="703" w:author="GIRAUD Christian" w:date="2014-07-03T14:51:00Z">
                            <w:r w:rsidRPr="00E96D51" w:rsidDel="00BB3ECD">
                              <w:rPr>
                                <w:rFonts w:ascii="Arial" w:eastAsia="Times New Roman" w:hAnsi="Arial"/>
                              </w:rPr>
                              <w:delText>D_link_</w:delText>
                            </w:r>
                            <w:r w:rsidDel="00BB3ECD">
                              <w:rPr>
                                <w:rFonts w:ascii="Arial" w:eastAsia="Times New Roman" w:hAnsi="Arial"/>
                              </w:rPr>
                              <w:delText>2</w:delText>
                            </w:r>
                          </w:del>
                        </w:p>
                      </w:txbxContent>
                    </v:textbox>
                  </v:shape>
                  <v:shape id="Text Box 1564" o:spid="_x0000_s1117" type="#_x0000_t202" style="position:absolute;left:12721;top:340;width:6871;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CjM8IA&#10;AADcAAAADwAAAGRycy9kb3ducmV2LnhtbESP3YrCMBSE7wXfIRzBG9FUWatWo7jCirf+PMCxObbF&#10;5qQ0WVvf3giCl8PMfMOsNq0pxYNqV1hWMB5FIIhTqwvOFFzOf8M5COeRNZaWScGTHGzW3c4KE20b&#10;PtLj5DMRIOwSVJB7XyVSujQng25kK+Lg3Wxt0AdZZ1LX2AS4KeUkimJpsOCwkGNFu5zS++nfKLgd&#10;msF00Vz3/jI7/sS/WMyu9qlUv9dulyA8tf4b/rQPWsE0H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KMzwgAAANwAAAAPAAAAAAAAAAAAAAAAAJgCAABkcnMvZG93&#10;bnJldi54bWxQSwUGAAAAAAQABAD1AAAAhwMAAAAA&#10;" stroked="f">
                    <v:textbox>
                      <w:txbxContent>
                        <w:p w:rsidR="008006A2" w:rsidRPr="009E00B0" w:rsidRDefault="008006A2" w:rsidP="009423EC">
                          <w:pPr>
                            <w:pStyle w:val="Table"/>
                            <w:spacing w:line="300" w:lineRule="atLeast"/>
                            <w:rPr>
                              <w:rFonts w:ascii="Arial" w:eastAsia="Times New Roman" w:hAnsi="Arial"/>
                            </w:rPr>
                          </w:pPr>
                          <w:r w:rsidRPr="009222AE">
                            <w:rPr>
                              <w:rFonts w:ascii="Arial" w:eastAsia="Times New Roman" w:hAnsi="Arial"/>
                            </w:rPr>
                            <w:t>D_lin</w:t>
                          </w:r>
                          <w:del w:id="704" w:author="GIRAUD Christian" w:date="2014-07-03T14:50:00Z">
                            <w:r w:rsidRPr="009222AE" w:rsidDel="00BB3ECD">
                              <w:rPr>
                                <w:rFonts w:ascii="Arial" w:eastAsia="Times New Roman" w:hAnsi="Arial"/>
                              </w:rPr>
                              <w:delText>k_</w:delText>
                            </w:r>
                            <w:r w:rsidDel="00BB3ECD">
                              <w:rPr>
                                <w:rFonts w:ascii="Arial" w:eastAsia="Times New Roman" w:hAnsi="Arial"/>
                              </w:rPr>
                              <w:delText>3</w:delText>
                            </w:r>
                          </w:del>
                        </w:p>
                      </w:txbxContent>
                    </v:textbox>
                  </v:shape>
                  <v:shape id="Text Box 1565" o:spid="_x0000_s1118" type="#_x0000_t202" style="position:absolute;left:32419;top:11009;width:687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9RMIA&#10;AADcAAAADwAAAGRycy9kb3ducmV2LnhtbESP3YrCMBSE7wXfIRzBG9FUWatWo6zCirf+PMCxObbF&#10;5qQ0WVvf3giCl8PMfMOsNq0pxYNqV1hWMB5FIIhTqwvOFFzOf8M5COeRNZaWScGTHGzW3c4KE20b&#10;PtLj5DMRIOwSVJB7XyVSujQng25kK+Lg3Wxt0AdZZ1LX2AS4KeUkimJpsOCwkGNFu5zS++nfKLgd&#10;msF00Vz3/jI7/sRbLGZX+1Sq32t/lyA8tf4b/rQPWsE0nsD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j1EwgAAANwAAAAPAAAAAAAAAAAAAAAAAJgCAABkcnMvZG93&#10;bnJldi54bWxQSwUGAAAAAAQABAD1AAAAhwMAAAAA&#10;" stroked="f">
                    <v:textbox>
                      <w:txbxContent>
                        <w:p w:rsidR="008006A2" w:rsidRPr="009E00B0" w:rsidRDefault="008006A2" w:rsidP="009423EC">
                          <w:pPr>
                            <w:pStyle w:val="Table"/>
                            <w:spacing w:line="300" w:lineRule="atLeast"/>
                            <w:rPr>
                              <w:rFonts w:ascii="Arial" w:eastAsia="Times New Roman" w:hAnsi="Arial"/>
                            </w:rPr>
                          </w:pPr>
                          <w:r>
                            <w:rPr>
                              <w:rFonts w:ascii="Arial" w:eastAsia="Times New Roman" w:hAnsi="Arial"/>
                            </w:rPr>
                            <w:t>Delay</w:t>
                          </w:r>
                        </w:p>
                      </w:txbxContent>
                    </v:textbox>
                  </v:shape>
                  <v:shape id="Text Box 1566" o:spid="_x0000_s1119" type="#_x0000_t202" style="position:absolute;left:11394;top:13943;width:9456;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Y38UA&#10;AADcAAAADwAAAGRycy9kb3ducmV2LnhtbESP3WrCQBSE74W+w3IKvZG6aWtiG92EtqB4q/UBjtlj&#10;EsyeDdltft7eLRS8HGbmG2aTj6YRPXWutqzgZRGBIC6srrlUcPrZPr+DcB5ZY2OZFEzkIM8eZhtM&#10;tR34QP3RlyJA2KWooPK+TaV0RUUG3cK2xMG72M6gD7Irpe5wCHDTyNcoSqTBmsNChS19V1Rcj79G&#10;wWU/zOOP4bzzp9VhmXxhvTrbSamnx/FzDcLT6O/h//ZeK4iTN/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pjfxQAAANwAAAAPAAAAAAAAAAAAAAAAAJgCAABkcnMv&#10;ZG93bnJldi54bWxQSwUGAAAAAAQABAD1AAAAigMAAAAA&#10;" stroked="f">
                    <v:textbox>
                      <w:txbxContent>
                        <w:p w:rsidR="008006A2" w:rsidRPr="009E00B0" w:rsidRDefault="008006A2" w:rsidP="009423EC">
                          <w:pPr>
                            <w:pStyle w:val="Table"/>
                            <w:spacing w:line="300" w:lineRule="atLeast"/>
                            <w:rPr>
                              <w:rFonts w:ascii="Arial" w:eastAsia="Times New Roman" w:hAnsi="Arial"/>
                            </w:rPr>
                          </w:pPr>
                          <w:r>
                            <w:rPr>
                              <w:rFonts w:ascii="Arial" w:eastAsia="Times New Roman" w:hAnsi="Arial"/>
                            </w:rPr>
                            <w:t>Train_Position</w:t>
                          </w:r>
                        </w:p>
                      </w:txbxContent>
                    </v:textbox>
                  </v:shape>
                  <w10:anchorlock/>
                </v:group>
              </w:pict>
            </mc:Fallback>
          </mc:AlternateContent>
        </w:r>
      </w:ins>
    </w:p>
    <w:p w:rsidR="009423EC" w:rsidRDefault="009423EC" w:rsidP="009423EC">
      <w:pPr>
        <w:pStyle w:val="Textkrper"/>
        <w:ind w:left="851" w:hanging="851"/>
        <w:rPr>
          <w:ins w:id="705" w:author="GIRAUD Christian" w:date="2014-07-03T14:39:00Z"/>
        </w:rPr>
      </w:pPr>
      <w:ins w:id="706" w:author="GIRAUD Christian" w:date="2014-07-03T14:39:00Z">
        <w:r>
          <w:t>Comments :</w:t>
        </w:r>
      </w:ins>
    </w:p>
    <w:p w:rsidR="00BB3ECD" w:rsidRDefault="00BB3ECD" w:rsidP="00BB3ECD">
      <w:pPr>
        <w:pStyle w:val="Textkrper"/>
        <w:numPr>
          <w:ilvl w:val="0"/>
          <w:numId w:val="24"/>
        </w:numPr>
        <w:rPr>
          <w:ins w:id="707" w:author="GIRAUD Christian" w:date="2014-07-03T14:57:00Z"/>
        </w:rPr>
        <w:pPrChange w:id="708" w:author="GIRAUD Christian" w:date="2014-07-03T14:55:00Z">
          <w:pPr>
            <w:pStyle w:val="Textkrper"/>
            <w:ind w:left="851" w:hanging="851"/>
          </w:pPr>
        </w:pPrChange>
      </w:pPr>
      <w:ins w:id="709" w:author="GIRAUD Christian" w:date="2014-07-03T14:54:00Z">
        <w:r>
          <w:t>Train</w:t>
        </w:r>
      </w:ins>
      <w:ins w:id="710" w:author="GIRAUD Christian" w:date="2014-07-03T14:55:00Z">
        <w:r>
          <w:t xml:space="preserve"> receives</w:t>
        </w:r>
      </w:ins>
      <w:ins w:id="711" w:author="GIRAUD Christian" w:date="2014-07-03T14:56:00Z">
        <w:r>
          <w:t xml:space="preserve"> </w:t>
        </w:r>
      </w:ins>
      <w:ins w:id="712" w:author="GIRAUD Christian" w:date="2014-07-03T14:55:00Z">
        <w:r>
          <w:t>several Unlinked BG</w:t>
        </w:r>
      </w:ins>
      <w:ins w:id="713" w:author="GIRAUD Christian" w:date="2014-07-03T14:56:00Z">
        <w:r>
          <w:t xml:space="preserve"> in downstream of LRBG_n+1.</w:t>
        </w:r>
      </w:ins>
    </w:p>
    <w:p w:rsidR="001D5E3C" w:rsidRDefault="00BB3ECD" w:rsidP="00BB3ECD">
      <w:pPr>
        <w:pStyle w:val="Textkrper"/>
        <w:numPr>
          <w:ilvl w:val="0"/>
          <w:numId w:val="24"/>
        </w:numPr>
        <w:rPr>
          <w:ins w:id="714" w:author="GIRAUD Christian" w:date="2014-07-03T14:59:00Z"/>
        </w:rPr>
        <w:pPrChange w:id="715" w:author="GIRAUD Christian" w:date="2014-07-03T14:55:00Z">
          <w:pPr>
            <w:pStyle w:val="Textkrper"/>
            <w:ind w:left="851" w:hanging="851"/>
          </w:pPr>
        </w:pPrChange>
      </w:pPr>
      <w:ins w:id="716" w:author="GIRAUD Christian" w:date="2014-07-03T14:57:00Z">
        <w:r>
          <w:t xml:space="preserve">If </w:t>
        </w:r>
      </w:ins>
      <w:ins w:id="717" w:author="GIRAUD Christian" w:date="2014-07-03T14:58:00Z">
        <w:r>
          <w:t>“Linking”</w:t>
        </w:r>
        <w:r w:rsidR="001D5E3C">
          <w:t xml:space="preserve"> is not used, </w:t>
        </w:r>
      </w:ins>
      <w:ins w:id="718" w:author="GIRAUD Christian" w:date="2014-07-03T14:59:00Z">
        <w:r w:rsidR="001D5E3C">
          <w:t>the position of Unlinked BG is :</w:t>
        </w:r>
      </w:ins>
    </w:p>
    <w:p w:rsidR="001D5E3C" w:rsidRDefault="001D5E3C" w:rsidP="001D5E3C">
      <w:pPr>
        <w:pStyle w:val="Textkrper"/>
        <w:numPr>
          <w:ilvl w:val="1"/>
          <w:numId w:val="24"/>
        </w:numPr>
        <w:rPr>
          <w:ins w:id="719" w:author="GIRAUD Christian" w:date="2014-07-03T15:00:00Z"/>
        </w:rPr>
        <w:pPrChange w:id="720" w:author="GIRAUD Christian" w:date="2014-07-03T15:00:00Z">
          <w:pPr>
            <w:pStyle w:val="Textkrper"/>
            <w:ind w:left="851" w:hanging="851"/>
          </w:pPr>
        </w:pPrChange>
      </w:pPr>
      <w:ins w:id="721" w:author="GIRAUD Christian" w:date="2014-07-03T15:00:00Z">
        <w:r>
          <w:t xml:space="preserve">D_link = Train_Position </w:t>
        </w:r>
      </w:ins>
      <w:ins w:id="722" w:author="GIRAUD Christian" w:date="2014-07-03T15:01:00Z">
        <w:r>
          <w:t>–</w:t>
        </w:r>
      </w:ins>
      <w:ins w:id="723" w:author="GIRAUD Christian" w:date="2014-07-03T15:00:00Z">
        <w:r>
          <w:t xml:space="preserve"> Delay</w:t>
        </w:r>
      </w:ins>
    </w:p>
    <w:p w:rsidR="00D86B28" w:rsidRDefault="001D5E3C" w:rsidP="008006A2">
      <w:pPr>
        <w:pStyle w:val="Textkrper"/>
        <w:numPr>
          <w:ilvl w:val="1"/>
          <w:numId w:val="24"/>
        </w:numPr>
        <w:rPr>
          <w:ins w:id="724" w:author="GIRAUD Christian" w:date="2014-07-03T16:30:00Z"/>
        </w:rPr>
        <w:pPrChange w:id="725" w:author="GIRAUD Christian" w:date="2014-07-03T16:28:00Z">
          <w:pPr>
            <w:pStyle w:val="Textkrper"/>
            <w:ind w:left="851" w:hanging="851"/>
          </w:pPr>
        </w:pPrChange>
      </w:pPr>
      <w:ins w:id="726" w:author="GIRAUD Christian" w:date="2014-07-03T15:04:00Z">
        <w:r>
          <w:t>All packets are stored as they are received.</w:t>
        </w:r>
      </w:ins>
    </w:p>
    <w:p w:rsidR="008006A2" w:rsidRDefault="00A64DC4" w:rsidP="00A64DC4">
      <w:pPr>
        <w:pStyle w:val="Textkrper"/>
        <w:numPr>
          <w:ilvl w:val="1"/>
          <w:numId w:val="24"/>
        </w:numPr>
        <w:rPr>
          <w:ins w:id="727" w:author="GIRAUD Christian" w:date="2014-07-02T17:14:00Z"/>
        </w:rPr>
        <w:pPrChange w:id="728" w:author="GIRAUD Christian" w:date="2014-07-04T11:06:00Z">
          <w:pPr>
            <w:pStyle w:val="Textkrper"/>
            <w:ind w:left="851" w:hanging="851"/>
          </w:pPr>
        </w:pPrChange>
      </w:pPr>
      <w:ins w:id="729" w:author="GIRAUD Christian" w:date="2014-07-03T16:30:00Z">
        <w:r>
          <w:t xml:space="preserve">Packets </w:t>
        </w:r>
      </w:ins>
      <w:ins w:id="730" w:author="GIRAUD Christian" w:date="2014-07-04T11:05:00Z">
        <w:r>
          <w:t>are</w:t>
        </w:r>
      </w:ins>
      <w:ins w:id="731" w:author="GIRAUD Christian" w:date="2014-07-03T16:30:00Z">
        <w:r>
          <w:t xml:space="preserve"> stored</w:t>
        </w:r>
      </w:ins>
      <w:ins w:id="732" w:author="GIRAUD Christian" w:date="2014-07-03T16:31:00Z">
        <w:r>
          <w:t xml:space="preserve"> at LRBG level</w:t>
        </w:r>
      </w:ins>
      <w:ins w:id="733" w:author="GIRAUD Christian" w:date="2014-07-04T11:07:00Z">
        <w:r>
          <w:t xml:space="preserve"> (</w:t>
        </w:r>
      </w:ins>
      <w:ins w:id="734" w:author="GIRAUD Christian" w:date="2014-07-03T16:32:00Z">
        <w:r w:rsidR="008006A2">
          <w:t>because in harmony with radio message</w:t>
        </w:r>
      </w:ins>
      <w:ins w:id="735" w:author="GIRAUD Christian" w:date="2014-07-04T11:07:00Z">
        <w:r>
          <w:t>)</w:t>
        </w:r>
      </w:ins>
      <w:ins w:id="736" w:author="GIRAUD Christian" w:date="2014-07-03T16:32:00Z">
        <w:r w:rsidR="008006A2">
          <w:t>.</w:t>
        </w:r>
      </w:ins>
    </w:p>
    <w:p w:rsidR="00EA0204" w:rsidRDefault="00EA0204" w:rsidP="00F54EFE">
      <w:pPr>
        <w:pStyle w:val="Textkrper"/>
        <w:ind w:left="851" w:hanging="851"/>
        <w:rPr>
          <w:ins w:id="737" w:author="GIRAUD Christian" w:date="2014-07-02T17:13:00Z"/>
        </w:rPr>
      </w:pPr>
    </w:p>
    <w:p w:rsidR="00D86B28" w:rsidRDefault="00D86B28" w:rsidP="00EA0204">
      <w:pPr>
        <w:pStyle w:val="berschrift3"/>
        <w:rPr>
          <w:ins w:id="738" w:author="GIRAUD Christian" w:date="2014-07-02T17:08:00Z"/>
        </w:rPr>
        <w:pPrChange w:id="739" w:author="GIRAUD Christian" w:date="2014-07-02T17:20:00Z">
          <w:pPr>
            <w:pStyle w:val="Textkrper"/>
            <w:ind w:left="851" w:hanging="851"/>
          </w:pPr>
        </w:pPrChange>
      </w:pPr>
      <w:ins w:id="740" w:author="GIRAUD Christian" w:date="2014-07-02T17:13:00Z">
        <w:r>
          <w:t xml:space="preserve">Step 3 : set of </w:t>
        </w:r>
      </w:ins>
      <w:ins w:id="741" w:author="GIRAUD Christian" w:date="2014-07-03T14:38:00Z">
        <w:r w:rsidR="00825A7E">
          <w:t>P</w:t>
        </w:r>
      </w:ins>
      <w:ins w:id="742" w:author="GIRAUD Christian" w:date="2014-07-02T17:13:00Z">
        <w:r w:rsidR="00825A7E">
          <w:t>ackets</w:t>
        </w:r>
        <w:r>
          <w:t xml:space="preserve"> :</w:t>
        </w:r>
      </w:ins>
    </w:p>
    <w:p w:rsidR="006851DE" w:rsidRDefault="00D86B28" w:rsidP="006851DE">
      <w:pPr>
        <w:rPr>
          <w:ins w:id="743" w:author="GIRAUD Christian" w:date="2014-07-03T16:52:00Z"/>
        </w:rPr>
      </w:pPr>
      <w:ins w:id="744" w:author="GIRAUD Christian" w:date="2014-07-02T17:06:00Z">
        <w:r>
          <w:t xml:space="preserve"> </w:t>
        </w:r>
      </w:ins>
      <w:ins w:id="745" w:author="GIRAUD Christian" w:date="2014-07-03T16:49:00Z">
        <w:r w:rsidR="006851DE">
          <w:t xml:space="preserve">At this step, we </w:t>
        </w:r>
      </w:ins>
      <w:ins w:id="746" w:author="GIRAUD Christian" w:date="2014-07-03T16:52:00Z">
        <w:r w:rsidR="006851DE">
          <w:t>deploy all packets that have been stored within each LRBG.</w:t>
        </w:r>
      </w:ins>
    </w:p>
    <w:p w:rsidR="009A3605" w:rsidRDefault="009A3605" w:rsidP="006851DE">
      <w:pPr>
        <w:rPr>
          <w:ins w:id="747" w:author="GIRAUD Christian" w:date="2014-07-04T11:09:00Z"/>
        </w:rPr>
      </w:pPr>
    </w:p>
    <w:p w:rsidR="00A64DC4" w:rsidRDefault="00A64DC4" w:rsidP="006851DE">
      <w:pPr>
        <w:rPr>
          <w:ins w:id="748" w:author="GIRAUD Christian" w:date="2014-07-04T11:11:00Z"/>
        </w:rPr>
      </w:pPr>
      <w:ins w:id="749" w:author="GIRAUD Christian" w:date="2014-07-04T11:09:00Z">
        <w:r>
          <w:t>Packets</w:t>
        </w:r>
      </w:ins>
      <w:ins w:id="750" w:author="GIRAUD Christian" w:date="2014-07-04T11:10:00Z">
        <w:r>
          <w:t xml:space="preserve"> </w:t>
        </w:r>
      </w:ins>
      <w:ins w:id="751" w:author="GIRAUD Christian" w:date="2014-07-04T11:09:00Z">
        <w:r>
          <w:t>are</w:t>
        </w:r>
      </w:ins>
      <w:ins w:id="752" w:author="GIRAUD Christian" w:date="2014-07-04T11:10:00Z">
        <w:r>
          <w:t xml:space="preserve"> </w:t>
        </w:r>
      </w:ins>
      <w:ins w:id="753" w:author="GIRAUD Christian" w:date="2014-07-04T11:09:00Z">
        <w:r>
          <w:t>broken into several “events”</w:t>
        </w:r>
      </w:ins>
      <w:ins w:id="754" w:author="GIRAUD Christian" w:date="2014-07-04T11:12:00Z">
        <w:r>
          <w:t xml:space="preserve"> that need to</w:t>
        </w:r>
      </w:ins>
      <w:ins w:id="755" w:author="GIRAUD Christian" w:date="2014-07-04T11:13:00Z">
        <w:r>
          <w:t xml:space="preserve"> </w:t>
        </w:r>
      </w:ins>
      <w:ins w:id="756" w:author="GIRAUD Christian" w:date="2014-07-04T11:12:00Z">
        <w:r>
          <w:t xml:space="preserve">be </w:t>
        </w:r>
      </w:ins>
      <w:ins w:id="757" w:author="GIRAUD Christian" w:date="2014-07-04T11:13:00Z">
        <w:r>
          <w:t>positioned relating to LRBG.</w:t>
        </w:r>
      </w:ins>
    </w:p>
    <w:p w:rsidR="00A64DC4" w:rsidRDefault="00A64DC4" w:rsidP="006851DE">
      <w:pPr>
        <w:rPr>
          <w:ins w:id="758" w:author="GIRAUD Christian" w:date="2014-07-04T11:11:00Z"/>
        </w:rPr>
      </w:pPr>
    </w:p>
    <w:p w:rsidR="00A64DC4" w:rsidRDefault="00A64DC4" w:rsidP="006851DE">
      <w:pPr>
        <w:rPr>
          <w:ins w:id="759" w:author="GIRAUD Christian" w:date="2014-07-04T11:11:00Z"/>
        </w:rPr>
      </w:pPr>
      <w:ins w:id="760" w:author="GIRAUD Christian" w:date="2014-07-04T11:14:00Z">
        <w:r>
          <w:t xml:space="preserve">Event_Position = </w:t>
        </w:r>
      </w:ins>
      <w:ins w:id="761" w:author="GIRAUD Christian" w:date="2014-07-04T11:17:00Z">
        <w:r w:rsidR="00BD4A7E">
          <w:t xml:space="preserve">( </w:t>
        </w:r>
      </w:ins>
      <w:ins w:id="762" w:author="GIRAUD Christian" w:date="2014-07-04T11:14:00Z">
        <w:r>
          <w:t>Packet_Posi</w:t>
        </w:r>
      </w:ins>
      <w:ins w:id="763" w:author="GIRAUD Christian" w:date="2014-07-04T11:15:00Z">
        <w:r>
          <w:t>ti</w:t>
        </w:r>
      </w:ins>
      <w:ins w:id="764" w:author="GIRAUD Christian" w:date="2014-07-04T11:14:00Z">
        <w:r>
          <w:t>on</w:t>
        </w:r>
      </w:ins>
      <w:ins w:id="765" w:author="GIRAUD Christian" w:date="2014-07-04T11:15:00Z">
        <w:r w:rsidR="00BD4A7E">
          <w:t>_relating_LRBG</w:t>
        </w:r>
      </w:ins>
      <w:ins w:id="766" w:author="GIRAUD Christian" w:date="2014-07-04T11:17:00Z">
        <w:r w:rsidR="00BD4A7E">
          <w:t xml:space="preserve"> )</w:t>
        </w:r>
      </w:ins>
      <w:ins w:id="767" w:author="GIRAUD Christian" w:date="2014-07-04T11:15:00Z">
        <w:r w:rsidR="00BD4A7E">
          <w:t xml:space="preserve"> + </w:t>
        </w:r>
      </w:ins>
      <w:ins w:id="768" w:author="GIRAUD Christian" w:date="2014-07-04T11:18:00Z">
        <w:r w:rsidR="00BD4A7E">
          <w:t xml:space="preserve">( </w:t>
        </w:r>
      </w:ins>
      <w:ins w:id="769" w:author="GIRAUD Christian" w:date="2014-07-04T11:15:00Z">
        <w:r w:rsidR="00BD4A7E">
          <w:t>Event_Position_relating_packet</w:t>
        </w:r>
      </w:ins>
      <w:ins w:id="770" w:author="GIRAUD Christian" w:date="2014-07-04T11:18:00Z">
        <w:r w:rsidR="00BD4A7E">
          <w:t xml:space="preserve"> )</w:t>
        </w:r>
      </w:ins>
    </w:p>
    <w:p w:rsidR="00A64DC4" w:rsidRDefault="00A64DC4" w:rsidP="006851DE">
      <w:pPr>
        <w:rPr>
          <w:ins w:id="771" w:author="GIRAUD Christian" w:date="2014-07-03T17:01:00Z"/>
        </w:rPr>
      </w:pPr>
    </w:p>
    <w:p w:rsidR="009A3605" w:rsidRDefault="006851DE" w:rsidP="006851DE">
      <w:pPr>
        <w:rPr>
          <w:ins w:id="772" w:author="GIRAUD Christian" w:date="2014-07-03T16:58:00Z"/>
        </w:rPr>
      </w:pPr>
      <w:ins w:id="773" w:author="GIRAUD Christian" w:date="2014-07-03T16:56:00Z">
        <w:r>
          <w:t>We</w:t>
        </w:r>
      </w:ins>
      <w:ins w:id="774" w:author="GIRAUD Christian" w:date="2014-07-03T16:57:00Z">
        <w:r>
          <w:t xml:space="preserve"> </w:t>
        </w:r>
      </w:ins>
      <w:ins w:id="775" w:author="GIRAUD Christian" w:date="2014-07-03T16:56:00Z">
        <w:r>
          <w:t xml:space="preserve">suppose that enough </w:t>
        </w:r>
      </w:ins>
      <w:ins w:id="776" w:author="GIRAUD Christian" w:date="2014-07-03T16:57:00Z">
        <w:r>
          <w:t xml:space="preserve">passed </w:t>
        </w:r>
      </w:ins>
      <w:ins w:id="777" w:author="GIRAUD Christian" w:date="2014-07-03T16:56:00Z">
        <w:r>
          <w:t xml:space="preserve">LRBG </w:t>
        </w:r>
      </w:ins>
      <w:ins w:id="778" w:author="GIRAUD Christian" w:date="2014-07-03T16:58:00Z">
        <w:r w:rsidR="009A3605">
          <w:t>are stored to trake into account all anticipated constraints in downstream of current train position.</w:t>
        </w:r>
      </w:ins>
    </w:p>
    <w:p w:rsidR="009A3605" w:rsidRDefault="009A3605" w:rsidP="006851DE">
      <w:pPr>
        <w:rPr>
          <w:ins w:id="779" w:author="GIRAUD Christian" w:date="2014-07-03T17:01:00Z"/>
        </w:rPr>
      </w:pPr>
    </w:p>
    <w:p w:rsidR="006851DE" w:rsidRDefault="006851DE" w:rsidP="006851DE">
      <w:pPr>
        <w:rPr>
          <w:ins w:id="780" w:author="GIRAUD Christian" w:date="2014-07-03T16:49:00Z"/>
        </w:rPr>
      </w:pPr>
      <w:ins w:id="781" w:author="GIRAUD Christian" w:date="2014-07-03T16:49:00Z">
        <w:r>
          <w:t>The Database is fill-up as described hereafter :</w:t>
        </w:r>
      </w:ins>
    </w:p>
    <w:p w:rsidR="006851DE" w:rsidRPr="00C43846" w:rsidRDefault="006851DE" w:rsidP="006851DE">
      <w:pPr>
        <w:rPr>
          <w:ins w:id="782" w:author="GIRAUD Christian" w:date="2014-07-03T16:49:00Z"/>
        </w:rPr>
      </w:pPr>
    </w:p>
    <w:p w:rsidR="006851DE" w:rsidRDefault="00834DE0" w:rsidP="006851DE">
      <w:pPr>
        <w:pStyle w:val="Textkrper"/>
        <w:ind w:left="851" w:hanging="851"/>
        <w:rPr>
          <w:ins w:id="783" w:author="GIRAUD Christian" w:date="2014-07-03T16:49:00Z"/>
        </w:rPr>
      </w:pPr>
      <w:ins w:id="784" w:author="GIRAUD Christian" w:date="2014-07-03T16:49:00Z">
        <w:r>
          <w:rPr>
            <w:noProof/>
            <w:lang w:val="de-DE" w:eastAsia="de-DE"/>
          </w:rPr>
          <w:lastRenderedPageBreak/>
          <mc:AlternateContent>
            <mc:Choice Requires="wpc">
              <w:drawing>
                <wp:inline distT="0" distB="0" distL="0" distR="0">
                  <wp:extent cx="6286500" cy="2188845"/>
                  <wp:effectExtent l="28575" t="28575" r="28575" b="20955"/>
                  <wp:docPr id="547" name="Zeichenbereich 15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1809" name="AutoShape 1570"/>
                          <wps:cNvCnPr>
                            <a:cxnSpLocks noChangeShapeType="1"/>
                          </wps:cNvCnPr>
                          <wps:spPr bwMode="auto">
                            <a:xfrm>
                              <a:off x="779701" y="56751"/>
                              <a:ext cx="873" cy="186929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10" name="Text Box 1571"/>
                          <wps:cNvSpPr txBox="1">
                            <a:spLocks noChangeArrowheads="1"/>
                          </wps:cNvSpPr>
                          <wps:spPr bwMode="auto">
                            <a:xfrm>
                              <a:off x="348377" y="845154"/>
                              <a:ext cx="878364" cy="542191"/>
                            </a:xfrm>
                            <a:prstGeom prst="rect">
                              <a:avLst/>
                            </a:prstGeom>
                            <a:solidFill>
                              <a:srgbClr val="FFFFFF"/>
                            </a:solidFill>
                            <a:ln w="19050">
                              <a:solidFill>
                                <a:srgbClr val="000000"/>
                              </a:solidFill>
                              <a:miter lim="800000"/>
                              <a:headEnd/>
                              <a:tailEnd/>
                            </a:ln>
                          </wps:spPr>
                          <wps:txbx>
                            <w:txbxContent>
                              <w:p w:rsidR="006851DE" w:rsidRPr="009E00B0" w:rsidRDefault="006851DE" w:rsidP="00F147C3">
                                <w:pPr>
                                  <w:rPr>
                                    <w:sz w:val="18"/>
                                    <w:szCs w:val="18"/>
                                    <w:lang w:val="fr-FR"/>
                                  </w:rPr>
                                </w:pPr>
                                <w:r w:rsidRPr="009E00B0">
                                  <w:rPr>
                                    <w:sz w:val="18"/>
                                    <w:szCs w:val="18"/>
                                    <w:lang w:val="fr-FR"/>
                                  </w:rPr>
                                  <w:t>LRBG_n</w:t>
                                </w:r>
                                <w:del w:id="785" w:author="GIRAUD Christian" w:date="2014-07-04T11:18:00Z">
                                  <w:r w:rsidRPr="009E00B0" w:rsidDel="00BD4A7E">
                                    <w:rPr>
                                      <w:sz w:val="18"/>
                                      <w:szCs w:val="18"/>
                                      <w:lang w:val="fr-FR"/>
                                    </w:rPr>
                                    <w:delText>-1</w:delText>
                                  </w:r>
                                </w:del>
                              </w:p>
                            </w:txbxContent>
                          </wps:txbx>
                          <wps:bodyPr rot="0" vert="horz" wrap="square" lIns="91440" tIns="45720" rIns="91440" bIns="45720" anchor="t" anchorCtr="0" upright="1">
                            <a:noAutofit/>
                          </wps:bodyPr>
                        </wps:wsp>
                        <wps:wsp>
                          <wps:cNvPr id="1811" name="AutoShape 1572"/>
                          <wps:cNvCnPr>
                            <a:cxnSpLocks noChangeShapeType="1"/>
                          </wps:cNvCnPr>
                          <wps:spPr bwMode="auto">
                            <a:xfrm>
                              <a:off x="2766060" y="275897"/>
                              <a:ext cx="2619"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12" name="AutoShape 1574"/>
                          <wps:cNvCnPr>
                            <a:cxnSpLocks noChangeShapeType="1"/>
                          </wps:cNvCnPr>
                          <wps:spPr bwMode="auto">
                            <a:xfrm>
                              <a:off x="778828" y="1761029"/>
                              <a:ext cx="243514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3" name="AutoShape 1575"/>
                          <wps:cNvCnPr>
                            <a:cxnSpLocks noChangeShapeType="1"/>
                          </wps:cNvCnPr>
                          <wps:spPr bwMode="auto">
                            <a:xfrm>
                              <a:off x="5588000" y="56751"/>
                              <a:ext cx="873"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14" name="AutoShape 1577"/>
                          <wps:cNvCnPr>
                            <a:cxnSpLocks noChangeShapeType="1"/>
                          </wps:cNvCnPr>
                          <wps:spPr bwMode="auto">
                            <a:xfrm>
                              <a:off x="778828" y="363207"/>
                              <a:ext cx="1987233"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5" name="AutoShape 1578"/>
                          <wps:cNvCnPr>
                            <a:cxnSpLocks noChangeShapeType="1"/>
                          </wps:cNvCnPr>
                          <wps:spPr bwMode="auto">
                            <a:xfrm>
                              <a:off x="778828" y="113502"/>
                              <a:ext cx="481004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6" name="AutoShape 1579"/>
                          <wps:cNvCnPr>
                            <a:cxnSpLocks noChangeShapeType="1"/>
                          </wps:cNvCnPr>
                          <wps:spPr bwMode="auto">
                            <a:xfrm>
                              <a:off x="3240167" y="1248523"/>
                              <a:ext cx="1746" cy="6775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17" name="AutoShape 1580"/>
                          <wps:cNvCnPr>
                            <a:cxnSpLocks noChangeShapeType="1"/>
                          </wps:cNvCnPr>
                          <wps:spPr bwMode="auto">
                            <a:xfrm>
                              <a:off x="2768679" y="1387345"/>
                              <a:ext cx="445294"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8" name="Text Box 1583"/>
                          <wps:cNvSpPr txBox="1">
                            <a:spLocks noChangeArrowheads="1"/>
                          </wps:cNvSpPr>
                          <wps:spPr bwMode="auto">
                            <a:xfrm>
                              <a:off x="3241913" y="1100971"/>
                              <a:ext cx="687149" cy="28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1DE" w:rsidRPr="009E00B0" w:rsidRDefault="006851DE" w:rsidP="00F147C3">
                                <w:pPr>
                                  <w:pStyle w:val="Table"/>
                                  <w:spacing w:line="300" w:lineRule="atLeast"/>
                                  <w:rPr>
                                    <w:rFonts w:ascii="Arial" w:eastAsia="Times New Roman" w:hAnsi="Arial"/>
                                  </w:rPr>
                                </w:pPr>
                                <w:r>
                                  <w:rPr>
                                    <w:rFonts w:ascii="Arial" w:eastAsia="Times New Roman" w:hAnsi="Arial"/>
                                  </w:rPr>
                                  <w:t>Delay</w:t>
                                </w:r>
                              </w:p>
                            </w:txbxContent>
                          </wps:txbx>
                          <wps:bodyPr rot="0" vert="horz" wrap="square" lIns="91440" tIns="45720" rIns="91440" bIns="45720" anchor="t" anchorCtr="0" upright="1">
                            <a:noAutofit/>
                          </wps:bodyPr>
                        </wps:wsp>
                        <wps:wsp>
                          <wps:cNvPr id="1819" name="Text Box 1584"/>
                          <wps:cNvSpPr txBox="1">
                            <a:spLocks noChangeArrowheads="1"/>
                          </wps:cNvSpPr>
                          <wps:spPr bwMode="auto">
                            <a:xfrm>
                              <a:off x="1139428" y="1472908"/>
                              <a:ext cx="945594" cy="288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1DE" w:rsidRPr="009E00B0" w:rsidRDefault="006851DE" w:rsidP="00F147C3">
                                <w:pPr>
                                  <w:pStyle w:val="Table"/>
                                  <w:spacing w:line="300" w:lineRule="atLeast"/>
                                  <w:rPr>
                                    <w:rFonts w:ascii="Arial" w:eastAsia="Times New Roman" w:hAnsi="Arial"/>
                                  </w:rPr>
                                </w:pPr>
                                <w:r>
                                  <w:rPr>
                                    <w:rFonts w:ascii="Arial" w:eastAsia="Times New Roman" w:hAnsi="Arial"/>
                                  </w:rPr>
                                  <w:t>Train_Position</w:t>
                                </w:r>
                              </w:p>
                            </w:txbxContent>
                          </wps:txbx>
                          <wps:bodyPr rot="0" vert="horz" wrap="square" lIns="91440" tIns="45720" rIns="91440" bIns="45720" anchor="t" anchorCtr="0" upright="1">
                            <a:noAutofit/>
                          </wps:bodyPr>
                        </wps:wsp>
                        <wps:wsp>
                          <wps:cNvPr id="1820" name="AutoShape 1585"/>
                          <wps:cNvCnPr>
                            <a:cxnSpLocks noChangeShapeType="1"/>
                          </wps:cNvCnPr>
                          <wps:spPr bwMode="auto">
                            <a:xfrm>
                              <a:off x="2224723" y="462739"/>
                              <a:ext cx="873" cy="93159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1" name="AutoShape 1586"/>
                          <wps:cNvCnPr>
                            <a:cxnSpLocks noChangeShapeType="1"/>
                          </wps:cNvCnPr>
                          <wps:spPr bwMode="auto">
                            <a:xfrm>
                              <a:off x="778828" y="557907"/>
                              <a:ext cx="1445895"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2" name="AutoShape 1587"/>
                          <wps:cNvCnPr>
                            <a:cxnSpLocks noChangeShapeType="1"/>
                          </wps:cNvCnPr>
                          <wps:spPr bwMode="auto">
                            <a:xfrm>
                              <a:off x="3810318" y="174619"/>
                              <a:ext cx="1746" cy="121971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23" name="AutoShape 1588"/>
                          <wps:cNvCnPr>
                            <a:cxnSpLocks noChangeShapeType="1"/>
                          </wps:cNvCnPr>
                          <wps:spPr bwMode="auto">
                            <a:xfrm>
                              <a:off x="781447" y="231370"/>
                              <a:ext cx="3030617"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589"/>
                          <wps:cNvSpPr txBox="1">
                            <a:spLocks noChangeArrowheads="1"/>
                          </wps:cNvSpPr>
                          <wps:spPr bwMode="auto">
                            <a:xfrm>
                              <a:off x="1675527" y="845154"/>
                              <a:ext cx="922020" cy="403369"/>
                            </a:xfrm>
                            <a:prstGeom prst="rect">
                              <a:avLst/>
                            </a:prstGeom>
                            <a:solidFill>
                              <a:srgbClr val="FFFFFF"/>
                            </a:solidFill>
                            <a:ln w="19050">
                              <a:solidFill>
                                <a:srgbClr val="000000"/>
                              </a:solidFill>
                              <a:miter lim="800000"/>
                              <a:headEnd/>
                              <a:tailEnd/>
                            </a:ln>
                          </wps:spPr>
                          <wps:txbx>
                            <w:txbxContent>
                              <w:p w:rsidR="00BD4A7E" w:rsidRPr="00BD4A7E" w:rsidRDefault="00BD4A7E" w:rsidP="00F147C3">
                                <w:pPr>
                                  <w:rPr>
                                    <w:lang w:val="fr-FR"/>
                                    <w:rPrChange w:id="786" w:author="GIRAUD Christian" w:date="2014-07-04T11:24:00Z">
                                      <w:rPr/>
                                    </w:rPrChange>
                                  </w:rPr>
                                </w:pPr>
                                <w:ins w:id="787" w:author="GIRAUD Christian" w:date="2014-07-04T11:24:00Z">
                                  <w:r>
                                    <w:rPr>
                                      <w:lang w:val="fr-FR"/>
                                    </w:rPr>
                                    <w:t>Event_n1</w:t>
                                  </w:r>
                                </w:ins>
                              </w:p>
                            </w:txbxContent>
                          </wps:txbx>
                          <wps:bodyPr rot="0" vert="horz" wrap="square" lIns="91440" tIns="45720" rIns="91440" bIns="45720" anchor="t" anchorCtr="0" upright="1">
                            <a:noAutofit/>
                          </wps:bodyPr>
                        </wps:wsp>
                        <wps:wsp>
                          <wps:cNvPr id="545" name="Text Box 1591"/>
                          <wps:cNvSpPr txBox="1">
                            <a:spLocks noChangeArrowheads="1"/>
                          </wps:cNvSpPr>
                          <wps:spPr bwMode="auto">
                            <a:xfrm>
                              <a:off x="3365897" y="727287"/>
                              <a:ext cx="922020" cy="402496"/>
                            </a:xfrm>
                            <a:prstGeom prst="rect">
                              <a:avLst/>
                            </a:prstGeom>
                            <a:solidFill>
                              <a:srgbClr val="FFFFFF"/>
                            </a:solidFill>
                            <a:ln w="19050">
                              <a:solidFill>
                                <a:srgbClr val="000000"/>
                              </a:solidFill>
                              <a:miter lim="800000"/>
                              <a:headEnd/>
                              <a:tailEnd/>
                            </a:ln>
                          </wps:spPr>
                          <wps:txbx>
                            <w:txbxContent>
                              <w:p w:rsidR="00BD4A7E" w:rsidRPr="00BD4A7E" w:rsidRDefault="00F147C3" w:rsidP="00F147C3">
                                <w:pPr>
                                  <w:rPr>
                                    <w:lang w:val="fr-FR"/>
                                    <w:rPrChange w:id="788" w:author="GIRAUD Christian" w:date="2014-07-04T11:24:00Z">
                                      <w:rPr/>
                                    </w:rPrChange>
                                  </w:rPr>
                                </w:pPr>
                                <w:ins w:id="789" w:author="GIRAUD Christian" w:date="2014-07-04T11:24:00Z">
                                  <w:r>
                                    <w:rPr>
                                      <w:lang w:val="fr-FR"/>
                                    </w:rPr>
                                    <w:t>Event_n</w:t>
                                  </w:r>
                                </w:ins>
                                <w:ins w:id="790" w:author="GIRAUD Christian" w:date="2014-07-04T11:26:00Z">
                                  <w:r>
                                    <w:rPr>
                                      <w:lang w:val="fr-FR"/>
                                    </w:rPr>
                                    <w:t>2</w:t>
                                  </w:r>
                                </w:ins>
                              </w:p>
                            </w:txbxContent>
                          </wps:txbx>
                          <wps:bodyPr rot="0" vert="horz" wrap="square" lIns="91440" tIns="45720" rIns="91440" bIns="45720" anchor="t" anchorCtr="0" upright="1">
                            <a:noAutofit/>
                          </wps:bodyPr>
                        </wps:wsp>
                        <wps:wsp>
                          <wps:cNvPr id="546" name="Text Box 1593"/>
                          <wps:cNvSpPr txBox="1">
                            <a:spLocks noChangeArrowheads="1"/>
                          </wps:cNvSpPr>
                          <wps:spPr bwMode="auto">
                            <a:xfrm>
                              <a:off x="5099050" y="557907"/>
                              <a:ext cx="922020" cy="402496"/>
                            </a:xfrm>
                            <a:prstGeom prst="rect">
                              <a:avLst/>
                            </a:prstGeom>
                            <a:solidFill>
                              <a:srgbClr val="FFFFFF"/>
                            </a:solidFill>
                            <a:ln w="19050">
                              <a:solidFill>
                                <a:srgbClr val="000000"/>
                              </a:solidFill>
                              <a:miter lim="800000"/>
                              <a:headEnd/>
                              <a:tailEnd/>
                            </a:ln>
                          </wps:spPr>
                          <wps:txbx>
                            <w:txbxContent>
                              <w:p w:rsidR="00F147C3" w:rsidRPr="00BD4A7E" w:rsidRDefault="00F147C3" w:rsidP="00F147C3">
                                <w:pPr>
                                  <w:rPr>
                                    <w:lang w:val="fr-FR"/>
                                    <w:rPrChange w:id="791" w:author="GIRAUD Christian" w:date="2014-07-04T11:24:00Z">
                                      <w:rPr/>
                                    </w:rPrChange>
                                  </w:rPr>
                                </w:pPr>
                                <w:ins w:id="792" w:author="GIRAUD Christian" w:date="2014-07-04T11:24:00Z">
                                  <w:r>
                                    <w:rPr>
                                      <w:lang w:val="fr-FR"/>
                                    </w:rPr>
                                    <w:t>Event_n</w:t>
                                  </w:r>
                                </w:ins>
                                <w:ins w:id="793" w:author="GIRAUD Christian" w:date="2014-07-04T11:28:00Z">
                                  <w:r>
                                    <w:rPr>
                                      <w:lang w:val="fr-FR"/>
                                    </w:rPr>
                                    <w:t>3</w:t>
                                  </w:r>
                                </w:ins>
                              </w:p>
                            </w:txbxContent>
                          </wps:txbx>
                          <wps:bodyPr rot="0" vert="horz" wrap="square" lIns="91440" tIns="45720" rIns="91440" bIns="45720" anchor="t" anchorCtr="0" upright="1">
                            <a:noAutofit/>
                          </wps:bodyPr>
                        </wps:wsp>
                      </wpc:wpc>
                    </a:graphicData>
                  </a:graphic>
                </wp:inline>
              </w:drawing>
            </mc:Choice>
            <mc:Fallback>
              <w:pict>
                <v:group id="Zeichenbereich 1568" o:spid="_x0000_s1120" editas="canvas" style="width:495pt;height:172.35pt;mso-position-horizontal-relative:char;mso-position-vertical-relative:line" coordsize="62865,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">
                  <v:shape id="_x0000_s1121" type="#_x0000_t75" style="position:absolute;width:62865;height:21888;visibility:visible;mso-wrap-style:square" stroked="t" strokecolor="#0070c0" strokeweight="1.5pt">
                    <v:fill o:detectmouseclick="t"/>
                    <v:path o:connecttype="none"/>
                  </v:shape>
                  <v:shape id="AutoShape 1570" o:spid="_x0000_s1122" type="#_x0000_t32" style="position:absolute;left:7797;top:567;width:8;height:18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EfcUAAADdAAAADwAAAGRycy9kb3ducmV2LnhtbERP22oCMRB9L/gPYQq+lJq1otitUUQo&#10;KKV4aaGvw2a6WXYzCZu4bvv1TUHwbQ7nOotVbxvRURsqxwrGowwEceF0xaWCz4/XxzmIEJE1No5J&#10;wQ8FWC0HdwvMtbvwkbpTLEUK4ZCjAhOjz6UMhSGLYeQ8ceK+XWsxJtiWUrd4SeG2kU9ZNpMWK04N&#10;Bj1tDBX16WwV1F29Px6mwT+cf2n25s37bvKllRre9+sXEJH6eBNf3Vud5s+zZ/j/Jp0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UEfcUAAADdAAAADwAAAAAAAAAA&#10;AAAAAAChAgAAZHJzL2Rvd25yZXYueG1sUEsFBgAAAAAEAAQA+QAAAJMDAAAAAA==&#10;">
                    <v:stroke dashstyle="dash"/>
                  </v:shape>
                  <v:shape id="Text Box 1571" o:spid="_x0000_s1123" type="#_x0000_t202" style="position:absolute;left:3483;top:8451;width:8784;height:5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umMsQA&#10;AADdAAAADwAAAGRycy9kb3ducmV2LnhtbESPQWvCQBCF70L/wzKF3nRj0RKiq0ihoceqLV7H7JgN&#10;ZmdDdhvjv+8chN5meG/e+2a9HX2rBupjE9jAfJaBIq6Cbbg28H38mOagYkK22AYmA3eKsN08TdZY&#10;2HDjPQ2HVCsJ4VigAZdSV2gdK0ce4yx0xKJdQu8xydrX2vZ4k3Df6tcse9MeG5YGhx29O6quh19v&#10;YBlPX4vhfm5cnf+Uuhz9fnEsjXl5HncrUInG9G9+XH9awc/nwi/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rpjLEAAAA3QAAAA8AAAAAAAAAAAAAAAAAmAIAAGRycy9k&#10;b3ducmV2LnhtbFBLBQYAAAAABAAEAPUAAACJAwAAAAA=&#10;" strokeweight="1.5pt">
                    <v:textbox>
                      <w:txbxContent>
                        <w:p w:rsidR="006851DE" w:rsidRPr="009E00B0" w:rsidRDefault="006851DE" w:rsidP="00F147C3">
                          <w:pPr>
                            <w:rPr>
                              <w:sz w:val="18"/>
                              <w:szCs w:val="18"/>
                              <w:lang w:val="fr-FR"/>
                            </w:rPr>
                          </w:pPr>
                          <w:r w:rsidRPr="009E00B0">
                            <w:rPr>
                              <w:sz w:val="18"/>
                              <w:szCs w:val="18"/>
                              <w:lang w:val="fr-FR"/>
                            </w:rPr>
                            <w:t>LRBG_n</w:t>
                          </w:r>
                          <w:del w:id="794" w:author="GIRAUD Christian" w:date="2014-07-04T11:18:00Z">
                            <w:r w:rsidRPr="009E00B0" w:rsidDel="00BD4A7E">
                              <w:rPr>
                                <w:sz w:val="18"/>
                                <w:szCs w:val="18"/>
                                <w:lang w:val="fr-FR"/>
                              </w:rPr>
                              <w:delText>-1</w:delText>
                            </w:r>
                          </w:del>
                        </w:p>
                      </w:txbxContent>
                    </v:textbox>
                  </v:shape>
                  <v:shape id="AutoShape 1572" o:spid="_x0000_s1124" type="#_x0000_t32" style="position:absolute;left:27660;top:2758;width:26;height:1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qepsQAAADdAAAADwAAAGRycy9kb3ducmV2LnhtbERP32vCMBB+H+x/CDfwZcy0ykSqUcZg&#10;oMjYdANfj+bWlDaX0MRa/euXwcC3+/h+3nI92Fb01IXasYJ8nIEgLp2uuVLw/fX2NAcRIrLG1jEp&#10;uFCA9er+bomFdmfeU3+IlUghHApUYGL0hZShNGQxjJ0nTtyP6yzGBLtK6g7PKdy2cpJlM2mx5tRg&#10;0NOrobI5nKyCpm8+9p/PwT+erjTbefO+nR61UqOH4WUBItIQb+J/90an+fM8h79v0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Sp6mxAAAAN0AAAAPAAAAAAAAAAAA&#10;AAAAAKECAABkcnMvZG93bnJldi54bWxQSwUGAAAAAAQABAD5AAAAkgMAAAAA&#10;">
                    <v:stroke dashstyle="dash"/>
                  </v:shape>
                  <v:shape id="AutoShape 1574" o:spid="_x0000_s1125" type="#_x0000_t32" style="position:absolute;left:7788;top:17610;width:2435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o8QAAADdAAAADwAAAGRycy9kb3ducmV2LnhtbERPS2vCQBC+C/0PyxR6M5t4EE1dpRQU&#10;sfTgg2BvQ3ZMgtnZsLtq7K93CwVv8/E9Z7boTSuu5HxjWUGWpCCIS6sbrhQc9svhBIQPyBpby6Tg&#10;Th4W85fBDHNtb7yl6y5UIoawz1FBHUKXS+nLmgz6xHbEkTtZZzBE6CqpHd5iuGnlKE3H0mDDsaHG&#10;jj5rKs+7i1Fw/JpeinvxTZsim25+0Bn/u18p9fbaf7yDCNSHp/jfvdZx/iQbwd838QQ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iIKjxAAAAN0AAAAPAAAAAAAAAAAA&#10;AAAAAKECAABkcnMvZG93bnJldi54bWxQSwUGAAAAAAQABAD5AAAAkgMAAAAA&#10;">
                    <v:stroke endarrow="block"/>
                  </v:shape>
                  <v:shape id="AutoShape 1575" o:spid="_x0000_s1126" type="#_x0000_t32" style="position:absolute;left:55880;top:567;width:8;height:1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SlSsQAAADdAAAADwAAAGRycy9kb3ducmV2LnhtbERP22oCMRB9F/oPYQq+SM2qVGRrFBEK&#10;LVK8tNDXYTPdLLuZhE1ct359IxR8m8O5znLd20Z01IbKsYLJOANBXDhdcang6/P1aQEiRGSNjWNS&#10;8EsB1quHwRJz7S58pO4US5FCOOSowMTocylDYchiGDtPnLgf11qMCbal1C1eUrht5DTL5tJixanB&#10;oKetoaI+na2Cuqv3x8Nz8KPzleY7bz7eZ99aqeFjv3kBEamPd/G/+02n+YvJDG7fpB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1KVKxAAAAN0AAAAPAAAAAAAAAAAA&#10;AAAAAKECAABkcnMvZG93bnJldi54bWxQSwUGAAAAAAQABAD5AAAAkgMAAAAA&#10;">
                    <v:stroke dashstyle="dash"/>
                  </v:shape>
                  <v:shape id="AutoShape 1577" o:spid="_x0000_s1127" type="#_x0000_t32" style="position:absolute;left:7788;top:3632;width:1987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2/TMQAAADdAAAADwAAAGRycy9kb3ducmV2LnhtbERPTWvCQBC9C/6HZYTedJMiotFVSqFF&#10;LB7UEtrbkB2T0Oxs2F01+utdQehtHu9zFqvONOJMzteWFaSjBARxYXXNpYLvw8dwCsIHZI2NZVJw&#10;JQ+rZb+3wEzbC+/ovA+liCHsM1RQhdBmUvqiIoN+ZFviyB2tMxgidKXUDi8x3DTyNUkm0mDNsaHC&#10;lt4rKv72J6Pg52t2yq/5ljZ5Otv8ojP+dvhU6mXQvc1BBOrCv/jpXus4f5qO4fF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9MxAAAAN0AAAAPAAAAAAAAAAAA&#10;AAAAAKECAABkcnMvZG93bnJldi54bWxQSwUGAAAAAAQABAD5AAAAkgMAAAAA&#10;">
                    <v:stroke endarrow="block"/>
                  </v:shape>
                  <v:shape id="AutoShape 1578" o:spid="_x0000_s1128" type="#_x0000_t32" style="position:absolute;left:7788;top:1135;width:4810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a18QAAADdAAAADwAAAGRycy9kb3ducmV2LnhtbERPTWvCQBC9C/6HZYTedJOCotFVSqFF&#10;LB7UEtrbkB2T0Oxs2F01+utdQehtHu9zFqvONOJMzteWFaSjBARxYXXNpYLvw8dwCsIHZI2NZVJw&#10;JQ+rZb+3wEzbC+/ovA+liCHsM1RQhdBmUvqiIoN+ZFviyB2tMxgidKXUDi8x3DTyNUkm0mDNsaHC&#10;lt4rKv72J6Pg52t2yq/5ljZ5Otv8ojP+dvhU6mXQvc1BBOrCv/jpXus4f5qO4fF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RrXxAAAAN0AAAAPAAAAAAAAAAAA&#10;AAAAAKECAABkcnMvZG93bnJldi54bWxQSwUGAAAAAAQABAD5AAAAkgMAAAAA&#10;">
                    <v:stroke endarrow="block"/>
                  </v:shape>
                  <v:shape id="AutoShape 1579" o:spid="_x0000_s1129" type="#_x0000_t32" style="position:absolute;left:32401;top:12485;width:18;height:6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G0sQAAADdAAAADwAAAGRycy9kb3ducmV2LnhtbERP32vCMBB+H+x/CDfwZcxUZUWqUcZg&#10;oMjYdANfj+bWlDaX0MRa/euXwcC3+/h+3nI92Fb01IXasYLJOANBXDpdc6Xg++vtaQ4iRGSNrWNS&#10;cKEA69X93RIL7c68p/4QK5FCOBSowMToCylDachiGDtPnLgf11mMCXaV1B2eU7ht5TTLcmmx5tRg&#10;0NOrobI5nKyCpm8+9p/PwT+erpTvvHnfzo5aqdHD8LIAEWmIN/G/e6PT/Pkkh79v0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owbSxAAAAN0AAAAPAAAAAAAAAAAA&#10;AAAAAKECAABkcnMvZG93bnJldi54bWxQSwUGAAAAAAQABAD5AAAAkgMAAAAA&#10;">
                    <v:stroke dashstyle="dash"/>
                  </v:shape>
                  <v:shape id="AutoShape 1580" o:spid="_x0000_s1130" type="#_x0000_t32" style="position:absolute;left:27686;top:13873;width:445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hO8QAAADdAAAADwAAAGRycy9kb3ducmV2LnhtbERPS2vCQBC+C/6HZYTedJMefERXKYUW&#10;sXhQS2hvQ3ZMQrOzYXfV6K93BaG3+fies1h1phFncr62rCAdJSCIC6trLhV8Hz6GUxA+IGtsLJOC&#10;K3lYLfu9BWbaXnhH530oRQxhn6GCKoQ2k9IXFRn0I9sSR+5oncEQoSuldniJ4aaRr0kylgZrjg0V&#10;tvReUfG3PxkFP1+zU37Nt7TJ09nmF53xt8OnUi+D7m0OIlAX/sVP91rH+dN0Ao9v4gl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E7xAAAAN0AAAAPAAAAAAAAAAAA&#10;AAAAAKECAABkcnMvZG93bnJldi54bWxQSwUGAAAAAAQABAD5AAAAkgMAAAAA&#10;">
                    <v:stroke endarrow="block"/>
                  </v:shape>
                  <v:shape id="Text Box 1583" o:spid="_x0000_s1131" type="#_x0000_t202" style="position:absolute;left:32419;top:11009;width:687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KjMQA&#10;AADdAAAADwAAAGRycy9kb3ducmV2LnhtbESPzW7CQAyE75V4h5WRuFRlAyp/gQVRpCKuUB7AZE0S&#10;kfVG2S0Jb48PSNxszXjm82rTuUrdqQmlZwOjYQKKOPO25NzA+e/3aw4qRGSLlWcy8KAAm3XvY4Wp&#10;9S0f6X6KuZIQDikaKGKsU61DVpDDMPQ1sWhX3ziMsja5tg22Eu4qPU6SqXZYsjQUWNOuoOx2+ncG&#10;rof2c7JoL/t4nh2/pz9Yzi7+Ycyg322XoCJ18W1+XR+s4M9Hgiv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6iozEAAAA3QAAAA8AAAAAAAAAAAAAAAAAmAIAAGRycy9k&#10;b3ducmV2LnhtbFBLBQYAAAAABAAEAPUAAACJAwAAAAA=&#10;" stroked="f">
                    <v:textbox>
                      <w:txbxContent>
                        <w:p w:rsidR="006851DE" w:rsidRPr="009E00B0" w:rsidRDefault="006851DE" w:rsidP="00F147C3">
                          <w:pPr>
                            <w:pStyle w:val="Table"/>
                            <w:spacing w:line="300" w:lineRule="atLeast"/>
                            <w:rPr>
                              <w:rFonts w:ascii="Arial" w:eastAsia="Times New Roman" w:hAnsi="Arial"/>
                            </w:rPr>
                          </w:pPr>
                          <w:r>
                            <w:rPr>
                              <w:rFonts w:ascii="Arial" w:eastAsia="Times New Roman" w:hAnsi="Arial"/>
                            </w:rPr>
                            <w:t>Delay</w:t>
                          </w:r>
                        </w:p>
                      </w:txbxContent>
                    </v:textbox>
                  </v:shape>
                  <v:shape id="Text Box 1584" o:spid="_x0000_s1132" type="#_x0000_t202" style="position:absolute;left:11394;top:14729;width:9456;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vF8IA&#10;AADdAAAADwAAAGRycy9kb3ducmV2LnhtbERPzYrCMBC+L/gOYQQvi6Yuu1qrUVxB8Vr1AabN2Bab&#10;SWmirW9vFoS9zcf3O6tNb2rxoNZVlhVMJxEI4tzqigsFl/N+HINwHlljbZkUPMnBZj34WGGibccp&#10;PU6+ECGEXYIKSu+bREqXl2TQTWxDHLirbQ36ANtC6ha7EG5q+RVFM2mw4tBQYkO7kvLb6W4UXI/d&#10;58+iyw7+Mk+/Z79YzTP7VGo07LdLEJ56/y9+u486zI+nC/j7Jp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i8XwgAAAN0AAAAPAAAAAAAAAAAAAAAAAJgCAABkcnMvZG93&#10;bnJldi54bWxQSwUGAAAAAAQABAD1AAAAhwMAAAAA&#10;" stroked="f">
                    <v:textbox>
                      <w:txbxContent>
                        <w:p w:rsidR="006851DE" w:rsidRPr="009E00B0" w:rsidRDefault="006851DE" w:rsidP="00F147C3">
                          <w:pPr>
                            <w:pStyle w:val="Table"/>
                            <w:spacing w:line="300" w:lineRule="atLeast"/>
                            <w:rPr>
                              <w:rFonts w:ascii="Arial" w:eastAsia="Times New Roman" w:hAnsi="Arial"/>
                            </w:rPr>
                          </w:pPr>
                          <w:r>
                            <w:rPr>
                              <w:rFonts w:ascii="Arial" w:eastAsia="Times New Roman" w:hAnsi="Arial"/>
                            </w:rPr>
                            <w:t>Train_Position</w:t>
                          </w:r>
                        </w:p>
                      </w:txbxContent>
                    </v:textbox>
                  </v:shape>
                  <v:shape id="AutoShape 1585" o:spid="_x0000_s1133" type="#_x0000_t32" style="position:absolute;left:22247;top:4627;width:8;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xgMcAAADdAAAADwAAAGRycy9kb3ducmV2LnhtbESPQUsDMRCF74L/IYzQi9isFUtZmxYR&#10;hBYRbS30OmzGzbKbSdik262/3jkI3mZ4b977ZrkefacG6lMT2MD9tABFXAXbcG3g8PV6twCVMrLF&#10;LjAZuFCC9er6aomlDWfe0bDPtZIQTiUacDnHUutUOfKYpiESi/Ydeo9Z1r7WtsezhPtOz4pirj02&#10;LA0OI704qtr9yRtoh/Zj9/mY4u3ph+Zv0b1vH47WmMnN+PwEKtOY/81/1xsr+IuZ8Ms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avGAxwAAAN0AAAAPAAAAAAAA&#10;AAAAAAAAAKECAABkcnMvZG93bnJldi54bWxQSwUGAAAAAAQABAD5AAAAlQMAAAAA&#10;">
                    <v:stroke dashstyle="dash"/>
                  </v:shape>
                  <v:shape id="AutoShape 1586" o:spid="_x0000_s1134" type="#_x0000_t32" style="position:absolute;left:7788;top:5579;width:1445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bWacQAAADdAAAADwAAAGRycy9kb3ducmV2LnhtbERPS2vCQBC+C/0PyxR6M5t4EE1dpRQU&#10;sfTgg2BvQ3ZMgtnZsLtq7K93CwVv8/E9Z7boTSuu5HxjWUGWpCCIS6sbrhQc9svhBIQPyBpby6Tg&#10;Th4W85fBDHNtb7yl6y5UIoawz1FBHUKXS+nLmgz6xHbEkTtZZzBE6CqpHd5iuGnlKE3H0mDDsaHG&#10;jj5rKs+7i1Fw/JpeinvxTZsim25+0Bn/u18p9fbaf7yDCNSHp/jfvdZx/mSUwd838QQ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NtZpxAAAAN0AAAAPAAAAAAAAAAAA&#10;AAAAAKECAABkcnMvZG93bnJldi54bWxQSwUGAAAAAAQABAD5AAAAkgMAAAAA&#10;">
                    <v:stroke endarrow="block"/>
                  </v:shape>
                  <v:shape id="AutoShape 1587" o:spid="_x0000_s1135" type="#_x0000_t32" style="position:absolute;left:38103;top:1746;width:17;height:1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KbMQAAADdAAAADwAAAGRycy9kb3ducmV2LnhtbERP32vCMBB+H+x/CDfwZczUjolUowxB&#10;UIZsuoGvR3NrSptLaGLt9tebwcC3+/h+3mI12Fb01IXasYLJOANBXDpdc6Xg63PzNAMRIrLG1jEp&#10;+KEAq+X93QIL7S58oP4YK5FCOBSowMToCylDachiGDtPnLhv11mMCXaV1B1eUrhtZZ5lU2mx5tRg&#10;0NPaUNkcz1ZB0zfvh4+X4B/PvzR982a/ez5ppUYPw+scRKQh3sT/7q1O82d5Dn/fpB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9MpsxAAAAN0AAAAPAAAAAAAAAAAA&#10;AAAAAKECAABkcnMvZG93bnJldi54bWxQSwUGAAAAAAQABAD5AAAAkgMAAAAA&#10;">
                    <v:stroke dashstyle="dash"/>
                  </v:shape>
                  <v:shape id="AutoShape 1588" o:spid="_x0000_s1136" type="#_x0000_t32" style="position:absolute;left:7814;top:2313;width:3030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thcQAAADdAAAADwAAAGRycy9kb3ducmV2LnhtbERPTYvCMBC9C/6HMII3TXVh0a5RRFAW&#10;xYO6lN3b0IxtsZmUJGrdX2+Ehb3N433ObNGaWtzI+cqygtEwAUGcW11xoeDrtB5MQPiArLG2TAoe&#10;5GEx73ZmmGp75wPdjqEQMYR9igrKEJpUSp+XZNAPbUMcubN1BkOErpDa4T2Gm1qOk+RdGqw4NpTY&#10;0Kqk/HK8GgXfu+k1e2R72maj6fYHnfG/p41S/V67/AARqA3/4j/3p47zJ+M3eH0TT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2FxAAAAN0AAAAPAAAAAAAAAAAA&#10;AAAAAKECAABkcnMvZG93bnJldi54bWxQSwUGAAAAAAQABAD5AAAAkgMAAAAA&#10;">
                    <v:stroke endarrow="block"/>
                  </v:shape>
                  <v:shape id="Text Box 1589" o:spid="_x0000_s1137" type="#_x0000_t202" style="position:absolute;left:16755;top:8451;width:9220;height:4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5eVsEA&#10;AADcAAAADwAAAGRycy9kb3ducmV2LnhtbESPT4vCMBTE7wt+h/AEb2vq0l2kGkWELR79i9dn82yK&#10;zUtpYq3ffiMIexxmfjPMfNnbWnTU+sqxgsk4AUFcOF1xqeB4+P2cgvABWWPtmBQ8ycNyMfiYY6bd&#10;g3fU7UMpYgn7DBWYEJpMSl8YsujHriGO3tW1FkOUbSl1i49Ybmv5lSQ/0mLFccFgQ2tDxW1/twq+&#10;/Xmbds9LZcrpKZd5b3fpIVdqNOxXMxCB+vAfftMbHbk0hdeZe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lbBAAAA3AAAAA8AAAAAAAAAAAAAAAAAmAIAAGRycy9kb3du&#10;cmV2LnhtbFBLBQYAAAAABAAEAPUAAACGAwAAAAA=&#10;" strokeweight="1.5pt">
                    <v:textbox>
                      <w:txbxContent>
                        <w:p w:rsidR="00BD4A7E" w:rsidRPr="00BD4A7E" w:rsidRDefault="00BD4A7E" w:rsidP="00F147C3">
                          <w:pPr>
                            <w:rPr>
                              <w:lang w:val="fr-FR"/>
                              <w:rPrChange w:id="795" w:author="GIRAUD Christian" w:date="2014-07-04T11:24:00Z">
                                <w:rPr/>
                              </w:rPrChange>
                            </w:rPr>
                          </w:pPr>
                          <w:ins w:id="796" w:author="GIRAUD Christian" w:date="2014-07-04T11:24:00Z">
                            <w:r>
                              <w:rPr>
                                <w:lang w:val="fr-FR"/>
                              </w:rPr>
                              <w:t>Event_n1</w:t>
                            </w:r>
                          </w:ins>
                        </w:p>
                      </w:txbxContent>
                    </v:textbox>
                  </v:shape>
                  <v:shape id="Text Box 1591" o:spid="_x0000_s1138" type="#_x0000_t202" style="position:absolute;left:33658;top:7272;width:9221;height:4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7zcMA&#10;AADcAAAADwAAAGRycy9kb3ducmV2LnhtbESPwWrDMBBE74X8g9hAbrXcYgfjRgmlUJNj4yTkurW2&#10;lqm1MpbqOH9fFQo5DjNvhtnsZtuLiUbfOVbwlKQgiBunO24VnI7vjwUIH5A19o5JwY087LaLhw2W&#10;2l35QFMdWhFL2JeowIQwlFL6xpBFn7iBOHpfbrQYohxbqUe8xnLby+c0XUuLHccFgwO9GWq+6x+r&#10;IPeXj2y6fXamLc6VrGZ7yI6VUqvl/PoCItAc7uF/eq8jl+Xwdy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L7zcMAAADcAAAADwAAAAAAAAAAAAAAAACYAgAAZHJzL2Rv&#10;d25yZXYueG1sUEsFBgAAAAAEAAQA9QAAAIgDAAAAAA==&#10;" strokeweight="1.5pt">
                    <v:textbox>
                      <w:txbxContent>
                        <w:p w:rsidR="00BD4A7E" w:rsidRPr="00BD4A7E" w:rsidRDefault="00F147C3" w:rsidP="00F147C3">
                          <w:pPr>
                            <w:rPr>
                              <w:lang w:val="fr-FR"/>
                              <w:rPrChange w:id="797" w:author="GIRAUD Christian" w:date="2014-07-04T11:24:00Z">
                                <w:rPr/>
                              </w:rPrChange>
                            </w:rPr>
                          </w:pPr>
                          <w:ins w:id="798" w:author="GIRAUD Christian" w:date="2014-07-04T11:24:00Z">
                            <w:r>
                              <w:rPr>
                                <w:lang w:val="fr-FR"/>
                              </w:rPr>
                              <w:t>Event_n</w:t>
                            </w:r>
                          </w:ins>
                          <w:ins w:id="799" w:author="GIRAUD Christian" w:date="2014-07-04T11:26:00Z">
                            <w:r>
                              <w:rPr>
                                <w:lang w:val="fr-FR"/>
                              </w:rPr>
                              <w:t>2</w:t>
                            </w:r>
                          </w:ins>
                        </w:p>
                      </w:txbxContent>
                    </v:textbox>
                  </v:shape>
                  <v:shape id="Text Box 1593" o:spid="_x0000_s1139" type="#_x0000_t202" style="position:absolute;left:50990;top:5579;width:9220;height:4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lusMA&#10;AADcAAAADwAAAGRycy9kb3ducmV2LnhtbESPwWrDMBBE74X8g9hAbrXc4gbjRgmlUJNjYyfkurW2&#10;lqm1MpbqOH9fFQI5DjNvhtnsZtuLiUbfOVbwlKQgiBunO24VHOuPxxyED8gae8ek4EoedtvFwwYL&#10;7S58oKkKrYgl7AtUYEIYCil9Y8iiT9xAHL1vN1oMUY6t1CNeYrnt5XOarqXFjuOCwYHeDTU/1a9V&#10;8OLPn9l0/epMm59KWc72kNWlUqvl/PYKItAc7uEbvdeRy9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BlusMAAADcAAAADwAAAAAAAAAAAAAAAACYAgAAZHJzL2Rv&#10;d25yZXYueG1sUEsFBgAAAAAEAAQA9QAAAIgDAAAAAA==&#10;" strokeweight="1.5pt">
                    <v:textbox>
                      <w:txbxContent>
                        <w:p w:rsidR="00F147C3" w:rsidRPr="00BD4A7E" w:rsidRDefault="00F147C3" w:rsidP="00F147C3">
                          <w:pPr>
                            <w:rPr>
                              <w:lang w:val="fr-FR"/>
                              <w:rPrChange w:id="800" w:author="GIRAUD Christian" w:date="2014-07-04T11:24:00Z">
                                <w:rPr/>
                              </w:rPrChange>
                            </w:rPr>
                          </w:pPr>
                          <w:ins w:id="801" w:author="GIRAUD Christian" w:date="2014-07-04T11:24:00Z">
                            <w:r>
                              <w:rPr>
                                <w:lang w:val="fr-FR"/>
                              </w:rPr>
                              <w:t>Event_n</w:t>
                            </w:r>
                          </w:ins>
                          <w:ins w:id="802" w:author="GIRAUD Christian" w:date="2014-07-04T11:28:00Z">
                            <w:r>
                              <w:rPr>
                                <w:lang w:val="fr-FR"/>
                              </w:rPr>
                              <w:t>3</w:t>
                            </w:r>
                          </w:ins>
                        </w:p>
                      </w:txbxContent>
                    </v:textbox>
                  </v:shape>
                  <w10:anchorlock/>
                </v:group>
              </w:pict>
            </mc:Fallback>
          </mc:AlternateContent>
        </w:r>
      </w:ins>
    </w:p>
    <w:p w:rsidR="006E0663" w:rsidRDefault="006E0663" w:rsidP="006851DE">
      <w:pPr>
        <w:pStyle w:val="Textkrper"/>
        <w:ind w:left="851" w:hanging="851"/>
        <w:rPr>
          <w:ins w:id="803" w:author="GIRAUD Christian" w:date="2014-07-03T17:08:00Z"/>
        </w:rPr>
      </w:pPr>
    </w:p>
    <w:p w:rsidR="006851DE" w:rsidRDefault="006851DE" w:rsidP="006851DE">
      <w:pPr>
        <w:pStyle w:val="Textkrper"/>
        <w:ind w:left="851" w:hanging="851"/>
        <w:rPr>
          <w:ins w:id="804" w:author="GIRAUD Christian" w:date="2014-07-03T16:49:00Z"/>
        </w:rPr>
      </w:pPr>
      <w:ins w:id="805" w:author="GIRAUD Christian" w:date="2014-07-03T16:49:00Z">
        <w:r>
          <w:t>Comments :</w:t>
        </w:r>
      </w:ins>
    </w:p>
    <w:p w:rsidR="00F147C3" w:rsidRDefault="00F147C3" w:rsidP="006851DE">
      <w:pPr>
        <w:pStyle w:val="Textkrper"/>
        <w:numPr>
          <w:ilvl w:val="0"/>
          <w:numId w:val="24"/>
        </w:numPr>
        <w:rPr>
          <w:ins w:id="806" w:author="GIRAUD Christian" w:date="2014-07-04T11:34:00Z"/>
        </w:rPr>
      </w:pPr>
      <w:ins w:id="807" w:author="GIRAUD Christian" w:date="2014-07-04T11:31:00Z">
        <w:r>
          <w:t xml:space="preserve">Event “n1” has been overpassed and cannot  be swept, </w:t>
        </w:r>
      </w:ins>
      <w:ins w:id="808" w:author="GIRAUD Christian" w:date="2014-07-04T11:33:00Z">
        <w:r>
          <w:t>excepted by turning buffer process.</w:t>
        </w:r>
      </w:ins>
    </w:p>
    <w:p w:rsidR="006851DE" w:rsidRDefault="00F147C3" w:rsidP="006851DE">
      <w:pPr>
        <w:pStyle w:val="Textkrper"/>
        <w:numPr>
          <w:ilvl w:val="0"/>
          <w:numId w:val="24"/>
        </w:numPr>
        <w:rPr>
          <w:ins w:id="809" w:author="GIRAUD Christian" w:date="2014-07-03T16:49:00Z"/>
        </w:rPr>
      </w:pPr>
      <w:ins w:id="810" w:author="GIRAUD Christian" w:date="2014-07-04T11:34:00Z">
        <w:r>
          <w:t>Event ”n2”</w:t>
        </w:r>
      </w:ins>
      <w:ins w:id="811" w:author="GIRAUD Christian" w:date="2014-07-04T11:35:00Z">
        <w:r>
          <w:t xml:space="preserve"> &amp; “n3” </w:t>
        </w:r>
      </w:ins>
      <w:ins w:id="812" w:author="GIRAUD Christian" w:date="2014-07-04T11:36:00Z">
        <w:r w:rsidR="004C49B2">
          <w:t>are events to come and may be swept and replaced every time memorized packets</w:t>
        </w:r>
      </w:ins>
      <w:ins w:id="813" w:author="GIRAUD Christian" w:date="2014-07-04T11:38:00Z">
        <w:r w:rsidR="004C49B2">
          <w:t xml:space="preserve"> are changing.</w:t>
        </w:r>
      </w:ins>
      <w:ins w:id="814" w:author="GIRAUD Christian" w:date="2014-07-04T11:31:00Z">
        <w:r>
          <w:t xml:space="preserve"> </w:t>
        </w:r>
      </w:ins>
    </w:p>
    <w:p w:rsidR="00D86B28" w:rsidRDefault="00D86B28" w:rsidP="00F54EFE">
      <w:pPr>
        <w:pStyle w:val="Textkrper"/>
        <w:ind w:left="851" w:hanging="851"/>
        <w:rPr>
          <w:ins w:id="815" w:author="GIRAUD Christian" w:date="2014-07-02T16:43:00Z"/>
        </w:rPr>
      </w:pPr>
    </w:p>
    <w:p w:rsidR="00902E3D" w:rsidRDefault="00902E3D" w:rsidP="00F54EFE">
      <w:pPr>
        <w:pStyle w:val="Textkrper"/>
        <w:ind w:left="851" w:hanging="851"/>
        <w:rPr>
          <w:ins w:id="816" w:author="GIRAUD Christian" w:date="2014-07-02T16:43:00Z"/>
        </w:rPr>
      </w:pPr>
    </w:p>
    <w:p w:rsidR="00902E3D" w:rsidRDefault="00EA0204" w:rsidP="00EA0204">
      <w:pPr>
        <w:pStyle w:val="berschrift3"/>
        <w:rPr>
          <w:ins w:id="817" w:author="GIRAUD Christian" w:date="2014-07-03T17:02:00Z"/>
        </w:rPr>
        <w:pPrChange w:id="818" w:author="GIRAUD Christian" w:date="2014-07-02T17:20:00Z">
          <w:pPr>
            <w:pStyle w:val="Textkrper"/>
            <w:ind w:left="851" w:hanging="851"/>
          </w:pPr>
        </w:pPrChange>
      </w:pPr>
      <w:ins w:id="819" w:author="GIRAUD Christian" w:date="2014-07-02T17:14:00Z">
        <w:r>
          <w:t>Step 4 : Radio Message :</w:t>
        </w:r>
      </w:ins>
    </w:p>
    <w:p w:rsidR="009A3605" w:rsidRDefault="009A3605" w:rsidP="009A3605">
      <w:pPr>
        <w:rPr>
          <w:ins w:id="820" w:author="GIRAUD Christian" w:date="2014-07-03T17:02:00Z"/>
        </w:rPr>
        <w:pPrChange w:id="821" w:author="GIRAUD Christian" w:date="2014-07-03T17:02:00Z">
          <w:pPr>
            <w:pStyle w:val="Textkrper"/>
            <w:ind w:left="851" w:hanging="851"/>
          </w:pPr>
        </w:pPrChange>
      </w:pPr>
    </w:p>
    <w:p w:rsidR="009A3605" w:rsidRDefault="009A3605" w:rsidP="009A3605">
      <w:pPr>
        <w:rPr>
          <w:ins w:id="822" w:author="GIRAUD Christian" w:date="2014-07-03T17:02:00Z"/>
        </w:rPr>
        <w:pPrChange w:id="823" w:author="GIRAUD Christian" w:date="2014-07-03T17:02:00Z">
          <w:pPr>
            <w:pStyle w:val="Textkrper"/>
            <w:ind w:left="851" w:hanging="851"/>
          </w:pPr>
        </w:pPrChange>
      </w:pPr>
      <w:ins w:id="824" w:author="GIRAUD Christian" w:date="2014-07-03T17:02:00Z">
        <w:r>
          <w:t>It is anticipated that Radio Commun</w:t>
        </w:r>
      </w:ins>
      <w:ins w:id="825" w:author="GIRAUD Christian" w:date="2014-07-03T17:03:00Z">
        <w:r>
          <w:t>ication behaviour is identical to multiple fictive and</w:t>
        </w:r>
      </w:ins>
      <w:ins w:id="826" w:author="GIRAUD Christian" w:date="2014-07-03T17:05:00Z">
        <w:r>
          <w:t xml:space="preserve"> </w:t>
        </w:r>
      </w:ins>
      <w:ins w:id="827" w:author="GIRAUD Christian" w:date="2014-07-03T17:04:00Z">
        <w:r>
          <w:t>”unlinked”</w:t>
        </w:r>
      </w:ins>
      <w:ins w:id="828" w:author="GIRAUD Christian" w:date="2014-07-03T17:05:00Z">
        <w:r>
          <w:t xml:space="preserve"> balise </w:t>
        </w:r>
      </w:ins>
    </w:p>
    <w:p w:rsidR="009A3605" w:rsidRDefault="009A3605" w:rsidP="009A3605">
      <w:pPr>
        <w:rPr>
          <w:ins w:id="829" w:author="GIRAUD Christian" w:date="2014-07-03T17:02:00Z"/>
        </w:rPr>
        <w:pPrChange w:id="830" w:author="GIRAUD Christian" w:date="2014-07-03T17:02:00Z">
          <w:pPr>
            <w:pStyle w:val="Textkrper"/>
            <w:ind w:left="851" w:hanging="851"/>
          </w:pPr>
        </w:pPrChange>
      </w:pPr>
    </w:p>
    <w:p w:rsidR="009A3605" w:rsidRDefault="009A3605" w:rsidP="009A3605">
      <w:pPr>
        <w:rPr>
          <w:ins w:id="831" w:author="GIRAUD Christian" w:date="2014-07-03T17:02:00Z"/>
        </w:rPr>
        <w:pPrChange w:id="832" w:author="GIRAUD Christian" w:date="2014-07-03T17:02:00Z">
          <w:pPr>
            <w:pStyle w:val="Textkrper"/>
            <w:ind w:left="851" w:hanging="851"/>
          </w:pPr>
        </w:pPrChange>
      </w:pPr>
    </w:p>
    <w:p w:rsidR="009A3605" w:rsidRDefault="009A3605" w:rsidP="009A3605">
      <w:pPr>
        <w:rPr>
          <w:ins w:id="833" w:author="GIRAUD Christian" w:date="2014-07-03T17:02:00Z"/>
        </w:rPr>
        <w:pPrChange w:id="834" w:author="GIRAUD Christian" w:date="2014-07-03T17:02:00Z">
          <w:pPr>
            <w:pStyle w:val="Textkrper"/>
            <w:ind w:left="851" w:hanging="851"/>
          </w:pPr>
        </w:pPrChange>
      </w:pPr>
    </w:p>
    <w:p w:rsidR="009A3605" w:rsidRDefault="009A3605" w:rsidP="009A3605">
      <w:pPr>
        <w:rPr>
          <w:ins w:id="835" w:author="GIRAUD Christian" w:date="2014-07-03T17:02:00Z"/>
        </w:rPr>
        <w:pPrChange w:id="836" w:author="GIRAUD Christian" w:date="2014-07-03T17:02:00Z">
          <w:pPr>
            <w:pStyle w:val="Textkrper"/>
            <w:ind w:left="851" w:hanging="851"/>
          </w:pPr>
        </w:pPrChange>
      </w:pPr>
    </w:p>
    <w:p w:rsidR="009A3605" w:rsidRDefault="009A3605" w:rsidP="009A3605">
      <w:pPr>
        <w:rPr>
          <w:ins w:id="837" w:author="GIRAUD Christian" w:date="2014-07-03T17:02:00Z"/>
        </w:rPr>
        <w:pPrChange w:id="838" w:author="GIRAUD Christian" w:date="2014-07-03T17:02:00Z">
          <w:pPr>
            <w:pStyle w:val="Textkrper"/>
            <w:ind w:left="851" w:hanging="851"/>
          </w:pPr>
        </w:pPrChange>
      </w:pPr>
    </w:p>
    <w:p w:rsidR="009A3605" w:rsidRDefault="009A3605" w:rsidP="009A3605">
      <w:pPr>
        <w:rPr>
          <w:ins w:id="839" w:author="GIRAUD Christian" w:date="2014-07-03T17:02:00Z"/>
        </w:rPr>
        <w:pPrChange w:id="840" w:author="GIRAUD Christian" w:date="2014-07-03T17:02:00Z">
          <w:pPr>
            <w:pStyle w:val="Textkrper"/>
            <w:ind w:left="851" w:hanging="851"/>
          </w:pPr>
        </w:pPrChange>
      </w:pPr>
    </w:p>
    <w:p w:rsidR="009A3605" w:rsidRPr="009A3605" w:rsidRDefault="009A3605" w:rsidP="009A3605">
      <w:pPr>
        <w:pPrChange w:id="841" w:author="GIRAUD Christian" w:date="2014-07-03T17:02:00Z">
          <w:pPr>
            <w:pStyle w:val="Textkrper"/>
            <w:ind w:left="851" w:hanging="851"/>
          </w:pPr>
        </w:pPrChange>
      </w:pPr>
    </w:p>
    <w:p w:rsidR="00B15932" w:rsidRDefault="00B15932" w:rsidP="00F54EFE">
      <w:pPr>
        <w:pStyle w:val="berschrift1"/>
        <w:ind w:left="851" w:hanging="851"/>
      </w:pPr>
      <w:r>
        <w:br w:type="page"/>
      </w:r>
      <w:bookmarkStart w:id="842" w:name="_Toc389836209"/>
      <w:r w:rsidR="00C516F9">
        <w:lastRenderedPageBreak/>
        <w:t>Processes Over</w:t>
      </w:r>
      <w:r>
        <w:t xml:space="preserve"> Data</w:t>
      </w:r>
      <w:bookmarkEnd w:id="842"/>
    </w:p>
    <w:p w:rsidR="00CC2A02" w:rsidRDefault="00B10776" w:rsidP="00F54EFE">
      <w:pPr>
        <w:pStyle w:val="berschrift2"/>
        <w:ind w:left="851" w:hanging="851"/>
      </w:pPr>
      <w:bookmarkStart w:id="843" w:name="_Toc389836210"/>
      <w:r>
        <w:t>Data Preliminary Operation</w:t>
      </w:r>
      <w:bookmarkEnd w:id="843"/>
    </w:p>
    <w:p w:rsidR="00A460F5" w:rsidRDefault="00CF2644" w:rsidP="00F54EFE">
      <w:pPr>
        <w:pStyle w:val="Textkrper"/>
        <w:ind w:left="851" w:hanging="851"/>
      </w:pPr>
      <w:r>
        <w:t>In level 1, data are received by telegrams that are transmitted by balises which are grouped by BG of 1 up to 8 balises.</w:t>
      </w:r>
    </w:p>
    <w:p w:rsidR="00A460F5" w:rsidRDefault="00A460F5" w:rsidP="00F54EFE">
      <w:pPr>
        <w:pStyle w:val="Textkrper"/>
        <w:ind w:left="851" w:hanging="851"/>
      </w:pPr>
    </w:p>
    <w:p w:rsidR="00D9707D" w:rsidRDefault="00A460F5" w:rsidP="00F54EFE">
      <w:pPr>
        <w:pStyle w:val="Textkrper"/>
        <w:ind w:left="851" w:hanging="851"/>
        <w:rPr>
          <w:ins w:id="844" w:author="GIRAUD Christian" w:date="2014-06-16T12:44:00Z"/>
        </w:rPr>
      </w:pPr>
      <w:r>
        <w:t>Each balise tel</w:t>
      </w:r>
      <w:r w:rsidR="008A366A">
        <w:t>egram is composed of  1023 bits</w:t>
      </w:r>
      <w:ins w:id="845" w:author="GIRAUD Christian" w:date="2014-06-16T12:44:00Z">
        <w:r w:rsidR="00D9707D">
          <w:t xml:space="preserve"> which are composed of :</w:t>
        </w:r>
      </w:ins>
    </w:p>
    <w:p w:rsidR="00D9707D" w:rsidRDefault="00D9707D" w:rsidP="00D9707D">
      <w:pPr>
        <w:pStyle w:val="Textkrper"/>
        <w:ind w:left="851"/>
        <w:rPr>
          <w:ins w:id="846" w:author="GIRAUD Christian" w:date="2014-06-16T12:44:00Z"/>
        </w:rPr>
        <w:pPrChange w:id="847" w:author="GIRAUD Christian" w:date="2014-06-16T12:44:00Z">
          <w:pPr>
            <w:pStyle w:val="Textkrper"/>
            <w:ind w:left="851" w:hanging="851"/>
          </w:pPr>
        </w:pPrChange>
      </w:pPr>
      <w:ins w:id="848" w:author="GIRAUD Christian" w:date="2014-06-16T12:44:00Z">
        <w:r>
          <w:t>110 bits of CRC,</w:t>
        </w:r>
      </w:ins>
    </w:p>
    <w:p w:rsidR="00D9707D" w:rsidRDefault="00D9707D" w:rsidP="00D9707D">
      <w:pPr>
        <w:pStyle w:val="Textkrper"/>
        <w:ind w:left="851"/>
        <w:rPr>
          <w:ins w:id="849" w:author="GIRAUD Christian" w:date="2014-06-16T12:45:00Z"/>
        </w:rPr>
        <w:pPrChange w:id="850" w:author="GIRAUD Christian" w:date="2014-06-16T12:44:00Z">
          <w:pPr>
            <w:pStyle w:val="Textkrper"/>
            <w:ind w:left="851" w:hanging="851"/>
          </w:pPr>
        </w:pPrChange>
      </w:pPr>
      <w:ins w:id="851" w:author="GIRAUD Christian" w:date="2014-06-16T12:45:00Z">
        <w:r>
          <w:t>83 bits of</w:t>
        </w:r>
      </w:ins>
      <w:ins w:id="852" w:author="GIRAUD Christian" w:date="2014-06-16T14:03:00Z">
        <w:r w:rsidR="00025AAE">
          <w:t xml:space="preserve"> </w:t>
        </w:r>
      </w:ins>
      <w:ins w:id="853" w:author="GIRAUD Christian" w:date="2014-06-16T12:45:00Z">
        <w:r>
          <w:t>expansion 11/10</w:t>
        </w:r>
      </w:ins>
      <w:ins w:id="854" w:author="GIRAUD Christian" w:date="2014-06-16T14:04:00Z">
        <w:r w:rsidR="00025AAE">
          <w:t xml:space="preserve"> ( 913 -&gt; 830 )</w:t>
        </w:r>
      </w:ins>
      <w:ins w:id="855" w:author="GIRAUD Christian" w:date="2014-06-16T12:45:00Z">
        <w:r>
          <w:t>,</w:t>
        </w:r>
      </w:ins>
    </w:p>
    <w:p w:rsidR="00CC4823" w:rsidRDefault="008A366A" w:rsidP="00D9707D">
      <w:pPr>
        <w:pStyle w:val="Textkrper"/>
        <w:ind w:left="851"/>
        <w:pPrChange w:id="856" w:author="GIRAUD Christian" w:date="2014-06-16T12:44:00Z">
          <w:pPr>
            <w:pStyle w:val="Textkrper"/>
            <w:ind w:left="851" w:hanging="851"/>
          </w:pPr>
        </w:pPrChange>
      </w:pPr>
      <w:del w:id="857" w:author="GIRAUD Christian" w:date="2014-06-16T12:46:00Z">
        <w:r w:rsidDel="00D9707D">
          <w:delText xml:space="preserve">, </w:delText>
        </w:r>
      </w:del>
      <w:r w:rsidR="00A460F5">
        <w:t>only 830 bits are used for data</w:t>
      </w:r>
      <w:del w:id="858" w:author="GIRAUD Christian" w:date="2014-06-16T12:47:00Z">
        <w:r w:rsidR="00A460F5" w:rsidDel="00D9707D">
          <w:delText>, the 193 other bits are</w:delText>
        </w:r>
        <w:r w:rsidDel="00D9707D">
          <w:delText xml:space="preserve"> used for safety and for finding the beginning of the telegram</w:delText>
        </w:r>
      </w:del>
      <w:r>
        <w:t>.</w:t>
      </w:r>
    </w:p>
    <w:p w:rsidR="008A366A" w:rsidRDefault="008A366A" w:rsidP="00F54EFE">
      <w:pPr>
        <w:pStyle w:val="Textkrper"/>
        <w:ind w:left="851" w:hanging="851"/>
      </w:pPr>
    </w:p>
    <w:p w:rsidR="008A366A" w:rsidRDefault="008A366A" w:rsidP="00F54EFE">
      <w:pPr>
        <w:pStyle w:val="Textkrper"/>
        <w:ind w:left="851" w:hanging="851"/>
      </w:pPr>
      <w:r>
        <w:t>In case of simple application, telegrams of 341 bits could be involved</w:t>
      </w:r>
      <w:del w:id="859" w:author="GIRAUD Christian" w:date="2014-06-16T14:02:00Z">
        <w:r w:rsidDel="00025AAE">
          <w:delText>.</w:delText>
        </w:r>
      </w:del>
      <w:r>
        <w:t xml:space="preserve"> </w:t>
      </w:r>
      <w:ins w:id="860" w:author="GIRAUD Christian" w:date="2014-06-16T14:02:00Z">
        <w:r w:rsidR="00025AAE">
          <w:t>as</w:t>
        </w:r>
      </w:ins>
      <w:ins w:id="861" w:author="GIRAUD Christian" w:date="2014-06-16T14:05:00Z">
        <w:r w:rsidR="00FE724E">
          <w:t xml:space="preserve"> </w:t>
        </w:r>
      </w:ins>
      <w:ins w:id="862" w:author="GIRAUD Christian" w:date="2014-06-16T14:02:00Z">
        <w:r w:rsidR="00025AAE">
          <w:t>follows :</w:t>
        </w:r>
      </w:ins>
    </w:p>
    <w:p w:rsidR="00FE724E" w:rsidRDefault="00FE724E" w:rsidP="00FE724E">
      <w:pPr>
        <w:pStyle w:val="Textkrper"/>
        <w:ind w:left="851"/>
        <w:rPr>
          <w:ins w:id="863" w:author="GIRAUD Christian" w:date="2014-06-16T14:05:00Z"/>
        </w:rPr>
      </w:pPr>
      <w:ins w:id="864" w:author="GIRAUD Christian" w:date="2014-06-16T14:05:00Z">
        <w:r>
          <w:t>110 bits of CRC,</w:t>
        </w:r>
      </w:ins>
    </w:p>
    <w:p w:rsidR="00FE724E" w:rsidRDefault="00FE724E" w:rsidP="00FE724E">
      <w:pPr>
        <w:pStyle w:val="Textkrper"/>
        <w:ind w:left="851"/>
        <w:rPr>
          <w:ins w:id="865" w:author="GIRAUD Christian" w:date="2014-06-16T14:05:00Z"/>
        </w:rPr>
      </w:pPr>
      <w:ins w:id="866" w:author="GIRAUD Christian" w:date="2014-06-16T14:06:00Z">
        <w:r>
          <w:t>21</w:t>
        </w:r>
      </w:ins>
      <w:ins w:id="867" w:author="GIRAUD Christian" w:date="2014-06-16T14:05:00Z">
        <w:r>
          <w:t xml:space="preserve"> bits of expansion 11/10 ( </w:t>
        </w:r>
      </w:ins>
      <w:ins w:id="868" w:author="GIRAUD Christian" w:date="2014-06-16T14:07:00Z">
        <w:r>
          <w:t>23</w:t>
        </w:r>
      </w:ins>
      <w:ins w:id="869" w:author="GIRAUD Christian" w:date="2014-06-16T14:05:00Z">
        <w:r>
          <w:t xml:space="preserve">1 -&gt; </w:t>
        </w:r>
      </w:ins>
      <w:ins w:id="870" w:author="GIRAUD Christian" w:date="2014-06-16T14:07:00Z">
        <w:r>
          <w:t>21</w:t>
        </w:r>
      </w:ins>
      <w:ins w:id="871" w:author="GIRAUD Christian" w:date="2014-06-16T14:05:00Z">
        <w:r>
          <w:t>0 ),</w:t>
        </w:r>
      </w:ins>
    </w:p>
    <w:p w:rsidR="00CC4823" w:rsidRDefault="00FE724E" w:rsidP="00FE724E">
      <w:pPr>
        <w:pStyle w:val="Textkrper"/>
        <w:ind w:left="851"/>
        <w:rPr>
          <w:ins w:id="872" w:author="GIRAUD Christian" w:date="2014-06-16T14:08:00Z"/>
        </w:rPr>
        <w:pPrChange w:id="873" w:author="GIRAUD Christian" w:date="2014-06-16T14:07:00Z">
          <w:pPr>
            <w:pStyle w:val="Textkrper"/>
            <w:ind w:left="851" w:hanging="851"/>
          </w:pPr>
        </w:pPrChange>
      </w:pPr>
      <w:ins w:id="874" w:author="GIRAUD Christian" w:date="2014-06-16T14:05:00Z">
        <w:r>
          <w:t xml:space="preserve">only </w:t>
        </w:r>
      </w:ins>
      <w:ins w:id="875" w:author="GIRAUD Christian" w:date="2014-06-16T14:08:00Z">
        <w:r>
          <w:t>21</w:t>
        </w:r>
      </w:ins>
      <w:ins w:id="876" w:author="GIRAUD Christian" w:date="2014-06-16T14:05:00Z">
        <w:r>
          <w:t>0 bits are used for data</w:t>
        </w:r>
      </w:ins>
      <w:ins w:id="877" w:author="GIRAUD Christian" w:date="2014-06-16T14:08:00Z">
        <w:r>
          <w:t>.</w:t>
        </w:r>
      </w:ins>
    </w:p>
    <w:p w:rsidR="00FE724E" w:rsidRDefault="00FE724E" w:rsidP="00FE724E">
      <w:pPr>
        <w:pStyle w:val="Textkrper"/>
        <w:ind w:left="0"/>
        <w:pPrChange w:id="878" w:author="GIRAUD Christian" w:date="2014-06-16T14:08:00Z">
          <w:pPr>
            <w:pStyle w:val="Textkrper"/>
            <w:ind w:left="851" w:hanging="851"/>
          </w:pPr>
        </w:pPrChange>
      </w:pPr>
    </w:p>
    <w:p w:rsidR="00CC4823" w:rsidRDefault="00CC4823" w:rsidP="00F54EFE">
      <w:pPr>
        <w:pStyle w:val="Textkrper"/>
        <w:ind w:left="851" w:hanging="851"/>
      </w:pPr>
      <w:r>
        <w:t xml:space="preserve">The 830 </w:t>
      </w:r>
      <w:ins w:id="879" w:author="GIRAUD Christian" w:date="2014-06-16T14:09:00Z">
        <w:r w:rsidR="00FE724E">
          <w:t xml:space="preserve">( or 210 ) </w:t>
        </w:r>
      </w:ins>
      <w:r>
        <w:t>bits of each balise are composed of :</w:t>
      </w:r>
    </w:p>
    <w:p w:rsidR="0068345D" w:rsidRDefault="0068345D" w:rsidP="00F54EFE">
      <w:pPr>
        <w:pStyle w:val="Textkrper"/>
        <w:ind w:left="851" w:hanging="851"/>
      </w:pPr>
    </w:p>
    <w:p w:rsidR="00CC4823" w:rsidRDefault="00CC4823" w:rsidP="00F54EFE">
      <w:pPr>
        <w:pStyle w:val="Textkrper"/>
        <w:numPr>
          <w:ilvl w:val="0"/>
          <w:numId w:val="24"/>
        </w:numPr>
        <w:ind w:left="851" w:hanging="851"/>
      </w:pPr>
      <w:r>
        <w:t>one header of 50 bits that are used to manage the data of BG</w:t>
      </w:r>
      <w:r w:rsidR="00B01EE5">
        <w:t xml:space="preserve"> </w:t>
      </w:r>
      <w:r>
        <w:t xml:space="preserve">and is composed </w:t>
      </w:r>
      <w:r w:rsidR="00B01EE5">
        <w:t xml:space="preserve">at least </w:t>
      </w:r>
      <w:r>
        <w:t>of :</w:t>
      </w:r>
    </w:p>
    <w:p w:rsidR="00CC4823" w:rsidRDefault="00CC4823" w:rsidP="00F54EFE">
      <w:pPr>
        <w:pStyle w:val="Textkrper"/>
        <w:numPr>
          <w:ilvl w:val="1"/>
          <w:numId w:val="24"/>
        </w:numPr>
        <w:ind w:left="851" w:hanging="851"/>
      </w:pPr>
      <w:r>
        <w:t>one balise group identity,</w:t>
      </w:r>
    </w:p>
    <w:p w:rsidR="00B01EE5" w:rsidRDefault="00B01EE5" w:rsidP="00F54EFE">
      <w:pPr>
        <w:pStyle w:val="Textkrper"/>
        <w:numPr>
          <w:ilvl w:val="1"/>
          <w:numId w:val="24"/>
        </w:numPr>
        <w:ind w:left="851" w:hanging="851"/>
      </w:pPr>
      <w:r>
        <w:t>the number of balises included in the group,</w:t>
      </w:r>
    </w:p>
    <w:p w:rsidR="00CC4823" w:rsidRDefault="00B01EE5" w:rsidP="00F54EFE">
      <w:pPr>
        <w:pStyle w:val="Textkrper"/>
        <w:numPr>
          <w:ilvl w:val="1"/>
          <w:numId w:val="24"/>
        </w:numPr>
        <w:ind w:left="851" w:hanging="851"/>
      </w:pPr>
      <w:r>
        <w:t xml:space="preserve">the ranking of </w:t>
      </w:r>
      <w:r w:rsidR="00CC4823">
        <w:t xml:space="preserve"> </w:t>
      </w:r>
      <w:r>
        <w:t>each balise,</w:t>
      </w:r>
    </w:p>
    <w:p w:rsidR="00B01EE5" w:rsidRDefault="00B01EE5" w:rsidP="00F54EFE">
      <w:pPr>
        <w:pStyle w:val="Textkrper"/>
        <w:numPr>
          <w:ilvl w:val="1"/>
          <w:numId w:val="24"/>
        </w:numPr>
        <w:ind w:left="851" w:hanging="851"/>
      </w:pPr>
      <w:r>
        <w:t>one redundancy indicator.</w:t>
      </w:r>
    </w:p>
    <w:p w:rsidR="0068345D" w:rsidRDefault="0068345D" w:rsidP="00F54EFE">
      <w:pPr>
        <w:pStyle w:val="Textkrper"/>
        <w:ind w:left="851" w:hanging="851"/>
      </w:pPr>
    </w:p>
    <w:p w:rsidR="00B10776" w:rsidRDefault="00CC4823" w:rsidP="00F54EFE">
      <w:pPr>
        <w:pStyle w:val="Textkrper"/>
        <w:numPr>
          <w:ilvl w:val="0"/>
          <w:numId w:val="24"/>
        </w:numPr>
        <w:ind w:left="851" w:hanging="851"/>
      </w:pPr>
      <w:r>
        <w:t>“n” packets of variable size</w:t>
      </w:r>
      <w:r w:rsidR="00A460F5">
        <w:t xml:space="preserve"> </w:t>
      </w:r>
      <w:r>
        <w:t>to provide mandatory and optional data</w:t>
      </w:r>
      <w:r w:rsidR="00B01EE5">
        <w:t>, each of them including :</w:t>
      </w:r>
    </w:p>
    <w:p w:rsidR="00B01EE5" w:rsidRDefault="00B01EE5" w:rsidP="00F54EFE">
      <w:pPr>
        <w:pStyle w:val="Textkrper"/>
        <w:numPr>
          <w:ilvl w:val="1"/>
          <w:numId w:val="24"/>
        </w:numPr>
        <w:ind w:left="851" w:hanging="851"/>
      </w:pPr>
      <w:r>
        <w:t>one packet identity,</w:t>
      </w:r>
    </w:p>
    <w:p w:rsidR="00B01EE5" w:rsidRDefault="00B01EE5" w:rsidP="00F54EFE">
      <w:pPr>
        <w:pStyle w:val="Textkrper"/>
        <w:numPr>
          <w:ilvl w:val="1"/>
          <w:numId w:val="24"/>
        </w:numPr>
        <w:ind w:left="851" w:hanging="851"/>
      </w:pPr>
      <w:r>
        <w:t>the length of each packet,</w:t>
      </w:r>
    </w:p>
    <w:p w:rsidR="0068345D" w:rsidRDefault="00640535" w:rsidP="00F54EFE">
      <w:pPr>
        <w:pStyle w:val="Textkrper"/>
        <w:numPr>
          <w:ilvl w:val="1"/>
          <w:numId w:val="24"/>
        </w:numPr>
        <w:ind w:left="851" w:hanging="851"/>
      </w:pPr>
      <w:r>
        <w:t>the orienta</w:t>
      </w:r>
      <w:r w:rsidR="00B01EE5">
        <w:t>tion of validity (normal or reverse).</w:t>
      </w:r>
    </w:p>
    <w:p w:rsidR="0068345D" w:rsidRDefault="0068345D" w:rsidP="00F54EFE">
      <w:pPr>
        <w:pStyle w:val="Textkrper"/>
        <w:ind w:left="851" w:hanging="851"/>
      </w:pPr>
    </w:p>
    <w:p w:rsidR="00B01EE5" w:rsidRDefault="00B01EE5" w:rsidP="00F54EFE">
      <w:pPr>
        <w:pStyle w:val="Textkrper"/>
        <w:numPr>
          <w:ilvl w:val="0"/>
          <w:numId w:val="24"/>
        </w:numPr>
        <w:ind w:left="851" w:hanging="851"/>
      </w:pPr>
      <w:r>
        <w:t>one “end” packet.</w:t>
      </w:r>
    </w:p>
    <w:p w:rsidR="00B10776" w:rsidRDefault="00B10776" w:rsidP="00F54EFE">
      <w:pPr>
        <w:pStyle w:val="Textkrper"/>
        <w:ind w:left="851" w:hanging="851"/>
      </w:pPr>
    </w:p>
    <w:p w:rsidR="00B01EE5" w:rsidRDefault="00640535" w:rsidP="00F54EFE">
      <w:pPr>
        <w:pStyle w:val="Textkrper"/>
        <w:ind w:left="851" w:hanging="851"/>
      </w:pPr>
      <w:r>
        <w:t>The direction of orientation</w:t>
      </w:r>
      <w:r w:rsidR="00296D0E">
        <w:t xml:space="preserve"> </w:t>
      </w:r>
      <w:r w:rsidR="00B01EE5">
        <w:t xml:space="preserve">is </w:t>
      </w:r>
      <w:r w:rsidR="00296D0E">
        <w:t>given by the order of the balise included in BG :</w:t>
      </w:r>
    </w:p>
    <w:p w:rsidR="00296D0E" w:rsidRDefault="00296D0E" w:rsidP="00F54EFE">
      <w:pPr>
        <w:pStyle w:val="Textkrper"/>
        <w:numPr>
          <w:ilvl w:val="0"/>
          <w:numId w:val="24"/>
        </w:numPr>
        <w:ind w:left="851" w:hanging="851"/>
      </w:pPr>
      <w:r>
        <w:t>Incr</w:t>
      </w:r>
      <w:r w:rsidR="0068345D">
        <w:t>easing order is “No</w:t>
      </w:r>
      <w:del w:id="880" w:author="GIRAUD Christian" w:date="2014-06-16T14:10:00Z">
        <w:r w:rsidR="0068345D" w:rsidDel="00FE724E">
          <w:delText>r</w:delText>
        </w:r>
      </w:del>
      <w:r w:rsidR="0068345D">
        <w:t>minal</w:t>
      </w:r>
      <w:r w:rsidR="00640535">
        <w:t>”</w:t>
      </w:r>
      <w:r>
        <w:t xml:space="preserve"> </w:t>
      </w:r>
      <w:r w:rsidR="00640535">
        <w:t>orientation</w:t>
      </w:r>
      <w:r>
        <w:t>,</w:t>
      </w:r>
    </w:p>
    <w:p w:rsidR="00296D0E" w:rsidRDefault="00296D0E" w:rsidP="00F54EFE">
      <w:pPr>
        <w:pStyle w:val="Textkrper"/>
        <w:numPr>
          <w:ilvl w:val="0"/>
          <w:numId w:val="24"/>
        </w:numPr>
        <w:ind w:left="851" w:hanging="851"/>
      </w:pPr>
      <w:r>
        <w:t xml:space="preserve">Decreasing </w:t>
      </w:r>
      <w:r w:rsidR="00640535">
        <w:t>order is “Reverse” orientation</w:t>
      </w:r>
      <w:r>
        <w:t>.</w:t>
      </w:r>
    </w:p>
    <w:p w:rsidR="00B01EE5" w:rsidRDefault="00B01EE5" w:rsidP="00F54EFE">
      <w:pPr>
        <w:pStyle w:val="Textkrper"/>
        <w:ind w:left="851" w:hanging="851"/>
      </w:pPr>
    </w:p>
    <w:p w:rsidR="00640535" w:rsidRDefault="00640535" w:rsidP="00F54EFE">
      <w:pPr>
        <w:pStyle w:val="Textkrper"/>
        <w:ind w:left="851" w:hanging="851"/>
      </w:pPr>
      <w:r>
        <w:lastRenderedPageBreak/>
        <w:t>Basically, a double track orientation is designed as follows :</w:t>
      </w:r>
    </w:p>
    <w:p w:rsidR="00640535" w:rsidRDefault="00640535" w:rsidP="00F54EFE">
      <w:pPr>
        <w:pStyle w:val="Textkrper"/>
        <w:ind w:left="851" w:hanging="851"/>
      </w:pPr>
    </w:p>
    <w:p w:rsidR="00963C4B" w:rsidRDefault="00963C4B" w:rsidP="00F54EFE">
      <w:pPr>
        <w:pStyle w:val="Textkrper"/>
        <w:ind w:left="851" w:hanging="851"/>
      </w:pPr>
    </w:p>
    <w:p w:rsidR="00640535" w:rsidRDefault="00834DE0" w:rsidP="00F54EFE">
      <w:pPr>
        <w:pStyle w:val="Textkrper"/>
        <w:ind w:left="851" w:hanging="851"/>
      </w:pPr>
      <w:r>
        <w:rPr>
          <w:noProof/>
          <w:lang w:val="de-DE" w:eastAsia="de-DE"/>
        </w:rPr>
        <mc:AlternateContent>
          <mc:Choice Requires="wpc">
            <w:drawing>
              <wp:inline distT="0" distB="0" distL="0" distR="0">
                <wp:extent cx="6286500" cy="4123690"/>
                <wp:effectExtent l="19050" t="19050" r="9525" b="10160"/>
                <wp:docPr id="553" name="Zeichenbereich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770" name="AutoShape 554"/>
                        <wps:cNvCnPr>
                          <a:cxnSpLocks noChangeShapeType="1"/>
                        </wps:cNvCnPr>
                        <wps:spPr bwMode="auto">
                          <a:xfrm flipV="1">
                            <a:off x="511651" y="797148"/>
                            <a:ext cx="5142706" cy="2270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1" name="AutoShape 555"/>
                        <wps:cNvSpPr>
                          <a:spLocks noChangeArrowheads="1"/>
                        </wps:cNvSpPr>
                        <wps:spPr bwMode="auto">
                          <a:xfrm rot="5400000">
                            <a:off x="1390018" y="674037"/>
                            <a:ext cx="342258" cy="2846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2" name="Text Box 556"/>
                        <wps:cNvSpPr txBox="1">
                          <a:spLocks noChangeArrowheads="1"/>
                        </wps:cNvSpPr>
                        <wps:spPr bwMode="auto">
                          <a:xfrm>
                            <a:off x="2734628" y="613795"/>
                            <a:ext cx="687149" cy="2785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lang w:val="fr-FR"/>
                                </w:rPr>
                              </w:pPr>
                              <w:r>
                                <w:rPr>
                                  <w:lang w:val="fr-FR"/>
                                </w:rPr>
                                <w:t>Track 1</w:t>
                              </w:r>
                            </w:p>
                          </w:txbxContent>
                        </wps:txbx>
                        <wps:bodyPr rot="0" vert="horz" wrap="square" lIns="91440" tIns="45720" rIns="91440" bIns="45720" anchor="t" anchorCtr="0" upright="1">
                          <a:noAutofit/>
                        </wps:bodyPr>
                      </wps:wsp>
                      <wps:wsp>
                        <wps:cNvPr id="1773" name="AutoShape 557"/>
                        <wps:cNvCnPr>
                          <a:cxnSpLocks noChangeShapeType="1"/>
                        </wps:cNvCnPr>
                        <wps:spPr bwMode="auto">
                          <a:xfrm>
                            <a:off x="1418828" y="519499"/>
                            <a:ext cx="54919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4" name="Text Box 558"/>
                        <wps:cNvSpPr txBox="1">
                          <a:spLocks noChangeArrowheads="1"/>
                        </wps:cNvSpPr>
                        <wps:spPr bwMode="auto">
                          <a:xfrm>
                            <a:off x="2011680" y="344878"/>
                            <a:ext cx="621665" cy="3815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1775" name="AutoShape 559"/>
                        <wps:cNvCnPr>
                          <a:cxnSpLocks noChangeShapeType="1"/>
                        </wps:cNvCnPr>
                        <wps:spPr bwMode="auto">
                          <a:xfrm flipH="1">
                            <a:off x="869633" y="1121944"/>
                            <a:ext cx="54919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6" name="Text Box 560"/>
                        <wps:cNvSpPr txBox="1">
                          <a:spLocks noChangeArrowheads="1"/>
                        </wps:cNvSpPr>
                        <wps:spPr bwMode="auto">
                          <a:xfrm>
                            <a:off x="247968" y="944703"/>
                            <a:ext cx="621665" cy="379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1777" name="Text Box 561"/>
                        <wps:cNvSpPr txBox="1">
                          <a:spLocks noChangeArrowheads="1"/>
                        </wps:cNvSpPr>
                        <wps:spPr bwMode="auto">
                          <a:xfrm>
                            <a:off x="583248" y="1397846"/>
                            <a:ext cx="1672034" cy="474971"/>
                          </a:xfrm>
                          <a:prstGeom prst="rect">
                            <a:avLst/>
                          </a:prstGeom>
                          <a:solidFill>
                            <a:srgbClr val="FFFFFF"/>
                          </a:solidFill>
                          <a:ln w="9525">
                            <a:solidFill>
                              <a:srgbClr val="00B0F0"/>
                            </a:solidFill>
                            <a:miter lim="800000"/>
                            <a:headEnd/>
                            <a:tailEnd/>
                          </a:ln>
                        </wps:spPr>
                        <wps:txb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r w:rsidRPr="00086D15">
                                <w:rPr>
                                  <w:sz w:val="18"/>
                                  <w:szCs w:val="18"/>
                                </w:rPr>
                                <w:t>nominal</w:t>
                              </w:r>
                              <w:r>
                                <w:rPr>
                                  <w:sz w:val="18"/>
                                  <w:szCs w:val="18"/>
                                </w:rPr>
                                <w:t xml:space="preserve"> </w:t>
                              </w:r>
                              <w:r w:rsidRPr="00086D15">
                                <w:rPr>
                                  <w:sz w:val="18"/>
                                  <w:szCs w:val="18"/>
                                </w:rPr>
                                <w:t>orientation, Track 1</w:t>
                              </w:r>
                            </w:p>
                          </w:txbxContent>
                        </wps:txbx>
                        <wps:bodyPr rot="0" vert="horz" wrap="square" lIns="91440" tIns="45720" rIns="91440" bIns="45720" anchor="t" anchorCtr="0" upright="1">
                          <a:noAutofit/>
                        </wps:bodyPr>
                      </wps:wsp>
                      <wps:wsp>
                        <wps:cNvPr id="1778" name="AutoShape 562"/>
                        <wps:cNvCnPr>
                          <a:cxnSpLocks noChangeShapeType="1"/>
                        </wps:cNvCnPr>
                        <wps:spPr bwMode="auto">
                          <a:xfrm flipV="1">
                            <a:off x="583248" y="2542491"/>
                            <a:ext cx="5143579" cy="2182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9" name="AutoShape 563"/>
                        <wps:cNvSpPr>
                          <a:spLocks noChangeArrowheads="1"/>
                        </wps:cNvSpPr>
                        <wps:spPr bwMode="auto">
                          <a:xfrm rot="16200000" flipH="1">
                            <a:off x="4672968" y="2420253"/>
                            <a:ext cx="342258" cy="2846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0" name="Text Box 564"/>
                        <wps:cNvSpPr txBox="1">
                          <a:spLocks noChangeArrowheads="1"/>
                        </wps:cNvSpPr>
                        <wps:spPr bwMode="auto">
                          <a:xfrm>
                            <a:off x="2885678" y="2446449"/>
                            <a:ext cx="687149" cy="279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lang w:val="fr-FR"/>
                                </w:rPr>
                              </w:pPr>
                              <w:r>
                                <w:rPr>
                                  <w:lang w:val="fr-FR"/>
                                </w:rPr>
                                <w:t>Track 2</w:t>
                              </w:r>
                            </w:p>
                          </w:txbxContent>
                        </wps:txbx>
                        <wps:bodyPr rot="0" vert="horz" wrap="square" lIns="91440" tIns="45720" rIns="91440" bIns="45720" anchor="t" anchorCtr="0" upright="1">
                          <a:noAutofit/>
                        </wps:bodyPr>
                      </wps:wsp>
                      <wps:wsp>
                        <wps:cNvPr id="1781" name="AutoShape 565"/>
                        <wps:cNvCnPr>
                          <a:cxnSpLocks noChangeShapeType="1"/>
                        </wps:cNvCnPr>
                        <wps:spPr bwMode="auto">
                          <a:xfrm>
                            <a:off x="4986417" y="2865541"/>
                            <a:ext cx="549196" cy="26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 name="AutoShape 566"/>
                        <wps:cNvCnPr>
                          <a:cxnSpLocks noChangeShapeType="1"/>
                        </wps:cNvCnPr>
                        <wps:spPr bwMode="auto">
                          <a:xfrm flipH="1">
                            <a:off x="4437221" y="2265716"/>
                            <a:ext cx="549196"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 name="Text Box 567"/>
                        <wps:cNvSpPr txBox="1">
                          <a:spLocks noChangeArrowheads="1"/>
                        </wps:cNvSpPr>
                        <wps:spPr bwMode="auto">
                          <a:xfrm>
                            <a:off x="5535613" y="2690046"/>
                            <a:ext cx="621665" cy="38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1784" name="Text Box 570"/>
                        <wps:cNvSpPr txBox="1">
                          <a:spLocks noChangeArrowheads="1"/>
                        </wps:cNvSpPr>
                        <wps:spPr bwMode="auto">
                          <a:xfrm>
                            <a:off x="3787616" y="2083236"/>
                            <a:ext cx="621665" cy="3815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1785" name="Text Box 572"/>
                        <wps:cNvSpPr txBox="1">
                          <a:spLocks noChangeArrowheads="1"/>
                        </wps:cNvSpPr>
                        <wps:spPr bwMode="auto">
                          <a:xfrm>
                            <a:off x="4113292" y="3165890"/>
                            <a:ext cx="1741011" cy="476717"/>
                          </a:xfrm>
                          <a:prstGeom prst="rect">
                            <a:avLst/>
                          </a:prstGeom>
                          <a:solidFill>
                            <a:srgbClr val="FFFFFF"/>
                          </a:solidFill>
                          <a:ln w="9525">
                            <a:solidFill>
                              <a:srgbClr val="00B0F0"/>
                            </a:solidFill>
                            <a:miter lim="800000"/>
                            <a:headEnd/>
                            <a:tailEnd/>
                          </a:ln>
                        </wps:spPr>
                        <wps:txbx>
                          <w:txbxContent>
                            <w:p w:rsidR="008006A2" w:rsidRPr="00086D15" w:rsidRDefault="008006A2" w:rsidP="002D5CA1">
                              <w:pPr>
                                <w:jc w:val="center"/>
                                <w:rPr>
                                  <w:sz w:val="18"/>
                                  <w:szCs w:val="18"/>
                                </w:rPr>
                              </w:pPr>
                              <w:r w:rsidRPr="00086D15">
                                <w:rPr>
                                  <w:sz w:val="18"/>
                                  <w:szCs w:val="18"/>
                                </w:rPr>
                                <w:t>LRBG for packets in nominal</w:t>
                              </w:r>
                            </w:p>
                            <w:p w:rsidR="008006A2" w:rsidRPr="00086D15" w:rsidRDefault="008006A2" w:rsidP="002D5CA1">
                              <w:pPr>
                                <w:jc w:val="center"/>
                                <w:rPr>
                                  <w:sz w:val="18"/>
                                  <w:szCs w:val="18"/>
                                </w:rPr>
                              </w:pPr>
                              <w:r w:rsidRPr="00086D15">
                                <w:rPr>
                                  <w:sz w:val="18"/>
                                  <w:szCs w:val="18"/>
                                </w:rPr>
                                <w:t>orientation, Track 2</w:t>
                              </w:r>
                            </w:p>
                          </w:txbxContent>
                        </wps:txbx>
                        <wps:bodyPr rot="0" vert="horz" wrap="square" lIns="91440" tIns="45720" rIns="91440" bIns="45720" anchor="t" anchorCtr="0" upright="1">
                          <a:noAutofit/>
                        </wps:bodyPr>
                      </wps:wsp>
                      <wps:wsp>
                        <wps:cNvPr id="1786" name="AutoShape 573"/>
                        <wps:cNvSpPr>
                          <a:spLocks noChangeArrowheads="1"/>
                        </wps:cNvSpPr>
                        <wps:spPr bwMode="auto">
                          <a:xfrm rot="5400000">
                            <a:off x="5001263" y="673164"/>
                            <a:ext cx="342258" cy="28551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7" name="AutoShape 574"/>
                        <wps:cNvCnPr>
                          <a:cxnSpLocks noChangeShapeType="1"/>
                        </wps:cNvCnPr>
                        <wps:spPr bwMode="auto">
                          <a:xfrm>
                            <a:off x="5028327" y="1119325"/>
                            <a:ext cx="549196" cy="26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 name="AutoShape 575"/>
                        <wps:cNvCnPr>
                          <a:cxnSpLocks noChangeShapeType="1"/>
                        </wps:cNvCnPr>
                        <wps:spPr bwMode="auto">
                          <a:xfrm flipH="1">
                            <a:off x="4479131" y="519499"/>
                            <a:ext cx="549196"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 name="Text Box 576"/>
                        <wps:cNvSpPr txBox="1">
                          <a:spLocks noChangeArrowheads="1"/>
                        </wps:cNvSpPr>
                        <wps:spPr bwMode="auto">
                          <a:xfrm>
                            <a:off x="3857466" y="317811"/>
                            <a:ext cx="621665" cy="379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1790" name="Text Box 577"/>
                        <wps:cNvSpPr txBox="1">
                          <a:spLocks noChangeArrowheads="1"/>
                        </wps:cNvSpPr>
                        <wps:spPr bwMode="auto">
                          <a:xfrm>
                            <a:off x="5577523" y="944703"/>
                            <a:ext cx="621665" cy="379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1791" name="Text Box 578"/>
                        <wps:cNvSpPr txBox="1">
                          <a:spLocks noChangeArrowheads="1"/>
                        </wps:cNvSpPr>
                        <wps:spPr bwMode="auto">
                          <a:xfrm>
                            <a:off x="4164806" y="1419674"/>
                            <a:ext cx="1763713" cy="474971"/>
                          </a:xfrm>
                          <a:prstGeom prst="rect">
                            <a:avLst/>
                          </a:prstGeom>
                          <a:solidFill>
                            <a:srgbClr val="FFFFFF"/>
                          </a:solidFill>
                          <a:ln w="9525">
                            <a:solidFill>
                              <a:srgbClr val="FF0000"/>
                            </a:solidFill>
                            <a:miter lim="800000"/>
                            <a:headEnd/>
                            <a:tailEnd/>
                          </a:ln>
                        </wps:spPr>
                        <wps:txb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r w:rsidRPr="00086D15">
                                <w:rPr>
                                  <w:sz w:val="18"/>
                                  <w:szCs w:val="18"/>
                                </w:rPr>
                                <w:t>reverse</w:t>
                              </w:r>
                            </w:p>
                            <w:p w:rsidR="008006A2" w:rsidRPr="00086D15" w:rsidRDefault="008006A2" w:rsidP="002D5CA1">
                              <w:pPr>
                                <w:jc w:val="center"/>
                                <w:rPr>
                                  <w:sz w:val="18"/>
                                  <w:szCs w:val="18"/>
                                </w:rPr>
                              </w:pPr>
                              <w:r w:rsidRPr="00086D15">
                                <w:rPr>
                                  <w:sz w:val="18"/>
                                  <w:szCs w:val="18"/>
                                </w:rPr>
                                <w:t>orientation, Track 1</w:t>
                              </w:r>
                            </w:p>
                          </w:txbxContent>
                        </wps:txbx>
                        <wps:bodyPr rot="0" vert="horz" wrap="square" lIns="91440" tIns="45720" rIns="91440" bIns="45720" anchor="t" anchorCtr="0" upright="1">
                          <a:noAutofit/>
                        </wps:bodyPr>
                      </wps:wsp>
                      <wps:wsp>
                        <wps:cNvPr id="1792" name="AutoShape 579"/>
                        <wps:cNvCnPr>
                          <a:cxnSpLocks noChangeShapeType="1"/>
                        </wps:cNvCnPr>
                        <wps:spPr bwMode="auto">
                          <a:xfrm>
                            <a:off x="1419701" y="519499"/>
                            <a:ext cx="873" cy="87834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93" name="AutoShape 580"/>
                        <wps:cNvCnPr>
                          <a:cxnSpLocks noChangeShapeType="1"/>
                        </wps:cNvCnPr>
                        <wps:spPr bwMode="auto">
                          <a:xfrm>
                            <a:off x="5028327" y="541327"/>
                            <a:ext cx="873" cy="878347"/>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794" name="AutoShape 581"/>
                        <wps:cNvCnPr>
                          <a:cxnSpLocks noChangeShapeType="1"/>
                        </wps:cNvCnPr>
                        <wps:spPr bwMode="auto">
                          <a:xfrm>
                            <a:off x="4986417" y="2286670"/>
                            <a:ext cx="873" cy="87834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95" name="AutoShape 1357"/>
                        <wps:cNvSpPr>
                          <a:spLocks noChangeArrowheads="1"/>
                        </wps:cNvSpPr>
                        <wps:spPr bwMode="auto">
                          <a:xfrm rot="16200000" flipH="1">
                            <a:off x="1104506" y="2411522"/>
                            <a:ext cx="342258" cy="28551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6" name="AutoShape 1358"/>
                        <wps:cNvCnPr>
                          <a:cxnSpLocks noChangeShapeType="1"/>
                        </wps:cNvCnPr>
                        <wps:spPr bwMode="auto">
                          <a:xfrm>
                            <a:off x="1417955" y="2257858"/>
                            <a:ext cx="54919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7" name="Text Box 1359"/>
                        <wps:cNvSpPr txBox="1">
                          <a:spLocks noChangeArrowheads="1"/>
                        </wps:cNvSpPr>
                        <wps:spPr bwMode="auto">
                          <a:xfrm>
                            <a:off x="247968" y="2690046"/>
                            <a:ext cx="621665" cy="38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1798" name="AutoShape 1360"/>
                        <wps:cNvCnPr>
                          <a:cxnSpLocks noChangeShapeType="1"/>
                        </wps:cNvCnPr>
                        <wps:spPr bwMode="auto">
                          <a:xfrm flipH="1">
                            <a:off x="869633" y="2859429"/>
                            <a:ext cx="548323"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9" name="Text Box 1361"/>
                        <wps:cNvSpPr txBox="1">
                          <a:spLocks noChangeArrowheads="1"/>
                        </wps:cNvSpPr>
                        <wps:spPr bwMode="auto">
                          <a:xfrm>
                            <a:off x="2011680" y="2083236"/>
                            <a:ext cx="621665" cy="379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1800" name="Text Box 1362"/>
                        <wps:cNvSpPr txBox="1">
                          <a:spLocks noChangeArrowheads="1"/>
                        </wps:cNvSpPr>
                        <wps:spPr bwMode="auto">
                          <a:xfrm>
                            <a:off x="583248" y="3136205"/>
                            <a:ext cx="1672034" cy="683644"/>
                          </a:xfrm>
                          <a:prstGeom prst="rect">
                            <a:avLst/>
                          </a:prstGeom>
                          <a:solidFill>
                            <a:srgbClr val="FFFFFF"/>
                          </a:solidFill>
                          <a:ln w="9525">
                            <a:solidFill>
                              <a:srgbClr val="FF0000"/>
                            </a:solidFill>
                            <a:miter lim="800000"/>
                            <a:headEnd/>
                            <a:tailEnd/>
                          </a:ln>
                        </wps:spPr>
                        <wps:txb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ins w:id="881" w:author="GIRAUD Christian" w:date="2014-06-16T14:20:00Z">
                                <w:r>
                                  <w:rPr>
                                    <w:sz w:val="18"/>
                                    <w:szCs w:val="18"/>
                                  </w:rPr>
                                  <w:t>reverse</w:t>
                                </w:r>
                              </w:ins>
                              <w:del w:id="882" w:author="GIRAUD Christian" w:date="2014-06-16T14:20:00Z">
                                <w:r w:rsidRPr="00086D15" w:rsidDel="002D5CA1">
                                  <w:rPr>
                                    <w:sz w:val="18"/>
                                    <w:szCs w:val="18"/>
                                  </w:rPr>
                                  <w:delText>nominal</w:delText>
                                </w:r>
                              </w:del>
                              <w:r>
                                <w:rPr>
                                  <w:sz w:val="18"/>
                                  <w:szCs w:val="18"/>
                                </w:rPr>
                                <w:t xml:space="preserve"> </w:t>
                              </w:r>
                              <w:r w:rsidRPr="00086D15">
                                <w:rPr>
                                  <w:sz w:val="18"/>
                                  <w:szCs w:val="18"/>
                                </w:rPr>
                                <w:t xml:space="preserve">orientation, Track </w:t>
                              </w:r>
                              <w:ins w:id="883" w:author="GIRAUD Christian" w:date="2014-06-16T14:21:00Z">
                                <w:r>
                                  <w:rPr>
                                    <w:sz w:val="18"/>
                                    <w:szCs w:val="18"/>
                                  </w:rPr>
                                  <w:t>2</w:t>
                                </w:r>
                              </w:ins>
                              <w:del w:id="884" w:author="GIRAUD Christian" w:date="2014-06-16T14:21:00Z">
                                <w:r w:rsidRPr="00086D15" w:rsidDel="002D5CA1">
                                  <w:rPr>
                                    <w:sz w:val="18"/>
                                    <w:szCs w:val="18"/>
                                  </w:rPr>
                                  <w:delText>1</w:delText>
                                </w:r>
                              </w:del>
                            </w:p>
                          </w:txbxContent>
                        </wps:txbx>
                        <wps:bodyPr rot="0" vert="horz" wrap="square" lIns="91440" tIns="45720" rIns="91440" bIns="45720" anchor="t" anchorCtr="0" upright="1">
                          <a:noAutofit/>
                        </wps:bodyPr>
                      </wps:wsp>
                      <wps:wsp>
                        <wps:cNvPr id="1801" name="AutoShape 1363"/>
                        <wps:cNvCnPr>
                          <a:cxnSpLocks noChangeShapeType="1"/>
                        </wps:cNvCnPr>
                        <wps:spPr bwMode="auto">
                          <a:xfrm>
                            <a:off x="1418828" y="2257858"/>
                            <a:ext cx="873" cy="87834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02" name="Text Box 1364"/>
                        <wps:cNvSpPr txBox="1">
                          <a:spLocks noChangeArrowheads="1"/>
                        </wps:cNvSpPr>
                        <wps:spPr bwMode="auto">
                          <a:xfrm>
                            <a:off x="1170861" y="169383"/>
                            <a:ext cx="681038" cy="2802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605A9B" w:rsidRDefault="008006A2">
                              <w:pPr>
                                <w:rPr>
                                  <w:sz w:val="16"/>
                                  <w:szCs w:val="16"/>
                                  <w:lang w:val="fr-FR"/>
                                  <w:rPrChange w:id="885" w:author="GIRAUD Christian" w:date="2014-06-16T14:30:00Z">
                                    <w:rPr/>
                                  </w:rPrChange>
                                </w:rPr>
                              </w:pPr>
                              <w:ins w:id="886" w:author="GIRAUD Christian" w:date="2014-06-16T14:27:00Z">
                                <w:r w:rsidRPr="00605A9B">
                                  <w:rPr>
                                    <w:sz w:val="16"/>
                                    <w:szCs w:val="16"/>
                                    <w:lang w:val="fr-FR"/>
                                    <w:rPrChange w:id="887" w:author="GIRAUD Christian" w:date="2014-06-16T14:30:00Z">
                                      <w:rPr>
                                        <w:lang w:val="fr-FR"/>
                                      </w:rPr>
                                    </w:rPrChange>
                                  </w:rPr>
                                  <w:t>BG-1</w:t>
                                </w:r>
                              </w:ins>
                            </w:p>
                          </w:txbxContent>
                        </wps:txbx>
                        <wps:bodyPr rot="0" vert="horz" wrap="square" lIns="91440" tIns="45720" rIns="91440" bIns="45720" anchor="t" anchorCtr="0" upright="1">
                          <a:noAutofit/>
                        </wps:bodyPr>
                      </wps:wsp>
                      <wps:wsp>
                        <wps:cNvPr id="1803" name="Text Box 1365"/>
                        <wps:cNvSpPr txBox="1">
                          <a:spLocks noChangeArrowheads="1"/>
                        </wps:cNvSpPr>
                        <wps:spPr bwMode="auto">
                          <a:xfrm>
                            <a:off x="4701778" y="190338"/>
                            <a:ext cx="610314" cy="259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605A9B" w:rsidRDefault="008006A2">
                              <w:pPr>
                                <w:rPr>
                                  <w:sz w:val="16"/>
                                  <w:szCs w:val="16"/>
                                  <w:lang w:val="fr-FR"/>
                                  <w:rPrChange w:id="888" w:author="GIRAUD Christian" w:date="2014-06-16T14:29:00Z">
                                    <w:rPr/>
                                  </w:rPrChange>
                                </w:rPr>
                              </w:pPr>
                              <w:ins w:id="889" w:author="GIRAUD Christian" w:date="2014-06-16T14:28:00Z">
                                <w:r w:rsidRPr="00605A9B">
                                  <w:rPr>
                                    <w:sz w:val="16"/>
                                    <w:szCs w:val="16"/>
                                    <w:lang w:val="fr-FR"/>
                                    <w:rPrChange w:id="890" w:author="GIRAUD Christian" w:date="2014-06-16T14:29:00Z">
                                      <w:rPr>
                                        <w:lang w:val="fr-FR"/>
                                      </w:rPr>
                                    </w:rPrChange>
                                  </w:rPr>
                                  <w:t>BG_</w:t>
                                </w:r>
                              </w:ins>
                              <w:ins w:id="891" w:author="GIRAUD Christian" w:date="2014-06-16T14:35:00Z">
                                <w:r>
                                  <w:rPr>
                                    <w:sz w:val="16"/>
                                    <w:szCs w:val="16"/>
                                    <w:lang w:val="fr-FR"/>
                                  </w:rPr>
                                  <w:t>3</w:t>
                                </w:r>
                              </w:ins>
                            </w:p>
                          </w:txbxContent>
                        </wps:txbx>
                        <wps:bodyPr rot="0" vert="horz" wrap="square" lIns="91440" tIns="45720" rIns="91440" bIns="45720" anchor="t" anchorCtr="0" upright="1">
                          <a:noAutofit/>
                        </wps:bodyPr>
                      </wps:wsp>
                      <wps:wsp>
                        <wps:cNvPr id="1804" name="Text Box 1366"/>
                        <wps:cNvSpPr txBox="1">
                          <a:spLocks noChangeArrowheads="1"/>
                        </wps:cNvSpPr>
                        <wps:spPr bwMode="auto">
                          <a:xfrm>
                            <a:off x="1472089" y="2789581"/>
                            <a:ext cx="681911" cy="2811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605A9B" w:rsidRDefault="008006A2">
                              <w:pPr>
                                <w:rPr>
                                  <w:sz w:val="16"/>
                                  <w:szCs w:val="16"/>
                                  <w:lang w:val="fr-FR"/>
                                  <w:rPrChange w:id="892" w:author="GIRAUD Christian" w:date="2014-06-16T14:30:00Z">
                                    <w:rPr/>
                                  </w:rPrChange>
                                </w:rPr>
                              </w:pPr>
                              <w:ins w:id="893" w:author="GIRAUD Christian" w:date="2014-06-16T14:27:00Z">
                                <w:r w:rsidRPr="00605A9B">
                                  <w:rPr>
                                    <w:sz w:val="16"/>
                                    <w:szCs w:val="16"/>
                                    <w:lang w:val="fr-FR"/>
                                    <w:rPrChange w:id="894" w:author="GIRAUD Christian" w:date="2014-06-16T14:30:00Z">
                                      <w:rPr>
                                        <w:lang w:val="fr-FR"/>
                                      </w:rPr>
                                    </w:rPrChange>
                                  </w:rPr>
                                  <w:t>BG-</w:t>
                                </w:r>
                              </w:ins>
                              <w:ins w:id="895" w:author="GIRAUD Christian" w:date="2014-06-16T14:32:00Z">
                                <w:r>
                                  <w:rPr>
                                    <w:sz w:val="16"/>
                                    <w:szCs w:val="16"/>
                                    <w:lang w:val="fr-FR"/>
                                  </w:rPr>
                                  <w:t>4</w:t>
                                </w:r>
                              </w:ins>
                            </w:p>
                          </w:txbxContent>
                        </wps:txbx>
                        <wps:bodyPr rot="0" vert="horz" wrap="square" lIns="91440" tIns="45720" rIns="91440" bIns="45720" anchor="t" anchorCtr="0" upright="1">
                          <a:noAutofit/>
                        </wps:bodyPr>
                      </wps:wsp>
                      <wps:wsp>
                        <wps:cNvPr id="1805" name="Text Box 1367"/>
                        <wps:cNvSpPr txBox="1">
                          <a:spLocks noChangeArrowheads="1"/>
                        </wps:cNvSpPr>
                        <wps:spPr bwMode="auto">
                          <a:xfrm>
                            <a:off x="4986417" y="2151339"/>
                            <a:ext cx="609441" cy="25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txbxContent>
                        </wps:txbx>
                        <wps:bodyPr rot="0" vert="horz" wrap="square" lIns="91440" tIns="45720" rIns="91440" bIns="45720" anchor="t" anchorCtr="0" upright="1">
                          <a:noAutofit/>
                        </wps:bodyPr>
                      </wps:wsp>
                      <wps:wsp>
                        <wps:cNvPr id="1806" name="Text Box 1368"/>
                        <wps:cNvSpPr txBox="1">
                          <a:spLocks noChangeArrowheads="1"/>
                        </wps:cNvSpPr>
                        <wps:spPr bwMode="auto">
                          <a:xfrm>
                            <a:off x="5074603" y="2208964"/>
                            <a:ext cx="579755" cy="255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EF79C6" w:rsidRDefault="008006A2">
                              <w:pPr>
                                <w:rPr>
                                  <w:sz w:val="16"/>
                                  <w:szCs w:val="16"/>
                                  <w:lang w:val="fr-FR"/>
                                  <w:rPrChange w:id="896" w:author="GIRAUD Christian" w:date="2014-06-16T14:37:00Z">
                                    <w:rPr/>
                                  </w:rPrChange>
                                </w:rPr>
                              </w:pPr>
                              <w:ins w:id="897" w:author="GIRAUD Christian" w:date="2014-06-16T14:37:00Z">
                                <w:r w:rsidRPr="00EF79C6">
                                  <w:rPr>
                                    <w:sz w:val="16"/>
                                    <w:szCs w:val="16"/>
                                    <w:lang w:val="fr-FR"/>
                                    <w:rPrChange w:id="898" w:author="GIRAUD Christian" w:date="2014-06-16T14:37:00Z">
                                      <w:rPr>
                                        <w:lang w:val="fr-FR"/>
                                      </w:rPr>
                                    </w:rPrChange>
                                  </w:rPr>
                                  <w:t>BG_2</w:t>
                                </w:r>
                              </w:ins>
                            </w:p>
                          </w:txbxContent>
                        </wps:txbx>
                        <wps:bodyPr rot="0" vert="horz" wrap="square" lIns="91440" tIns="45720" rIns="91440" bIns="45720" anchor="t" anchorCtr="0" upright="1">
                          <a:noAutofit/>
                        </wps:bodyPr>
                      </wps:wsp>
                      <wps:wsp>
                        <wps:cNvPr id="1807" name="AutoShape 1369"/>
                        <wps:cNvCnPr>
                          <a:cxnSpLocks noChangeShapeType="1"/>
                        </wps:cNvCnPr>
                        <wps:spPr bwMode="auto">
                          <a:xfrm flipH="1">
                            <a:off x="2467451" y="797148"/>
                            <a:ext cx="1697355" cy="17671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8" name="AutoShape 1370"/>
                        <wps:cNvCnPr>
                          <a:cxnSpLocks noChangeShapeType="1"/>
                        </wps:cNvCnPr>
                        <wps:spPr bwMode="auto">
                          <a:xfrm>
                            <a:off x="2331244" y="797148"/>
                            <a:ext cx="1526223" cy="17671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553" o:spid="_x0000_s1140" editas="canvas" style="width:495pt;height:324.7pt;mso-position-horizontal-relative:char;mso-position-vertical-relative:line" coordsize="62865,4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">
                <v:shape id="_x0000_s1141" type="#_x0000_t75" style="position:absolute;width:62865;height:41236;visibility:visible;mso-wrap-style:square" stroked="t" strokecolor="#0070c0">
                  <v:fill o:detectmouseclick="t"/>
                  <v:path o:connecttype="none"/>
                </v:shape>
                <v:shape id="AutoShape 554" o:spid="_x0000_s1142" type="#_x0000_t32" style="position:absolute;left:5116;top:7971;width:51427;height: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5C8QAAADdAAAADwAAAGRycy9kb3ducmV2LnhtbESPQWvCQBCF74X+h2WE3upGC41EV5GC&#10;4rVR8Dpkx2za7GySXTX+e+dQ6G2G9+a9b1ab0bfqRkNsAhuYTTNQxFWwDdcGTsfd+wJUTMgW28Bk&#10;4EERNuvXlxUWNtz5m25lqpWEcCzQgEupK7SOlSOPcRo6YtEuYfCYZB1qbQe8S7hv9TzLPrXHhqXB&#10;YUdfjqrf8uoNfJx++mN2zmfnfe/6PV7joewXxrxNxu0SVKIx/Zv/rg9W8PNc+OUbGUG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TkLxAAAAN0AAAAPAAAAAAAAAAAA&#10;AAAAAKECAABkcnMvZG93bnJldi54bWxQSwUGAAAAAAQABAD5AAAAkgMAAAAA&#10;"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55" o:spid="_x0000_s1143" type="#_x0000_t5" style="position:absolute;left:13900;top:6740;width:3422;height:28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3KMQA&#10;AADdAAAADwAAAGRycy9kb3ducmV2LnhtbERPS2vCQBC+C/6HZYTedGOhpqSuIqWlUg9iatvrkB2T&#10;YHY2zW7z+PeuIHibj+85y3VvKtFS40rLCuazCARxZnXJuYLj1/v0GYTzyBory6RgIAfr1Xi0xETb&#10;jg/Upj4XIYRdggoK7+tESpcVZNDNbE0cuJNtDPoAm1zqBrsQbir5GEULabDk0FBgTa8FZef03yjA&#10;z2+73R/zDzPIv7en8yY+/fzulHqY9JsXEJ56fxff3Fsd5sfxHK7fhB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tyjEAAAA3QAAAA8AAAAAAAAAAAAAAAAAmAIAAGRycy9k&#10;b3ducmV2LnhtbFBLBQYAAAAABAAEAPUAAACJAwAAAAA=&#10;"/>
                <v:shape id="Text Box 556" o:spid="_x0000_s1144" type="#_x0000_t202" style="position:absolute;left:27346;top:6137;width:6871;height:2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MkMMA&#10;AADdAAAADwAAAGRycy9kb3ducmV2LnhtbERPyWrDMBC9F/oPYgq5lERuaOLWtWzaQIqvWT5gYo0X&#10;ao2Mpcb230eFQm7zeOuk+WQ6caXBtZYVvKwiEMSl1S3XCs6n/fINhPPIGjvLpGAmB3n2+JBiou3I&#10;B7oefS1CCLsEFTTe94mUrmzIoFvZnjhwlR0M+gCHWuoBxxBuOrmOoq002HJoaLCnXUPlz/HXKKiK&#10;8XnzPl6+/Tk+vG6/sI0vdlZq8TR9foDwNPm7+N9d6DA/jtfw9004QW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nMkMMAAADdAAAADwAAAAAAAAAAAAAAAACYAgAAZHJzL2Rv&#10;d25yZXYueG1sUEsFBgAAAAAEAAQA9QAAAIgDAAAAAA==&#10;" stroked="f">
                  <v:textbox>
                    <w:txbxContent>
                      <w:p w:rsidR="008006A2" w:rsidRPr="00963C4B" w:rsidRDefault="008006A2" w:rsidP="002D5CA1">
                        <w:pPr>
                          <w:rPr>
                            <w:lang w:val="fr-FR"/>
                          </w:rPr>
                        </w:pPr>
                        <w:r>
                          <w:rPr>
                            <w:lang w:val="fr-FR"/>
                          </w:rPr>
                          <w:t>Track 1</w:t>
                        </w:r>
                      </w:p>
                    </w:txbxContent>
                  </v:textbox>
                </v:shape>
                <v:shape id="AutoShape 557" o:spid="_x0000_s1145" type="#_x0000_t32" style="position:absolute;left:14188;top:5194;width:549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9WzsUAAADdAAAADwAAAGRycy9kb3ducmV2LnhtbERPTWvCQBC9F/wPywi91Y0tVI3ZiBRa&#10;iqWHqgS9DdkxCWZnw+6qsb/eFQq9zeN9TrboTSvO5HxjWcF4lIAgLq1uuFKw3bw/TUH4gKyxtUwK&#10;ruRhkQ8eMky1vfAPndehEjGEfYoK6hC6VEpf1mTQj2xHHLmDdQZDhK6S2uElhptWPifJqzTYcGyo&#10;saO3msrj+mQU7L5mp+JafNOqGM9We3TG/24+lHoc9ss5iEB9+Bf/uT91nD+ZvM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9WzsUAAADdAAAADwAAAAAAAAAA&#10;AAAAAAChAgAAZHJzL2Rvd25yZXYueG1sUEsFBgAAAAAEAAQA+QAAAJMDAAAAAA==&#10;">
                  <v:stroke endarrow="block"/>
                </v:shape>
                <v:shape id="Text Box 558" o:spid="_x0000_s1146" type="#_x0000_t202" style="position:absolute;left:20116;top:3448;width:621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xf8MA&#10;AADdAAAADwAAAGRycy9kb3ducmV2LnhtbERP22rCQBB9F/oPyxT6IrqxpEajm2CFlrx6+YAxOybB&#10;7GzIbk38e7dQ6NscznW2+WhacafeNZYVLOYRCOLS6oYrBefT12wFwnlkja1lUvAgB3n2Mtliqu3A&#10;B7offSVCCLsUFdTed6mUrqzJoJvbjjhwV9sb9AH2ldQ9DiHctPI9ipbSYMOhocaO9jWVt+OPUXAt&#10;hunHerh8+3NyiJef2CQX+1Dq7XXcbUB4Gv2/+M9d6DA/SWL4/Sac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zxf8MAAADdAAAADwAAAAAAAAAAAAAAAACYAgAAZHJzL2Rv&#10;d25yZXYueG1sUEsFBgAAAAAEAAQA9QAAAIgDAAAAAA==&#10;" stroked="f">
                  <v:textbox>
                    <w:txbxContent>
                      <w:p w:rsidR="008006A2" w:rsidRPr="00963C4B" w:rsidRDefault="008006A2" w:rsidP="002D5CA1">
                        <w:pPr>
                          <w:rPr>
                            <w:sz w:val="16"/>
                            <w:szCs w:val="16"/>
                            <w:lang w:val="fr-FR"/>
                          </w:rPr>
                        </w:pPr>
                        <w:r w:rsidRPr="00963C4B">
                          <w:rPr>
                            <w:sz w:val="16"/>
                            <w:szCs w:val="16"/>
                            <w:lang w:val="fr-FR"/>
                          </w:rPr>
                          <w:t>Nominal</w:t>
                        </w:r>
                      </w:p>
                    </w:txbxContent>
                  </v:textbox>
                </v:shape>
                <v:shape id="AutoShape 559" o:spid="_x0000_s1147" type="#_x0000_t32" style="position:absolute;left:8696;top:11219;width:54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GYS8IAAADdAAAADwAAAGRycy9kb3ducmV2LnhtbERP32vCMBB+H+x/CDfwbaYbOEc1FlcQ&#10;xJehDrbHoznbYHMpTdbU/94Igm/38f28ZTHaVgzUe+NYwds0A0FcOW24VvBz3Lx+gvABWWPrmBRc&#10;yEOxen5aYq5d5D0Nh1CLFMI+RwVNCF0upa8asuinriNO3Mn1FkOCfS11jzGF21a+Z9mHtGg4NTTY&#10;UdlQdT78WwUmfpuh25bxa/f753Ukc5k5o9TkZVwvQAQaw0N8d291mj+f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GYS8IAAADdAAAADwAAAAAAAAAAAAAA&#10;AAChAgAAZHJzL2Rvd25yZXYueG1sUEsFBgAAAAAEAAQA+QAAAJADAAAAAA==&#10;">
                  <v:stroke endarrow="block"/>
                </v:shape>
                <v:shape id="Text Box 560" o:spid="_x0000_s1148" type="#_x0000_t202" style="position:absolute;left:2479;top:9447;width:621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Kk8EA&#10;AADdAAAADwAAAGRycy9kb3ducmV2LnhtbERPzYrCMBC+C/sOYRa8yJruou1ajeIKiteqDzA2Y1u2&#10;mZQm2vr2RhC8zcf3O4tVb2pxo9ZVlhV8jyMQxLnVFRcKTsft1y8I55E11pZJwZ0crJYfgwWm2nac&#10;0e3gCxFC2KWooPS+SaV0eUkG3dg2xIG72NagD7AtpG6xC+Gmlj9RFEuDFYeGEhvalJT/H65GwWXf&#10;jaaz7rzzpySbxH9YJWd7V2r42a/nIDz1/i1+ufc6zE+SGJ7fh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CypPBAAAA3QAAAA8AAAAAAAAAAAAAAAAAmAIAAGRycy9kb3du&#10;cmV2LnhtbFBLBQYAAAAABAAEAPUAAACGAwAAAAA=&#10;" stroked="f">
                  <v:textbo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v:textbox>
                </v:shape>
                <v:shape id="Text Box 561" o:spid="_x0000_s1149" type="#_x0000_t202" style="position:absolute;left:5832;top:13978;width:16720;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Tg8YA&#10;AADdAAAADwAAAGRycy9kb3ducmV2LnhtbESPQWvCQBCF70L/wzKF3nSTVoykrhKE0h5trO11yI5J&#10;bHY2za5J/PduQfA2w3vzvjerzWga0VPnassK4lkEgriwuuZSwdf+bboE4TyyxsYyKbiQg836YbLC&#10;VNuBP6nPfSlCCLsUFVTet6mUrqjIoJvZljhoR9sZ9GHtSqk7HEK4aeRzFC2kwZoDocKWthUVv/nZ&#10;BO5pvm2i7Ds5x3/vh91evhzy5Y9ST49j9grC0+jv5tv1hw71kySB/2/CCH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CTg8YAAADdAAAADwAAAAAAAAAAAAAAAACYAgAAZHJz&#10;L2Rvd25yZXYueG1sUEsFBgAAAAAEAAQA9QAAAIsDAAAAAA==&#10;" strokecolor="#00b0f0">
                  <v:textbo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r w:rsidRPr="00086D15">
                          <w:rPr>
                            <w:sz w:val="18"/>
                            <w:szCs w:val="18"/>
                          </w:rPr>
                          <w:t>nominal</w:t>
                        </w:r>
                        <w:r>
                          <w:rPr>
                            <w:sz w:val="18"/>
                            <w:szCs w:val="18"/>
                          </w:rPr>
                          <w:t xml:space="preserve"> </w:t>
                        </w:r>
                        <w:r w:rsidRPr="00086D15">
                          <w:rPr>
                            <w:sz w:val="18"/>
                            <w:szCs w:val="18"/>
                          </w:rPr>
                          <w:t>orientation, Track 1</w:t>
                        </w:r>
                      </w:p>
                    </w:txbxContent>
                  </v:textbox>
                </v:shape>
                <v:shape id="AutoShape 562" o:spid="_x0000_s1150" type="#_x0000_t32" style="position:absolute;left:5832;top:25424;width:51436;height: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1DcQAAADdAAAADwAAAGRycy9kb3ducmV2LnhtbESPQWvCQBCF74X+h2WE3upGC41EV5GC&#10;4rVR8Dpkx2za7GySXTX+e+dQ6G2G9+a9b1ab0bfqRkNsAhuYTTNQxFWwDdcGTsfd+wJUTMgW28Bk&#10;4EERNuvXlxUWNtz5m25lqpWEcCzQgEupK7SOlSOPcRo6YtEuYfCYZB1qbQe8S7hv9TzLPrXHhqXB&#10;YUdfjqrf8uoNfJx++mN2zmfnfe/6PV7joewXxrxNxu0SVKIx/Zv/rg9W8PNccOUbGUG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zUNxAAAAN0AAAAPAAAAAAAAAAAA&#10;AAAAAKECAABkcnMvZG93bnJldi54bWxQSwUGAAAAAAQABAD5AAAAkgMAAAAA&#10;" strokeweight="1.5pt"/>
                <v:shape id="AutoShape 563" o:spid="_x0000_s1151" type="#_x0000_t5" style="position:absolute;left:46729;top:24202;width:3423;height:2847;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tqD8UA&#10;AADdAAAADwAAAGRycy9kb3ducmV2LnhtbERPzWrCQBC+F/oOyxS86aY9mJq6ShFqWkRLtQ8wZKfZ&#10;pNnZkF1N8vZuQehtPr7fWa4H24gLdb5yrOBxloAgLpyuuFTwfXqbPoPwAVlj45gUjORhvbq/W2Km&#10;Xc9fdDmGUsQQ9hkqMCG0mZS+MGTRz1xLHLkf11kMEXal1B32Mdw28ilJ5tJixbHBYEsbQ8Xv8WwV&#10;7Dd9nY+nXJrDbsz3n4t6+5HWSk0ehtcXEIGG8C++ud91nJ+mC/j7Jp4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2oPxQAAAN0AAAAPAAAAAAAAAAAAAAAAAJgCAABkcnMv&#10;ZG93bnJldi54bWxQSwUGAAAAAAQABAD1AAAAigMAAAAA&#10;"/>
                <v:shape id="Text Box 564" o:spid="_x0000_s1152" type="#_x0000_t202" style="position:absolute;left:28856;top:24464;width:687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W8UA&#10;AADdAAAADwAAAGRycy9kb3ducmV2LnhtbESPzW7CQAyE75V4h5WRuFSwAbUEAguCSq248vMAJmuS&#10;iKw3yi4kvH19qNSbrRnPfF5ve1erJ7Wh8mxgOklAEefeVlwYuJy/xwtQISJbrD2TgRcF2G4Gb2vM&#10;rO/4SM9TLJSEcMjQQBljk2kd8pIcholviEW7+dZhlLUttG2xk3BX61mSzLXDiqWhxIa+Ssrvp4cz&#10;cDt075/L7voTL+nxY77HKr36lzGjYb9bgYrUx3/z3/XBCn66EH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odbxQAAAN0AAAAPAAAAAAAAAAAAAAAAAJgCAABkcnMv&#10;ZG93bnJldi54bWxQSwUGAAAAAAQABAD1AAAAigMAAAAA&#10;" stroked="f">
                  <v:textbox>
                    <w:txbxContent>
                      <w:p w:rsidR="008006A2" w:rsidRPr="00963C4B" w:rsidRDefault="008006A2" w:rsidP="002D5CA1">
                        <w:pPr>
                          <w:rPr>
                            <w:lang w:val="fr-FR"/>
                          </w:rPr>
                        </w:pPr>
                        <w:r>
                          <w:rPr>
                            <w:lang w:val="fr-FR"/>
                          </w:rPr>
                          <w:t>Track 2</w:t>
                        </w:r>
                      </w:p>
                    </w:txbxContent>
                  </v:textbox>
                </v:shape>
                <v:shape id="AutoShape 565" o:spid="_x0000_s1153" type="#_x0000_t32" style="position:absolute;left:49864;top:28655;width:549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dBcQAAADdAAAADwAAAGRycy9kb3ducmV2LnhtbERPS2vCQBC+C/6HZYTedJMefERXKYUW&#10;sXhQS2hvQ3ZMQrOzYXfV6K93BaG3+fies1h1phFncr62rCAdJSCIC6trLhV8Hz6GUxA+IGtsLJOC&#10;K3lYLfu9BWbaXnhH530oRQxhn6GCKoQ2k9IXFRn0I9sSR+5oncEQoSuldniJ4aaRr0kylgZrjg0V&#10;tvReUfG3PxkFP1+zU37Nt7TJ09nmF53xt8OnUi+D7m0OIlAX/sVP91rH+ZNpCo9v4gl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5B0FxAAAAN0AAAAPAAAAAAAAAAAA&#10;AAAAAKECAABkcnMvZG93bnJldi54bWxQSwUGAAAAAAQABAD5AAAAkgMAAAAA&#10;">
                  <v:stroke endarrow="block"/>
                </v:shape>
                <v:shape id="AutoShape 566" o:spid="_x0000_s1154" type="#_x0000_t32" style="position:absolute;left:44372;top:22657;width:5492;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Text Box 567" o:spid="_x0000_s1155" type="#_x0000_t202" style="position:absolute;left:55356;top:26900;width:6216;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ZLMMA&#10;AADdAAAADwAAAGRycy9kb3ducmV2LnhtbERP22rCQBB9L/Qflin4UurGWhMbs0oVWnw1+gFjdnLB&#10;7GzIrib+fbdQ8G0O5zrZZjStuFHvGssKZtMIBHFhdcOVgtPx+20Jwnlkja1lUnAnB5v181OGqbYD&#10;H+iW+0qEEHYpKqi971IpXVGTQTe1HXHgStsb9AH2ldQ9DiHctPI9imJpsOHQUGNHu5qKS341Csr9&#10;8Lr4HM4//pQcPuItNsnZ3pWavIxfKxCeRv8Q/7v3OsxPlnP4+ya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AZLMMAAADdAAAADwAAAAAAAAAAAAAAAACYAgAAZHJzL2Rv&#10;d25yZXYueG1sUEsFBgAAAAAEAAQA9QAAAIgDAAAAAA==&#10;" stroked="f">
                  <v:textbo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v:textbox>
                </v:shape>
                <v:shape id="Text Box 570" o:spid="_x0000_s1156" type="#_x0000_t202" style="position:absolute;left:37876;top:20832;width:6216;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WMMA&#10;AADdAAAADwAAAGRycy9kb3ducmV2LnhtbERPyWrDMBC9F/oPYgq9lFpuceLUsRzaQkquWT5gYo0X&#10;Yo2Mpcb231eBQm7zeOvkm8l04kqDay0reItiEMSl1S3XCk7H7esKhPPIGjvLpGAmB5vi8SHHTNuR&#10;93Q9+FqEEHYZKmi87zMpXdmQQRfZnjhwlR0M+gCHWuoBxxBuOvkex0tpsOXQ0GBP3w2Vl8OvUVDt&#10;xpfFx3j+8ad0nyy/sE3Pdlbq+Wn6XIPwNPm7+N+902F+ukrg9k04Q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BWMMAAADdAAAADwAAAAAAAAAAAAAAAACYAgAAZHJzL2Rv&#10;d25yZXYueG1sUEsFBgAAAAAEAAQA9QAAAIgDAAAAAA==&#10;" stroked="f">
                  <v:textbox>
                    <w:txbxContent>
                      <w:p w:rsidR="008006A2" w:rsidRPr="00963C4B" w:rsidRDefault="008006A2" w:rsidP="002D5CA1">
                        <w:pPr>
                          <w:rPr>
                            <w:sz w:val="16"/>
                            <w:szCs w:val="16"/>
                            <w:lang w:val="fr-FR"/>
                          </w:rPr>
                        </w:pPr>
                        <w:r w:rsidRPr="00963C4B">
                          <w:rPr>
                            <w:sz w:val="16"/>
                            <w:szCs w:val="16"/>
                            <w:lang w:val="fr-FR"/>
                          </w:rPr>
                          <w:t>Nominal</w:t>
                        </w:r>
                      </w:p>
                    </w:txbxContent>
                  </v:textbox>
                </v:shape>
                <v:shape id="Text Box 572" o:spid="_x0000_s1157" type="#_x0000_t202" style="position:absolute;left:41132;top:31658;width:17411;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YSMYA&#10;AADdAAAADwAAAGRycy9kb3ducmV2LnhtbESPQW/CMAyF75P2HyJP4jbSMlir0oAQ0gTHUcZ2tRrT&#10;FhqnNAG6f79MmrSbrff8vud8OZhW3Kh3jWUF8TgCQVxa3XCl4GP/9pyCcB5ZY2uZFHyTg+Xi8SHH&#10;TNs77+hW+EqEEHYZKqi97zIpXVmTQTe2HXHQjrY36MPaV1L3eA/hppWTKHqVBhsOhBo7WtdUnour&#10;CdzTdN1Gq8/kGl82h/e9fDkU6ZdSo6dhNQfhafD/5r/rrQ71k3QGv9+EE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vYSMYAAADdAAAADwAAAAAAAAAAAAAAAACYAgAAZHJz&#10;L2Rvd25yZXYueG1sUEsFBgAAAAAEAAQA9QAAAIsDAAAAAA==&#10;" strokecolor="#00b0f0">
                  <v:textbox>
                    <w:txbxContent>
                      <w:p w:rsidR="008006A2" w:rsidRPr="00086D15" w:rsidRDefault="008006A2" w:rsidP="002D5CA1">
                        <w:pPr>
                          <w:jc w:val="center"/>
                          <w:rPr>
                            <w:sz w:val="18"/>
                            <w:szCs w:val="18"/>
                          </w:rPr>
                        </w:pPr>
                        <w:r w:rsidRPr="00086D15">
                          <w:rPr>
                            <w:sz w:val="18"/>
                            <w:szCs w:val="18"/>
                          </w:rPr>
                          <w:t>LRBG for packets in nominal</w:t>
                        </w:r>
                      </w:p>
                      <w:p w:rsidR="008006A2" w:rsidRPr="00086D15" w:rsidRDefault="008006A2" w:rsidP="002D5CA1">
                        <w:pPr>
                          <w:jc w:val="center"/>
                          <w:rPr>
                            <w:sz w:val="18"/>
                            <w:szCs w:val="18"/>
                          </w:rPr>
                        </w:pPr>
                        <w:r w:rsidRPr="00086D15">
                          <w:rPr>
                            <w:sz w:val="18"/>
                            <w:szCs w:val="18"/>
                          </w:rPr>
                          <w:t>orientation, Track 2</w:t>
                        </w:r>
                      </w:p>
                    </w:txbxContent>
                  </v:textbox>
                </v:shape>
                <v:shape id="AutoShape 573" o:spid="_x0000_s1158" type="#_x0000_t5" style="position:absolute;left:50012;top:6731;width:3423;height:285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fe8QA&#10;AADdAAAADwAAAGRycy9kb3ducmV2LnhtbERPTWvCQBC9F/oflhG8NRuFqqSuIsVS0YOYpu11yI5J&#10;MDubZldN/r0rCL3N433OfNmZWlyodZVlBaMoBkGcW11xoSD7+niZgXAeWWNtmRT05GC5eH6aY6Lt&#10;lQ90SX0hQgi7BBWU3jeJlC4vyaCLbEMcuKNtDfoA20LqFq8h3NRyHMcTabDi0FBiQ+8l5af0bBTg&#10;9ttu9lnxaXr5t349rabHn9+dUsNBt3oD4anz/+KHe6PD/OlsAvdvw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X3vEAAAA3QAAAA8AAAAAAAAAAAAAAAAAmAIAAGRycy9k&#10;b3ducmV2LnhtbFBLBQYAAAAABAAEAPUAAACJAwAAAAA=&#10;"/>
                <v:shape id="AutoShape 574" o:spid="_x0000_s1159" type="#_x0000_t32" style="position:absolute;left:50283;top:11193;width:549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g6sQAAADdAAAADwAAAGRycy9kb3ducmV2LnhtbERPTWvCQBC9F/oflin0Vjd6qBpdpRQs&#10;RfGgkaC3ITtNQrOzYXfV6K93BcHbPN7nTOedacSJnK8tK+j3EhDEhdU1lwp22eJjBMIHZI2NZVJw&#10;IQ/z2evLFFNtz7yh0zaUIoawT1FBFUKbSumLigz6nm2JI/dnncEQoSuldniO4aaRgyT5lAZrjg0V&#10;tvRdUfG/PRoF+9X4mF/yNS3z/nh5QGf8NftR6v2t+5qACNSFp/jh/tVx/nA0hP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SDqxAAAAN0AAAAPAAAAAAAAAAAA&#10;AAAAAKECAABkcnMvZG93bnJldi54bWxQSwUGAAAAAAQABAD5AAAAkgMAAAAA&#10;">
                  <v:stroke endarrow="block"/>
                </v:shape>
                <v:shape id="AutoShape 575" o:spid="_x0000_s1160" type="#_x0000_t32" style="position:absolute;left:44791;top:5194;width:5492;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VH8sUAAADdAAAADwAAAGRycy9kb3ducmV2LnhtbESPT2vDMAzF74N9B6PBbquzwdaS1i1b&#10;YVB2Gf0D7VHEamIayyH24vTbT4dCbxLv6b2fFqvRt2qgPrrABl4nBSjiKljHtYHD/vtlBiomZItt&#10;YDJwpQir5ePDAksbMm9p2KVaSQjHEg00KXWl1rFqyGOchI5YtHPoPSZZ+1rbHrOE+1a/FcWH9uhY&#10;GhrsaN1Qddn9eQMu/7qh26zz18/xFG0md30Pzpjnp/FzDirRmO7m2/XGCv50JrjyjY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VH8sUAAADdAAAADwAAAAAAAAAA&#10;AAAAAAChAgAAZHJzL2Rvd25yZXYueG1sUEsFBgAAAAAEAAQA+QAAAJMDAAAAAA==&#10;">
                  <v:stroke endarrow="block"/>
                </v:shape>
                <v:shape id="Text Box 576" o:spid="_x0000_s1161" type="#_x0000_t202" style="position:absolute;left:38574;top:3178;width:621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uxsIA&#10;AADdAAAADwAAAGRycy9kb3ducmV2LnhtbERP24rCMBB9F/Yfwgj7Imu6i9raNYq7oPjq5QOmzdgW&#10;m0lpoq1/bwTBtzmc6yxWvanFjVpXWVbwPY5AEOdWV1woOB03XwkI55E11pZJwZ0crJYfgwWm2na8&#10;p9vBFyKEsEtRQel9k0rp8pIMurFtiAN3tq1BH2BbSN1iF8JNLX+iaCYNVhwaSmzov6T8crgaBedd&#10;N5rOu2zrT/F+MvvDKs7sXanPYb/+BeGp92/xy73TYX6czOH5TTh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C7GwgAAAN0AAAAPAAAAAAAAAAAAAAAAAJgCAABkcnMvZG93&#10;bnJldi54bWxQSwUGAAAAAAQABAD1AAAAhwMAAAAA&#10;" stroked="f">
                  <v:textbo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v:textbox>
                </v:shape>
                <v:shape id="Text Box 577" o:spid="_x0000_s1162" type="#_x0000_t202" style="position:absolute;left:55775;top:9447;width:6216;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RhsUA&#10;AADdAAAADwAAAGRycy9kb3ducmV2LnhtbESPzW7CQAyE75V4h5WRuFSwAbUEAguCSq248vMAJmuS&#10;iKw3yi4kvH19qNSbrRnPfF5ve1erJ7Wh8mxgOklAEefeVlwYuJy/xwtQISJbrD2TgRcF2G4Gb2vM&#10;rO/4SM9TLJSEcMjQQBljk2kd8pIcholviEW7+dZhlLUttG2xk3BX61mSzLXDiqWhxIa+Ssrvp4cz&#10;cDt075/L7voTL+nxY77HKr36lzGjYb9bgYrUx3/z3/XBCn66FH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xGGxQAAAN0AAAAPAAAAAAAAAAAAAAAAAJgCAABkcnMv&#10;ZG93bnJldi54bWxQSwUGAAAAAAQABAD1AAAAigMAAAAA&#10;" stroked="f">
                  <v:textbox>
                    <w:txbxContent>
                      <w:p w:rsidR="008006A2" w:rsidRPr="00963C4B" w:rsidRDefault="008006A2" w:rsidP="002D5CA1">
                        <w:pPr>
                          <w:rPr>
                            <w:sz w:val="16"/>
                            <w:szCs w:val="16"/>
                            <w:lang w:val="fr-FR"/>
                          </w:rPr>
                        </w:pPr>
                        <w:r w:rsidRPr="00963C4B">
                          <w:rPr>
                            <w:sz w:val="16"/>
                            <w:szCs w:val="16"/>
                            <w:lang w:val="fr-FR"/>
                          </w:rPr>
                          <w:t>Nominal</w:t>
                        </w:r>
                      </w:p>
                    </w:txbxContent>
                  </v:textbox>
                </v:shape>
                <v:shape id="Text Box 578" o:spid="_x0000_s1163" type="#_x0000_t202" style="position:absolute;left:41648;top:14196;width:17637;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KcQA&#10;AADdAAAADwAAAGRycy9kb3ducmV2LnhtbERPTYvCMBC9C/sfwix4EU3dg67VKMuCi4oX20XwNjRj&#10;W2wmpYm1/nsjCN7m8T5nsepMJVpqXGlZwXgUgSDOrC45V/CfroffIJxH1lhZJgV3crBafvQWGGt7&#10;4wO1ic9FCGEXo4LC+zqW0mUFGXQjWxMH7mwbgz7AJpe6wVsIN5X8iqKJNFhyaCiwpt+CsktyNQpO&#10;2/ayn9pjuttNksFG/iX7blAq1f/sfuYgPHX+LX65NzrMn87G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sSnEAAAA3QAAAA8AAAAAAAAAAAAAAAAAmAIAAGRycy9k&#10;b3ducmV2LnhtbFBLBQYAAAAABAAEAPUAAACJAwAAAAA=&#10;" strokecolor="red">
                  <v:textbo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r w:rsidRPr="00086D15">
                          <w:rPr>
                            <w:sz w:val="18"/>
                            <w:szCs w:val="18"/>
                          </w:rPr>
                          <w:t>reverse</w:t>
                        </w:r>
                      </w:p>
                      <w:p w:rsidR="008006A2" w:rsidRPr="00086D15" w:rsidRDefault="008006A2" w:rsidP="002D5CA1">
                        <w:pPr>
                          <w:jc w:val="center"/>
                          <w:rPr>
                            <w:sz w:val="18"/>
                            <w:szCs w:val="18"/>
                          </w:rPr>
                        </w:pPr>
                        <w:r w:rsidRPr="00086D15">
                          <w:rPr>
                            <w:sz w:val="18"/>
                            <w:szCs w:val="18"/>
                          </w:rPr>
                          <w:t>orientation, Track 1</w:t>
                        </w:r>
                      </w:p>
                    </w:txbxContent>
                  </v:textbox>
                </v:shape>
                <v:shape id="AutoShape 579" o:spid="_x0000_s1164" type="#_x0000_t32" style="position:absolute;left:14197;top:5194;width:8;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X3cUAAADdAAAADwAAAGRycy9kb3ducmV2LnhtbERP20oDMRB9F/yHMAVfxGattOratJSC&#10;YJHSi4Kvw2a6WXYzCZt0u/XrjVDo2xzOdabz3jaiozZUjhU8DjMQxIXTFZcKvr/eH15AhIissXFM&#10;Cs4UYD67vZlirt2Jd9TtYylSCIccFZgYfS5lKAxZDEPniRN3cK3FmGBbSt3iKYXbRo6ybCItVpwa&#10;DHpaGirq/dEqqLt6s9uOg78//tLk05v16ulHK3U36BdvICL18Sq+uD90mv/8OoL/b9IJ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X3cUAAADdAAAADwAAAAAAAAAA&#10;AAAAAAChAgAAZHJzL2Rvd25yZXYueG1sUEsFBgAAAAAEAAQA+QAAAJMDAAAAAA==&#10;">
                  <v:stroke dashstyle="dash"/>
                </v:shape>
                <v:shape id="AutoShape 580" o:spid="_x0000_s1165" type="#_x0000_t32" style="position:absolute;left:50283;top:5413;width:9;height:8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6+cUAAADdAAAADwAAAGRycy9kb3ducmV2LnhtbERPS2vCQBC+C/0PyxR6Ed2k4iu6SitY&#10;9CL46KG3ITvdhGRnQ3ar6b93CwVv8/E9Z7nubC2u1PrSsYJ0mIAgzp0u2Si4nLeDGQgfkDXWjknB&#10;L3lYr556S8y0u/GRrqdgRAxhn6GCIoQmk9LnBVn0Q9cQR+7btRZDhK2RusVbDLe1fE2SibRYcmwo&#10;sKFNQXl1+rEKDvtxsut/mY/0fVSNU1P1sfw8KPXy3L0tQATqwkP8797pOH86H8HfN/EE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n6+cUAAADdAAAADwAAAAAAAAAA&#10;AAAAAAChAgAAZHJzL2Rvd25yZXYueG1sUEsFBgAAAAAEAAQA+QAAAJMDAAAAAA==&#10;" strokecolor="red">
                  <v:stroke dashstyle="dash"/>
                </v:shape>
                <v:shape id="AutoShape 581" o:spid="_x0000_s1166" type="#_x0000_t32" style="position:absolute;left:49864;top:22866;width:8;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qqMsUAAADdAAAADwAAAGRycy9kb3ducmV2LnhtbERP20oDMRB9F/oPYQp9kTZr1dauTYsI&#10;giJiL0Jfh824WXYzCZt0u/XrG0HwbQ7nOst1bxvRURsqxwpuJhkI4sLpiksFX/uX8QOIEJE1No5J&#10;wZkCrFeDqyXm2p14S90uliKFcMhRgYnR51KGwpDFMHGeOHHfrrUYE2xLqVs8pXDbyGmWzaTFilOD&#10;QU/Phop6d7QK6q7+3G7ug78+/tDs3ZuPt9uDVmo07J8eQUTq47/4z/2q0/z54g5+v0kny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qqMsUAAADdAAAADwAAAAAAAAAA&#10;AAAAAAChAgAAZHJzL2Rvd25yZXYueG1sUEsFBgAAAAAEAAQA+QAAAJMDAAAAAA==&#10;">
                  <v:stroke dashstyle="dash"/>
                </v:shape>
                <v:shape id="AutoShape 1357" o:spid="_x0000_s1167" type="#_x0000_t5" style="position:absolute;left:11044;top:24115;width:3423;height:2855;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G8MQA&#10;AADdAAAADwAAAGRycy9kb3ducmV2LnhtbERP3UrDMBS+F3yHcATvbOpA57pmYwy0ikxx9QEOzVnT&#10;2pyUJq7t2xtB8O58fL8n3062E2cafONYwW2SgiCunG64VvBZPt48gPABWWPnmBTM5GG7ubzIMdNu&#10;5A86H0MtYgj7DBWYEPpMSl8ZsugT1xNH7uQGiyHCoZZ6wDGG204u0vReWmw4NhjsaW+o+jp+WwWH&#10;/dgWc1lI8/Y6F4f3Vfv0smyVur6admsQgabwL/5zP+s4f7m6g99v4gl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hvDEAAAA3QAAAA8AAAAAAAAAAAAAAAAAmAIAAGRycy9k&#10;b3ducmV2LnhtbFBLBQYAAAAABAAEAPUAAACJAwAAAAA=&#10;"/>
                <v:shape id="AutoShape 1358" o:spid="_x0000_s1168" type="#_x0000_t32" style="position:absolute;left:14179;top:22578;width:549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QTrMQAAADdAAAADwAAAGRycy9kb3ducmV2LnhtbERPTWvCQBC9C/6HZQRvutGDNtFVSqEi&#10;iodqCe1tyI5JaHY27K4a++u7gtDbPN7nLNedacSVnK8tK5iMExDEhdU1lwo+T++jFxA+IGtsLJOC&#10;O3lYr/q9JWba3viDrsdQihjCPkMFVQhtJqUvKjLox7YljtzZOoMhQldK7fAWw00jp0kykwZrjg0V&#10;tvRWUfFzvBgFX/v0kt/zA+3ySbr7Rmf872mj1HDQvS5ABOrCv/jp3uo4f57O4PFNPEG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1BOsxAAAAN0AAAAPAAAAAAAAAAAA&#10;AAAAAKECAABkcnMvZG93bnJldi54bWxQSwUGAAAAAAQABAD5AAAAkgMAAAAA&#10;">
                  <v:stroke endarrow="block"/>
                </v:shape>
                <v:shape id="Text Box 1359" o:spid="_x0000_s1169" type="#_x0000_t202" style="position:absolute;left:2479;top:26900;width:6217;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J8sMA&#10;AADdAAAADwAAAGRycy9kb3ducmV2LnhtbERP22rCQBB9F/yHZQp9EbNRqqlpNqKFFl+9fMAkOyah&#10;2dmQXU38+26h4NscznWy7WhacafeNZYVLKIYBHFpdcOVgsv5a/4Ownlkja1lUvAgB9t8Oskw1Xbg&#10;I91PvhIhhF2KCmrvu1RKV9Zk0EW2Iw7c1fYGfYB9JXWPQwg3rVzG8VoabDg01NjRZ03lz+lmFFwP&#10;w2y1GYpvf0mOb+s9NklhH0q9voy7DxCeRv8U/7sPOsxPNgn8fRNO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KJ8sMAAADdAAAADwAAAAAAAAAAAAAAAACYAgAAZHJzL2Rv&#10;d25yZXYueG1sUEsFBgAAAAAEAAQA9QAAAIgDAAAAAA==&#10;" stroked="f">
                  <v:textbox>
                    <w:txbxContent>
                      <w:p w:rsidR="008006A2" w:rsidRPr="00963C4B" w:rsidRDefault="008006A2" w:rsidP="002D5CA1">
                        <w:pPr>
                          <w:rPr>
                            <w:sz w:val="16"/>
                            <w:szCs w:val="16"/>
                            <w:lang w:val="fr-FR"/>
                          </w:rPr>
                        </w:pPr>
                        <w:r w:rsidRPr="00963C4B">
                          <w:rPr>
                            <w:sz w:val="16"/>
                            <w:szCs w:val="16"/>
                            <w:lang w:val="fr-FR"/>
                          </w:rPr>
                          <w:t>Nominal</w:t>
                        </w:r>
                      </w:p>
                    </w:txbxContent>
                  </v:textbox>
                </v:shape>
                <v:shape id="AutoShape 1360" o:spid="_x0000_s1170" type="#_x0000_t32" style="position:absolute;left:8696;top:28594;width:5483;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zRL8UAAADdAAAADwAAAGRycy9kb3ducmV2LnhtbESPQWvDMAyF74P+B6PCbqvTwbotrVu6&#10;wqDsUtYO1qOItcQslkPsxem/nw6F3iTe03ufVpvRt2qgPrrABuazAhRxFazj2sDX6f3hBVRMyBbb&#10;wGTgQhE268ndCksbMn/ScEy1khCOJRpoUupKrWPVkMc4Cx2xaD+h95hk7Wtte8wS7lv9WBQL7dGx&#10;NDTY0a6h6vf45w24fHBDt9/lt4/vc7SZ3OUpOGPup+N2CSrRmG7m6/XeCv7zq+DK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zRL8UAAADdAAAADwAAAAAAAAAA&#10;AAAAAAChAgAAZHJzL2Rvd25yZXYueG1sUEsFBgAAAAAEAAQA+QAAAJMDAAAAAA==&#10;">
                  <v:stroke endarrow="block"/>
                </v:shape>
                <v:shape id="Text Box 1361" o:spid="_x0000_s1171" type="#_x0000_t202" style="position:absolute;left:20116;top:20832;width:621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4G8MA&#10;AADdAAAADwAAAGRycy9kb3ducmV2LnhtbERPzWrCQBC+F3yHZQQvpW6U1piYjVShJVetDzBmxySY&#10;nQ3ZrUnevlso9DYf3+9k+9G04kG9aywrWC0jEMSl1Q1XCi5fHy9bEM4ja2wtk4KJHOzz2VOGqbYD&#10;n+hx9pUIIexSVFB736VSurImg25pO+LA3Wxv0AfYV1L3OIRw08p1FG2kwYZDQ40dHWsq7+dvo+BW&#10;DM9vyXD99Jf49Lo5YBNf7aTUYj6+70B4Gv2/+M9d6DA/ThL4/Sac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G4G8MAAADdAAAADwAAAAAAAAAAAAAAAACYAgAAZHJzL2Rv&#10;d25yZXYueG1sUEsFBgAAAAAEAAQA9QAAAIgDAAAAAA==&#10;" stroked="f">
                  <v:textbox>
                    <w:txbxContent>
                      <w:p w:rsidR="008006A2" w:rsidRPr="00963C4B" w:rsidRDefault="008006A2" w:rsidP="002D5CA1">
                        <w:pPr>
                          <w:pStyle w:val="Sprechblasentext"/>
                          <w:spacing w:line="300" w:lineRule="atLeast"/>
                          <w:rPr>
                            <w:rFonts w:ascii="Arial" w:hAnsi="Arial"/>
                            <w:lang w:val="fr-FR"/>
                          </w:rPr>
                        </w:pPr>
                        <w:r w:rsidRPr="00963C4B">
                          <w:rPr>
                            <w:rFonts w:ascii="Arial" w:hAnsi="Arial"/>
                            <w:lang w:val="fr-FR"/>
                          </w:rPr>
                          <w:t>Reverse</w:t>
                        </w:r>
                      </w:p>
                    </w:txbxContent>
                  </v:textbox>
                </v:shape>
                <v:shape id="Text Box 1362" o:spid="_x0000_s1172" type="#_x0000_t202" style="position:absolute;left:5832;top:31362;width:16720;height:6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Y8YA&#10;AADdAAAADwAAAGRycy9kb3ducmV2LnhtbESPQWvCQBCF70L/wzJCL6Kb9qASXUUKLVa8GEXwNmTH&#10;JJidDdltTP+9cxC8zfDevPfNct27WnXUhsqzgY9JAoo497biwsDp+D2egwoR2WLtmQz8U4D16m2w&#10;xNT6Ox+oy2KhJIRDigbKGJtU65CX5DBMfEMs2tW3DqOsbaFti3cJd7X+TJKpdlixNJTY0FdJ+S37&#10;cwYuv91tP/Pn4243zUZb/ZPt+1FlzPuw3yxARerjy/y83lrBnyfCL9/ICHr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Y8YAAADdAAAADwAAAAAAAAAAAAAAAACYAgAAZHJz&#10;L2Rvd25yZXYueG1sUEsFBgAAAAAEAAQA9QAAAIsDAAAAAA==&#10;" strokecolor="red">
                  <v:textbox>
                    <w:txbxContent>
                      <w:p w:rsidR="008006A2" w:rsidRPr="00086D15" w:rsidRDefault="008006A2" w:rsidP="002D5CA1">
                        <w:pPr>
                          <w:jc w:val="center"/>
                          <w:rPr>
                            <w:sz w:val="18"/>
                            <w:szCs w:val="18"/>
                          </w:rPr>
                        </w:pPr>
                        <w:r w:rsidRPr="00086D15">
                          <w:rPr>
                            <w:sz w:val="18"/>
                            <w:szCs w:val="18"/>
                          </w:rPr>
                          <w:t xml:space="preserve">LRBG for </w:t>
                        </w:r>
                        <w:r>
                          <w:rPr>
                            <w:sz w:val="18"/>
                            <w:szCs w:val="18"/>
                          </w:rPr>
                          <w:t xml:space="preserve">packets in </w:t>
                        </w:r>
                        <w:ins w:id="899" w:author="GIRAUD Christian" w:date="2014-06-16T14:20:00Z">
                          <w:r>
                            <w:rPr>
                              <w:sz w:val="18"/>
                              <w:szCs w:val="18"/>
                            </w:rPr>
                            <w:t>reverse</w:t>
                          </w:r>
                        </w:ins>
                        <w:del w:id="900" w:author="GIRAUD Christian" w:date="2014-06-16T14:20:00Z">
                          <w:r w:rsidRPr="00086D15" w:rsidDel="002D5CA1">
                            <w:rPr>
                              <w:sz w:val="18"/>
                              <w:szCs w:val="18"/>
                            </w:rPr>
                            <w:delText>nominal</w:delText>
                          </w:r>
                        </w:del>
                        <w:r>
                          <w:rPr>
                            <w:sz w:val="18"/>
                            <w:szCs w:val="18"/>
                          </w:rPr>
                          <w:t xml:space="preserve"> </w:t>
                        </w:r>
                        <w:r w:rsidRPr="00086D15">
                          <w:rPr>
                            <w:sz w:val="18"/>
                            <w:szCs w:val="18"/>
                          </w:rPr>
                          <w:t xml:space="preserve">orientation, Track </w:t>
                        </w:r>
                        <w:ins w:id="901" w:author="GIRAUD Christian" w:date="2014-06-16T14:21:00Z">
                          <w:r>
                            <w:rPr>
                              <w:sz w:val="18"/>
                              <w:szCs w:val="18"/>
                            </w:rPr>
                            <w:t>2</w:t>
                          </w:r>
                        </w:ins>
                        <w:del w:id="902" w:author="GIRAUD Christian" w:date="2014-06-16T14:21:00Z">
                          <w:r w:rsidRPr="00086D15" w:rsidDel="002D5CA1">
                            <w:rPr>
                              <w:sz w:val="18"/>
                              <w:szCs w:val="18"/>
                            </w:rPr>
                            <w:delText>1</w:delText>
                          </w:r>
                        </w:del>
                      </w:p>
                    </w:txbxContent>
                  </v:textbox>
                </v:shape>
                <v:shape id="AutoShape 1363" o:spid="_x0000_s1173" type="#_x0000_t32" style="position:absolute;left:14188;top:22578;width:9;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MIe8QAAADdAAAADwAAAGRycy9kb3ducmV2LnhtbERP22oCMRB9L/QfwhR8KZrVUpHVKKVQ&#10;UKTUG/g6bKabZTeTsInr2q9vCgXf5nCus1j1thEdtaFyrGA8ykAQF05XXCo4HT+GMxAhImtsHJOC&#10;GwVYLR8fFphrd+U9dYdYihTCIUcFJkafSxkKQxbDyHnixH271mJMsC2lbvGawm0jJ1k2lRYrTg0G&#10;Pb0bKurDxSqou/prv3sN/vnyQ9OtN5+bl7NWavDUv81BROrjXfzvXus0f5aN4e+bdIJ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wh7xAAAAN0AAAAPAAAAAAAAAAAA&#10;AAAAAKECAABkcnMvZG93bnJldi54bWxQSwUGAAAAAAQABAD5AAAAkgMAAAAA&#10;">
                  <v:stroke dashstyle="dash"/>
                </v:shape>
                <v:shape id="Text Box 1364" o:spid="_x0000_s1174" type="#_x0000_t202" style="position:absolute;left:11708;top:1693;width:6810;height:2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sru8MA&#10;AADdAAAADwAAAGRycy9kb3ducmV2LnhtbERPzWqDQBC+F/oOyxR6Kcna0BhjXUNbSMlVkwcY3YlK&#10;3Vlxt9G8fbZQyG0+vt/JdrPpxYVG11lW8LqMQBDXVnfcKDgd94sEhPPIGnvLpOBKDnb540OGqbYT&#10;F3QpfSNCCLsUFbTeD6mUrm7JoFvagThwZzsa9AGOjdQjTiHc9HIVRbE02HFoaHGgr5bqn/LXKDgf&#10;ppf1dqq+/WlTvMWf2G0qe1Xq+Wn+eAfhafZ38b/7oMP8JFrB3zfh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sru8MAAADdAAAADwAAAAAAAAAAAAAAAACYAgAAZHJzL2Rv&#10;d25yZXYueG1sUEsFBgAAAAAEAAQA9QAAAIgDAAAAAA==&#10;" stroked="f">
                  <v:textbox>
                    <w:txbxContent>
                      <w:p w:rsidR="008006A2" w:rsidRPr="00605A9B" w:rsidRDefault="008006A2">
                        <w:pPr>
                          <w:rPr>
                            <w:sz w:val="16"/>
                            <w:szCs w:val="16"/>
                            <w:lang w:val="fr-FR"/>
                            <w:rPrChange w:id="903" w:author="GIRAUD Christian" w:date="2014-06-16T14:30:00Z">
                              <w:rPr/>
                            </w:rPrChange>
                          </w:rPr>
                        </w:pPr>
                        <w:ins w:id="904" w:author="GIRAUD Christian" w:date="2014-06-16T14:27:00Z">
                          <w:r w:rsidRPr="00605A9B">
                            <w:rPr>
                              <w:sz w:val="16"/>
                              <w:szCs w:val="16"/>
                              <w:lang w:val="fr-FR"/>
                              <w:rPrChange w:id="905" w:author="GIRAUD Christian" w:date="2014-06-16T14:30:00Z">
                                <w:rPr>
                                  <w:lang w:val="fr-FR"/>
                                </w:rPr>
                              </w:rPrChange>
                            </w:rPr>
                            <w:t>BG-1</w:t>
                          </w:r>
                        </w:ins>
                      </w:p>
                    </w:txbxContent>
                  </v:textbox>
                </v:shape>
                <v:shape id="Text Box 1365" o:spid="_x0000_s1175" type="#_x0000_t202" style="position:absolute;left:47017;top:1903;width:6103;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OIMMA&#10;AADdAAAADwAAAGRycy9kb3ducmV2LnhtbERP22rCQBB9L/gPywi+lGZjrZqmbkIVWnz18gFjdkxC&#10;s7Mhu5r4911B8G0O5zqrfDCNuFLnassKplEMgriwuuZSwfHw85aAcB5ZY2OZFNzIQZ6NXlaYatvz&#10;jq57X4oQwi5FBZX3bSqlKyoy6CLbEgfubDuDPsCulLrDPoSbRr7H8UIarDk0VNjSpqLib38xCs7b&#10;/nX+2Z9+/XG5+1issV6e7E2pyXj4/gLhafBP8cO91WF+Es/g/k04QW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eOIMMAAADdAAAADwAAAAAAAAAAAAAAAACYAgAAZHJzL2Rv&#10;d25yZXYueG1sUEsFBgAAAAAEAAQA9QAAAIgDAAAAAA==&#10;" stroked="f">
                  <v:textbox>
                    <w:txbxContent>
                      <w:p w:rsidR="008006A2" w:rsidRPr="00605A9B" w:rsidRDefault="008006A2">
                        <w:pPr>
                          <w:rPr>
                            <w:sz w:val="16"/>
                            <w:szCs w:val="16"/>
                            <w:lang w:val="fr-FR"/>
                            <w:rPrChange w:id="906" w:author="GIRAUD Christian" w:date="2014-06-16T14:29:00Z">
                              <w:rPr/>
                            </w:rPrChange>
                          </w:rPr>
                        </w:pPr>
                        <w:ins w:id="907" w:author="GIRAUD Christian" w:date="2014-06-16T14:28:00Z">
                          <w:r w:rsidRPr="00605A9B">
                            <w:rPr>
                              <w:sz w:val="16"/>
                              <w:szCs w:val="16"/>
                              <w:lang w:val="fr-FR"/>
                              <w:rPrChange w:id="908" w:author="GIRAUD Christian" w:date="2014-06-16T14:29:00Z">
                                <w:rPr>
                                  <w:lang w:val="fr-FR"/>
                                </w:rPr>
                              </w:rPrChange>
                            </w:rPr>
                            <w:t>BG_</w:t>
                          </w:r>
                        </w:ins>
                        <w:ins w:id="909" w:author="GIRAUD Christian" w:date="2014-06-16T14:35:00Z">
                          <w:r>
                            <w:rPr>
                              <w:sz w:val="16"/>
                              <w:szCs w:val="16"/>
                              <w:lang w:val="fr-FR"/>
                            </w:rPr>
                            <w:t>3</w:t>
                          </w:r>
                        </w:ins>
                      </w:p>
                    </w:txbxContent>
                  </v:textbox>
                </v:shape>
                <v:shape id="Text Box 1366" o:spid="_x0000_s1176" type="#_x0000_t202" style="position:absolute;left:14720;top:27895;width:6820;height:2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WVMIA&#10;AADdAAAADwAAAGRycy9kb3ducmV2LnhtbERPzYrCMBC+L/gOYQQvi6aKq7VrFF1QvFZ9gGkztmWb&#10;SWmirW+/EYS9zcf3O+ttb2rxoNZVlhVMJxEI4tzqigsF18thHINwHlljbZkUPMnBdjP4WGOibccp&#10;Pc6+ECGEXYIKSu+bREqXl2TQTWxDHLibbQ36ANtC6ha7EG5qOYuihTRYcWgosaGfkvLf890ouJ26&#10;z69Vlx39dZnOF3uslpl9KjUa9rtvEJ56/y9+u086zI+jOby+CS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hZUwgAAAN0AAAAPAAAAAAAAAAAAAAAAAJgCAABkcnMvZG93&#10;bnJldi54bWxQSwUGAAAAAAQABAD1AAAAhwMAAAAA&#10;" stroked="f">
                  <v:textbox>
                    <w:txbxContent>
                      <w:p w:rsidR="008006A2" w:rsidRPr="00605A9B" w:rsidRDefault="008006A2">
                        <w:pPr>
                          <w:rPr>
                            <w:sz w:val="16"/>
                            <w:szCs w:val="16"/>
                            <w:lang w:val="fr-FR"/>
                            <w:rPrChange w:id="910" w:author="GIRAUD Christian" w:date="2014-06-16T14:30:00Z">
                              <w:rPr/>
                            </w:rPrChange>
                          </w:rPr>
                        </w:pPr>
                        <w:ins w:id="911" w:author="GIRAUD Christian" w:date="2014-06-16T14:27:00Z">
                          <w:r w:rsidRPr="00605A9B">
                            <w:rPr>
                              <w:sz w:val="16"/>
                              <w:szCs w:val="16"/>
                              <w:lang w:val="fr-FR"/>
                              <w:rPrChange w:id="912" w:author="GIRAUD Christian" w:date="2014-06-16T14:30:00Z">
                                <w:rPr>
                                  <w:lang w:val="fr-FR"/>
                                </w:rPr>
                              </w:rPrChange>
                            </w:rPr>
                            <w:t>BG-</w:t>
                          </w:r>
                        </w:ins>
                        <w:ins w:id="913" w:author="GIRAUD Christian" w:date="2014-06-16T14:32:00Z">
                          <w:r>
                            <w:rPr>
                              <w:sz w:val="16"/>
                              <w:szCs w:val="16"/>
                              <w:lang w:val="fr-FR"/>
                            </w:rPr>
                            <w:t>4</w:t>
                          </w:r>
                        </w:ins>
                      </w:p>
                    </w:txbxContent>
                  </v:textbox>
                </v:shape>
                <v:shape id="Text Box 1367" o:spid="_x0000_s1177" type="#_x0000_t202" style="position:absolute;left:49864;top:21513;width:609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zz8AA&#10;AADdAAAADwAAAGRycy9kb3ducmV2LnhtbERPy6rCMBDdC/5DGMGNaKpcX9UoKlxx6+MDxmZsi82k&#10;NNHWvzeC4G4O5znLdWMK8aTK5ZYVDAcRCOLE6pxTBZfzf38GwnlkjYVlUvAiB+tVu7XEWNuaj/Q8&#10;+VSEEHYxKsi8L2MpXZKRQTewJXHgbrYy6AOsUqkrrEO4KeQoiibSYM6hIcOSdhkl99PDKLgd6t54&#10;Xl/3/jI9/k22mE+v9qVUt9NsFiA8Nf4n/roPOsyfRWP4fBNO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Kzz8AAAADdAAAADwAAAAAAAAAAAAAAAACYAgAAZHJzL2Rvd25y&#10;ZXYueG1sUEsFBgAAAAAEAAQA9QAAAIUDAAAAAA==&#10;" stroked="f">
                  <v:textbox>
                    <w:txbxContent>
                      <w:p w:rsidR="008006A2" w:rsidRDefault="008006A2"/>
                    </w:txbxContent>
                  </v:textbox>
                </v:shape>
                <v:shape id="Text Box 1368" o:spid="_x0000_s1178" type="#_x0000_t202" style="position:absolute;left:50746;top:22089;width:5797;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uMAA&#10;AADdAAAADwAAAGRycy9kb3ducmV2LnhtbERPy6rCMBDdC/5DGOFuRFNFq1aj6IUrbn18wNiMbbGZ&#10;lCba+vc3guBuDuc5q01rSvGk2hWWFYyGEQji1OqCMwWX899gDsJ5ZI2lZVLwIgebdbezwkTbho/0&#10;PPlMhBB2CSrIva8SKV2ak0E3tBVx4G62NugDrDOpa2xCuCnlOIpiabDg0JBjRb85pffTwyi4HZr+&#10;dNFc9/4yO07iHRazq30p9dNrt0sQnlr/FX/cBx3mz6MY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tuMAAAADdAAAADwAAAAAAAAAAAAAAAACYAgAAZHJzL2Rvd25y&#10;ZXYueG1sUEsFBgAAAAAEAAQA9QAAAIUDAAAAAA==&#10;" stroked="f">
                  <v:textbox>
                    <w:txbxContent>
                      <w:p w:rsidR="008006A2" w:rsidRPr="00EF79C6" w:rsidRDefault="008006A2">
                        <w:pPr>
                          <w:rPr>
                            <w:sz w:val="16"/>
                            <w:szCs w:val="16"/>
                            <w:lang w:val="fr-FR"/>
                            <w:rPrChange w:id="914" w:author="GIRAUD Christian" w:date="2014-06-16T14:37:00Z">
                              <w:rPr/>
                            </w:rPrChange>
                          </w:rPr>
                        </w:pPr>
                        <w:ins w:id="915" w:author="GIRAUD Christian" w:date="2014-06-16T14:37:00Z">
                          <w:r w:rsidRPr="00EF79C6">
                            <w:rPr>
                              <w:sz w:val="16"/>
                              <w:szCs w:val="16"/>
                              <w:lang w:val="fr-FR"/>
                              <w:rPrChange w:id="916" w:author="GIRAUD Christian" w:date="2014-06-16T14:37:00Z">
                                <w:rPr>
                                  <w:lang w:val="fr-FR"/>
                                </w:rPr>
                              </w:rPrChange>
                            </w:rPr>
                            <w:t>BG_2</w:t>
                          </w:r>
                        </w:ins>
                      </w:p>
                    </w:txbxContent>
                  </v:textbox>
                </v:shape>
                <v:shape id="AutoShape 1369" o:spid="_x0000_s1179" type="#_x0000_t32" style="position:absolute;left:24674;top:7971;width:16974;height:17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pHsMAAADdAAAADwAAAGRycy9kb3ducmV2LnhtbERPTWvCQBC9F/wPywheim7iQUPqKkUo&#10;iIdCNQePw+40Cc3Oxt1tjP++WxC8zeN9zmY32k4M5EPrWEG+yEAQa2darhVU5495ASJEZIOdY1Jw&#10;pwC77eRlg6VxN/6i4RRrkUI4lKigibEvpQy6IYth4XrixH07bzEm6GtpPN5SuO3kMstW0mLLqaHB&#10;nvYN6Z/Tr1XQHqvPani9Rq+LY37xeThfOq3UbDq+v4GINMan+OE+mDS/yN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k6R7DAAAA3QAAAA8AAAAAAAAAAAAA&#10;AAAAoQIAAGRycy9kb3ducmV2LnhtbFBLBQYAAAAABAAEAPkAAACRAwAAAAA=&#10;"/>
                <v:shape id="AutoShape 1370" o:spid="_x0000_s1180" type="#_x0000_t32" style="position:absolute;left:23312;top:7971;width:15262;height:17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mr0ccAAADdAAAADwAAAGRycy9kb3ducmV2LnhtbESPT2vDMAzF74N+B6PBLqN1OtgoWd2S&#10;DgrroIf+u6uxFpvFcha7bfbtp8NgN4n39N5P8+UQWnWlPvnIBqaTAhRxHa3nxsDxsB7PQKWMbLGN&#10;TAZ+KMFyMbqbY2njjXd03edGSQinEg24nLtS61Q7CpgmsSMW7TP2AbOsfaNtjzcJD61+KooXHdCz&#10;NDjs6M1R/bW/BAPbzXRVnZ3ffOy+/fZ5XbWX5vFkzMP9UL2CyjTkf/Pf9bsV/FkhuPKNj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SavRxwAAAN0AAAAPAAAAAAAA&#10;AAAAAAAAAKECAABkcnMvZG93bnJldi54bWxQSwUGAAAAAAQABAD5AAAAlQMAAAAA&#10;"/>
                <w10:anchorlock/>
              </v:group>
            </w:pict>
          </mc:Fallback>
        </mc:AlternateContent>
      </w:r>
    </w:p>
    <w:p w:rsidR="00D32E9C" w:rsidRDefault="00D32E9C" w:rsidP="00F54EFE">
      <w:pPr>
        <w:pStyle w:val="Textkrper"/>
        <w:ind w:left="851" w:hanging="851"/>
      </w:pPr>
    </w:p>
    <w:p w:rsidR="0068345D" w:rsidRPr="009D34BC" w:rsidRDefault="0068345D" w:rsidP="00F54EFE">
      <w:pPr>
        <w:ind w:left="851" w:hanging="851"/>
        <w:jc w:val="center"/>
        <w:rPr>
          <w:rStyle w:val="Fett"/>
        </w:rPr>
      </w:pPr>
      <w:r>
        <w:rPr>
          <w:rStyle w:val="Fett"/>
        </w:rPr>
        <w:t>LRBG Orientation</w:t>
      </w:r>
    </w:p>
    <w:p w:rsidR="00963C4B" w:rsidRDefault="003C7B50" w:rsidP="00F54EFE">
      <w:pPr>
        <w:pStyle w:val="Textkrper"/>
        <w:ind w:left="851" w:hanging="851"/>
        <w:rPr>
          <w:ins w:id="917" w:author="GIRAUD Christian" w:date="2014-06-16T14:52:00Z"/>
        </w:rPr>
      </w:pPr>
      <w:ins w:id="918" w:author="GIRAUD Christian" w:date="2014-06-16T14:52:00Z">
        <w:r>
          <w:t>C</w:t>
        </w:r>
      </w:ins>
      <w:ins w:id="919" w:author="GIRAUD Christian" w:date="2014-06-16T14:51:00Z">
        <w:r>
          <w:t>omments :</w:t>
        </w:r>
      </w:ins>
    </w:p>
    <w:p w:rsidR="003C7B50" w:rsidRDefault="003C7B50" w:rsidP="00F54EFE">
      <w:pPr>
        <w:pStyle w:val="Textkrper"/>
        <w:ind w:left="851" w:hanging="851"/>
        <w:rPr>
          <w:ins w:id="920" w:author="GIRAUD Christian" w:date="2014-06-16T14:53:00Z"/>
        </w:rPr>
      </w:pPr>
      <w:ins w:id="921" w:author="GIRAUD Christian" w:date="2014-06-16T14:52:00Z">
        <w:r>
          <w:t>The drawing hereunder shows a</w:t>
        </w:r>
      </w:ins>
      <w:ins w:id="922" w:author="GIRAUD Christian" w:date="2014-06-16T14:53:00Z">
        <w:r>
          <w:t xml:space="preserve"> double track with </w:t>
        </w:r>
      </w:ins>
      <w:ins w:id="923" w:author="GIRAUD Christian" w:date="2014-06-16T14:57:00Z">
        <w:r w:rsidR="009F272D">
          <w:t>“cross over</w:t>
        </w:r>
      </w:ins>
      <w:ins w:id="924" w:author="GIRAUD Christian" w:date="2014-06-16T14:58:00Z">
        <w:r w:rsidR="009F272D">
          <w:t xml:space="preserve">”, </w:t>
        </w:r>
      </w:ins>
      <w:ins w:id="925" w:author="GIRAUD Christian" w:date="2014-06-16T14:53:00Z">
        <w:r>
          <w:t xml:space="preserve">following characteristics </w:t>
        </w:r>
      </w:ins>
      <w:ins w:id="926" w:author="GIRAUD Christian" w:date="2014-06-16T14:58:00Z">
        <w:r w:rsidR="009F272D">
          <w:t xml:space="preserve">hereafter </w:t>
        </w:r>
      </w:ins>
      <w:ins w:id="927" w:author="GIRAUD Christian" w:date="2014-06-16T14:53:00Z">
        <w:r>
          <w:t>:</w:t>
        </w:r>
      </w:ins>
    </w:p>
    <w:p w:rsidR="009F272D" w:rsidRDefault="003C7B50" w:rsidP="003C7B50">
      <w:pPr>
        <w:pStyle w:val="Textkrper"/>
        <w:numPr>
          <w:ilvl w:val="0"/>
          <w:numId w:val="24"/>
        </w:numPr>
        <w:rPr>
          <w:ins w:id="928" w:author="GIRAUD Christian" w:date="2014-06-16T15:01:00Z"/>
        </w:rPr>
        <w:pPrChange w:id="929" w:author="GIRAUD Christian" w:date="2014-06-16T14:54:00Z">
          <w:pPr>
            <w:pStyle w:val="Textkrper"/>
            <w:ind w:left="851" w:hanging="851"/>
          </w:pPr>
        </w:pPrChange>
      </w:pPr>
      <w:ins w:id="930" w:author="GIRAUD Christian" w:date="2014-06-16T14:54:00Z">
        <w:r>
          <w:t>track “1”</w:t>
        </w:r>
      </w:ins>
      <w:ins w:id="931" w:author="GIRAUD Christian" w:date="2014-06-16T14:55:00Z">
        <w:r>
          <w:t xml:space="preserve"> has its nominal orientation from left to right</w:t>
        </w:r>
      </w:ins>
      <w:ins w:id="932" w:author="GIRAUD Christian" w:date="2014-06-17T16:14:00Z">
        <w:r w:rsidR="002B146E">
          <w:t>, by convention</w:t>
        </w:r>
      </w:ins>
      <w:ins w:id="933" w:author="GIRAUD Christian" w:date="2014-06-16T14:55:00Z">
        <w:r w:rsidR="009F272D">
          <w:t>,</w:t>
        </w:r>
      </w:ins>
    </w:p>
    <w:p w:rsidR="009F272D" w:rsidRDefault="009F272D" w:rsidP="009F272D">
      <w:pPr>
        <w:pStyle w:val="Textkrper"/>
        <w:numPr>
          <w:ilvl w:val="1"/>
          <w:numId w:val="24"/>
        </w:numPr>
        <w:rPr>
          <w:ins w:id="934" w:author="GIRAUD Christian" w:date="2014-06-16T15:02:00Z"/>
        </w:rPr>
        <w:pPrChange w:id="935" w:author="GIRAUD Christian" w:date="2014-06-16T15:01:00Z">
          <w:pPr>
            <w:pStyle w:val="Textkrper"/>
            <w:ind w:left="851" w:hanging="851"/>
          </w:pPr>
        </w:pPrChange>
      </w:pPr>
      <w:ins w:id="936" w:author="GIRAUD Christian" w:date="2014-06-16T15:01:00Z">
        <w:r>
          <w:t>BG_1 is linked to BG</w:t>
        </w:r>
      </w:ins>
      <w:ins w:id="937" w:author="GIRAUD Christian" w:date="2014-06-16T15:02:00Z">
        <w:r>
          <w:t>_</w:t>
        </w:r>
      </w:ins>
      <w:ins w:id="938" w:author="GIRAUD Christian" w:date="2014-06-16T15:01:00Z">
        <w:r>
          <w:t>3</w:t>
        </w:r>
      </w:ins>
      <w:ins w:id="939" w:author="GIRAUD Christian" w:date="2014-06-16T15:02:00Z">
        <w:r>
          <w:t xml:space="preserve"> </w:t>
        </w:r>
      </w:ins>
      <w:ins w:id="940" w:author="GIRAUD Christian" w:date="2014-06-16T15:13:00Z">
        <w:r w:rsidR="00405BCF">
          <w:t xml:space="preserve">or further BG </w:t>
        </w:r>
      </w:ins>
      <w:ins w:id="941" w:author="GIRAUD Christian" w:date="2014-06-16T15:02:00Z">
        <w:r>
          <w:t>to go straight on</w:t>
        </w:r>
      </w:ins>
      <w:ins w:id="942" w:author="GIRAUD Christian" w:date="2014-06-16T15:08:00Z">
        <w:r w:rsidR="00405BCF">
          <w:t xml:space="preserve"> track_1</w:t>
        </w:r>
      </w:ins>
      <w:ins w:id="943" w:author="GIRAUD Christian" w:date="2014-06-16T15:02:00Z">
        <w:r>
          <w:t>,</w:t>
        </w:r>
      </w:ins>
    </w:p>
    <w:p w:rsidR="009F272D" w:rsidRDefault="009F272D" w:rsidP="009F272D">
      <w:pPr>
        <w:pStyle w:val="Textkrper"/>
        <w:numPr>
          <w:ilvl w:val="1"/>
          <w:numId w:val="24"/>
        </w:numPr>
        <w:rPr>
          <w:ins w:id="944" w:author="GIRAUD Christian" w:date="2014-06-16T14:55:00Z"/>
        </w:rPr>
        <w:pPrChange w:id="945" w:author="GIRAUD Christian" w:date="2014-06-16T15:01:00Z">
          <w:pPr>
            <w:pStyle w:val="Textkrper"/>
            <w:ind w:left="851" w:hanging="851"/>
          </w:pPr>
        </w:pPrChange>
      </w:pPr>
      <w:ins w:id="946" w:author="GIRAUD Christian" w:date="2014-06-16T15:02:00Z">
        <w:r>
          <w:t xml:space="preserve">BG_1 is linked to BG_2 </w:t>
        </w:r>
      </w:ins>
      <w:ins w:id="947" w:author="GIRAUD Christian" w:date="2014-06-16T15:14:00Z">
        <w:r w:rsidR="00405BCF">
          <w:t xml:space="preserve">or further </w:t>
        </w:r>
      </w:ins>
      <w:ins w:id="948" w:author="GIRAUD Christian" w:date="2014-06-16T15:15:00Z">
        <w:r w:rsidR="00405BCF">
          <w:t xml:space="preserve">BG </w:t>
        </w:r>
      </w:ins>
      <w:ins w:id="949" w:author="GIRAUD Christian" w:date="2014-06-16T15:02:00Z">
        <w:r>
          <w:t>to joint track_2 in reverse orientation.</w:t>
        </w:r>
      </w:ins>
    </w:p>
    <w:p w:rsidR="003C7B50" w:rsidRDefault="009F272D" w:rsidP="003C7B50">
      <w:pPr>
        <w:pStyle w:val="Textkrper"/>
        <w:numPr>
          <w:ilvl w:val="0"/>
          <w:numId w:val="24"/>
        </w:numPr>
        <w:rPr>
          <w:ins w:id="950" w:author="GIRAUD Christian" w:date="2014-06-16T14:52:00Z"/>
        </w:rPr>
        <w:pPrChange w:id="951" w:author="GIRAUD Christian" w:date="2014-06-16T14:54:00Z">
          <w:pPr>
            <w:pStyle w:val="Textkrper"/>
            <w:ind w:left="851" w:hanging="851"/>
          </w:pPr>
        </w:pPrChange>
      </w:pPr>
      <w:ins w:id="952" w:author="GIRAUD Christian" w:date="2014-06-16T14:55:00Z">
        <w:r>
          <w:t xml:space="preserve">track </w:t>
        </w:r>
      </w:ins>
      <w:ins w:id="953" w:author="GIRAUD Christian" w:date="2014-06-16T14:56:00Z">
        <w:r>
          <w:t>“2”</w:t>
        </w:r>
      </w:ins>
      <w:ins w:id="954" w:author="GIRAUD Christian" w:date="2014-06-16T15:06:00Z">
        <w:r w:rsidR="00405BCF">
          <w:t xml:space="preserve"> </w:t>
        </w:r>
      </w:ins>
      <w:ins w:id="955" w:author="GIRAUD Christian" w:date="2014-06-16T14:56:00Z">
        <w:r>
          <w:t>has its nominal</w:t>
        </w:r>
        <w:r w:rsidR="002B146E">
          <w:t xml:space="preserve"> orientation from right</w:t>
        </w:r>
      </w:ins>
      <w:ins w:id="956" w:author="GIRAUD Christian" w:date="2014-06-17T16:16:00Z">
        <w:r w:rsidR="002B146E">
          <w:t xml:space="preserve"> </w:t>
        </w:r>
      </w:ins>
      <w:ins w:id="957" w:author="GIRAUD Christian" w:date="2014-06-20T11:34:00Z">
        <w:r w:rsidR="00CF1C16">
          <w:t xml:space="preserve">to left </w:t>
        </w:r>
      </w:ins>
      <w:ins w:id="958" w:author="GIRAUD Christian" w:date="2014-06-17T16:16:00Z">
        <w:r w:rsidR="002B146E">
          <w:t>by convention,</w:t>
        </w:r>
      </w:ins>
    </w:p>
    <w:p w:rsidR="00405BCF" w:rsidRDefault="00405BCF" w:rsidP="00405BCF">
      <w:pPr>
        <w:pStyle w:val="Textkrper"/>
        <w:numPr>
          <w:ilvl w:val="1"/>
          <w:numId w:val="24"/>
        </w:numPr>
        <w:rPr>
          <w:ins w:id="959" w:author="GIRAUD Christian" w:date="2014-06-16T15:05:00Z"/>
        </w:rPr>
      </w:pPr>
      <w:ins w:id="960" w:author="GIRAUD Christian" w:date="2014-06-16T15:05:00Z">
        <w:r>
          <w:t>BG_</w:t>
        </w:r>
      </w:ins>
      <w:ins w:id="961" w:author="GIRAUD Christian" w:date="2014-06-16T15:07:00Z">
        <w:r>
          <w:t>2</w:t>
        </w:r>
      </w:ins>
      <w:ins w:id="962" w:author="GIRAUD Christian" w:date="2014-06-16T15:05:00Z">
        <w:r>
          <w:t xml:space="preserve"> is linked to BG_</w:t>
        </w:r>
      </w:ins>
      <w:ins w:id="963" w:author="GIRAUD Christian" w:date="2014-06-16T15:09:00Z">
        <w:r>
          <w:t>4</w:t>
        </w:r>
      </w:ins>
      <w:ins w:id="964" w:author="GIRAUD Christian" w:date="2014-06-16T15:05:00Z">
        <w:r>
          <w:t xml:space="preserve"> </w:t>
        </w:r>
      </w:ins>
      <w:ins w:id="965" w:author="GIRAUD Christian" w:date="2014-06-16T15:14:00Z">
        <w:r>
          <w:t xml:space="preserve">or further </w:t>
        </w:r>
      </w:ins>
      <w:ins w:id="966" w:author="GIRAUD Christian" w:date="2014-06-16T15:15:00Z">
        <w:r>
          <w:t xml:space="preserve">BG </w:t>
        </w:r>
      </w:ins>
      <w:ins w:id="967" w:author="GIRAUD Christian" w:date="2014-06-16T15:05:00Z">
        <w:r>
          <w:t>to go straight on</w:t>
        </w:r>
      </w:ins>
      <w:ins w:id="968" w:author="GIRAUD Christian" w:date="2014-06-16T15:08:00Z">
        <w:r>
          <w:t xml:space="preserve"> track 2</w:t>
        </w:r>
      </w:ins>
      <w:ins w:id="969" w:author="GIRAUD Christian" w:date="2014-06-16T15:05:00Z">
        <w:r>
          <w:t>,</w:t>
        </w:r>
      </w:ins>
    </w:p>
    <w:p w:rsidR="00405BCF" w:rsidRDefault="00405BCF" w:rsidP="00405BCF">
      <w:pPr>
        <w:pStyle w:val="Textkrper"/>
        <w:numPr>
          <w:ilvl w:val="1"/>
          <w:numId w:val="24"/>
        </w:numPr>
        <w:rPr>
          <w:ins w:id="970" w:author="GIRAUD Christian" w:date="2014-06-16T15:05:00Z"/>
        </w:rPr>
      </w:pPr>
      <w:ins w:id="971" w:author="GIRAUD Christian" w:date="2014-06-16T15:05:00Z">
        <w:r>
          <w:t>BG_</w:t>
        </w:r>
      </w:ins>
      <w:ins w:id="972" w:author="GIRAUD Christian" w:date="2014-06-16T15:10:00Z">
        <w:r>
          <w:t>2</w:t>
        </w:r>
      </w:ins>
      <w:ins w:id="973" w:author="GIRAUD Christian" w:date="2014-06-16T15:05:00Z">
        <w:r>
          <w:t xml:space="preserve"> is linked to BG_</w:t>
        </w:r>
      </w:ins>
      <w:ins w:id="974" w:author="GIRAUD Christian" w:date="2014-06-16T15:09:00Z">
        <w:r>
          <w:t>1</w:t>
        </w:r>
      </w:ins>
      <w:ins w:id="975" w:author="GIRAUD Christian" w:date="2014-06-16T15:05:00Z">
        <w:r>
          <w:t xml:space="preserve"> </w:t>
        </w:r>
      </w:ins>
      <w:ins w:id="976" w:author="GIRAUD Christian" w:date="2014-06-16T15:15:00Z">
        <w:r>
          <w:t xml:space="preserve">or further BG </w:t>
        </w:r>
      </w:ins>
      <w:ins w:id="977" w:author="GIRAUD Christian" w:date="2014-06-16T15:05:00Z">
        <w:r>
          <w:t>to joint track_</w:t>
        </w:r>
      </w:ins>
      <w:ins w:id="978" w:author="GIRAUD Christian" w:date="2014-06-16T15:10:00Z">
        <w:r>
          <w:t>1</w:t>
        </w:r>
      </w:ins>
      <w:ins w:id="979" w:author="GIRAUD Christian" w:date="2014-06-16T15:05:00Z">
        <w:r>
          <w:t xml:space="preserve"> in reverse orientation.</w:t>
        </w:r>
      </w:ins>
    </w:p>
    <w:p w:rsidR="003C7B50" w:rsidRDefault="003C7B50" w:rsidP="00F54EFE">
      <w:pPr>
        <w:pStyle w:val="Textkrper"/>
        <w:ind w:left="851" w:hanging="851"/>
        <w:rPr>
          <w:ins w:id="980" w:author="GIRAUD Christian" w:date="2014-06-16T16:47:00Z"/>
        </w:rPr>
      </w:pPr>
    </w:p>
    <w:p w:rsidR="002B146E" w:rsidRDefault="00A0554C" w:rsidP="00F54EFE">
      <w:pPr>
        <w:pStyle w:val="Textkrper"/>
        <w:ind w:left="851" w:hanging="851"/>
        <w:rPr>
          <w:ins w:id="981" w:author="GIRAUD Christian" w:date="2014-06-17T16:21:00Z"/>
        </w:rPr>
      </w:pPr>
      <w:ins w:id="982" w:author="GIRAUD Christian" w:date="2014-06-16T16:47:00Z">
        <w:r>
          <w:t>Notice</w:t>
        </w:r>
      </w:ins>
      <w:ins w:id="983" w:author="GIRAUD Christian" w:date="2014-06-16T16:48:00Z">
        <w:r>
          <w:t xml:space="preserve"> </w:t>
        </w:r>
      </w:ins>
      <w:ins w:id="984" w:author="GIRAUD Christian" w:date="2014-06-16T16:47:00Z">
        <w:r>
          <w:t>that</w:t>
        </w:r>
      </w:ins>
      <w:ins w:id="985" w:author="GIRAUD Christian" w:date="2014-06-16T16:48:00Z">
        <w:r>
          <w:t xml:space="preserve"> any BG can prodive</w:t>
        </w:r>
      </w:ins>
      <w:ins w:id="986" w:author="GIRAUD Christian" w:date="2014-06-16T16:49:00Z">
        <w:r>
          <w:t xml:space="preserve"> </w:t>
        </w:r>
      </w:ins>
      <w:ins w:id="987" w:author="GIRAUD Christian" w:date="2014-06-16T16:48:00Z">
        <w:r>
          <w:t>data</w:t>
        </w:r>
      </w:ins>
      <w:ins w:id="988" w:author="GIRAUD Christian" w:date="2014-06-16T16:49:00Z">
        <w:r>
          <w:t xml:space="preserve"> </w:t>
        </w:r>
      </w:ins>
      <w:ins w:id="989" w:author="GIRAUD Christian" w:date="2014-06-16T16:48:00Z">
        <w:r>
          <w:t>packets</w:t>
        </w:r>
      </w:ins>
      <w:ins w:id="990" w:author="GIRAUD Christian" w:date="2014-06-16T16:49:00Z">
        <w:r w:rsidR="000D00D5">
          <w:t xml:space="preserve"> for both orientation</w:t>
        </w:r>
      </w:ins>
      <w:ins w:id="991" w:author="GIRAUD Christian" w:date="2014-06-19T10:25:00Z">
        <w:r w:rsidR="000D00D5">
          <w:t>,</w:t>
        </w:r>
      </w:ins>
      <w:ins w:id="992" w:author="GIRAUD Christian" w:date="2014-06-16T16:50:00Z">
        <w:r>
          <w:t xml:space="preserve"> i</w:t>
        </w:r>
        <w:r w:rsidR="002B146E">
          <w:t>n case of run</w:t>
        </w:r>
        <w:r>
          <w:t xml:space="preserve"> in both </w:t>
        </w:r>
      </w:ins>
      <w:ins w:id="993" w:author="GIRAUD Christian" w:date="2014-06-16T16:51:00Z">
        <w:r>
          <w:t>orientation</w:t>
        </w:r>
      </w:ins>
      <w:ins w:id="994" w:author="GIRAUD Christian" w:date="2014-06-16T16:50:00Z">
        <w:r>
          <w:t>.</w:t>
        </w:r>
      </w:ins>
    </w:p>
    <w:p w:rsidR="000D00D5" w:rsidRDefault="000D00D5" w:rsidP="00F54EFE">
      <w:pPr>
        <w:pStyle w:val="Textkrper"/>
        <w:ind w:left="851" w:hanging="851"/>
        <w:rPr>
          <w:ins w:id="995" w:author="GIRAUD Christian" w:date="2014-06-19T10:26:00Z"/>
        </w:rPr>
      </w:pPr>
    </w:p>
    <w:p w:rsidR="00A0554C" w:rsidRDefault="002B146E" w:rsidP="00F54EFE">
      <w:pPr>
        <w:pStyle w:val="Textkrper"/>
        <w:ind w:left="851" w:hanging="851"/>
        <w:rPr>
          <w:ins w:id="996" w:author="GIRAUD Christian" w:date="2014-06-16T14:52:00Z"/>
        </w:rPr>
      </w:pPr>
      <w:ins w:id="997" w:author="GIRAUD Christian" w:date="2014-06-17T16:21:00Z">
        <w:r>
          <w:t xml:space="preserve">But </w:t>
        </w:r>
      </w:ins>
      <w:ins w:id="998" w:author="GIRAUD Christian" w:date="2014-06-20T11:36:00Z">
        <w:r w:rsidR="00CF1C16">
          <w:t>in presence of signal,</w:t>
        </w:r>
      </w:ins>
      <w:ins w:id="999" w:author="GIRAUD Christian" w:date="2014-06-17T16:21:00Z">
        <w:r>
          <w:t xml:space="preserve"> </w:t>
        </w:r>
      </w:ins>
      <w:ins w:id="1000" w:author="GIRAUD Christian" w:date="2014-06-20T11:37:00Z">
        <w:r w:rsidR="00CF1C16">
          <w:t xml:space="preserve">each </w:t>
        </w:r>
      </w:ins>
      <w:ins w:id="1001" w:author="GIRAUD Christian" w:date="2014-06-17T16:21:00Z">
        <w:r w:rsidR="00CF1C16">
          <w:t xml:space="preserve">BG </w:t>
        </w:r>
      </w:ins>
      <w:ins w:id="1002" w:author="GIRAUD Christian" w:date="2014-06-20T11:37:00Z">
        <w:r w:rsidR="00CF1C16">
          <w:t>must</w:t>
        </w:r>
      </w:ins>
      <w:ins w:id="1003" w:author="GIRAUD Christian" w:date="2014-06-17T16:21:00Z">
        <w:r>
          <w:t xml:space="preserve"> be</w:t>
        </w:r>
      </w:ins>
      <w:ins w:id="1004" w:author="GIRAUD Christian" w:date="2014-06-17T16:23:00Z">
        <w:r>
          <w:t xml:space="preserve"> </w:t>
        </w:r>
      </w:ins>
      <w:ins w:id="1005" w:author="GIRAUD Christian" w:date="2014-06-17T16:21:00Z">
        <w:r>
          <w:t>dedicated</w:t>
        </w:r>
      </w:ins>
      <w:ins w:id="1006" w:author="GIRAUD Christian" w:date="2014-06-17T16:23:00Z">
        <w:r>
          <w:t xml:space="preserve"> </w:t>
        </w:r>
      </w:ins>
      <w:ins w:id="1007" w:author="GIRAUD Christian" w:date="2014-06-17T16:21:00Z">
        <w:r>
          <w:t>to one orientation at a</w:t>
        </w:r>
      </w:ins>
      <w:ins w:id="1008" w:author="GIRAUD Christian" w:date="2014-06-19T10:25:00Z">
        <w:r w:rsidR="000D00D5">
          <w:t xml:space="preserve"> </w:t>
        </w:r>
      </w:ins>
      <w:ins w:id="1009" w:author="GIRAUD Christian" w:date="2014-06-17T16:21:00Z">
        <w:r>
          <w:t>time,</w:t>
        </w:r>
      </w:ins>
      <w:ins w:id="1010" w:author="GIRAUD Christian" w:date="2014-06-17T16:23:00Z">
        <w:r>
          <w:t xml:space="preserve"> </w:t>
        </w:r>
      </w:ins>
      <w:ins w:id="1011" w:author="GIRAUD Christian" w:date="2014-06-17T16:21:00Z">
        <w:r>
          <w:t>as</w:t>
        </w:r>
      </w:ins>
      <w:ins w:id="1012" w:author="GIRAUD Christian" w:date="2014-06-17T16:23:00Z">
        <w:r>
          <w:t xml:space="preserve"> </w:t>
        </w:r>
      </w:ins>
      <w:ins w:id="1013" w:author="GIRAUD Christian" w:date="2014-06-17T16:21:00Z">
        <w:r>
          <w:t>hereafter :</w:t>
        </w:r>
      </w:ins>
      <w:ins w:id="1014" w:author="GIRAUD Christian" w:date="2014-06-16T16:50:00Z">
        <w:r w:rsidR="00A0554C">
          <w:t xml:space="preserve"> </w:t>
        </w:r>
      </w:ins>
      <w:ins w:id="1015" w:author="GIRAUD Christian" w:date="2014-06-16T16:47:00Z">
        <w:r w:rsidR="00A0554C">
          <w:t xml:space="preserve"> </w:t>
        </w:r>
      </w:ins>
    </w:p>
    <w:p w:rsidR="003C7B50" w:rsidRDefault="003C7B50" w:rsidP="00F54EFE">
      <w:pPr>
        <w:pStyle w:val="Textkrper"/>
        <w:ind w:left="851" w:hanging="851"/>
        <w:rPr>
          <w:ins w:id="1016" w:author="GIRAUD Christian" w:date="2014-06-17T16:24:00Z"/>
        </w:rPr>
      </w:pPr>
    </w:p>
    <w:p w:rsidR="002B146E" w:rsidRDefault="00834DE0" w:rsidP="00F54EFE">
      <w:pPr>
        <w:pStyle w:val="Textkrper"/>
        <w:ind w:left="851" w:hanging="851"/>
        <w:rPr>
          <w:ins w:id="1017" w:author="GIRAUD Christian" w:date="2014-06-17T16:24:00Z"/>
        </w:rPr>
      </w:pPr>
      <w:ins w:id="1018" w:author="GIRAUD Christian" w:date="2014-06-17T16:24:00Z">
        <w:r>
          <w:rPr>
            <w:noProof/>
            <w:lang w:val="de-DE" w:eastAsia="de-DE"/>
          </w:rPr>
          <w:lastRenderedPageBreak/>
          <mc:AlternateContent>
            <mc:Choice Requires="wpc">
              <w:drawing>
                <wp:inline distT="0" distB="0" distL="0" distR="0">
                  <wp:extent cx="6286500" cy="5193030"/>
                  <wp:effectExtent l="19050" t="19050" r="9525" b="7620"/>
                  <wp:docPr id="1769" name="Zeichenbereich 1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2060"/>
                            </a:solidFill>
                            <a:prstDash val="solid"/>
                            <a:miter lim="800000"/>
                            <a:headEnd type="none" w="med" len="med"/>
                            <a:tailEnd type="none" w="med" len="med"/>
                          </a:ln>
                        </wpc:whole>
                        <wps:wsp>
                          <wps:cNvPr id="732" name="AutoShape 1373"/>
                          <wps:cNvCnPr>
                            <a:cxnSpLocks noChangeShapeType="1"/>
                          </wps:cNvCnPr>
                          <wps:spPr bwMode="auto">
                            <a:xfrm>
                              <a:off x="110014" y="1712093"/>
                              <a:ext cx="6005354" cy="69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3" name="AutoShape 1374"/>
                          <wps:cNvSpPr>
                            <a:spLocks noChangeArrowheads="1"/>
                          </wps:cNvSpPr>
                          <wps:spPr bwMode="auto">
                            <a:xfrm rot="5400000">
                              <a:off x="548329" y="1566282"/>
                              <a:ext cx="226126" cy="261938"/>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734" name="AutoShape 1375"/>
                          <wps:cNvSpPr>
                            <a:spLocks noChangeArrowheads="1"/>
                          </wps:cNvSpPr>
                          <wps:spPr bwMode="auto">
                            <a:xfrm rot="5400000">
                              <a:off x="1801264" y="1566282"/>
                              <a:ext cx="226126" cy="261938"/>
                            </a:xfrm>
                            <a:prstGeom prst="triangle">
                              <a:avLst>
                                <a:gd name="adj" fmla="val 50000"/>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735" name="AutoShape 1376"/>
                          <wps:cNvSpPr>
                            <a:spLocks noChangeArrowheads="1"/>
                          </wps:cNvSpPr>
                          <wps:spPr bwMode="auto">
                            <a:xfrm rot="5400000">
                              <a:off x="2966013" y="1566283"/>
                              <a:ext cx="226126" cy="261064"/>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1696" name="AutoShape 1377"/>
                          <wps:cNvSpPr>
                            <a:spLocks noChangeArrowheads="1"/>
                          </wps:cNvSpPr>
                          <wps:spPr bwMode="auto">
                            <a:xfrm rot="5400000">
                              <a:off x="4218074" y="1565409"/>
                              <a:ext cx="226126" cy="262811"/>
                            </a:xfrm>
                            <a:prstGeom prst="triangle">
                              <a:avLst>
                                <a:gd name="adj" fmla="val 50000"/>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1697" name="AutoShape 1378"/>
                          <wps:cNvSpPr>
                            <a:spLocks noChangeArrowheads="1"/>
                          </wps:cNvSpPr>
                          <wps:spPr bwMode="auto">
                            <a:xfrm rot="5400000">
                              <a:off x="5504187" y="1565409"/>
                              <a:ext cx="226126" cy="262811"/>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1698" name="AutoShape 1382"/>
                          <wps:cNvCnPr>
                            <a:cxnSpLocks noChangeShapeType="1"/>
                            <a:stCxn id="733" idx="2"/>
                          </wps:cNvCnPr>
                          <wps:spPr bwMode="auto">
                            <a:xfrm flipV="1">
                              <a:off x="522129" y="474078"/>
                              <a:ext cx="10478" cy="1110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9" name="AutoShape 1383"/>
                          <wps:cNvCnPr>
                            <a:cxnSpLocks noChangeShapeType="1"/>
                            <a:endCxn id="734" idx="4"/>
                          </wps:cNvCnPr>
                          <wps:spPr bwMode="auto">
                            <a:xfrm flipH="1" flipV="1">
                              <a:off x="1775063" y="1810751"/>
                              <a:ext cx="6985" cy="9595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0" name="AutoShape 1384"/>
                          <wps:cNvCnPr>
                            <a:cxnSpLocks noChangeShapeType="1"/>
                            <a:stCxn id="735" idx="2"/>
                          </wps:cNvCnPr>
                          <wps:spPr bwMode="auto">
                            <a:xfrm flipV="1">
                              <a:off x="2938939" y="473205"/>
                              <a:ext cx="7858" cy="1110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1" name="AutoShape 1385"/>
                          <wps:cNvCnPr>
                            <a:cxnSpLocks noChangeShapeType="1"/>
                            <a:endCxn id="1696" idx="4"/>
                          </wps:cNvCnPr>
                          <wps:spPr bwMode="auto">
                            <a:xfrm flipH="1" flipV="1">
                              <a:off x="4190127" y="1809877"/>
                              <a:ext cx="6112" cy="962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2" name="AutoShape 1387"/>
                          <wps:cNvCnPr>
                            <a:cxnSpLocks noChangeShapeType="1"/>
                            <a:stCxn id="1697" idx="2"/>
                          </wps:cNvCnPr>
                          <wps:spPr bwMode="auto">
                            <a:xfrm flipV="1">
                              <a:off x="5476240" y="474078"/>
                              <a:ext cx="7858" cy="11096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3" name="AutoShape 1388"/>
                          <wps:cNvCnPr>
                            <a:cxnSpLocks noChangeShapeType="1"/>
                          </wps:cNvCnPr>
                          <wps:spPr bwMode="auto">
                            <a:xfrm>
                              <a:off x="532606" y="589323"/>
                              <a:ext cx="2414191"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4" name="AutoShape 1389"/>
                          <wps:cNvCnPr>
                            <a:cxnSpLocks noChangeShapeType="1"/>
                          </wps:cNvCnPr>
                          <wps:spPr bwMode="auto">
                            <a:xfrm>
                              <a:off x="2948543" y="734253"/>
                              <a:ext cx="253555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5" name="Text Box 1390"/>
                          <wps:cNvSpPr txBox="1">
                            <a:spLocks noChangeArrowheads="1"/>
                          </wps:cNvSpPr>
                          <wps:spPr bwMode="auto">
                            <a:xfrm>
                              <a:off x="892334" y="267160"/>
                              <a:ext cx="1624013" cy="278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19" w:author="GIRAUD Christian" w:date="2014-06-19T10:31:00Z">
                                      <w:rPr/>
                                    </w:rPrChange>
                                  </w:rPr>
                                </w:pPr>
                                <w:ins w:id="1020" w:author="GIRAUD Christian" w:date="2014-06-17T16:38:00Z">
                                  <w:r w:rsidRPr="000D00D5">
                                    <w:rPr>
                                      <w:sz w:val="18"/>
                                      <w:szCs w:val="18"/>
                                      <w:lang w:val="fr-FR"/>
                                      <w:rPrChange w:id="1021" w:author="GIRAUD Christian" w:date="2014-06-19T10:31:00Z">
                                        <w:rPr>
                                          <w:lang w:val="fr-FR"/>
                                        </w:rPr>
                                      </w:rPrChange>
                                    </w:rPr>
                                    <w:t>Linking</w:t>
                                  </w:r>
                                </w:ins>
                                <w:ins w:id="1022" w:author="GIRAUD Christian" w:date="2014-06-17T16:39:00Z">
                                  <w:r w:rsidRPr="000D00D5">
                                    <w:rPr>
                                      <w:sz w:val="18"/>
                                      <w:szCs w:val="18"/>
                                      <w:lang w:val="fr-FR"/>
                                      <w:rPrChange w:id="1023" w:author="GIRAUD Christian" w:date="2014-06-19T10:31:00Z">
                                        <w:rPr>
                                          <w:lang w:val="fr-FR"/>
                                        </w:rPr>
                                      </w:rPrChange>
                                    </w:rPr>
                                    <w:t xml:space="preserve"> normal</w:t>
                                  </w:r>
                                </w:ins>
                                <w:ins w:id="1024" w:author="GIRAUD Christian" w:date="2014-06-17T16:44:00Z">
                                  <w:r w:rsidRPr="000D00D5">
                                    <w:rPr>
                                      <w:sz w:val="18"/>
                                      <w:szCs w:val="18"/>
                                      <w:lang w:val="fr-FR"/>
                                      <w:rPrChange w:id="1025" w:author="GIRAUD Christian" w:date="2014-06-19T10:31:00Z">
                                        <w:rPr>
                                          <w:lang w:val="fr-FR"/>
                                        </w:rPr>
                                      </w:rPrChange>
                                    </w:rPr>
                                    <w:t xml:space="preserve"> </w:t>
                                  </w:r>
                                </w:ins>
                                <w:ins w:id="1026" w:author="GIRAUD Christian" w:date="2014-06-17T16:43:00Z">
                                  <w:r w:rsidRPr="000D00D5">
                                    <w:rPr>
                                      <w:sz w:val="18"/>
                                      <w:szCs w:val="18"/>
                                      <w:lang w:val="fr-FR"/>
                                      <w:rPrChange w:id="1027" w:author="GIRAUD Christian" w:date="2014-06-19T10:31:00Z">
                                        <w:rPr>
                                          <w:lang w:val="fr-FR"/>
                                        </w:rPr>
                                      </w:rPrChange>
                                    </w:rPr>
                                    <w:t>track 1</w:t>
                                  </w:r>
                                </w:ins>
                              </w:p>
                            </w:txbxContent>
                          </wps:txbx>
                          <wps:bodyPr rot="0" vert="horz" wrap="square" lIns="91440" tIns="45720" rIns="91440" bIns="45720" anchor="t" anchorCtr="0" upright="1">
                            <a:noAutofit/>
                          </wps:bodyPr>
                        </wps:wsp>
                        <wps:wsp>
                          <wps:cNvPr id="1706" name="AutoShape 1391"/>
                          <wps:cNvCnPr>
                            <a:cxnSpLocks noChangeShapeType="1"/>
                          </wps:cNvCnPr>
                          <wps:spPr bwMode="auto">
                            <a:xfrm flipH="1" flipV="1">
                              <a:off x="1783794" y="2690807"/>
                              <a:ext cx="2410698"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7" name="Text Box 1392"/>
                          <wps:cNvSpPr txBox="1">
                            <a:spLocks noChangeArrowheads="1"/>
                          </wps:cNvSpPr>
                          <wps:spPr bwMode="auto">
                            <a:xfrm>
                              <a:off x="2128679" y="2376501"/>
                              <a:ext cx="1726168" cy="276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28" w:author="GIRAUD Christian" w:date="2014-06-19T10:32:00Z">
                                      <w:rPr/>
                                    </w:rPrChange>
                                  </w:rPr>
                                </w:pPr>
                                <w:ins w:id="1029" w:author="GIRAUD Christian" w:date="2014-06-17T16:41:00Z">
                                  <w:r w:rsidRPr="000D00D5">
                                    <w:rPr>
                                      <w:sz w:val="18"/>
                                      <w:szCs w:val="18"/>
                                      <w:lang w:val="fr-FR"/>
                                      <w:rPrChange w:id="1030" w:author="GIRAUD Christian" w:date="2014-06-19T10:32:00Z">
                                        <w:rPr>
                                          <w:lang w:val="fr-FR"/>
                                        </w:rPr>
                                      </w:rPrChange>
                                    </w:rPr>
                                    <w:t>Linking reverse</w:t>
                                  </w:r>
                                </w:ins>
                                <w:ins w:id="1031" w:author="GIRAUD Christian" w:date="2014-06-17T16:44:00Z">
                                  <w:r w:rsidRPr="000D00D5">
                                    <w:rPr>
                                      <w:sz w:val="18"/>
                                      <w:szCs w:val="18"/>
                                      <w:lang w:val="fr-FR"/>
                                      <w:rPrChange w:id="1032" w:author="GIRAUD Christian" w:date="2014-06-19T10:32:00Z">
                                        <w:rPr>
                                          <w:lang w:val="fr-FR"/>
                                        </w:rPr>
                                      </w:rPrChange>
                                    </w:rPr>
                                    <w:t xml:space="preserve"> track 1</w:t>
                                  </w:r>
                                </w:ins>
                              </w:p>
                            </w:txbxContent>
                          </wps:txbx>
                          <wps:bodyPr rot="0" vert="horz" wrap="square" lIns="91440" tIns="45720" rIns="91440" bIns="45720" anchor="t" anchorCtr="0" upright="1">
                            <a:noAutofit/>
                          </wps:bodyPr>
                        </wps:wsp>
                        <wps:wsp>
                          <wps:cNvPr id="1708" name="Text Box 1393"/>
                          <wps:cNvSpPr txBox="1">
                            <a:spLocks noChangeArrowheads="1"/>
                          </wps:cNvSpPr>
                          <wps:spPr bwMode="auto">
                            <a:xfrm>
                              <a:off x="3518694" y="419947"/>
                              <a:ext cx="1624013" cy="277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33" w:author="GIRAUD Christian" w:date="2014-06-19T10:31:00Z">
                                      <w:rPr/>
                                    </w:rPrChange>
                                  </w:rPr>
                                </w:pPr>
                                <w:ins w:id="1034" w:author="GIRAUD Christian" w:date="2014-06-17T16:38:00Z">
                                  <w:r w:rsidRPr="000D00D5">
                                    <w:rPr>
                                      <w:sz w:val="18"/>
                                      <w:szCs w:val="18"/>
                                      <w:lang w:val="fr-FR"/>
                                      <w:rPrChange w:id="1035" w:author="GIRAUD Christian" w:date="2014-06-19T10:31:00Z">
                                        <w:rPr>
                                          <w:lang w:val="fr-FR"/>
                                        </w:rPr>
                                      </w:rPrChange>
                                    </w:rPr>
                                    <w:t>Linking</w:t>
                                  </w:r>
                                </w:ins>
                                <w:ins w:id="1036" w:author="GIRAUD Christian" w:date="2014-06-17T16:39:00Z">
                                  <w:r w:rsidRPr="000D00D5">
                                    <w:rPr>
                                      <w:sz w:val="18"/>
                                      <w:szCs w:val="18"/>
                                      <w:lang w:val="fr-FR"/>
                                      <w:rPrChange w:id="1037" w:author="GIRAUD Christian" w:date="2014-06-19T10:31:00Z">
                                        <w:rPr>
                                          <w:lang w:val="fr-FR"/>
                                        </w:rPr>
                                      </w:rPrChange>
                                    </w:rPr>
                                    <w:t xml:space="preserve"> normal</w:t>
                                  </w:r>
                                </w:ins>
                                <w:ins w:id="1038" w:author="GIRAUD Christian" w:date="2014-06-17T16:44:00Z">
                                  <w:r w:rsidRPr="000D00D5">
                                    <w:rPr>
                                      <w:sz w:val="18"/>
                                      <w:szCs w:val="18"/>
                                      <w:lang w:val="fr-FR"/>
                                      <w:rPrChange w:id="1039" w:author="GIRAUD Christian" w:date="2014-06-19T10:31:00Z">
                                        <w:rPr>
                                          <w:lang w:val="fr-FR"/>
                                        </w:rPr>
                                      </w:rPrChange>
                                    </w:rPr>
                                    <w:t xml:space="preserve"> </w:t>
                                  </w:r>
                                </w:ins>
                                <w:ins w:id="1040" w:author="GIRAUD Christian" w:date="2014-06-17T16:43:00Z">
                                  <w:r w:rsidRPr="000D00D5">
                                    <w:rPr>
                                      <w:sz w:val="18"/>
                                      <w:szCs w:val="18"/>
                                      <w:lang w:val="fr-FR"/>
                                      <w:rPrChange w:id="1041" w:author="GIRAUD Christian" w:date="2014-06-19T10:31:00Z">
                                        <w:rPr>
                                          <w:lang w:val="fr-FR"/>
                                        </w:rPr>
                                      </w:rPrChange>
                                    </w:rPr>
                                    <w:t>track 1</w:t>
                                  </w:r>
                                </w:ins>
                              </w:p>
                            </w:txbxContent>
                          </wps:txbx>
                          <wps:bodyPr rot="0" vert="horz" wrap="square" lIns="91440" tIns="45720" rIns="91440" bIns="45720" anchor="t" anchorCtr="0" upright="1">
                            <a:noAutofit/>
                          </wps:bodyPr>
                        </wps:wsp>
                        <wps:wsp>
                          <wps:cNvPr id="1709" name="AutoShape 1394"/>
                          <wps:cNvCnPr>
                            <a:cxnSpLocks noChangeShapeType="1"/>
                          </wps:cNvCnPr>
                          <wps:spPr bwMode="auto">
                            <a:xfrm flipH="1">
                              <a:off x="4194493" y="2655011"/>
                              <a:ext cx="1920875"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0" name="AutoShape 1395"/>
                          <wps:cNvCnPr>
                            <a:cxnSpLocks noChangeShapeType="1"/>
                          </wps:cNvCnPr>
                          <wps:spPr bwMode="auto">
                            <a:xfrm flipH="1">
                              <a:off x="0" y="2653265"/>
                              <a:ext cx="1783794"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1" name="AutoShape 1396"/>
                          <wps:cNvCnPr>
                            <a:cxnSpLocks noChangeShapeType="1"/>
                          </wps:cNvCnPr>
                          <wps:spPr bwMode="auto">
                            <a:xfrm>
                              <a:off x="216535" y="4374962"/>
                              <a:ext cx="6005354" cy="698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12" name="AutoShape 1397"/>
                          <wps:cNvSpPr>
                            <a:spLocks noChangeArrowheads="1"/>
                          </wps:cNvSpPr>
                          <wps:spPr bwMode="auto">
                            <a:xfrm rot="16200000" flipH="1">
                              <a:off x="395533" y="4229151"/>
                              <a:ext cx="226126" cy="261064"/>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1713" name="AutoShape 1398"/>
                          <wps:cNvSpPr>
                            <a:spLocks noChangeArrowheads="1"/>
                          </wps:cNvSpPr>
                          <wps:spPr bwMode="auto">
                            <a:xfrm rot="16200000" flipH="1">
                              <a:off x="1648467" y="4228278"/>
                              <a:ext cx="226126" cy="262811"/>
                            </a:xfrm>
                            <a:prstGeom prst="triangle">
                              <a:avLst>
                                <a:gd name="adj" fmla="val 50000"/>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1714" name="AutoShape 1399"/>
                          <wps:cNvSpPr>
                            <a:spLocks noChangeArrowheads="1"/>
                          </wps:cNvSpPr>
                          <wps:spPr bwMode="auto">
                            <a:xfrm rot="16200000" flipH="1">
                              <a:off x="2812343" y="4229151"/>
                              <a:ext cx="226126" cy="261064"/>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1715" name="AutoShape 1400"/>
                          <wps:cNvSpPr>
                            <a:spLocks noChangeArrowheads="1"/>
                          </wps:cNvSpPr>
                          <wps:spPr bwMode="auto">
                            <a:xfrm rot="16200000" flipH="1">
                              <a:off x="4065277" y="4228278"/>
                              <a:ext cx="226126" cy="262811"/>
                            </a:xfrm>
                            <a:prstGeom prst="triangle">
                              <a:avLst>
                                <a:gd name="adj" fmla="val 50000"/>
                              </a:avLst>
                            </a:prstGeom>
                            <a:solidFill>
                              <a:srgbClr val="FFFFFF"/>
                            </a:solidFill>
                            <a:ln w="19050">
                              <a:solidFill>
                                <a:srgbClr val="FF0000"/>
                              </a:solidFill>
                              <a:miter lim="800000"/>
                              <a:headEnd/>
                              <a:tailEnd/>
                            </a:ln>
                          </wps:spPr>
                          <wps:bodyPr rot="0" vert="horz" wrap="square" lIns="91440" tIns="45720" rIns="91440" bIns="45720" anchor="t" anchorCtr="0" upright="1">
                            <a:noAutofit/>
                          </wps:bodyPr>
                        </wps:wsp>
                        <wps:wsp>
                          <wps:cNvPr id="1716" name="AutoShape 1401"/>
                          <wps:cNvSpPr>
                            <a:spLocks noChangeArrowheads="1"/>
                          </wps:cNvSpPr>
                          <wps:spPr bwMode="auto">
                            <a:xfrm rot="16200000" flipH="1">
                              <a:off x="5350517" y="4228278"/>
                              <a:ext cx="226126" cy="263684"/>
                            </a:xfrm>
                            <a:prstGeom prst="triangle">
                              <a:avLst>
                                <a:gd name="adj" fmla="val 50000"/>
                              </a:avLst>
                            </a:prstGeom>
                            <a:solidFill>
                              <a:srgbClr val="FFFFFF"/>
                            </a:solidFill>
                            <a:ln w="19050">
                              <a:solidFill>
                                <a:srgbClr val="00B0F0"/>
                              </a:solidFill>
                              <a:miter lim="800000"/>
                              <a:headEnd/>
                              <a:tailEnd/>
                            </a:ln>
                          </wps:spPr>
                          <wps:bodyPr rot="0" vert="horz" wrap="square" lIns="91440" tIns="45720" rIns="91440" bIns="45720" anchor="t" anchorCtr="0" upright="1">
                            <a:noAutofit/>
                          </wps:bodyPr>
                        </wps:wsp>
                        <wps:wsp>
                          <wps:cNvPr id="1717" name="AutoShape 1402"/>
                          <wps:cNvCnPr>
                            <a:cxnSpLocks noChangeShapeType="1"/>
                          </wps:cNvCnPr>
                          <wps:spPr bwMode="auto">
                            <a:xfrm flipH="1" flipV="1">
                              <a:off x="628650" y="3366564"/>
                              <a:ext cx="873" cy="8800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8" name="AutoShape 1403"/>
                          <wps:cNvCnPr>
                            <a:cxnSpLocks noChangeShapeType="1"/>
                          </wps:cNvCnPr>
                          <wps:spPr bwMode="auto">
                            <a:xfrm flipH="1" flipV="1">
                              <a:off x="1886823" y="4472746"/>
                              <a:ext cx="1746" cy="4653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9" name="AutoShape 1404"/>
                          <wps:cNvCnPr>
                            <a:cxnSpLocks noChangeShapeType="1"/>
                          </wps:cNvCnPr>
                          <wps:spPr bwMode="auto">
                            <a:xfrm flipH="1" flipV="1">
                              <a:off x="3053318" y="3366564"/>
                              <a:ext cx="1746" cy="8800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0" name="AutoShape 1405"/>
                          <wps:cNvCnPr>
                            <a:cxnSpLocks noChangeShapeType="1"/>
                          </wps:cNvCnPr>
                          <wps:spPr bwMode="auto">
                            <a:xfrm flipH="1" flipV="1">
                              <a:off x="4301014" y="4472746"/>
                              <a:ext cx="1746" cy="4653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1" name="AutoShape 1406"/>
                          <wps:cNvCnPr>
                            <a:cxnSpLocks noChangeShapeType="1"/>
                          </wps:cNvCnPr>
                          <wps:spPr bwMode="auto">
                            <a:xfrm flipH="1" flipV="1">
                              <a:off x="5590619" y="3517606"/>
                              <a:ext cx="873" cy="731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2" name="AutoShape 1407"/>
                          <wps:cNvCnPr>
                            <a:cxnSpLocks noChangeShapeType="1"/>
                          </wps:cNvCnPr>
                          <wps:spPr bwMode="auto">
                            <a:xfrm flipH="1">
                              <a:off x="642620" y="3408472"/>
                              <a:ext cx="2413318"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3" name="Text Box 1409"/>
                          <wps:cNvSpPr txBox="1">
                            <a:spLocks noChangeArrowheads="1"/>
                          </wps:cNvSpPr>
                          <wps:spPr bwMode="auto">
                            <a:xfrm>
                              <a:off x="1002348" y="3086308"/>
                              <a:ext cx="1624013" cy="280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42" w:author="GIRAUD Christian" w:date="2014-06-19T10:32:00Z">
                                      <w:rPr/>
                                    </w:rPrChange>
                                  </w:rPr>
                                </w:pPr>
                                <w:ins w:id="1043" w:author="GIRAUD Christian" w:date="2014-06-17T16:38:00Z">
                                  <w:r w:rsidRPr="000D00D5">
                                    <w:rPr>
                                      <w:sz w:val="18"/>
                                      <w:szCs w:val="18"/>
                                      <w:lang w:val="fr-FR"/>
                                      <w:rPrChange w:id="1044" w:author="GIRAUD Christian" w:date="2014-06-19T10:32:00Z">
                                        <w:rPr>
                                          <w:lang w:val="fr-FR"/>
                                        </w:rPr>
                                      </w:rPrChange>
                                    </w:rPr>
                                    <w:t>Linking</w:t>
                                  </w:r>
                                </w:ins>
                                <w:ins w:id="1045" w:author="GIRAUD Christian" w:date="2014-06-17T16:39:00Z">
                                  <w:r w:rsidRPr="000D00D5">
                                    <w:rPr>
                                      <w:sz w:val="18"/>
                                      <w:szCs w:val="18"/>
                                      <w:lang w:val="fr-FR"/>
                                      <w:rPrChange w:id="1046" w:author="GIRAUD Christian" w:date="2014-06-19T10:32:00Z">
                                        <w:rPr>
                                          <w:lang w:val="fr-FR"/>
                                        </w:rPr>
                                      </w:rPrChange>
                                    </w:rPr>
                                    <w:t xml:space="preserve"> normal</w:t>
                                  </w:r>
                                </w:ins>
                                <w:ins w:id="1047" w:author="GIRAUD Christian" w:date="2014-06-17T16:44:00Z">
                                  <w:r w:rsidRPr="000D00D5">
                                    <w:rPr>
                                      <w:sz w:val="18"/>
                                      <w:szCs w:val="18"/>
                                      <w:lang w:val="fr-FR"/>
                                      <w:rPrChange w:id="1048" w:author="GIRAUD Christian" w:date="2014-06-19T10:32:00Z">
                                        <w:rPr>
                                          <w:lang w:val="fr-FR"/>
                                        </w:rPr>
                                      </w:rPrChange>
                                    </w:rPr>
                                    <w:t xml:space="preserve"> </w:t>
                                  </w:r>
                                </w:ins>
                                <w:ins w:id="1049" w:author="GIRAUD Christian" w:date="2014-06-17T16:43:00Z">
                                  <w:r w:rsidRPr="000D00D5">
                                    <w:rPr>
                                      <w:sz w:val="18"/>
                                      <w:szCs w:val="18"/>
                                      <w:lang w:val="fr-FR"/>
                                      <w:rPrChange w:id="1050" w:author="GIRAUD Christian" w:date="2014-06-19T10:32:00Z">
                                        <w:rPr>
                                          <w:lang w:val="fr-FR"/>
                                        </w:rPr>
                                      </w:rPrChange>
                                    </w:rPr>
                                    <w:t xml:space="preserve">track </w:t>
                                  </w:r>
                                </w:ins>
                                <w:ins w:id="1051" w:author="GIRAUD Christian" w:date="2014-06-17T16:53:00Z">
                                  <w:r w:rsidRPr="000D00D5">
                                    <w:rPr>
                                      <w:sz w:val="18"/>
                                      <w:szCs w:val="18"/>
                                      <w:lang w:val="fr-FR"/>
                                      <w:rPrChange w:id="1052" w:author="GIRAUD Christian" w:date="2014-06-19T10:32:00Z">
                                        <w:rPr>
                                          <w:lang w:val="fr-FR"/>
                                        </w:rPr>
                                      </w:rPrChange>
                                    </w:rPr>
                                    <w:t>2</w:t>
                                  </w:r>
                                </w:ins>
                              </w:p>
                            </w:txbxContent>
                          </wps:txbx>
                          <wps:bodyPr rot="0" vert="horz" wrap="square" lIns="91440" tIns="45720" rIns="91440" bIns="45720" anchor="t" anchorCtr="0" upright="1">
                            <a:noAutofit/>
                          </wps:bodyPr>
                        </wps:wsp>
                        <wps:wsp>
                          <wps:cNvPr id="1724" name="AutoShape 1410"/>
                          <wps:cNvCnPr>
                            <a:cxnSpLocks noChangeShapeType="1"/>
                          </wps:cNvCnPr>
                          <wps:spPr bwMode="auto">
                            <a:xfrm flipV="1">
                              <a:off x="1889443" y="4856897"/>
                              <a:ext cx="2411571"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5" name="Text Box 1411"/>
                          <wps:cNvSpPr txBox="1">
                            <a:spLocks noChangeArrowheads="1"/>
                          </wps:cNvSpPr>
                          <wps:spPr bwMode="auto">
                            <a:xfrm>
                              <a:off x="2235200" y="4542592"/>
                              <a:ext cx="1726168" cy="276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53" w:author="GIRAUD Christian" w:date="2014-06-19T10:32:00Z">
                                      <w:rPr/>
                                    </w:rPrChange>
                                  </w:rPr>
                                </w:pPr>
                                <w:ins w:id="1054" w:author="GIRAUD Christian" w:date="2014-06-17T16:41:00Z">
                                  <w:r w:rsidRPr="000D00D5">
                                    <w:rPr>
                                      <w:sz w:val="18"/>
                                      <w:szCs w:val="18"/>
                                      <w:lang w:val="fr-FR"/>
                                      <w:rPrChange w:id="1055" w:author="GIRAUD Christian" w:date="2014-06-19T10:32:00Z">
                                        <w:rPr>
                                          <w:lang w:val="fr-FR"/>
                                        </w:rPr>
                                      </w:rPrChange>
                                    </w:rPr>
                                    <w:t>Linking reverse</w:t>
                                  </w:r>
                                </w:ins>
                                <w:ins w:id="1056" w:author="GIRAUD Christian" w:date="2014-06-17T16:44:00Z">
                                  <w:r w:rsidRPr="000D00D5">
                                    <w:rPr>
                                      <w:sz w:val="18"/>
                                      <w:szCs w:val="18"/>
                                      <w:lang w:val="fr-FR"/>
                                      <w:rPrChange w:id="1057" w:author="GIRAUD Christian" w:date="2014-06-19T10:32:00Z">
                                        <w:rPr>
                                          <w:lang w:val="fr-FR"/>
                                        </w:rPr>
                                      </w:rPrChange>
                                    </w:rPr>
                                    <w:t xml:space="preserve"> track </w:t>
                                  </w:r>
                                </w:ins>
                                <w:ins w:id="1058" w:author="GIRAUD Christian" w:date="2014-06-17T16:54:00Z">
                                  <w:r w:rsidRPr="000D00D5">
                                    <w:rPr>
                                      <w:sz w:val="18"/>
                                      <w:szCs w:val="18"/>
                                      <w:lang w:val="fr-FR"/>
                                      <w:rPrChange w:id="1059" w:author="GIRAUD Christian" w:date="2014-06-19T10:32:00Z">
                                        <w:rPr>
                                          <w:lang w:val="fr-FR"/>
                                        </w:rPr>
                                      </w:rPrChange>
                                    </w:rPr>
                                    <w:t>2</w:t>
                                  </w:r>
                                </w:ins>
                              </w:p>
                            </w:txbxContent>
                          </wps:txbx>
                          <wps:bodyPr rot="0" vert="horz" wrap="square" lIns="91440" tIns="45720" rIns="91440" bIns="45720" anchor="t" anchorCtr="0" upright="1">
                            <a:noAutofit/>
                          </wps:bodyPr>
                        </wps:wsp>
                        <wps:wsp>
                          <wps:cNvPr id="1726" name="Text Box 1412"/>
                          <wps:cNvSpPr txBox="1">
                            <a:spLocks noChangeArrowheads="1"/>
                          </wps:cNvSpPr>
                          <wps:spPr bwMode="auto">
                            <a:xfrm>
                              <a:off x="3661013" y="3239969"/>
                              <a:ext cx="1623139" cy="2776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D00D5" w:rsidRDefault="008006A2" w:rsidP="000D00D5">
                                <w:pPr>
                                  <w:rPr>
                                    <w:sz w:val="18"/>
                                    <w:szCs w:val="18"/>
                                    <w:lang w:val="fr-FR"/>
                                    <w:rPrChange w:id="1060" w:author="GIRAUD Christian" w:date="2014-06-19T10:32:00Z">
                                      <w:rPr/>
                                    </w:rPrChange>
                                  </w:rPr>
                                </w:pPr>
                                <w:ins w:id="1061" w:author="GIRAUD Christian" w:date="2014-06-17T16:38:00Z">
                                  <w:r w:rsidRPr="000D00D5">
                                    <w:rPr>
                                      <w:sz w:val="18"/>
                                      <w:szCs w:val="18"/>
                                      <w:lang w:val="fr-FR"/>
                                      <w:rPrChange w:id="1062" w:author="GIRAUD Christian" w:date="2014-06-19T10:32:00Z">
                                        <w:rPr>
                                          <w:lang w:val="fr-FR"/>
                                        </w:rPr>
                                      </w:rPrChange>
                                    </w:rPr>
                                    <w:t>Linking</w:t>
                                  </w:r>
                                </w:ins>
                                <w:ins w:id="1063" w:author="GIRAUD Christian" w:date="2014-06-17T16:39:00Z">
                                  <w:r w:rsidRPr="000D00D5">
                                    <w:rPr>
                                      <w:sz w:val="18"/>
                                      <w:szCs w:val="18"/>
                                      <w:lang w:val="fr-FR"/>
                                      <w:rPrChange w:id="1064" w:author="GIRAUD Christian" w:date="2014-06-19T10:32:00Z">
                                        <w:rPr>
                                          <w:lang w:val="fr-FR"/>
                                        </w:rPr>
                                      </w:rPrChange>
                                    </w:rPr>
                                    <w:t xml:space="preserve"> normal</w:t>
                                  </w:r>
                                </w:ins>
                                <w:ins w:id="1065" w:author="GIRAUD Christian" w:date="2014-06-17T16:44:00Z">
                                  <w:r w:rsidRPr="000D00D5">
                                    <w:rPr>
                                      <w:sz w:val="18"/>
                                      <w:szCs w:val="18"/>
                                      <w:lang w:val="fr-FR"/>
                                      <w:rPrChange w:id="1066" w:author="GIRAUD Christian" w:date="2014-06-19T10:32:00Z">
                                        <w:rPr>
                                          <w:lang w:val="fr-FR"/>
                                        </w:rPr>
                                      </w:rPrChange>
                                    </w:rPr>
                                    <w:t xml:space="preserve"> </w:t>
                                  </w:r>
                                </w:ins>
                                <w:ins w:id="1067" w:author="GIRAUD Christian" w:date="2014-06-17T16:43:00Z">
                                  <w:r w:rsidRPr="000D00D5">
                                    <w:rPr>
                                      <w:sz w:val="18"/>
                                      <w:szCs w:val="18"/>
                                      <w:lang w:val="fr-FR"/>
                                      <w:rPrChange w:id="1068" w:author="GIRAUD Christian" w:date="2014-06-19T10:32:00Z">
                                        <w:rPr>
                                          <w:lang w:val="fr-FR"/>
                                        </w:rPr>
                                      </w:rPrChange>
                                    </w:rPr>
                                    <w:t xml:space="preserve">track </w:t>
                                  </w:r>
                                </w:ins>
                                <w:ins w:id="1069" w:author="GIRAUD Christian" w:date="2014-06-17T16:53:00Z">
                                  <w:r w:rsidRPr="000D00D5">
                                    <w:rPr>
                                      <w:sz w:val="18"/>
                                      <w:szCs w:val="18"/>
                                      <w:lang w:val="fr-FR"/>
                                      <w:rPrChange w:id="1070" w:author="GIRAUD Christian" w:date="2014-06-19T10:32:00Z">
                                        <w:rPr>
                                          <w:lang w:val="fr-FR"/>
                                        </w:rPr>
                                      </w:rPrChange>
                                    </w:rPr>
                                    <w:t>2</w:t>
                                  </w:r>
                                </w:ins>
                              </w:p>
                            </w:txbxContent>
                          </wps:txbx>
                          <wps:bodyPr rot="0" vert="horz" wrap="square" lIns="91440" tIns="45720" rIns="91440" bIns="45720" anchor="t" anchorCtr="0" upright="1">
                            <a:noAutofit/>
                          </wps:bodyPr>
                        </wps:wsp>
                        <wps:wsp>
                          <wps:cNvPr id="1727" name="AutoShape 1413"/>
                          <wps:cNvCnPr>
                            <a:cxnSpLocks noChangeShapeType="1"/>
                          </wps:cNvCnPr>
                          <wps:spPr bwMode="auto">
                            <a:xfrm>
                              <a:off x="4301014" y="4819355"/>
                              <a:ext cx="1920875" cy="26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8" name="AutoShape 1414"/>
                          <wps:cNvCnPr>
                            <a:cxnSpLocks noChangeShapeType="1"/>
                          </wps:cNvCnPr>
                          <wps:spPr bwMode="auto">
                            <a:xfrm>
                              <a:off x="107394" y="4819355"/>
                              <a:ext cx="1782048"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9" name="AutoShape 1424"/>
                          <wps:cNvCnPr>
                            <a:cxnSpLocks noChangeShapeType="1"/>
                          </wps:cNvCnPr>
                          <wps:spPr bwMode="auto">
                            <a:xfrm>
                              <a:off x="3397329" y="1712093"/>
                              <a:ext cx="365839" cy="2662868"/>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0" name="AutoShape 1425"/>
                          <wps:cNvCnPr>
                            <a:cxnSpLocks noChangeShapeType="1"/>
                          </wps:cNvCnPr>
                          <wps:spPr bwMode="auto">
                            <a:xfrm flipH="1">
                              <a:off x="4623197" y="1712093"/>
                              <a:ext cx="424339" cy="2662868"/>
                            </a:xfrm>
                            <a:prstGeom prst="straightConnector1">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731" name="Group 1426"/>
                          <wpg:cNvGrpSpPr>
                            <a:grpSpLocks/>
                          </wpg:cNvGrpSpPr>
                          <wpg:grpSpPr bwMode="auto">
                            <a:xfrm flipH="1">
                              <a:off x="1530588" y="1456283"/>
                              <a:ext cx="221774" cy="139691"/>
                              <a:chOff x="4639" y="13307"/>
                              <a:chExt cx="252" cy="160"/>
                            </a:xfrm>
                          </wpg:grpSpPr>
                          <wps:wsp>
                            <wps:cNvPr id="1732" name="Oval 1427"/>
                            <wps:cNvSpPr>
                              <a:spLocks noChangeArrowheads="1"/>
                            </wps:cNvSpPr>
                            <wps:spPr bwMode="auto">
                              <a:xfrm>
                                <a:off x="4741" y="13307"/>
                                <a:ext cx="150" cy="1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733" name="AutoShape 1428"/>
                            <wps:cNvCnPr>
                              <a:cxnSpLocks noChangeShapeType="1"/>
                              <a:stCxn id="1732"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34" name="Group 1429"/>
                          <wpg:cNvGrpSpPr>
                            <a:grpSpLocks/>
                          </wpg:cNvGrpSpPr>
                          <wpg:grpSpPr bwMode="auto">
                            <a:xfrm flipH="1">
                              <a:off x="3973592" y="1458030"/>
                              <a:ext cx="220901" cy="139691"/>
                              <a:chOff x="4639" y="13307"/>
                              <a:chExt cx="252" cy="160"/>
                            </a:xfrm>
                          </wpg:grpSpPr>
                          <wps:wsp>
                            <wps:cNvPr id="1735" name="Oval 1430"/>
                            <wps:cNvSpPr>
                              <a:spLocks noChangeArrowheads="1"/>
                            </wps:cNvSpPr>
                            <wps:spPr bwMode="auto">
                              <a:xfrm>
                                <a:off x="4741" y="13307"/>
                                <a:ext cx="150" cy="1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736" name="AutoShape 1431"/>
                            <wps:cNvCnPr>
                              <a:cxnSpLocks noChangeShapeType="1"/>
                              <a:stCxn id="1735"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37" name="Group 1433"/>
                          <wpg:cNvGrpSpPr>
                            <a:grpSpLocks/>
                          </wpg:cNvGrpSpPr>
                          <wpg:grpSpPr bwMode="auto">
                            <a:xfrm flipH="1">
                              <a:off x="216535" y="4472746"/>
                              <a:ext cx="220028" cy="139691"/>
                              <a:chOff x="4639" y="13307"/>
                              <a:chExt cx="252" cy="160"/>
                            </a:xfrm>
                          </wpg:grpSpPr>
                          <wps:wsp>
                            <wps:cNvPr id="1738" name="Oval 1434"/>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39" name="AutoShape 1435"/>
                            <wps:cNvCnPr>
                              <a:cxnSpLocks noChangeShapeType="1"/>
                              <a:stCxn id="1738"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40" name="Group 1436"/>
                          <wpg:cNvGrpSpPr>
                            <a:grpSpLocks/>
                          </wpg:cNvGrpSpPr>
                          <wpg:grpSpPr bwMode="auto">
                            <a:xfrm flipH="1">
                              <a:off x="2573973" y="4423854"/>
                              <a:ext cx="220901" cy="139691"/>
                              <a:chOff x="4639" y="13307"/>
                              <a:chExt cx="252" cy="160"/>
                            </a:xfrm>
                          </wpg:grpSpPr>
                          <wps:wsp>
                            <wps:cNvPr id="1741" name="Oval 1437"/>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42" name="AutoShape 1438"/>
                            <wps:cNvCnPr>
                              <a:cxnSpLocks noChangeShapeType="1"/>
                              <a:stCxn id="1741"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43" name="Group 1439"/>
                          <wpg:cNvGrpSpPr>
                            <a:grpSpLocks/>
                          </wpg:cNvGrpSpPr>
                          <wpg:grpSpPr bwMode="auto">
                            <a:xfrm flipH="1">
                              <a:off x="5153184" y="4491080"/>
                              <a:ext cx="220901" cy="139691"/>
                              <a:chOff x="4639" y="13307"/>
                              <a:chExt cx="252" cy="160"/>
                            </a:xfrm>
                          </wpg:grpSpPr>
                          <wps:wsp>
                            <wps:cNvPr id="1744" name="Oval 1440"/>
                            <wps:cNvSpPr>
                              <a:spLocks noChangeArrowheads="1"/>
                            </wps:cNvSpPr>
                            <wps:spPr bwMode="auto">
                              <a:xfrm>
                                <a:off x="4741" y="13307"/>
                                <a:ext cx="150" cy="1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745" name="AutoShape 1441"/>
                            <wps:cNvCnPr>
                              <a:cxnSpLocks noChangeShapeType="1"/>
                              <a:stCxn id="1744"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46" name="Group 1442"/>
                          <wpg:cNvGrpSpPr>
                            <a:grpSpLocks/>
                          </wpg:cNvGrpSpPr>
                          <wpg:grpSpPr bwMode="auto">
                            <a:xfrm>
                              <a:off x="1903413" y="4423854"/>
                              <a:ext cx="222647" cy="139691"/>
                              <a:chOff x="4639" y="13307"/>
                              <a:chExt cx="252" cy="160"/>
                            </a:xfrm>
                          </wpg:grpSpPr>
                          <wps:wsp>
                            <wps:cNvPr id="1747" name="Oval 1443"/>
                            <wps:cNvSpPr>
                              <a:spLocks noChangeArrowheads="1"/>
                            </wps:cNvSpPr>
                            <wps:spPr bwMode="auto">
                              <a:xfrm>
                                <a:off x="4741" y="13307"/>
                                <a:ext cx="150" cy="1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748" name="AutoShape 1444"/>
                            <wps:cNvCnPr>
                              <a:cxnSpLocks noChangeShapeType="1"/>
                              <a:stCxn id="1747"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49" name="Group 1445"/>
                          <wpg:cNvGrpSpPr>
                            <a:grpSpLocks/>
                          </wpg:cNvGrpSpPr>
                          <wpg:grpSpPr bwMode="auto">
                            <a:xfrm>
                              <a:off x="4309745" y="4491080"/>
                              <a:ext cx="220901" cy="139691"/>
                              <a:chOff x="4639" y="13307"/>
                              <a:chExt cx="252" cy="160"/>
                            </a:xfrm>
                          </wpg:grpSpPr>
                          <wps:wsp>
                            <wps:cNvPr id="1750" name="Oval 1446"/>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51" name="AutoShape 1447"/>
                            <wps:cNvCnPr>
                              <a:cxnSpLocks noChangeShapeType="1"/>
                              <a:stCxn id="1750"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752" name="Group 1451"/>
                          <wpg:cNvGrpSpPr>
                            <a:grpSpLocks/>
                          </wpg:cNvGrpSpPr>
                          <wpg:grpSpPr bwMode="auto">
                            <a:xfrm>
                              <a:off x="671433" y="1334927"/>
                              <a:ext cx="510778" cy="262795"/>
                              <a:chOff x="4685" y="12771"/>
                              <a:chExt cx="585" cy="301"/>
                            </a:xfrm>
                          </wpg:grpSpPr>
                          <wpg:grpSp>
                            <wpg:cNvPr id="1753" name="Group 1417"/>
                            <wpg:cNvGrpSpPr>
                              <a:grpSpLocks/>
                            </wpg:cNvGrpSpPr>
                            <wpg:grpSpPr bwMode="auto">
                              <a:xfrm>
                                <a:off x="4685" y="12888"/>
                                <a:ext cx="253" cy="160"/>
                                <a:chOff x="4639" y="13307"/>
                                <a:chExt cx="252" cy="160"/>
                              </a:xfrm>
                            </wpg:grpSpPr>
                            <wps:wsp>
                              <wps:cNvPr id="1754" name="Oval 1415"/>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55" name="AutoShape 1416"/>
                              <wps:cNvCnPr>
                                <a:cxnSpLocks noChangeShapeType="1"/>
                                <a:stCxn id="1754"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56" name="Text Box 1449"/>
                            <wps:cNvSpPr txBox="1">
                              <a:spLocks noChangeArrowheads="1"/>
                            </wps:cNvSpPr>
                            <wps:spPr bwMode="auto">
                              <a:xfrm>
                                <a:off x="4891" y="12771"/>
                                <a:ext cx="37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132C94" w:rsidRDefault="008006A2" w:rsidP="000D00D5">
                                  <w:pPr>
                                    <w:pStyle w:val="Sprechblasentext"/>
                                    <w:spacing w:line="300" w:lineRule="atLeast"/>
                                    <w:rPr>
                                      <w:rFonts w:ascii="Arial" w:hAnsi="Arial"/>
                                      <w:sz w:val="20"/>
                                      <w:szCs w:val="20"/>
                                      <w:lang w:val="fr-FR"/>
                                      <w:rPrChange w:id="1071" w:author="GIRAUD Christian" w:date="2014-06-18T09:51:00Z">
                                        <w:rPr/>
                                      </w:rPrChange>
                                    </w:rPr>
                                    <w:pPrChange w:id="1072" w:author="GIRAUD Christian" w:date="2014-06-18T09:38:00Z">
                                      <w:pPr/>
                                    </w:pPrChange>
                                  </w:pPr>
                                  <w:ins w:id="1073" w:author="GIRAUD Christian" w:date="2014-06-18T09:44:00Z">
                                    <w:r w:rsidRPr="00132C94">
                                      <w:rPr>
                                        <w:rFonts w:ascii="Arial" w:hAnsi="Arial"/>
                                        <w:sz w:val="20"/>
                                        <w:szCs w:val="20"/>
                                        <w:lang w:val="fr-FR"/>
                                        <w:rPrChange w:id="1074" w:author="GIRAUD Christian" w:date="2014-06-18T09:51:00Z">
                                          <w:rPr>
                                            <w:lang w:val="fr-FR"/>
                                          </w:rPr>
                                        </w:rPrChange>
                                      </w:rPr>
                                      <w:t>0</w:t>
                                    </w:r>
                                  </w:ins>
                                  <w:ins w:id="1075" w:author="GIRAUD Christian" w:date="2014-06-18T09:36:00Z">
                                    <w:r w:rsidRPr="00132C94">
                                      <w:rPr>
                                        <w:rFonts w:ascii="Arial" w:hAnsi="Arial"/>
                                        <w:sz w:val="20"/>
                                        <w:szCs w:val="20"/>
                                        <w:lang w:val="fr-FR"/>
                                        <w:rPrChange w:id="1076" w:author="GIRAUD Christian" w:date="2014-06-18T09:51:00Z">
                                          <w:rPr>
                                            <w:lang w:val="fr-FR"/>
                                          </w:rPr>
                                        </w:rPrChange>
                                      </w:rPr>
                                      <w:t>1</w:t>
                                    </w:r>
                                  </w:ins>
                                </w:p>
                              </w:txbxContent>
                            </wps:txbx>
                            <wps:bodyPr rot="0" vert="horz" wrap="square" lIns="91440" tIns="45720" rIns="91440" bIns="45720" anchor="t" anchorCtr="0" upright="1">
                              <a:noAutofit/>
                            </wps:bodyPr>
                          </wps:wsp>
                        </wpg:wgp>
                        <wpg:wgp>
                          <wpg:cNvPr id="1757" name="Group 1452"/>
                          <wpg:cNvGrpSpPr>
                            <a:grpSpLocks/>
                          </wpg:cNvGrpSpPr>
                          <wpg:grpSpPr bwMode="auto">
                            <a:xfrm>
                              <a:off x="3055938" y="1313973"/>
                              <a:ext cx="510778" cy="262795"/>
                              <a:chOff x="4685" y="12771"/>
                              <a:chExt cx="585" cy="301"/>
                            </a:xfrm>
                          </wpg:grpSpPr>
                          <wpg:grpSp>
                            <wpg:cNvPr id="1758" name="Group 1453"/>
                            <wpg:cNvGrpSpPr>
                              <a:grpSpLocks/>
                            </wpg:cNvGrpSpPr>
                            <wpg:grpSpPr bwMode="auto">
                              <a:xfrm>
                                <a:off x="4685" y="12888"/>
                                <a:ext cx="253" cy="160"/>
                                <a:chOff x="4639" y="13307"/>
                                <a:chExt cx="252" cy="160"/>
                              </a:xfrm>
                            </wpg:grpSpPr>
                            <wps:wsp>
                              <wps:cNvPr id="1759" name="Oval 1454"/>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60" name="AutoShape 1455"/>
                              <wps:cNvCnPr>
                                <a:cxnSpLocks noChangeShapeType="1"/>
                                <a:stCxn id="1759"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1" name="Text Box 1456"/>
                            <wps:cNvSpPr txBox="1">
                              <a:spLocks noChangeArrowheads="1"/>
                            </wps:cNvSpPr>
                            <wps:spPr bwMode="auto">
                              <a:xfrm>
                                <a:off x="4891" y="12771"/>
                                <a:ext cx="37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132C94" w:rsidRDefault="008006A2" w:rsidP="000D00D5">
                                  <w:pPr>
                                    <w:pStyle w:val="Sprechblasentext"/>
                                    <w:spacing w:line="300" w:lineRule="atLeast"/>
                                    <w:rPr>
                                      <w:rFonts w:ascii="Arial" w:hAnsi="Arial"/>
                                      <w:sz w:val="20"/>
                                      <w:szCs w:val="20"/>
                                      <w:lang w:val="fr-FR"/>
                                      <w:rPrChange w:id="1077" w:author="GIRAUD Christian" w:date="2014-06-18T09:51:00Z">
                                        <w:rPr/>
                                      </w:rPrChange>
                                    </w:rPr>
                                    <w:pPrChange w:id="1078" w:author="GIRAUD Christian" w:date="2014-06-18T09:38:00Z">
                                      <w:pPr/>
                                    </w:pPrChange>
                                  </w:pPr>
                                  <w:ins w:id="1079" w:author="GIRAUD Christian" w:date="2014-06-18T09:44:00Z">
                                    <w:r w:rsidRPr="00132C94">
                                      <w:rPr>
                                        <w:rFonts w:ascii="Arial" w:hAnsi="Arial"/>
                                        <w:sz w:val="20"/>
                                        <w:szCs w:val="20"/>
                                        <w:lang w:val="fr-FR"/>
                                        <w:rPrChange w:id="1080" w:author="GIRAUD Christian" w:date="2014-06-18T09:51:00Z">
                                          <w:rPr>
                                            <w:lang w:val="fr-FR"/>
                                          </w:rPr>
                                        </w:rPrChange>
                                      </w:rPr>
                                      <w:t>0</w:t>
                                    </w:r>
                                  </w:ins>
                                  <w:ins w:id="1081" w:author="GIRAUD Christian" w:date="2014-06-19T10:16:00Z">
                                    <w:r>
                                      <w:rPr>
                                        <w:rFonts w:ascii="Arial" w:hAnsi="Arial"/>
                                        <w:sz w:val="20"/>
                                        <w:szCs w:val="20"/>
                                        <w:lang w:val="fr-FR"/>
                                      </w:rPr>
                                      <w:t>3</w:t>
                                    </w:r>
                                  </w:ins>
                                </w:p>
                              </w:txbxContent>
                            </wps:txbx>
                            <wps:bodyPr rot="0" vert="horz" wrap="square" lIns="91440" tIns="45720" rIns="91440" bIns="45720" anchor="t" anchorCtr="0" upright="1">
                              <a:noAutofit/>
                            </wps:bodyPr>
                          </wps:wsp>
                        </wpg:wgp>
                        <wpg:wgp>
                          <wpg:cNvPr id="1762" name="Group 1457"/>
                          <wpg:cNvGrpSpPr>
                            <a:grpSpLocks/>
                          </wpg:cNvGrpSpPr>
                          <wpg:grpSpPr bwMode="auto">
                            <a:xfrm>
                              <a:off x="5590619" y="1333180"/>
                              <a:ext cx="510778" cy="262795"/>
                              <a:chOff x="4685" y="12771"/>
                              <a:chExt cx="585" cy="301"/>
                            </a:xfrm>
                          </wpg:grpSpPr>
                          <wpg:grpSp>
                            <wpg:cNvPr id="1763" name="Group 1458"/>
                            <wpg:cNvGrpSpPr>
                              <a:grpSpLocks/>
                            </wpg:cNvGrpSpPr>
                            <wpg:grpSpPr bwMode="auto">
                              <a:xfrm>
                                <a:off x="4685" y="12888"/>
                                <a:ext cx="253" cy="160"/>
                                <a:chOff x="4639" y="13307"/>
                                <a:chExt cx="252" cy="160"/>
                              </a:xfrm>
                            </wpg:grpSpPr>
                            <wps:wsp>
                              <wps:cNvPr id="1764" name="Oval 1459"/>
                              <wps:cNvSpPr>
                                <a:spLocks noChangeArrowheads="1"/>
                              </wps:cNvSpPr>
                              <wps:spPr bwMode="auto">
                                <a:xfrm>
                                  <a:off x="4741" y="13307"/>
                                  <a:ext cx="150" cy="16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wps:wsp>
                              <wps:cNvPr id="1765" name="AutoShape 1460"/>
                              <wps:cNvCnPr>
                                <a:cxnSpLocks noChangeShapeType="1"/>
                                <a:stCxn id="1764" idx="2"/>
                              </wps:cNvCnPr>
                              <wps:spPr bwMode="auto">
                                <a:xfrm flipH="1" flipV="1">
                                  <a:off x="4639" y="13383"/>
                                  <a:ext cx="102"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6" name="Text Box 1461"/>
                            <wps:cNvSpPr txBox="1">
                              <a:spLocks noChangeArrowheads="1"/>
                            </wps:cNvSpPr>
                            <wps:spPr bwMode="auto">
                              <a:xfrm>
                                <a:off x="4891" y="12771"/>
                                <a:ext cx="37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132C94" w:rsidRDefault="008006A2" w:rsidP="000D00D5">
                                  <w:pPr>
                                    <w:pStyle w:val="Sprechblasentext"/>
                                    <w:spacing w:line="300" w:lineRule="atLeast"/>
                                    <w:rPr>
                                      <w:rFonts w:ascii="Arial" w:hAnsi="Arial"/>
                                      <w:sz w:val="20"/>
                                      <w:szCs w:val="20"/>
                                      <w:lang w:val="fr-FR"/>
                                      <w:rPrChange w:id="1082" w:author="GIRAUD Christian" w:date="2014-06-18T09:51:00Z">
                                        <w:rPr/>
                                      </w:rPrChange>
                                    </w:rPr>
                                    <w:pPrChange w:id="1083" w:author="GIRAUD Christian" w:date="2014-06-18T09:38:00Z">
                                      <w:pPr/>
                                    </w:pPrChange>
                                  </w:pPr>
                                  <w:ins w:id="1084" w:author="GIRAUD Christian" w:date="2014-06-18T09:44:00Z">
                                    <w:r w:rsidRPr="00132C94">
                                      <w:rPr>
                                        <w:rFonts w:ascii="Arial" w:hAnsi="Arial"/>
                                        <w:sz w:val="20"/>
                                        <w:szCs w:val="20"/>
                                        <w:lang w:val="fr-FR"/>
                                        <w:rPrChange w:id="1085" w:author="GIRAUD Christian" w:date="2014-06-18T09:51:00Z">
                                          <w:rPr>
                                            <w:lang w:val="fr-FR"/>
                                          </w:rPr>
                                        </w:rPrChange>
                                      </w:rPr>
                                      <w:t>0</w:t>
                                    </w:r>
                                  </w:ins>
                                  <w:ins w:id="1086" w:author="GIRAUD Christian" w:date="2014-06-19T10:20:00Z">
                                    <w:r>
                                      <w:rPr>
                                        <w:rFonts w:ascii="Arial" w:hAnsi="Arial"/>
                                        <w:sz w:val="20"/>
                                        <w:szCs w:val="20"/>
                                        <w:lang w:val="fr-FR"/>
                                      </w:rPr>
                                      <w:t>5</w:t>
                                    </w:r>
                                  </w:ins>
                                </w:p>
                              </w:txbxContent>
                            </wps:txbx>
                            <wps:bodyPr rot="0" vert="horz" wrap="square" lIns="91440" tIns="45720" rIns="91440" bIns="45720" anchor="t" anchorCtr="0" upright="1">
                              <a:noAutofit/>
                            </wps:bodyPr>
                          </wps:wsp>
                        </wpg:wgp>
                        <wps:wsp>
                          <wps:cNvPr id="1767" name="Text Box 1462"/>
                          <wps:cNvSpPr txBox="1">
                            <a:spLocks noChangeArrowheads="1"/>
                          </wps:cNvSpPr>
                          <wps:spPr bwMode="auto">
                            <a:xfrm>
                              <a:off x="4530646" y="4423854"/>
                              <a:ext cx="329168" cy="297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2869B9" w:rsidRDefault="008006A2" w:rsidP="000D00D5">
                                <w:pPr>
                                  <w:rPr>
                                    <w:b/>
                                    <w:sz w:val="18"/>
                                    <w:szCs w:val="18"/>
                                    <w:lang w:val="fr-FR"/>
                                    <w:rPrChange w:id="1087" w:author="GIRAUD Christian" w:date="2014-06-19T10:22:00Z">
                                      <w:rPr/>
                                    </w:rPrChange>
                                  </w:rPr>
                                </w:pPr>
                                <w:ins w:id="1088" w:author="GIRAUD Christian" w:date="2014-06-19T10:21:00Z">
                                  <w:r w:rsidRPr="002869B9">
                                    <w:rPr>
                                      <w:b/>
                                      <w:sz w:val="18"/>
                                      <w:szCs w:val="18"/>
                                      <w:lang w:val="fr-FR"/>
                                      <w:rPrChange w:id="1089" w:author="GIRAUD Christian" w:date="2014-06-19T10:22:00Z">
                                        <w:rPr>
                                          <w:sz w:val="18"/>
                                          <w:szCs w:val="18"/>
                                          <w:lang w:val="fr-FR"/>
                                        </w:rPr>
                                      </w:rPrChange>
                                    </w:rPr>
                                    <w:t>02</w:t>
                                  </w:r>
                                </w:ins>
                              </w:p>
                            </w:txbxContent>
                          </wps:txbx>
                          <wps:bodyPr rot="0" vert="horz" wrap="square" lIns="91440" tIns="45720" rIns="91440" bIns="45720" anchor="t" anchorCtr="0" upright="1">
                            <a:noAutofit/>
                          </wps:bodyPr>
                        </wps:wsp>
                        <wps:wsp>
                          <wps:cNvPr id="1768" name="AutoShape 1463"/>
                          <wps:cNvCnPr>
                            <a:cxnSpLocks noChangeShapeType="1"/>
                          </wps:cNvCnPr>
                          <wps:spPr bwMode="auto">
                            <a:xfrm flipH="1">
                              <a:off x="3053318" y="3568244"/>
                              <a:ext cx="2537301"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372" o:spid="_x0000_s1181" editas="canvas" style="width:495pt;height:408.9pt;mso-position-horizontal-relative:char;mso-position-vertical-relative:line" coordsize="62865,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">
                  <v:shape id="_x0000_s1182" type="#_x0000_t75" style="position:absolute;width:62865;height:51930;visibility:visible;mso-wrap-style:square" stroked="t" strokecolor="#002060">
                    <v:fill o:detectmouseclick="t"/>
                    <v:path o:connecttype="none"/>
                  </v:shape>
                  <v:shape id="AutoShape 1373" o:spid="_x0000_s1183" type="#_x0000_t32" style="position:absolute;left:1100;top:17120;width:6005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vMYAAADcAAAADwAAAGRycy9kb3ducmV2LnhtbESPT2vCQBTE7wW/w/IEL0U3GmgluooK&#10;Sgs91H94fWSf2WD2bciuMX77bqHQ4zAzv2Hmy85WoqXGl44VjEcJCOLc6ZILBafjdjgF4QOyxsox&#10;KXiSh+Wi9zLHTLsH76k9hEJECPsMFZgQ6kxKnxuy6EeuJo7e1TUWQ5RNIXWDjwi3lZwkyZu0WHJc&#10;MFjTxlB+O9ytgtAmqX+dnvbrs9ndvi7p6vO5/VZq0O9WMxCBuvAf/mt/aAXv6QR+z8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GPrzGAAAA3AAAAA8AAAAAAAAA&#10;AAAAAAAAoQIAAGRycy9kb3ducmV2LnhtbFBLBQYAAAAABAAEAPkAAACUAwAAAAA=&#10;" strokeweight="2.25pt"/>
                  <v:shape id="AutoShape 1374" o:spid="_x0000_s1184" type="#_x0000_t5" style="position:absolute;left:5483;top:15662;width:2262;height:26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3YhcYA&#10;AADcAAAADwAAAGRycy9kb3ducmV2LnhtbESP3WrCQBSE7wXfYTlC73S3EWpNXUWE0lKh4A9o7w7Z&#10;YxKaPZtmt0l8e1co9HKYmW+Yxaq3lWip8aVjDY8TBYI4c6bkXMPx8Dp+BuEDssHKMWm4kofVcjhY&#10;YGpcxztq9yEXEcI+RQ1FCHUqpc8KsugnriaO3sU1FkOUTS5Ng12E20omSj1JiyXHhQJr2hSUfe9/&#10;rYbObD9nSn0l7TzJPn7eDhd3PrVaP4z69QuIQH34D/+1342G2XQK9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3YhcYAAADcAAAADwAAAAAAAAAAAAAAAACYAgAAZHJz&#10;L2Rvd25yZXYueG1sUEsFBgAAAAAEAAQA9QAAAIsDAAAAAA==&#10;" strokecolor="#00b0f0" strokeweight="1.5pt"/>
                  <v:shape id="AutoShape 1375" o:spid="_x0000_s1185" type="#_x0000_t5" style="position:absolute;left:18012;top:15662;width:2262;height:26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q4cUA&#10;AADcAAAADwAAAGRycy9kb3ducmV2LnhtbESPQWvCQBSE7wX/w/KE3urGWqKmbqQtNPRUMIpeH9nX&#10;JCT7NmRXk/z7bqHgcZiZb5jdfjStuFHvassKlosIBHFhdc2lgtPx82kDwnlkja1lUjCRg306e9hh&#10;ou3AB7rlvhQBwi5BBZX3XSKlKyoy6Ba2Iw7ej+0N+iD7UuoehwA3rXyOolgarDksVNjRR0VFk1+N&#10;gu/iMC3jPMpWzbveXshn17U5K/U4H99eQXga/T383/7SCtarF/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mrhxQAAANwAAAAPAAAAAAAAAAAAAAAAAJgCAABkcnMv&#10;ZG93bnJldi54bWxQSwUGAAAAAAQABAD1AAAAigMAAAAA&#10;" strokecolor="red" strokeweight="1.5pt"/>
                  <v:shape id="AutoShape 1376" o:spid="_x0000_s1186" type="#_x0000_t5" style="position:absolute;left:29660;top:15662;width:2261;height:26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lasYA&#10;AADcAAAADwAAAGRycy9kb3ducmV2LnhtbESPQWvCQBSE7wX/w/KE3uquKVaNrlIKpcWCUBXU2yP7&#10;TEKzb9PsNon/3i0Uehxm5htmue5tJVpqfOlYw3ikQBBnzpScazjsXx9mIHxANlg5Jg1X8rBeDe6W&#10;mBrX8Se1u5CLCGGfooYihDqV0mcFWfQjVxNH7+IaiyHKJpemwS7CbSUTpZ6kxZLjQoE1vRSUfe1+&#10;rIbOfGynSp2Tdp5km++3/cWdjq3W98P+eQEiUB/+w3/td6Nh+jiB3zPx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jlasYAAADcAAAADwAAAAAAAAAAAAAAAACYAgAAZHJz&#10;L2Rvd25yZXYueG1sUEsFBgAAAAAEAAQA9QAAAIsDAAAAAA==&#10;" strokecolor="#00b0f0" strokeweight="1.5pt"/>
                  <v:shape id="AutoShape 1377" o:spid="_x0000_s1187" type="#_x0000_t5" style="position:absolute;left:42180;top:15654;width:2261;height:26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lm8IA&#10;AADdAAAADwAAAGRycy9kb3ducmV2LnhtbERPTYvCMBC9C/sfwizsTdO6ULUaRYWVPQlW0evQjG2x&#10;mZQm1frvNwuCt3m8z1mselOLO7WusqwgHkUgiHOrKy4UnI4/wykI55E11pZJwZMcrJYfgwWm2j74&#10;QPfMFyKEsEtRQel9k0rp8pIMupFtiAN3ta1BH2BbSN3iI4SbWo6jKJEGKw4NJTa0LSm/ZZ1RsM8P&#10;zzjJot33baNnF/K7bmLOSn199us5CE+9f4tf7l8d5iezBP6/CS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yWbwgAAAN0AAAAPAAAAAAAAAAAAAAAAAJgCAABkcnMvZG93&#10;bnJldi54bWxQSwUGAAAAAAQABAD1AAAAhwMAAAAA&#10;" strokecolor="red" strokeweight="1.5pt"/>
                  <v:shape id="AutoShape 1378" o:spid="_x0000_s1188" type="#_x0000_t5" style="position:absolute;left:55041;top:15654;width:2261;height:262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btMUA&#10;AADdAAAADwAAAGRycy9kb3ducmV2LnhtbERPS2vCQBC+F/oflin0Vnebg4/oKqUgikJBI7TehuyY&#10;hGZnY3abpP++WxC8zcf3nMVqsLXoqPWVYw2vIwWCOHem4kLDKVu/TEH4gGywdkwafsnDavn4sMDU&#10;uJ4P1B1DIWII+xQ1lCE0qZQ+L8miH7mGOHIX11oMEbaFNC32MdzWMlFqLC1WHBtKbOi9pPz7+GM1&#10;9Gb/MVHqnHSzJN9dN9nFfX12Wj8/DW9zEIGGcBff3FsT549nE/j/Jp4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5u0xQAAAN0AAAAPAAAAAAAAAAAAAAAAAJgCAABkcnMv&#10;ZG93bnJldi54bWxQSwUGAAAAAAQABAD1AAAAigMAAAAA&#10;" strokecolor="#00b0f0" strokeweight="1.5pt"/>
                  <v:shape id="AutoShape 1382" o:spid="_x0000_s1189" type="#_x0000_t32" style="position:absolute;left:5221;top:4740;width:105;height:11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zIMYAAADdAAAADwAAAGRycy9kb3ducmV2LnhtbESPQWvDMAyF74X9B6PBLqV1skNp07pl&#10;DAajh8HaHHoUtpqExnJme2n276fDYDeJ9/Tep91h8r0aKaYusIFyWYAitsF13Bioz2+LNaiUkR32&#10;gcnADyU47B9mO6xcuPMnjafcKAnhVKGBNueh0jrZljymZRiIRbuG6DHLGhvtIt4l3Pf6uShW2mPH&#10;0tDiQK8t2dvp2xvojvVHPc6/crTrY3mJZTpfemvM0+P0sgWVacr/5r/rdyf4q43gyjcygt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kcyDGAAAA3QAAAA8AAAAAAAAA&#10;AAAAAAAAoQIAAGRycy9kb3ducmV2LnhtbFBLBQYAAAAABAAEAPkAAACUAwAAAAA=&#10;"/>
                  <v:shape id="AutoShape 1383" o:spid="_x0000_s1190" type="#_x0000_t32" style="position:absolute;left:17750;top:18107;width:70;height:95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0s5MMAAADdAAAADwAAAGRycy9kb3ducmV2LnhtbERPTYvCMBC9L/gfwgheFk0VVrQapSjC&#10;IohaBa9DM7bVZlKaqN1/vxEW9jaP9znzZWsq8aTGlZYVDAcRCOLM6pJzBefTpj8B4TyyxsoyKfgh&#10;B8tF52OOsbYvPtIz9bkIIexiVFB4X8dSuqwgg25ga+LAXW1j0AfY5FI3+ArhppKjKBpLgyWHhgJr&#10;WhWU3dOHUeB3n9uv23G/T1LmdXLYXu7J6qJUr9smMxCeWv8v/nN/6zB/PJ3C+5twgl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tLOTDAAAA3QAAAA8AAAAAAAAAAAAA&#10;AAAAoQIAAGRycy9kb3ducmV2LnhtbFBLBQYAAAAABAAEAPkAAACRAwAAAAA=&#10;"/>
                  <v:shape id="AutoShape 1384" o:spid="_x0000_s1191" type="#_x0000_t32" style="position:absolute;left:29389;top:4732;width:78;height:11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lPMYAAADdAAAADwAAAGRycy9kb3ducmV2LnhtbESPQWvDMAyF74P9B6PBLqN1ssNa0rpl&#10;FAqjh8LaHHoUtpaExXJme2n276dDoTeJ9/Tep/V28r0aKaYusIFyXoAitsF13Bioz/vZElTKyA77&#10;wGTgjxJsN48Pa6xcuPInjafcKAnhVKGBNueh0jrZljymeRiIRfsK0WOWNTbaRbxKuO/1a1G8aY8d&#10;S0OLA+1ast+nX2+gO9THenz5ydEuD+Ullul86a0xz0/T+wpUpinfzbfrDyf4i0L45RsZQ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55TzGAAAA3QAAAA8AAAAAAAAA&#10;AAAAAAAAoQIAAGRycy9kb3ducmV2LnhtbFBLBQYAAAAABAAEAPkAAACUAwAAAAA=&#10;"/>
                  <v:shape id="AutoShape 1385" o:spid="_x0000_s1192" type="#_x0000_t32" style="position:absolute;left:41901;top:18098;width:61;height:96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6+MMAAADdAAAADwAAAGRycy9kb3ducmV2LnhtbERPTYvCMBC9C/6HMIIXWVMF3aUapSiC&#10;CIvaFbwOzWzbtZmUJmr99xtB8DaP9znzZWsqcaPGlZYVjIYRCOLM6pJzBaefzccXCOeRNVaWScGD&#10;HCwX3c4cY23vfKRb6nMRQtjFqKDwvo6ldFlBBt3Q1sSB+7WNQR9gk0vd4D2Em0qOo2gqDZYcGgqs&#10;aVVQdkmvRoH/Huwmf8f9PkmZ18lhd74kq7NS/V6bzEB4av1b/HJvdZj/GY3g+U04QS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wuvjDAAAA3QAAAA8AAAAAAAAAAAAA&#10;AAAAoQIAAGRycy9kb3ducmV2LnhtbFBLBQYAAAAABAAEAPkAAACRAwAAAAA=&#10;"/>
                  <v:shape id="AutoShape 1387" o:spid="_x0000_s1193" type="#_x0000_t32" style="position:absolute;left:54762;top:4740;width:78;height:11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fe0MMAAADdAAAADwAAAGRycy9kb3ducmV2LnhtbERPTYvCMBC9L/gfwgheljWth1W6RpGF&#10;hcWDoPbgcUjGtthMapKt9d8bYcHbPN7nLNeDbUVPPjSOFeTTDASxdqbhSkF5/PlYgAgR2WDrmBTc&#10;KcB6NXpbYmHcjffUH2IlUgiHAhXUMXaFlEHXZDFMXUecuLPzFmOCvpLG4y2F21bOsuxTWmw4NdTY&#10;0XdN+nL4swqabbkr+/dr9HqxzU8+D8dTq5WajIfNF4hIQ3yJ/92/Js2fZzN4fpNO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n3tDDAAAA3QAAAA8AAAAAAAAAAAAA&#10;AAAAoQIAAGRycy9kb3ducmV2LnhtbFBLBQYAAAAABAAEAPkAAACRAwAAAAA=&#10;"/>
                  <v:shape id="AutoShape 1388" o:spid="_x0000_s1194" type="#_x0000_t32" style="position:absolute;left:5326;top:5893;width:24141;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kls8QAAADdAAAADwAAAGRycy9kb3ducmV2LnhtbERPTWsCMRC9C/0PYQreNKuC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SWzxAAAAN0AAAAPAAAAAAAAAAAA&#10;AAAAAKECAABkcnMvZG93bnJldi54bWxQSwUGAAAAAAQABAD5AAAAkgMAAAAA&#10;">
                    <v:stroke endarrow="block"/>
                  </v:shape>
                  <v:shape id="AutoShape 1389" o:spid="_x0000_s1195" type="#_x0000_t32" style="position:absolute;left:29485;top:7342;width:25355;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9x8QAAADdAAAADwAAAGRycy9kb3ducmV2LnhtbERPTWsCMRC9C/0PYQreNKuI1q1RSkER&#10;xYNalvY2bKa7SzeTJYm6+uuNIPQ2j/c5s0VranEm5yvLCgb9BARxbnXFhYKv47L3BsIHZI21ZVJw&#10;JQ+L+Utnhqm2F97T+RAKEUPYp6igDKFJpfR5SQZ93zbEkfu1zmCI0BVSO7zEcFPLYZKMpcGKY0OJ&#10;DX2WlP8dTkbB93Z6yq7ZjjbZYLr5QWf87bhSqvvafryDCNSGf/HTvdZx/iQZ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L3HxAAAAN0AAAAPAAAAAAAAAAAA&#10;AAAAAKECAABkcnMvZG93bnJldi54bWxQSwUGAAAAAAQABAD5AAAAkgMAAAAA&#10;">
                    <v:stroke endarrow="block"/>
                  </v:shape>
                  <v:shape id="Text Box 1390" o:spid="_x0000_s1196" type="#_x0000_t202" style="position:absolute;left:8923;top:2671;width:16240;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mcAA&#10;AADdAAAADwAAAGRycy9kb3ducmV2LnhtbERPy6rCMBDdX/AfwghuLpoqV6vVKCpccevjA8ZmbIvN&#10;pDTR1r83guBuDuc5i1VrSvGg2hWWFQwHEQji1OqCMwXn039/CsJ5ZI2lZVLwJAerZedngYm2DR/o&#10;cfSZCCHsElSQe18lUro0J4NuYCviwF1tbdAHWGdS19iEcFPKURRNpMGCQ0OOFW1zSm/Hu1Fw3Te/&#10;41lz2flzfPibbLCIL/apVK/brucgPLX+K/649zrMj6MxvL8JJ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nmcAAAADdAAAADwAAAAAAAAAAAAAAAACYAgAAZHJzL2Rvd25y&#10;ZXYueG1sUEsFBgAAAAAEAAQA9QAAAIUDAAAAAA==&#10;" stroked="f">
                    <v:textbox>
                      <w:txbxContent>
                        <w:p w:rsidR="008006A2" w:rsidRPr="000D00D5" w:rsidRDefault="008006A2" w:rsidP="000D00D5">
                          <w:pPr>
                            <w:rPr>
                              <w:sz w:val="18"/>
                              <w:szCs w:val="18"/>
                              <w:lang w:val="fr-FR"/>
                              <w:rPrChange w:id="1090" w:author="GIRAUD Christian" w:date="2014-06-19T10:31:00Z">
                                <w:rPr/>
                              </w:rPrChange>
                            </w:rPr>
                          </w:pPr>
                          <w:ins w:id="1091" w:author="GIRAUD Christian" w:date="2014-06-17T16:38:00Z">
                            <w:r w:rsidRPr="000D00D5">
                              <w:rPr>
                                <w:sz w:val="18"/>
                                <w:szCs w:val="18"/>
                                <w:lang w:val="fr-FR"/>
                                <w:rPrChange w:id="1092" w:author="GIRAUD Christian" w:date="2014-06-19T10:31:00Z">
                                  <w:rPr>
                                    <w:lang w:val="fr-FR"/>
                                  </w:rPr>
                                </w:rPrChange>
                              </w:rPr>
                              <w:t>Linking</w:t>
                            </w:r>
                          </w:ins>
                          <w:ins w:id="1093" w:author="GIRAUD Christian" w:date="2014-06-17T16:39:00Z">
                            <w:r w:rsidRPr="000D00D5">
                              <w:rPr>
                                <w:sz w:val="18"/>
                                <w:szCs w:val="18"/>
                                <w:lang w:val="fr-FR"/>
                                <w:rPrChange w:id="1094" w:author="GIRAUD Christian" w:date="2014-06-19T10:31:00Z">
                                  <w:rPr>
                                    <w:lang w:val="fr-FR"/>
                                  </w:rPr>
                                </w:rPrChange>
                              </w:rPr>
                              <w:t xml:space="preserve"> normal</w:t>
                            </w:r>
                          </w:ins>
                          <w:ins w:id="1095" w:author="GIRAUD Christian" w:date="2014-06-17T16:44:00Z">
                            <w:r w:rsidRPr="000D00D5">
                              <w:rPr>
                                <w:sz w:val="18"/>
                                <w:szCs w:val="18"/>
                                <w:lang w:val="fr-FR"/>
                                <w:rPrChange w:id="1096" w:author="GIRAUD Christian" w:date="2014-06-19T10:31:00Z">
                                  <w:rPr>
                                    <w:lang w:val="fr-FR"/>
                                  </w:rPr>
                                </w:rPrChange>
                              </w:rPr>
                              <w:t xml:space="preserve"> </w:t>
                            </w:r>
                          </w:ins>
                          <w:ins w:id="1097" w:author="GIRAUD Christian" w:date="2014-06-17T16:43:00Z">
                            <w:r w:rsidRPr="000D00D5">
                              <w:rPr>
                                <w:sz w:val="18"/>
                                <w:szCs w:val="18"/>
                                <w:lang w:val="fr-FR"/>
                                <w:rPrChange w:id="1098" w:author="GIRAUD Christian" w:date="2014-06-19T10:31:00Z">
                                  <w:rPr>
                                    <w:lang w:val="fr-FR"/>
                                  </w:rPr>
                                </w:rPrChange>
                              </w:rPr>
                              <w:t>track 1</w:t>
                            </w:r>
                          </w:ins>
                        </w:p>
                      </w:txbxContent>
                    </v:textbox>
                  </v:shape>
                  <v:shape id="AutoShape 1391" o:spid="_x0000_s1197" type="#_x0000_t32" style="position:absolute;left:17837;top:26908;width:24107;height: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91K8MAAADdAAAADwAAAGRycy9kb3ducmV2LnhtbERPS2vCQBC+F/oflil4q5uGENvUVYql&#10;IKUXH4ceh+y4CWZnQ3bU+O/dQsHbfHzPmS9H36kzDbENbOBlmoEiroNt2RnY776eX0FFQbbYBSYD&#10;V4qwXDw+zLGy4cIbOm/FqRTCsUIDjUhfaR3rhjzGaeiJE3cIg0dJcHDaDnhJ4b7TeZaV2mPLqaHB&#10;nlYN1cftyRv43fuft7z49K5wO9kIfbd5URozeRo/3kEJjXIX/7vXNs2fZSX8fZNO0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PdSvDAAAA3QAAAA8AAAAAAAAAAAAA&#10;AAAAoQIAAGRycy9kb3ducmV2LnhtbFBLBQYAAAAABAAEAPkAAACRAwAAAAA=&#10;">
                    <v:stroke endarrow="block"/>
                  </v:shape>
                  <v:shape id="Text Box 1392" o:spid="_x0000_s1198" type="#_x0000_t202" style="position:absolute;left:21286;top:23765;width:17262;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cdcAA&#10;AADdAAAADwAAAGRycy9kb3ducmV2LnhtbERPy6rCMBDdX/AfwghuLpoqXqvVKCoobn18wNiMbbGZ&#10;lCba+vdGEO5uDuc5i1VrSvGk2hWWFQwHEQji1OqCMwWX864/BeE8ssbSMil4kYPVsvOzwETbho/0&#10;PPlMhBB2CSrIva8SKV2ak0E3sBVx4G62NugDrDOpa2xCuCnlKIom0mDBoSHHirY5pffTwyi4HZrf&#10;v1lz3ftLfBxPNljEV/tSqtdt13MQnlr/L/66DzrMj6MY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gcdcAAAADdAAAADwAAAAAAAAAAAAAAAACYAgAAZHJzL2Rvd25y&#10;ZXYueG1sUEsFBgAAAAAEAAQA9QAAAIUDAAAAAA==&#10;" stroked="f">
                    <v:textbox>
                      <w:txbxContent>
                        <w:p w:rsidR="008006A2" w:rsidRPr="000D00D5" w:rsidRDefault="008006A2" w:rsidP="000D00D5">
                          <w:pPr>
                            <w:rPr>
                              <w:sz w:val="18"/>
                              <w:szCs w:val="18"/>
                              <w:lang w:val="fr-FR"/>
                              <w:rPrChange w:id="1099" w:author="GIRAUD Christian" w:date="2014-06-19T10:32:00Z">
                                <w:rPr/>
                              </w:rPrChange>
                            </w:rPr>
                          </w:pPr>
                          <w:ins w:id="1100" w:author="GIRAUD Christian" w:date="2014-06-17T16:41:00Z">
                            <w:r w:rsidRPr="000D00D5">
                              <w:rPr>
                                <w:sz w:val="18"/>
                                <w:szCs w:val="18"/>
                                <w:lang w:val="fr-FR"/>
                                <w:rPrChange w:id="1101" w:author="GIRAUD Christian" w:date="2014-06-19T10:32:00Z">
                                  <w:rPr>
                                    <w:lang w:val="fr-FR"/>
                                  </w:rPr>
                                </w:rPrChange>
                              </w:rPr>
                              <w:t>Linking reverse</w:t>
                            </w:r>
                          </w:ins>
                          <w:ins w:id="1102" w:author="GIRAUD Christian" w:date="2014-06-17T16:44:00Z">
                            <w:r w:rsidRPr="000D00D5">
                              <w:rPr>
                                <w:sz w:val="18"/>
                                <w:szCs w:val="18"/>
                                <w:lang w:val="fr-FR"/>
                                <w:rPrChange w:id="1103" w:author="GIRAUD Christian" w:date="2014-06-19T10:32:00Z">
                                  <w:rPr>
                                    <w:lang w:val="fr-FR"/>
                                  </w:rPr>
                                </w:rPrChange>
                              </w:rPr>
                              <w:t xml:space="preserve"> track 1</w:t>
                            </w:r>
                          </w:ins>
                        </w:p>
                      </w:txbxContent>
                    </v:textbox>
                  </v:shape>
                  <v:shape id="Text Box 1393" o:spid="_x0000_s1199" type="#_x0000_t202" style="position:absolute;left:35186;top:4199;width:16241;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IB8QA&#10;AADdAAAADwAAAGRycy9kb3ducmV2LnhtbESPwW7CQAxE75X4h5WRuFRlA2oJBBYElYq4QvkAkzVJ&#10;RNYbZRcS/r4+IPVma8Yzz6tN72r1oDZUng1Mxgko4tzbigsD59+fjzmoEJEt1p7JwJMCbNaDtxVm&#10;1nd8pMcpFkpCOGRooIyxybQOeUkOw9g3xKJdfeswytoW2rbYSbir9TRJZtphxdJQYkPfJeW3090Z&#10;uB66969Fd9nHc3r8nO2wSi/+acxo2G+XoCL18d/8uj5YwU8TwZVvZAS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XiAfEAAAA3QAAAA8AAAAAAAAAAAAAAAAAmAIAAGRycy9k&#10;b3ducmV2LnhtbFBLBQYAAAAABAAEAPUAAACJAwAAAAA=&#10;" stroked="f">
                    <v:textbox>
                      <w:txbxContent>
                        <w:p w:rsidR="008006A2" w:rsidRPr="000D00D5" w:rsidRDefault="008006A2" w:rsidP="000D00D5">
                          <w:pPr>
                            <w:rPr>
                              <w:sz w:val="18"/>
                              <w:szCs w:val="18"/>
                              <w:lang w:val="fr-FR"/>
                              <w:rPrChange w:id="1104" w:author="GIRAUD Christian" w:date="2014-06-19T10:31:00Z">
                                <w:rPr/>
                              </w:rPrChange>
                            </w:rPr>
                          </w:pPr>
                          <w:ins w:id="1105" w:author="GIRAUD Christian" w:date="2014-06-17T16:38:00Z">
                            <w:r w:rsidRPr="000D00D5">
                              <w:rPr>
                                <w:sz w:val="18"/>
                                <w:szCs w:val="18"/>
                                <w:lang w:val="fr-FR"/>
                                <w:rPrChange w:id="1106" w:author="GIRAUD Christian" w:date="2014-06-19T10:31:00Z">
                                  <w:rPr>
                                    <w:lang w:val="fr-FR"/>
                                  </w:rPr>
                                </w:rPrChange>
                              </w:rPr>
                              <w:t>Linking</w:t>
                            </w:r>
                          </w:ins>
                          <w:ins w:id="1107" w:author="GIRAUD Christian" w:date="2014-06-17T16:39:00Z">
                            <w:r w:rsidRPr="000D00D5">
                              <w:rPr>
                                <w:sz w:val="18"/>
                                <w:szCs w:val="18"/>
                                <w:lang w:val="fr-FR"/>
                                <w:rPrChange w:id="1108" w:author="GIRAUD Christian" w:date="2014-06-19T10:31:00Z">
                                  <w:rPr>
                                    <w:lang w:val="fr-FR"/>
                                  </w:rPr>
                                </w:rPrChange>
                              </w:rPr>
                              <w:t xml:space="preserve"> normal</w:t>
                            </w:r>
                          </w:ins>
                          <w:ins w:id="1109" w:author="GIRAUD Christian" w:date="2014-06-17T16:44:00Z">
                            <w:r w:rsidRPr="000D00D5">
                              <w:rPr>
                                <w:sz w:val="18"/>
                                <w:szCs w:val="18"/>
                                <w:lang w:val="fr-FR"/>
                                <w:rPrChange w:id="1110" w:author="GIRAUD Christian" w:date="2014-06-19T10:31:00Z">
                                  <w:rPr>
                                    <w:lang w:val="fr-FR"/>
                                  </w:rPr>
                                </w:rPrChange>
                              </w:rPr>
                              <w:t xml:space="preserve"> </w:t>
                            </w:r>
                          </w:ins>
                          <w:ins w:id="1111" w:author="GIRAUD Christian" w:date="2014-06-17T16:43:00Z">
                            <w:r w:rsidRPr="000D00D5">
                              <w:rPr>
                                <w:sz w:val="18"/>
                                <w:szCs w:val="18"/>
                                <w:lang w:val="fr-FR"/>
                                <w:rPrChange w:id="1112" w:author="GIRAUD Christian" w:date="2014-06-19T10:31:00Z">
                                  <w:rPr>
                                    <w:lang w:val="fr-FR"/>
                                  </w:rPr>
                                </w:rPrChange>
                              </w:rPr>
                              <w:t>track 1</w:t>
                            </w:r>
                          </w:ins>
                        </w:p>
                      </w:txbxContent>
                    </v:textbox>
                  </v:shape>
                  <v:shape id="AutoShape 1394" o:spid="_x0000_s1200" type="#_x0000_t32" style="position:absolute;left:41944;top:26550;width:19209;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hM8IAAADdAAAADwAAAGRycy9kb3ducmV2LnhtbERP32vCMBB+H+x/CDfwbaYT5mZtKpsw&#10;EF/GnKCPR3O2Yc2lNLGp/70ZCL7dx/fzitVoWzFQ741jBS/TDARx5bThWsH+9+v5HYQPyBpbx6Tg&#10;Qh5W5eNDgbl2kX9o2IVapBD2OSpoQuhyKX3VkEU/dR1x4k6utxgS7Gupe4wp3LZylmVzadFwamiw&#10;o3VD1d/ubBWY+G2GbrOOn9vD0etI5vLqjFKTp/FjCSLQGO7im3uj0/y3bAH/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rhM8IAAADdAAAADwAAAAAAAAAAAAAA&#10;AAChAgAAZHJzL2Rvd25yZXYueG1sUEsFBgAAAAAEAAQA+QAAAJADAAAAAA==&#10;">
                    <v:stroke endarrow="block"/>
                  </v:shape>
                  <v:shape id="AutoShape 1395" o:spid="_x0000_s1201" type="#_x0000_t32" style="position:absolute;top:26532;width:17837;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1396" o:spid="_x0000_s1202" type="#_x0000_t32" style="position:absolute;left:2165;top:43749;width:60053;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BoQ8QAAADdAAAADwAAAGRycy9kb3ducmV2LnhtbERPS2vCQBC+F/wPywheim6i0Ep0FRWU&#10;FnqoL7wO2TEbzM6G7Brjv+8WCr3Nx/ec+bKzlWip8aVjBekoAUGcO11yoeB03A6nIHxA1lg5JgVP&#10;8rBc9F7mmGn34D21h1CIGMI+QwUmhDqT0ueGLPqRq4kjd3WNxRBhU0jd4COG20qOk+RNWiw5Nhis&#10;aWMovx3uVkFok4l/nZ7267PZ3b4uk9Xnc/ut1KDfrWYgAnXhX/zn/tBx/nuawu838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0GhDxAAAAN0AAAAPAAAAAAAAAAAA&#10;AAAAAKECAABkcnMvZG93bnJldi54bWxQSwUGAAAAAAQABAD5AAAAkgMAAAAA&#10;" strokeweight="2.25pt"/>
                  <v:shape id="AutoShape 1397" o:spid="_x0000_s1203" type="#_x0000_t5" style="position:absolute;left:3955;top:42291;width:2261;height:261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IgMEA&#10;AADdAAAADwAAAGRycy9kb3ducmV2LnhtbERPS4vCMBC+L/gfwgh7W1NlUalGEaHgVVdaj0MzfWAz&#10;qU1su/9+syB4m4/vOdv9aBrRU+dqywrmswgEcW51zaWC60/ytQbhPLLGxjIp+CUH+93kY4uxtgOf&#10;qb/4UoQQdjEqqLxvYyldXpFBN7MtceAK2xn0AXal1B0OIdw0chFFS2mw5tBQYUvHivL75WkUJMX3&#10;Ldfp9Zg9Up8NfZYUKSZKfU7HwwaEp9G/xS/3SYf5q/kC/r8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yIDBAAAA3QAAAA8AAAAAAAAAAAAAAAAAmAIAAGRycy9kb3du&#10;cmV2LnhtbFBLBQYAAAAABAAEAPUAAACGAwAAAAA=&#10;" strokecolor="#00b0f0" strokeweight="1.5pt"/>
                  <v:shape id="AutoShape 1398" o:spid="_x0000_s1204" type="#_x0000_t5" style="position:absolute;left:16484;top:42283;width:2261;height:2628;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Au8IA&#10;AADdAAAADwAAAGRycy9kb3ducmV2LnhtbERPzYrCMBC+C75DmIW9aaoLq1uNorsVRPSg6wMMzdjW&#10;bSYlidp9eyMI3ubj+53pvDW1uJLzlWUFg34Cgji3uuJCwfF31RuD8AFZY22ZFPyTh/ms25liqu2N&#10;93Q9hELEEPYpKihDaFIpfV6SQd+3DXHkTtYZDBG6QmqHtxhuajlMkk9psOLYUGJD3yXlf4eLUaB5&#10;c3bZafeVZT/brTyafdL4pVLvb+1iAiJQG17ip3ut4/zR4AMe38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YC7wgAAAN0AAAAPAAAAAAAAAAAAAAAAAJgCAABkcnMvZG93&#10;bnJldi54bWxQSwUGAAAAAAQABAD1AAAAhwMAAAAA&#10;" strokecolor="red" strokeweight="1.5pt"/>
                  <v:shape id="AutoShape 1399" o:spid="_x0000_s1205" type="#_x0000_t5" style="position:absolute;left:28123;top:42291;width:2261;height:261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v1b8EA&#10;AADdAAAADwAAAGRycy9kb3ducmV2LnhtbERPS4vCMBC+L/gfwgje1lQRlWoUEQp71ZXW49BMH9hM&#10;apNtu/9+syB4m4/vOfvjaBrRU+dqywoW8wgEcW51zaWC23fyuQXhPLLGxjIp+CUHx8PkY4+xtgNf&#10;qL/6UoQQdjEqqLxvYyldXpFBN7ctceAK2xn0AXal1B0OIdw0chlFa2mw5tBQYUvnivLH9ccoSIrV&#10;Pdfp7Zw9U58NfZYUKSZKzabjaQfC0+jf4pf7S4f5m8UK/r8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L9W/BAAAA3QAAAA8AAAAAAAAAAAAAAAAAmAIAAGRycy9kb3du&#10;cmV2LnhtbFBLBQYAAAAABAAEAPUAAACGAwAAAAA=&#10;" strokecolor="#00b0f0" strokeweight="1.5pt"/>
                  <v:shape id="AutoShape 1400" o:spid="_x0000_s1206" type="#_x0000_t5" style="position:absolute;left:40652;top:42283;width:2261;height:2628;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S9VMIA&#10;AADdAAAADwAAAGRycy9kb3ducmV2LnhtbERPzYrCMBC+C75DmIW9aaqwq1uNorsVRPSg6wMMzdjW&#10;bSYlidp9eyMI3ubj+53pvDW1uJLzlWUFg34Cgji3uuJCwfF31RuD8AFZY22ZFPyTh/ms25liqu2N&#10;93Q9hELEEPYpKihDaFIpfV6SQd+3DXHkTtYZDBG6QmqHtxhuajlMkk9psOLYUGJD3yXlf4eLUaB5&#10;c3bZafeVZT/brTyafdL4pVLvb+1iAiJQG17ip3ut4/zR4AMe38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L1UwgAAAN0AAAAPAAAAAAAAAAAAAAAAAJgCAABkcnMvZG93&#10;bnJldi54bWxQSwUGAAAAAAQABAD1AAAAhwMAAAAA&#10;" strokecolor="red" strokeweight="1.5pt"/>
                  <v:shape id="AutoShape 1401" o:spid="_x0000_s1207" type="#_x0000_t5" style="position:absolute;left:53505;top:42282;width:2261;height:2637;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g8EA&#10;AADdAAAADwAAAGRycy9kb3ducmV2LnhtbERPS4vCMBC+L/gfwgh7W1NFVKpRRCjsVVdaj0MzfWAz&#10;qU227f57Iyx4m4/vObvDaBrRU+dqywrmswgEcW51zaWC60/ytQHhPLLGxjIp+CMHh/3kY4extgOf&#10;qb/4UoQQdjEqqLxvYyldXpFBN7MtceAK2xn0AXal1B0OIdw0chFFK2mw5tBQYUunivL75dcoSIrl&#10;Ldfp9ZQ9Up8NfZYUKSZKfU7H4xaEp9G/xf/ubx3mr+creH0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zoPBAAAA3QAAAA8AAAAAAAAAAAAAAAAAmAIAAGRycy9kb3du&#10;cmV2LnhtbFBLBQYAAAAABAAEAPUAAACGAwAAAAA=&#10;" strokecolor="#00b0f0" strokeweight="1.5pt"/>
                  <v:shape id="AutoShape 1402" o:spid="_x0000_s1208" type="#_x0000_t32" style="position:absolute;left:6286;top:33665;width:9;height:88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wRysMAAADdAAAADwAAAGRycy9kb3ducmV2LnhtbERPTYvCMBC9C/sfwix4EU0V1KUapbgI&#10;IojaFbwOzdh2bSalidr99xtB8DaP9znzZWsqcafGlZYVDAcRCOLM6pJzBaefdf8LhPPIGivLpOCP&#10;HCwXH505xto++Ej31OcihLCLUUHhfR1L6bKCDLqBrYkDd7GNQR9gk0vd4COEm0qOomgiDZYcGgqs&#10;aVVQdk1vRoHf9bbj3+N+n6TM38lhe74mq7NS3c82mYHw1Pq3+OXe6DB/OpzC85twgl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MEcrDAAAA3QAAAA8AAAAAAAAAAAAA&#10;AAAAoQIAAGRycy9kb3ducmV2LnhtbFBLBQYAAAAABAAEAPkAAACRAwAAAAA=&#10;"/>
                  <v:shape id="AutoShape 1403" o:spid="_x0000_s1209" type="#_x0000_t32" style="position:absolute;left:18868;top:44727;width:17;height:46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FuMcAAADdAAAADwAAAGRycy9kb3ducmV2LnhtbESPQWvCQBCF74L/YZlCL0U3Cq0lukpQ&#10;hCIUNRW8DtkxSc3OhuxW03/fORS8zfDevPfNYtW7Rt2oC7VnA5NxAoq48Lbm0sDpazt6BxUissXG&#10;Mxn4pQCr5XCwwNT6Ox/plsdSSQiHFA1UMbap1qGoyGEY+5ZYtIvvHEZZu1LbDu8S7ho9TZI37bBm&#10;aaiwpXVFxTX/cQbi58vu9fu432c58yY77M7XbH025vmpz+agIvXxYf6//rCCP5sIrnwjI+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k4W4xwAAAN0AAAAPAAAAAAAA&#10;AAAAAAAAAKECAABkcnMvZG93bnJldi54bWxQSwUGAAAAAAQABAD5AAAAlQMAAAAA&#10;"/>
                  <v:shape id="AutoShape 1404" o:spid="_x0000_s1210" type="#_x0000_t32" style="position:absolute;left:30533;top:33665;width:17;height:88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gI8QAAADdAAAADwAAAGRycy9kb3ducmV2LnhtbERP22rCQBB9L/gPywh9Ed1YqJfoKkER&#10;iiDWKPg6ZMckmp0N2VXTv+8Khb7N4VxnvmxNJR7UuNKyguEgAkGcWV1yruB03PQnIJxH1lhZJgU/&#10;5GC56LzNMdb2yQd6pD4XIYRdjAoK7+tYSpcVZNANbE0cuIttDPoAm1zqBp8h3FTyI4pG0mDJoaHA&#10;mlYFZbf0bhT4XW/7eT3s90nKvE6+t+dbsjor9d5tkxkIT63/F/+5v3SYPx5O4fVNOE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3yAjxAAAAN0AAAAPAAAAAAAAAAAA&#10;AAAAAKECAABkcnMvZG93bnJldi54bWxQSwUGAAAAAAQABAD5AAAAkgMAAAAA&#10;"/>
                  <v:shape id="AutoShape 1405" o:spid="_x0000_s1211" type="#_x0000_t32" style="position:absolute;left:43010;top:44727;width:17;height:46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DA8cAAADdAAAADwAAAGRycy9kb3ducmV2LnhtbESPQWvCQBCF74L/YZlCL0U3Cq0lukpQ&#10;hCIUNRW8DtkxSc3OhuxW03/fORS8zfDevPfNYtW7Rt2oC7VnA5NxAoq48Lbm0sDpazt6BxUissXG&#10;Mxn4pQCr5XCwwNT6Ox/plsdSSQiHFA1UMbap1qGoyGEY+5ZYtIvvHEZZu1LbDu8S7ho9TZI37bBm&#10;aaiwpXVFxTX/cQbi58vu9fu432c58yY77M7XbH025vmpz+agIvXxYf6//rCCP5sKv3wjI+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iUMDxwAAAN0AAAAPAAAAAAAA&#10;AAAAAAAAAKECAABkcnMvZG93bnJldi54bWxQSwUGAAAAAAQABAD5AAAAlQMAAAAA&#10;"/>
                  <v:shape id="AutoShape 1406" o:spid="_x0000_s1212" type="#_x0000_t32" style="position:absolute;left:55906;top:35176;width:8;height:73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XmmMUAAADdAAAADwAAAGRycy9kb3ducmV2LnhtbERPTWvCQBC9F/oflin0UnSjoJbUVUJK&#10;QYSipoLXITtN0mRnQ3ZN4r/vCoXe5vE+Z70dTSN66lxlWcFsGoEgzq2uuFBw/vqYvIJwHlljY5kU&#10;3MjBdvP4sMZY24FP1Ge+ECGEXYwKSu/bWEqXl2TQTW1LHLhv2xn0AXaF1B0OIdw0ch5FS2mw4tBQ&#10;YktpSXmdXY0C//myX/ycDockY35PjvtLnaQXpZ6fxuQNhKfR/4v/3Dsd5q/mM7h/E06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XmmMUAAADdAAAADwAAAAAAAAAA&#10;AAAAAAChAgAAZHJzL2Rvd25yZXYueG1sUEsFBgAAAAAEAAQA+QAAAJMDAAAAAA==&#10;"/>
                  <v:shape id="AutoShape 1407" o:spid="_x0000_s1213" type="#_x0000_t32" style="position:absolute;left:6426;top:34084;width:24133;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vIsIAAADdAAAADwAAAGRycy9kb3ducmV2LnhtbERP32vCMBB+H/g/hBP2NlMLm9KZFhUG&#10;spcxFdzj0dzasOZSmtjU/34ZDHy7j+/nbarJdmKkwRvHCpaLDARx7bThRsH59Pa0BuEDssbOMSm4&#10;kYeqnD1ssNAu8ieNx9CIFMK+QAVtCH0hpa9bsugXridO3LcbLIYEh0bqAWMKt53Ms+xFWjScGlrs&#10;ad9S/XO8WgUmfpixP+zj7v3y5XUkc3t2RqnH+bR9BRFoCnfxv/ug0/xVnsP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svIsIAAADdAAAADwAAAAAAAAAAAAAA&#10;AAChAgAAZHJzL2Rvd25yZXYueG1sUEsFBgAAAAAEAAQA+QAAAJADAAAAAA==&#10;">
                    <v:stroke endarrow="block"/>
                  </v:shape>
                  <v:shape id="Text Box 1409" o:spid="_x0000_s1214" type="#_x0000_t202" style="position:absolute;left:10023;top:30863;width:16240;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GFsEA&#10;AADdAAAADwAAAGRycy9kb3ducmV2LnhtbERPzYrCMBC+L+w7hBG8LJquularUVRQvOr6AGMztsVm&#10;Uppo69sbQfA2H9/vzJetKcWdaldYVvDbj0AQp1YXnCk4/W97ExDOI2ssLZOCBzlYLr6/5pho2/CB&#10;7kefiRDCLkEFufdVIqVLczLo+rYiDtzF1gZ9gHUmdY1NCDelHETRWBosODTkWNEmp/R6vBkFl33z&#10;8zdtzjt/ig+j8RqL+GwfSnU77WoGwlPrP+K3e6/D/HgwhNc34QS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RhbBAAAA3QAAAA8AAAAAAAAAAAAAAAAAmAIAAGRycy9kb3du&#10;cmV2LnhtbFBLBQYAAAAABAAEAPUAAACGAwAAAAA=&#10;" stroked="f">
                    <v:textbox>
                      <w:txbxContent>
                        <w:p w:rsidR="008006A2" w:rsidRPr="000D00D5" w:rsidRDefault="008006A2" w:rsidP="000D00D5">
                          <w:pPr>
                            <w:rPr>
                              <w:sz w:val="18"/>
                              <w:szCs w:val="18"/>
                              <w:lang w:val="fr-FR"/>
                              <w:rPrChange w:id="1113" w:author="GIRAUD Christian" w:date="2014-06-19T10:32:00Z">
                                <w:rPr/>
                              </w:rPrChange>
                            </w:rPr>
                          </w:pPr>
                          <w:ins w:id="1114" w:author="GIRAUD Christian" w:date="2014-06-17T16:38:00Z">
                            <w:r w:rsidRPr="000D00D5">
                              <w:rPr>
                                <w:sz w:val="18"/>
                                <w:szCs w:val="18"/>
                                <w:lang w:val="fr-FR"/>
                                <w:rPrChange w:id="1115" w:author="GIRAUD Christian" w:date="2014-06-19T10:32:00Z">
                                  <w:rPr>
                                    <w:lang w:val="fr-FR"/>
                                  </w:rPr>
                                </w:rPrChange>
                              </w:rPr>
                              <w:t>Linking</w:t>
                            </w:r>
                          </w:ins>
                          <w:ins w:id="1116" w:author="GIRAUD Christian" w:date="2014-06-17T16:39:00Z">
                            <w:r w:rsidRPr="000D00D5">
                              <w:rPr>
                                <w:sz w:val="18"/>
                                <w:szCs w:val="18"/>
                                <w:lang w:val="fr-FR"/>
                                <w:rPrChange w:id="1117" w:author="GIRAUD Christian" w:date="2014-06-19T10:32:00Z">
                                  <w:rPr>
                                    <w:lang w:val="fr-FR"/>
                                  </w:rPr>
                                </w:rPrChange>
                              </w:rPr>
                              <w:t xml:space="preserve"> normal</w:t>
                            </w:r>
                          </w:ins>
                          <w:ins w:id="1118" w:author="GIRAUD Christian" w:date="2014-06-17T16:44:00Z">
                            <w:r w:rsidRPr="000D00D5">
                              <w:rPr>
                                <w:sz w:val="18"/>
                                <w:szCs w:val="18"/>
                                <w:lang w:val="fr-FR"/>
                                <w:rPrChange w:id="1119" w:author="GIRAUD Christian" w:date="2014-06-19T10:32:00Z">
                                  <w:rPr>
                                    <w:lang w:val="fr-FR"/>
                                  </w:rPr>
                                </w:rPrChange>
                              </w:rPr>
                              <w:t xml:space="preserve"> </w:t>
                            </w:r>
                          </w:ins>
                          <w:ins w:id="1120" w:author="GIRAUD Christian" w:date="2014-06-17T16:43:00Z">
                            <w:r w:rsidRPr="000D00D5">
                              <w:rPr>
                                <w:sz w:val="18"/>
                                <w:szCs w:val="18"/>
                                <w:lang w:val="fr-FR"/>
                                <w:rPrChange w:id="1121" w:author="GIRAUD Christian" w:date="2014-06-19T10:32:00Z">
                                  <w:rPr>
                                    <w:lang w:val="fr-FR"/>
                                  </w:rPr>
                                </w:rPrChange>
                              </w:rPr>
                              <w:t xml:space="preserve">track </w:t>
                            </w:r>
                          </w:ins>
                          <w:ins w:id="1122" w:author="GIRAUD Christian" w:date="2014-06-17T16:53:00Z">
                            <w:r w:rsidRPr="000D00D5">
                              <w:rPr>
                                <w:sz w:val="18"/>
                                <w:szCs w:val="18"/>
                                <w:lang w:val="fr-FR"/>
                                <w:rPrChange w:id="1123" w:author="GIRAUD Christian" w:date="2014-06-19T10:32:00Z">
                                  <w:rPr>
                                    <w:lang w:val="fr-FR"/>
                                  </w:rPr>
                                </w:rPrChange>
                              </w:rPr>
                              <w:t>2</w:t>
                            </w:r>
                          </w:ins>
                        </w:p>
                      </w:txbxContent>
                    </v:textbox>
                  </v:shape>
                  <v:shape id="AutoShape 1410" o:spid="_x0000_s1215" type="#_x0000_t32" style="position:absolute;left:18894;top:48568;width:24116;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4SzcIAAADdAAAADwAAAGRycy9kb3ducmV2LnhtbERP32vCMBB+F/Y/hBv4punEuVGbyiYI&#10;spehDubj0ZxtsLmUJmvqf28Gg73dx/fzis1oWzFQ741jBU/zDARx5bThWsHXaTd7BeEDssbWMSm4&#10;kYdN+TApMNcu8oGGY6hFCmGfo4ImhC6X0lcNWfRz1xEn7uJ6iyHBvpa6x5jCbSsXWbaSFg2nhgY7&#10;2jZUXY8/VoGJn2bo9tv4/vF99jqSuT07o9T0cXxbgwg0hn/xn3uv0/yXxR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4SzcIAAADdAAAADwAAAAAAAAAAAAAA&#10;AAChAgAAZHJzL2Rvd25yZXYueG1sUEsFBgAAAAAEAAQA+QAAAJADAAAAAA==&#10;">
                    <v:stroke endarrow="block"/>
                  </v:shape>
                  <v:shape id="Text Box 1411" o:spid="_x0000_s1216" type="#_x0000_t202" style="position:absolute;left:22352;top:45425;width:1726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7+cIA&#10;AADdAAAADwAAAGRycy9kb3ducmV2LnhtbERP24rCMBB9F/Yfwizsi6zpitq1NoorKL56+YCxmV7Y&#10;ZlKaaOvfG0HwbQ7nOumqN7W4Uesqywp+RhEI4szqigsF59P2+xeE88gaa8uk4E4OVsuPQYqJth0f&#10;6Hb0hQgh7BJUUHrfJFK6rCSDbmQb4sDltjXoA2wLqVvsQrip5TiKZtJgxaGhxIY2JWX/x6tRkO+7&#10;4XTeXXb+HB8msz+s4ou9K/X12a8XIDz1/i1+ufc6zI/HU3h+E0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43v5wgAAAN0AAAAPAAAAAAAAAAAAAAAAAJgCAABkcnMvZG93&#10;bnJldi54bWxQSwUGAAAAAAQABAD1AAAAhwMAAAAA&#10;" stroked="f">
                    <v:textbox>
                      <w:txbxContent>
                        <w:p w:rsidR="008006A2" w:rsidRPr="000D00D5" w:rsidRDefault="008006A2" w:rsidP="000D00D5">
                          <w:pPr>
                            <w:rPr>
                              <w:sz w:val="18"/>
                              <w:szCs w:val="18"/>
                              <w:lang w:val="fr-FR"/>
                              <w:rPrChange w:id="1124" w:author="GIRAUD Christian" w:date="2014-06-19T10:32:00Z">
                                <w:rPr/>
                              </w:rPrChange>
                            </w:rPr>
                          </w:pPr>
                          <w:ins w:id="1125" w:author="GIRAUD Christian" w:date="2014-06-17T16:41:00Z">
                            <w:r w:rsidRPr="000D00D5">
                              <w:rPr>
                                <w:sz w:val="18"/>
                                <w:szCs w:val="18"/>
                                <w:lang w:val="fr-FR"/>
                                <w:rPrChange w:id="1126" w:author="GIRAUD Christian" w:date="2014-06-19T10:32:00Z">
                                  <w:rPr>
                                    <w:lang w:val="fr-FR"/>
                                  </w:rPr>
                                </w:rPrChange>
                              </w:rPr>
                              <w:t>Linking reverse</w:t>
                            </w:r>
                          </w:ins>
                          <w:ins w:id="1127" w:author="GIRAUD Christian" w:date="2014-06-17T16:44:00Z">
                            <w:r w:rsidRPr="000D00D5">
                              <w:rPr>
                                <w:sz w:val="18"/>
                                <w:szCs w:val="18"/>
                                <w:lang w:val="fr-FR"/>
                                <w:rPrChange w:id="1128" w:author="GIRAUD Christian" w:date="2014-06-19T10:32:00Z">
                                  <w:rPr>
                                    <w:lang w:val="fr-FR"/>
                                  </w:rPr>
                                </w:rPrChange>
                              </w:rPr>
                              <w:t xml:space="preserve"> track </w:t>
                            </w:r>
                          </w:ins>
                          <w:ins w:id="1129" w:author="GIRAUD Christian" w:date="2014-06-17T16:54:00Z">
                            <w:r w:rsidRPr="000D00D5">
                              <w:rPr>
                                <w:sz w:val="18"/>
                                <w:szCs w:val="18"/>
                                <w:lang w:val="fr-FR"/>
                                <w:rPrChange w:id="1130" w:author="GIRAUD Christian" w:date="2014-06-19T10:32:00Z">
                                  <w:rPr>
                                    <w:lang w:val="fr-FR"/>
                                  </w:rPr>
                                </w:rPrChange>
                              </w:rPr>
                              <w:t>2</w:t>
                            </w:r>
                          </w:ins>
                        </w:p>
                      </w:txbxContent>
                    </v:textbox>
                  </v:shape>
                  <v:shape id="Text Box 1412" o:spid="_x0000_s1217" type="#_x0000_t202" style="position:absolute;left:36610;top:32399;width:16231;height:2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ljsMA&#10;AADdAAAADwAAAGRycy9kb3ducmV2LnhtbERPzWrCQBC+F3yHZYReSt0obdJGV7EFJVfTPMCYHZNg&#10;djZktyZ5e7cg9DYf3+9sdqNpxY1611hWsFxEIIhLqxuuFBQ/h9cPEM4ja2wtk4KJHOy2s6cNptoO&#10;fKJb7isRQtilqKD2vkuldGVNBt3CdsSBu9jeoA+wr6TucQjhppWrKIqlwYZDQ40dfddUXvNfo+CS&#10;DS/vn8P56Ivk9BZ/YZOc7aTU83zcr0F4Gv2/+OHOdJifrGL4+y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HljsMAAADdAAAADwAAAAAAAAAAAAAAAACYAgAAZHJzL2Rv&#10;d25yZXYueG1sUEsFBgAAAAAEAAQA9QAAAIgDAAAAAA==&#10;" stroked="f">
                    <v:textbox>
                      <w:txbxContent>
                        <w:p w:rsidR="008006A2" w:rsidRPr="000D00D5" w:rsidRDefault="008006A2" w:rsidP="000D00D5">
                          <w:pPr>
                            <w:rPr>
                              <w:sz w:val="18"/>
                              <w:szCs w:val="18"/>
                              <w:lang w:val="fr-FR"/>
                              <w:rPrChange w:id="1131" w:author="GIRAUD Christian" w:date="2014-06-19T10:32:00Z">
                                <w:rPr/>
                              </w:rPrChange>
                            </w:rPr>
                          </w:pPr>
                          <w:ins w:id="1132" w:author="GIRAUD Christian" w:date="2014-06-17T16:38:00Z">
                            <w:r w:rsidRPr="000D00D5">
                              <w:rPr>
                                <w:sz w:val="18"/>
                                <w:szCs w:val="18"/>
                                <w:lang w:val="fr-FR"/>
                                <w:rPrChange w:id="1133" w:author="GIRAUD Christian" w:date="2014-06-19T10:32:00Z">
                                  <w:rPr>
                                    <w:lang w:val="fr-FR"/>
                                  </w:rPr>
                                </w:rPrChange>
                              </w:rPr>
                              <w:t>Linking</w:t>
                            </w:r>
                          </w:ins>
                          <w:ins w:id="1134" w:author="GIRAUD Christian" w:date="2014-06-17T16:39:00Z">
                            <w:r w:rsidRPr="000D00D5">
                              <w:rPr>
                                <w:sz w:val="18"/>
                                <w:szCs w:val="18"/>
                                <w:lang w:val="fr-FR"/>
                                <w:rPrChange w:id="1135" w:author="GIRAUD Christian" w:date="2014-06-19T10:32:00Z">
                                  <w:rPr>
                                    <w:lang w:val="fr-FR"/>
                                  </w:rPr>
                                </w:rPrChange>
                              </w:rPr>
                              <w:t xml:space="preserve"> normal</w:t>
                            </w:r>
                          </w:ins>
                          <w:ins w:id="1136" w:author="GIRAUD Christian" w:date="2014-06-17T16:44:00Z">
                            <w:r w:rsidRPr="000D00D5">
                              <w:rPr>
                                <w:sz w:val="18"/>
                                <w:szCs w:val="18"/>
                                <w:lang w:val="fr-FR"/>
                                <w:rPrChange w:id="1137" w:author="GIRAUD Christian" w:date="2014-06-19T10:32:00Z">
                                  <w:rPr>
                                    <w:lang w:val="fr-FR"/>
                                  </w:rPr>
                                </w:rPrChange>
                              </w:rPr>
                              <w:t xml:space="preserve"> </w:t>
                            </w:r>
                          </w:ins>
                          <w:ins w:id="1138" w:author="GIRAUD Christian" w:date="2014-06-17T16:43:00Z">
                            <w:r w:rsidRPr="000D00D5">
                              <w:rPr>
                                <w:sz w:val="18"/>
                                <w:szCs w:val="18"/>
                                <w:lang w:val="fr-FR"/>
                                <w:rPrChange w:id="1139" w:author="GIRAUD Christian" w:date="2014-06-19T10:32:00Z">
                                  <w:rPr>
                                    <w:lang w:val="fr-FR"/>
                                  </w:rPr>
                                </w:rPrChange>
                              </w:rPr>
                              <w:t xml:space="preserve">track </w:t>
                            </w:r>
                          </w:ins>
                          <w:ins w:id="1140" w:author="GIRAUD Christian" w:date="2014-06-17T16:53:00Z">
                            <w:r w:rsidRPr="000D00D5">
                              <w:rPr>
                                <w:sz w:val="18"/>
                                <w:szCs w:val="18"/>
                                <w:lang w:val="fr-FR"/>
                                <w:rPrChange w:id="1141" w:author="GIRAUD Christian" w:date="2014-06-19T10:32:00Z">
                                  <w:rPr>
                                    <w:lang w:val="fr-FR"/>
                                  </w:rPr>
                                </w:rPrChange>
                              </w:rPr>
                              <w:t>2</w:t>
                            </w:r>
                          </w:ins>
                        </w:p>
                      </w:txbxContent>
                    </v:textbox>
                  </v:shape>
                  <v:shape id="AutoShape 1413" o:spid="_x0000_s1218" type="#_x0000_t32" style="position:absolute;left:43010;top:48193;width:19208;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AutoShape 1414" o:spid="_x0000_s1219" type="#_x0000_t32" style="position:absolute;left:1073;top:48193;width:1782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roscAAADdAAAADwAAAGRycy9kb3ducmV2LnhtbESPQWvCQBCF74X+h2UKvdWNHtoaXUUK&#10;FbF4qJagtyE7JsHsbNhdNfbXdw5CbzO8N+99M533rlUXCrHxbGA4yEARl942XBn42X2+vIOKCdli&#10;65kM3CjCfPb4MMXc+it/02WbKiUhHHM0UKfU5VrHsiaHceA7YtGOPjhMsoZK24BXCXetHmXZq3bY&#10;sDTU2NFHTeVpe3YG9l/jc3ErNrQuhuP1AYOLv7ulMc9P/WICKlGf/s3365UV/LeR4Mo3MoK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uOuixwAAAN0AAAAPAAAAAAAA&#10;AAAAAAAAAKECAABkcnMvZG93bnJldi54bWxQSwUGAAAAAAQABAD5AAAAlQMAAAAA&#10;">
                    <v:stroke endarrow="block"/>
                  </v:shape>
                  <v:shape id="AutoShape 1424" o:spid="_x0000_s1220" type="#_x0000_t32" style="position:absolute;left:33973;top:17120;width:3658;height:2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GAAMAAAADdAAAADwAAAGRycy9kb3ducmV2LnhtbERPS2sCMRC+F/wPYYTealaRVlejSFHs&#10;tT7wOmzGzepmsk2iu/33jSD0Nh/fc+bLztbiTj5UjhUMBxkI4sLpiksFh/3mbQIiRGSNtWNS8EsB&#10;loveyxxz7Vr+pvsuliKFcMhRgYmxyaUMhSGLYeAa4sSdnbcYE/Sl1B7bFG5rOcqyd2mx4tRgsKFP&#10;Q8V1d7MKSHZbYy9yq9ftKTbBYzY+/ij12u9WMxCRuvgvfrq/dJr/MZrC45t0gl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xgADAAAAA3QAAAA8AAAAAAAAAAAAAAAAA&#10;oQIAAGRycy9kb3ducmV2LnhtbFBLBQYAAAAABAAEAPkAAACOAwAAAAA=&#10;" strokeweight="1pt">
                    <v:stroke dashstyle="dash"/>
                  </v:shape>
                  <v:shape id="AutoShape 1425" o:spid="_x0000_s1221" type="#_x0000_t32" style="position:absolute;left:46231;top:17120;width:4244;height:26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TqisYAAADdAAAADwAAAGRycy9kb3ducmV2LnhtbESPzW7CQAyE70h9h5Ur9VLBhiLRkrKg&#10;QtXCDYWfu5V1k6hZb5RdSOjT40MlbmN5/HlmvuxdrS7UhsqzgfEoAUWce1txYeB4+Bq+gQoR2WLt&#10;mQxcKcBy8TCYY2p9xxld9rFQAuGQooEyxibVOuQlOQwj3xDL7se3DqOMbaFti53AXa1fkmSqHVYs&#10;H0psaF1S/rs/O6HMzlMqPmc5f/9tmlO3y57jamXM02P/8Q4qUh/v5v/rrZX4rxPJL21Egl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06orGAAAA3QAAAA8AAAAAAAAA&#10;AAAAAAAAoQIAAGRycy9kb3ducmV2LnhtbFBLBQYAAAAABAAEAPkAAACUAwAAAAA=&#10;" strokeweight="1pt">
                    <v:stroke dashstyle="dash"/>
                  </v:shape>
                  <v:group id="Group 1426" o:spid="_x0000_s1222" style="position:absolute;left:15305;top:14562;width:2218;height:1397;flip:x"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o02kwwAAAN0AAAAP&#10;AAAAAAAAAAAAAAAAAKoCAABkcnMvZG93bnJldi54bWxQSwUGAAAAAAQABAD6AAAAmgMAAAAA&#10;">
                    <v:oval id="Oval 1427" o:spid="_x0000_s1223"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jxcYA&#10;AADdAAAADwAAAGRycy9kb3ducmV2LnhtbESPQWvCQBCF7wX/wzKCt7rRSFNSVxFBKVUPjb30NmSn&#10;STA7G3ZXjf/eFYTeZnjvffNmvuxNKy7kfGNZwWScgCAurW64UvBz3Ly+g/ABWWNrmRTcyMNyMXiZ&#10;Y67tlb/pUoRKRAj7HBXUIXS5lL6syaAf2444an/WGQxxdZXUDq8Rblo5TZI3abDheKHGjtY1lafi&#10;bCJlf95+ZUXKctYedu736NPbulRqNOxXHyAC9eHf/Ex/6lg/S6fw+CaO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ajxcYAAADdAAAADwAAAAAAAAAAAAAAAACYAgAAZHJz&#10;L2Rvd25yZXYueG1sUEsFBgAAAAAEAAQA9QAAAIsDAAAAAA==&#10;" fillcolor="red"/>
                    <v:shape id="AutoShape 1428" o:spid="_x0000_s1224"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JLqcUAAADdAAAADwAAAGRycy9kb3ducmV2LnhtbERPTWvCQBC9C/0PyxR6kbqpYitpVglK&#10;oQiiSQWvQ3aapGZnQ3Yb03/fFQRv83ifk6wG04ieOldbVvAyiUAQF1bXXCo4fn08L0A4j6yxsUwK&#10;/sjBavkwSjDW9sIZ9bkvRQhhF6OCyvs2ltIVFRl0E9sSB+7bdgZ9gF0pdYeXEG4aOY2iV2mw5tBQ&#10;YUvriopz/msU+N14O//J9vs0Z96kh+3pnK5PSj09Duk7CE+Dv4tv7k8d5r/NZnD9Jpw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JLqcUAAADdAAAADwAAAAAAAAAA&#10;AAAAAAChAgAAZHJzL2Rvd25yZXYueG1sUEsFBgAAAAAEAAQA+QAAAJMDAAAAAA==&#10;"/>
                  </v:group>
                  <v:group id="Group 1429" o:spid="_x0000_s1225" style="position:absolute;left:39735;top:14580;width:2209;height:1397;flip:x"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1O48wwAAAN0AAAAP&#10;AAAAAAAAAAAAAAAAAKoCAABkcnMvZG93bnJldi54bWxQSwUGAAAAAAQABAD6AAAAmgMAAAAA&#10;">
                    <v:oval id="Oval 1430" o:spid="_x0000_s1226"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7sccA&#10;AADdAAAADwAAAGRycy9kb3ducmV2LnhtbESPQWvCQBCF70L/wzKF3nTTRqukbkIRWkq1B6MXb0N2&#10;moRmZ8PuqvHfuwXB2wzvvW/eLIvBdOJEzreWFTxPEhDEldUt1wr2u4/xAoQPyBo7y6TgQh6K/GG0&#10;xEzbM2/pVIZaRAj7DBU0IfSZlL5qyKCf2J44ar/WGQxxdbXUDs8Rbjr5kiSv0mDL8UKDPa0aqv7K&#10;o4mUzfHze16mLKfdz9oddj69rCqlnh6H9zcQgYZwN9/SXzrWn6cz+P8mji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O7HHAAAA3QAAAA8AAAAAAAAAAAAAAAAAmAIAAGRy&#10;cy9kb3ducmV2LnhtbFBLBQYAAAAABAAEAPUAAACMAwAAAAA=&#10;" fillcolor="red"/>
                    <v:shape id="AutoShape 1431" o:spid="_x0000_s1227"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oMcUAAADdAAAADwAAAGRycy9kb3ducmV2LnhtbERPTWvCQBC9F/oflhG8FN20pSppNhIs&#10;hSIUTRS8DtlpEs3Ohuyq6b/vFgRv83ifkywH04oL9a6xrOB5GoEgLq1uuFKw331OFiCcR9bYWiYF&#10;v+RgmT4+JBhre+WcLoWvRAhhF6OC2vsultKVNRl0U9sRB+7H9gZ9gH0ldY/XEG5a+RJFM2mw4dBQ&#10;Y0ermspTcTYK/PfT+u2YbzZZwfyRbdeHU7Y6KDUeDdk7CE+Dv4tv7i8d5s9fZ/D/TThB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oMcUAAADdAAAADwAAAAAAAAAA&#10;AAAAAAChAgAAZHJzL2Rvd25yZXYueG1sUEsFBgAAAAAEAAQA+QAAAJMDAAAAAA==&#10;"/>
                  </v:group>
                  <v:group id="Group 1433" o:spid="_x0000_s1228" style="position:absolute;left:2165;top:44727;width:2200;height:1397;flip:x"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YGcEvCAAAA3QAAAA8A&#10;AAAAAAAAAAAAAAAAqgIAAGRycy9kb3ducmV2LnhtbFBLBQYAAAAABAAEAPoAAACZAwAAAAA=&#10;">
                    <v:oval id="Oval 1434" o:spid="_x0000_s1229"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HYccA&#10;AADdAAAADwAAAGRycy9kb3ducmV2LnhtbESPQWvCQBCF7wX/wzKCt2ajUtumriKCpfTQovEHDNkx&#10;Cc3OxuyaxH/fORR6m+G9ee+b9XZ0jeqpC7VnA/MkBUVceFtzaeCcHx5fQIWIbLHxTAbuFGC7mTys&#10;MbN+4CP1p1gqCeGQoYEqxjbTOhQVOQyJb4lFu/jOYZS1K7XtcJBw1+hFmq60w5qlocKW9hUVP6eb&#10;M0Cr++I7fT9enj5fx9v1K9+fG1sbM5uOuzdQkcb4b/67/rCC/7wUXP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Oh2HHAAAA3QAAAA8AAAAAAAAAAAAAAAAAmAIAAGRy&#10;cy9kb3ducmV2LnhtbFBLBQYAAAAABAAEAPUAAACMAwAAAAA=&#10;" fillcolor="#92d050"/>
                    <v:shape id="AutoShape 1435" o:spid="_x0000_s1230"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p8Q8QAAADdAAAADwAAAGRycy9kb3ducmV2LnhtbERP22rCQBB9L/gPywh9KbqxpV6iqwSl&#10;UISiRsHXITsm0exsyK6a/r0rFPo2h3Od2aI1lbhR40rLCgb9CARxZnXJuYLD/qs3BuE8ssbKMin4&#10;JQeLeedlhrG2d97RLfW5CCHsYlRQeF/HUrqsIIOub2viwJ1sY9AH2ORSN3gP4aaS71E0lAZLDg0F&#10;1rQsKLukV6PA/7ytP8+7zSZJmVfJdn28JMujUq/dNpmC8NT6f/Gf+1uH+aOPCTy/CS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nxDxAAAAN0AAAAPAAAAAAAAAAAA&#10;AAAAAKECAABkcnMvZG93bnJldi54bWxQSwUGAAAAAAQABAD5AAAAkgMAAAAA&#10;"/>
                  </v:group>
                  <v:group id="Group 1436" o:spid="_x0000_s1231" style="position:absolute;left:25739;top:44238;width:2209;height:1397;flip:x"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Hpm0LFAAAA3QAA&#10;AA8AAAAAAAAAAAAAAAAAqgIAAGRycy9kb3ducmV2LnhtbFBLBQYAAAAABAAEAPoAAACcAwAAAAA=&#10;">
                    <v:oval id="Oval 1437" o:spid="_x0000_s1232"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dgcQA&#10;AADdAAAADwAAAGRycy9kb3ducmV2LnhtbERP22rCQBB9F/yHZYS+NRul2jZ1FQm0SB9aovmAITsm&#10;odnZmN1c/PtuoeDbHM51tvvJNGKgztWWFSyjGARxYXXNpYL8/P74AsJ5ZI2NZVJwIwf73Xy2xUTb&#10;kTMaTr4UIYRdggoq79tESldUZNBFtiUO3MV2Bn2AXSl1h2MIN41cxfFGGqw5NFTYUlpR8XPqjQLa&#10;3Fbf8Ud2WX++Tv3165zmja6VelhMhzcQniZ/F/+7jzrMf35awt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XYHEAAAA3QAAAA8AAAAAAAAAAAAAAAAAmAIAAGRycy9k&#10;b3ducmV2LnhtbFBLBQYAAAAABAAEAPUAAACJAwAAAAA=&#10;" fillcolor="#92d050"/>
                    <v:shape id="AutoShape 1438" o:spid="_x0000_s1233"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idT8UAAADdAAAADwAAAGRycy9kb3ducmV2LnhtbERPTWvCQBC9C/0PyxS8lLqp2FbSbCQo&#10;BRGKJhW8DtlpkpqdDdmtxn/vFgRv83ifkywG04oT9a6xrOBlEoEgLq1uuFKw//58noNwHllja5kU&#10;XMjBIn0YJRhre+acToWvRAhhF6OC2vsultKVNRl0E9sRB+7H9gZ9gH0ldY/nEG5aOY2iN2mw4dBQ&#10;Y0fLmspj8WcU+K+nzetvvt1mBfMq220Ox2x5UGr8OGQfIDwN/i6+udc6zH+fTeH/m3CC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idT8UAAADdAAAADwAAAAAAAAAA&#10;AAAAAAChAgAAZHJzL2Rvd25yZXYueG1sUEsFBgAAAAAEAAQA+QAAAJMDAAAAAA==&#10;"/>
                  </v:group>
                  <v:group id="Group 1439" o:spid="_x0000_s1234" style="position:absolute;left:51531;top:44910;width:2209;height:1397;flip:x"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OwU1wwAAAN0AAAAP&#10;AAAAAAAAAAAAAAAAAKoCAABkcnMvZG93bnJldi54bWxQSwUGAAAAAAQABAD6AAAAmgMAAAAA&#10;">
                    <v:oval id="Oval 1440" o:spid="_x0000_s1235"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V8YA&#10;AADdAAAADwAAAGRycy9kb3ducmV2LnhtbESPQWvCQBCF74X+h2UK3uqmNTQluoYSaBGrh0Yv3obs&#10;mIRmZ8PuqvHfuwWhtxnee9+8WRSj6cWZnO8sK3iZJiCIa6s7bhTsd5/P7yB8QNbYWyYFV/JQLB8f&#10;Fphre+EfOlehERHCPkcFbQhDLqWvWzLop3YgjtrROoMhrq6R2uElwk0vX5PkTRrsOF5ocaCypfq3&#10;OplI2Zy+1lk1Y5n222932PnZtayVmjyNH3MQgcbwb76nVzrWz9IU/r6JI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tV8YAAADdAAAADwAAAAAAAAAAAAAAAACYAgAAZHJz&#10;L2Rvd25yZXYueG1sUEsFBgAAAAAEAAQA9QAAAIsDAAAAAA==&#10;" fillcolor="red"/>
                    <v:shape id="AutoShape 1441" o:spid="_x0000_s1236"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FO8UAAADdAAAADwAAAGRycy9kb3ducmV2LnhtbERP22rCQBB9L/QflhF8KbppqRfSbCRY&#10;CkUomij4OmSnSTQ7G7Krpn/fLQh9m8O5TrIaTCuu1LvGsoLnaQSCuLS64UrBYf8xWYJwHllja5kU&#10;/JCDVfr4kGCs7Y1zuha+EiGEXYwKau+7WEpX1mTQTW1HHLhv2xv0AfaV1D3eQrhp5UsUzaXBhkND&#10;jR2tayrPxcUo8F9Pm9kp326zgvk9222O52x9VGo8GrI3EJ4G/y++uz91mL94ncHfN+EE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EFO8UAAADdAAAADwAAAAAAAAAA&#10;AAAAAAChAgAAZHJzL2Rvd25yZXYueG1sUEsFBgAAAAAEAAQA+QAAAJMDAAAAAA==&#10;"/>
                  </v:group>
                  <v:group id="Group 1442" o:spid="_x0000_s1237" style="position:absolute;left:19034;top:44238;width:2226;height:1397"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f8gKcQAAADdAAAADwAAAGRycy9kb3ducmV2LnhtbERPS2vCQBC+F/oflil4&#10;001qjZK6ikhbPIjgA6S3ITsmwexsyG6T+O9dQehtPr7nzJe9qURLjSstK4hHEQjizOqScwWn4/dw&#10;BsJ5ZI2VZVJwIwfLxevLHFNtO95Te/C5CCHsUlRQeF+nUrqsIINuZGviwF1sY9AH2ORSN9iFcFPJ&#10;9yhKpMGSQ0OBNa0Lyq6HP6Pgp8NuNY6/2u31sr79Hie78zYmpQZv/eoThKfe/4uf7o0O86cf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f8gKcQAAADdAAAA&#10;DwAAAAAAAAAAAAAAAACqAgAAZHJzL2Rvd25yZXYueG1sUEsFBgAAAAAEAAQA+gAAAJsDAAAAAA==&#10;">
                    <v:oval id="Oval 1443" o:spid="_x0000_s1238"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zIMcA&#10;AADdAAAADwAAAGRycy9kb3ducmV2LnhtbESPzWrDMBCE74W+g9hCbo3cJtTFjWxKICHk51C7l94W&#10;a2ubWisjKYnz9lEg0NsuM/Pt7KIYTS9O5HxnWcHLNAFBXFvdcaPgu1o9v4PwAVljb5kUXMhDkT8+&#10;LDDT9sxfdCpDIyKEfYYK2hCGTEpft2TQT+1AHLVf6wyGuLpGaofnCDe9fE2SN2mw43ihxYGWLdV/&#10;5dFEyv643qbljOW8P+zcT+Vnl2Wt1ORp/PwAEWgM/+Z7eqNj/XSewu2bOIL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ncyDHAAAA3QAAAA8AAAAAAAAAAAAAAAAAmAIAAGRy&#10;cy9kb3ducmV2LnhtbFBLBQYAAAAABAAEAPUAAACMAwAAAAA=&#10;" fillcolor="red"/>
                    <v:shape id="AutoShape 1444" o:spid="_x0000_s1239"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CqpccAAADdAAAADwAAAGRycy9kb3ducmV2LnhtbESPT2vCQBDF74LfYZlCL1I3FvuH1FWC&#10;RRBB1LTgdchOk9TsbMhuNX5751DwNsN7895vZoveNepMXag9G5iME1DEhbc1lwa+v1ZP76BCRLbY&#10;eCYDVwqwmA8HM0ytv/CBznkslYRwSNFAFWObah2KihyGsW+JRfvxncMoa1dq2+FFwl2jn5PkVTus&#10;WRoqbGlZUXHK/5yBuB1tXn4Pu12WM39m+83xlC2Pxjw+9NkHqEh9vJv/r9dW8N+mgivfyAh6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IKqlxwAAAN0AAAAPAAAAAAAA&#10;AAAAAAAAAKECAABkcnMvZG93bnJldi54bWxQSwUGAAAAAAQABAD5AAAAlQMAAAAA&#10;"/>
                  </v:group>
                  <v:group id="Group 1445" o:spid="_x0000_s1240" style="position:absolute;left:43097;top:44910;width:2209;height:1397"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C0W8UAAADdAAAADwAAAGRycy9kb3ducmV2LnhtbERPS2vCQBC+C/6HZYTe&#10;6ibW2hpdRaSWHkJBLRRvQ3ZMgtnZkN3m8e+7hYK3+fies972phItNa60rCCeRiCIM6tLzhV8nQ+P&#10;ryCcR9ZYWSYFAznYbsajNSbadnyk9uRzEULYJaig8L5OpHRZQQbd1NbEgbvaxqAPsMmlbrAL4aaS&#10;syhaSIMlh4YCa9oXlN1OP0bBe4fd7il+a9PbdT9czs+f32lMSj1M+t0KhKfe38X/7g8d5r/M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gtFvFAAAA3QAA&#10;AA8AAAAAAAAAAAAAAAAAqgIAAGRycy9kb3ducmV2LnhtbFBLBQYAAAAABAAEAPoAAACcAwAAAAA=&#10;">
                    <v:oval id="Oval 1446" o:spid="_x0000_s1241"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ux8cA&#10;AADdAAAADwAAAGRycy9kb3ducmV2LnhtbESPzWrDQAyE74G+w6JAb8k6BqeJk00ohpbSQ0t+HkB4&#10;FdvEq3W9m9h5++pQ6E1iRjOftvvRtepOfWg8G1jME1DEpbcNVwbOp7fZClSIyBZbz2TgQQH2u6fJ&#10;FnPrBz7Q/RgrJSEccjRQx9jlWoeyJodh7jti0S6+dxhl7Sttexwk3LU6TZKldtiwNNTYUVFTeT3e&#10;nAFaPtLv5P1wyT7X4+3n61ScW9sY8zwdXzegIo3x3/x3/WEF/yUT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nbsfHAAAA3QAAAA8AAAAAAAAAAAAAAAAAmAIAAGRy&#10;cy9kb3ducmV2LnhtbFBLBQYAAAAABAAEAPUAAACMAwAAAAA=&#10;" fillcolor="#92d050"/>
                    <v:shape id="AutoShape 1447" o:spid="_x0000_s1242"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OV5cMAAADdAAAADwAAAGRycy9kb3ducmV2LnhtbERPTYvCMBC9C/sfwix4EU0V1KVrlOIi&#10;iCBqV/A6NLNt12ZSmqj13xtB8DaP9zmzRWsqcaXGlZYVDAcRCOLM6pJzBcffVf8LhPPIGivLpOBO&#10;Dhbzj84MY21vfKBr6nMRQtjFqKDwvo6ldFlBBt3A1sSB+7ONQR9gk0vd4C2Em0qOomgiDZYcGgqs&#10;aVlQdk4vRoHf9jbj/8Nul6TMP8l+czony5NS3c82+QbhqfVv8cu91mH+dDyE5zfhB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DleXDAAAA3QAAAA8AAAAAAAAAAAAA&#10;AAAAoQIAAGRycy9kb3ducmV2LnhtbFBLBQYAAAAABAAEAPkAAACRAwAAAAA=&#10;"/>
                  </v:group>
                  <v:group id="Group 1451" o:spid="_x0000_s1243" style="position:absolute;left:6714;top:13349;width:5108;height:2628" coordorigin="4685,12771" coordsize="585,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x2w98UAAADdAAAADwAAAGRycy9kb3ducmV2LnhtbERPTWvCQBC9F/wPyxS8&#10;NZsoaSXNKiJWPIRCVSi9DdkxCWZnQ3abxH/fLRR6m8f7nHwzmVYM1LvGsoIkikEQl1Y3XCm4nN+e&#10;ViCcR9bYWiYFd3KwWc8ecsy0HfmDhpOvRAhhl6GC2vsuk9KVNRl0ke2IA3e1vUEfYF9J3eMYwk0r&#10;F3H8LA02HBpq7GhXU3k7fRsFhxHH7TLZD8Xturt/ndP3zyIhpeaP0/YVhKfJ/4v/3Ecd5r+k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dsPfFAAAA3QAA&#10;AA8AAAAAAAAAAAAAAAAAqgIAAGRycy9kb3ducmV2LnhtbFBLBQYAAAAABAAEAPoAAACcAwAAAAA=&#10;">
                    <v:group id="Group 1417" o:spid="_x0000_s1244" style="position:absolute;left:4685;top:12888;width:253;height:160"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EVbMUAAADdAAAADwAAAGRycy9kb3ducmV2LnhtbERPTWvCQBC9F/wPyxS8&#10;NZsoaSXNKiJVPIRCVSi9DdkxCWZnQ3abxH/fLRR6m8f7nHwzmVYM1LvGsoIkikEQl1Y3XCm4nPdP&#10;KxDOI2tsLZOCOznYrGcPOWbajvxBw8lXIoSwy1BB7X2XSenKmgy6yHbEgbva3qAPsK+k7nEM4aaV&#10;izh+lgYbDg01drSrqbydvo2Cw4jjdpm8DcXturt/ndP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RFWzFAAAA3QAA&#10;AA8AAAAAAAAAAAAAAAAAqgIAAGRycy9kb3ducmV2LnhtbFBLBQYAAAAABAAEAPoAAACcAwAAAAA=&#10;">
                      <v:oval id="Oval 1415" o:spid="_x0000_s1245"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oxMQA&#10;AADdAAAADwAAAGRycy9kb3ducmV2LnhtbERP22rCQBB9F/yHZQp9azaVatvUVUqgpfjQkssHDNkx&#10;Cc3OxuxG49+7guDbHM511tvJdOJIg2stK3iOYhDEldUt1wrK4uvpDYTzyBo7y6TgTA62m/lsjYm2&#10;J87omPtahBB2CSpovO8TKV3VkEEX2Z44cHs7GPQBDrXUA55CuOnkIo5X0mDLoaHBntKGqv98NApo&#10;dV78xd/Zfrl7n8bDb5GWnW6VenyYPj9AeJr8XXxz/+gw/3X5Atdvwgl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caMTEAAAA3QAAAA8AAAAAAAAAAAAAAAAAmAIAAGRycy9k&#10;b3ducmV2LnhtbFBLBQYAAAAABAAEAPUAAACJAwAAAAA=&#10;" fillcolor="#92d050"/>
                      <v:shape id="AutoShape 1416" o:spid="_x0000_s1246"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T5sUAAADdAAAADwAAAGRycy9kb3ducmV2LnhtbERPTWvCQBC9F/oflil4KbppIVaiawiW&#10;gghFkwpeh+w0SZOdDdlV47/vCoXe5vE+Z5WOphMXGlxjWcHLLAJBXFrdcKXg+PUxXYBwHlljZ5kU&#10;3MhBun58WGGi7ZVzuhS+EiGEXYIKau/7REpX1mTQzWxPHLhvOxj0AQ6V1ANeQ7jp5GsUzaXBhkND&#10;jT1tairb4mwU+M/nXfyT7/dZwfyeHXanNtuclJo8jdkShKfR/4v/3Fsd5r/FMdy/CS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iT5sUAAADdAAAADwAAAAAAAAAA&#10;AAAAAAChAgAAZHJzL2Rvd25yZXYueG1sUEsFBgAAAAAEAAQA+QAAAJMDAAAAAA==&#10;"/>
                    </v:group>
                    <v:shape id="Text Box 1449" o:spid="_x0000_s1247" type="#_x0000_t202" style="position:absolute;left:4891;top:12771;width:37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4vMEA&#10;AADdAAAADwAAAGRycy9kb3ducmV2LnhtbERPS4vCMBC+L/gfwgjeNFnx2TWKKMKeXHzC3oZmbMs2&#10;k9JE2/33ZkHY23x8z1msWluKB9W+cKzhfaBAEKfOFJxpOJ92/RkIH5ANlo5Jwy95WC07bwtMjGv4&#10;QI9jyEQMYZ+ghjyEKpHSpzlZ9ANXEUfu5mqLIcI6k6bGJobbUg6VmkiLBceGHCva5JT+HO9Ww2V/&#10;+76O1Fe2teOqca2SbOdS6163XX+ACNSGf/HL/Wni/Ol4A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VuLzBAAAA3QAAAA8AAAAAAAAAAAAAAAAAmAIAAGRycy9kb3du&#10;cmV2LnhtbFBLBQYAAAAABAAEAPUAAACGAwAAAAA=&#10;" filled="f" stroked="f">
                      <v:textbox>
                        <w:txbxContent>
                          <w:p w:rsidR="008006A2" w:rsidRPr="00132C94" w:rsidRDefault="008006A2" w:rsidP="000D00D5">
                            <w:pPr>
                              <w:pStyle w:val="Sprechblasentext"/>
                              <w:spacing w:line="300" w:lineRule="atLeast"/>
                              <w:rPr>
                                <w:rFonts w:ascii="Arial" w:hAnsi="Arial"/>
                                <w:sz w:val="20"/>
                                <w:szCs w:val="20"/>
                                <w:lang w:val="fr-FR"/>
                                <w:rPrChange w:id="1142" w:author="GIRAUD Christian" w:date="2014-06-18T09:51:00Z">
                                  <w:rPr/>
                                </w:rPrChange>
                              </w:rPr>
                              <w:pPrChange w:id="1143" w:author="GIRAUD Christian" w:date="2014-06-18T09:38:00Z">
                                <w:pPr/>
                              </w:pPrChange>
                            </w:pPr>
                            <w:ins w:id="1144" w:author="GIRAUD Christian" w:date="2014-06-18T09:44:00Z">
                              <w:r w:rsidRPr="00132C94">
                                <w:rPr>
                                  <w:rFonts w:ascii="Arial" w:hAnsi="Arial"/>
                                  <w:sz w:val="20"/>
                                  <w:szCs w:val="20"/>
                                  <w:lang w:val="fr-FR"/>
                                  <w:rPrChange w:id="1145" w:author="GIRAUD Christian" w:date="2014-06-18T09:51:00Z">
                                    <w:rPr>
                                      <w:lang w:val="fr-FR"/>
                                    </w:rPr>
                                  </w:rPrChange>
                                </w:rPr>
                                <w:t>0</w:t>
                              </w:r>
                            </w:ins>
                            <w:ins w:id="1146" w:author="GIRAUD Christian" w:date="2014-06-18T09:36:00Z">
                              <w:r w:rsidRPr="00132C94">
                                <w:rPr>
                                  <w:rFonts w:ascii="Arial" w:hAnsi="Arial"/>
                                  <w:sz w:val="20"/>
                                  <w:szCs w:val="20"/>
                                  <w:lang w:val="fr-FR"/>
                                  <w:rPrChange w:id="1147" w:author="GIRAUD Christian" w:date="2014-06-18T09:51:00Z">
                                    <w:rPr>
                                      <w:lang w:val="fr-FR"/>
                                    </w:rPr>
                                  </w:rPrChange>
                                </w:rPr>
                                <w:t>1</w:t>
                              </w:r>
                            </w:ins>
                          </w:p>
                        </w:txbxContent>
                      </v:textbox>
                    </v:shape>
                  </v:group>
                  <v:group id="Group 1452" o:spid="_x0000_s1248" style="position:absolute;left:30559;top:13139;width:5108;height:2628" coordorigin="4685,12771" coordsize="585,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group id="Group 1453" o:spid="_x0000_s1249" style="position:absolute;left:4685;top:12888;width:253;height:160"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WHHccAAADdAAAADwAAAGRycy9kb3ducmV2LnhtbESPQWvCQBCF70L/wzIF&#10;b7pJi21JXUWkFQ9SaCyItyE7JsHsbMhuk/jvnUOhtxnem/e+Wa5H16ieulB7NpDOE1DEhbc1lwZ+&#10;jp+zN1AhIltsPJOBGwVYrx4mS8ysH/ib+jyWSkI4ZGigirHNtA5FRQ7D3LfEol185zDK2pXadjhI&#10;uGv0U5K8aIc1S0OFLW0rKq75rzOwG3DYPKcf/eF62d7Ox8XX6ZCSMdPHcfMOKtIY/81/13sr+K8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vWHHccAAADd&#10;AAAADwAAAAAAAAAAAAAAAACqAgAAZHJzL2Rvd25yZXYueG1sUEsFBgAAAAAEAAQA+gAAAJ4DAAAA&#10;AA==&#10;">
                      <v:oval id="Oval 1454" o:spid="_x0000_s1250"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HWr8A&#10;AADdAAAADwAAAGRycy9kb3ducmV2LnhtbERPSwrCMBDdC94hjOBOUwV/1SgiKOJC8XOAoRnbYjOp&#10;TdR6eyMI7ubxvjNb1KYQT6pcbllBrxuBIE6szjlVcDmvO2MQziNrLCyTgjc5WMybjRnG2r74SM+T&#10;T0UIYRejgsz7MpbSJRkZdF1bEgfuaiuDPsAqlbrCVwg3hexH0VAazDk0ZFjSKqPkdnoYBTR89w/R&#10;5ngd7Cb1474/ry6FzpVqt+rlFISn2v/FP/dWh/mjwQS+34QT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HcdavwAAAN0AAAAPAAAAAAAAAAAAAAAAAJgCAABkcnMvZG93bnJl&#10;di54bWxQSwUGAAAAAAQABAD1AAAAhAMAAAAA&#10;" fillcolor="#92d050"/>
                      <v:shape id="AutoShape 1455" o:spid="_x0000_s1251"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6w8cAAADdAAAADwAAAGRycy9kb3ducmV2LnhtbESPQWvCQBCF74L/YZlCL0U3Fqolukqw&#10;FIogaip4HbJjkpqdDdmtpv/eORS8zfDevPfNYtW7Rl2pC7VnA5NxAoq48Lbm0sDx+3P0DipEZIuN&#10;ZzLwRwFWy+Fggan1Nz7QNY+lkhAOKRqoYmxTrUNRkcMw9i2xaGffOYyydqW2Hd4k3DX6NUmm2mHN&#10;0lBhS+uKikv+6wzE7cvm7eew22U580e235wu2fpkzPNTn81BRerjw/x//WUFfzYVfvlGRt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4/rDxwAAAN0AAAAPAAAAAAAA&#10;AAAAAAAAAKECAABkcnMvZG93bnJldi54bWxQSwUGAAAAAAQABAD5AAAAlQMAAAAA&#10;"/>
                    </v:group>
                    <v:shape id="Text Box 1456" o:spid="_x0000_s1252" type="#_x0000_t202" style="position:absolute;left:4891;top:12771;width:37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qdcMA&#10;AADdAAAADwAAAGRycy9kb3ducmV2LnhtbERPS2vCQBC+F/wPywi91V2LtRqzEakIniz1Bd6G7JgE&#10;s7MhuzXpv3cLhd7m43tOuuxtLe7U+sqxhvFIgSDOnam40HA8bF5mIHxANlg7Jg0/5GGZDZ5STIzr&#10;+Ivu+1CIGMI+QQ1lCE0ipc9LsuhHriGO3NW1FkOEbSFNi10Mt7V8VWoqLVYcG0ps6KOk/Lb/thpO&#10;u+vlPFGfxdq+NZ3rlWQ7l1o/D/vVAkSgPvyL/9xbE+e/T8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DqdcMAAADdAAAADwAAAAAAAAAAAAAAAACYAgAAZHJzL2Rv&#10;d25yZXYueG1sUEsFBgAAAAAEAAQA9QAAAIgDAAAAAA==&#10;" filled="f" stroked="f">
                      <v:textbox>
                        <w:txbxContent>
                          <w:p w:rsidR="008006A2" w:rsidRPr="00132C94" w:rsidRDefault="008006A2" w:rsidP="000D00D5">
                            <w:pPr>
                              <w:pStyle w:val="Sprechblasentext"/>
                              <w:spacing w:line="300" w:lineRule="atLeast"/>
                              <w:rPr>
                                <w:rFonts w:ascii="Arial" w:hAnsi="Arial"/>
                                <w:sz w:val="20"/>
                                <w:szCs w:val="20"/>
                                <w:lang w:val="fr-FR"/>
                                <w:rPrChange w:id="1148" w:author="GIRAUD Christian" w:date="2014-06-18T09:51:00Z">
                                  <w:rPr/>
                                </w:rPrChange>
                              </w:rPr>
                              <w:pPrChange w:id="1149" w:author="GIRAUD Christian" w:date="2014-06-18T09:38:00Z">
                                <w:pPr/>
                              </w:pPrChange>
                            </w:pPr>
                            <w:ins w:id="1150" w:author="GIRAUD Christian" w:date="2014-06-18T09:44:00Z">
                              <w:r w:rsidRPr="00132C94">
                                <w:rPr>
                                  <w:rFonts w:ascii="Arial" w:hAnsi="Arial"/>
                                  <w:sz w:val="20"/>
                                  <w:szCs w:val="20"/>
                                  <w:lang w:val="fr-FR"/>
                                  <w:rPrChange w:id="1151" w:author="GIRAUD Christian" w:date="2014-06-18T09:51:00Z">
                                    <w:rPr>
                                      <w:lang w:val="fr-FR"/>
                                    </w:rPr>
                                  </w:rPrChange>
                                </w:rPr>
                                <w:t>0</w:t>
                              </w:r>
                            </w:ins>
                            <w:ins w:id="1152" w:author="GIRAUD Christian" w:date="2014-06-19T10:16:00Z">
                              <w:r>
                                <w:rPr>
                                  <w:rFonts w:ascii="Arial" w:hAnsi="Arial"/>
                                  <w:sz w:val="20"/>
                                  <w:szCs w:val="20"/>
                                  <w:lang w:val="fr-FR"/>
                                </w:rPr>
                                <w:t>3</w:t>
                              </w:r>
                            </w:ins>
                          </w:p>
                        </w:txbxContent>
                      </v:textbox>
                    </v:shape>
                  </v:group>
                  <v:group id="Group 1457" o:spid="_x0000_s1253" style="position:absolute;left:55906;top:13331;width:5107;height:2628" coordorigin="4685,12771" coordsize="585,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group id="Group 1458" o:spid="_x0000_s1254" style="position:absolute;left:4685;top:12888;width:253;height:160" coordorigin="4639,13307" coordsize="2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oval id="Oval 1459" o:spid="_x0000_s1255" style="position:absolute;left:4741;top:13307;width:150;height: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iecMA&#10;AADdAAAADwAAAGRycy9kb3ducmV2LnhtbERP22rCQBB9L/gPywh9qxuljRpdpQRaig8VLx8wZMck&#10;mJ1Ns5uLf+8KQt/mcK6z3g6mEh01rrSsYDqJQBBnVpecKzifvt4WIJxH1lhZJgU3crDdjF7WmGjb&#10;84G6o89FCGGXoILC+zqR0mUFGXQTWxMH7mIbgz7AJpe6wT6Em0rOoiiWBksODQXWlBaUXY+tUUDx&#10;bbaPvg+Xj91yaP9+T+m50qVSr+PhcwXC0+D/xU/3jw7z5/E7PL4JJ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CiecMAAADdAAAADwAAAAAAAAAAAAAAAACYAgAAZHJzL2Rv&#10;d25yZXYueG1sUEsFBgAAAAAEAAQA9QAAAIgDAAAAAA==&#10;" fillcolor="#92d050"/>
                      <v:shape id="AutoShape 1460" o:spid="_x0000_s1256" type="#_x0000_t32" style="position:absolute;left:4639;top:13383;width:102;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RZW8UAAADdAAAADwAAAGRycy9kb3ducmV2LnhtbERPTWvCQBC9F/wPywi9FN1YMJXoKsFS&#10;KIGSGgWvQ3ZMotnZkN2a9N93C4Xe5vE+Z7MbTSvu1LvGsoLFPAJBXFrdcKXgdHybrUA4j6yxtUwK&#10;vsnBbjt52GCi7cAHuhe+EiGEXYIKau+7REpX1mTQzW1HHLiL7Q36APtK6h6HEG5a+RxFsTTYcGio&#10;saN9TeWt+DIK/MdTtrwe8jwtmF/Tz+x8S/dnpR6nY7oG4Wn0/+I/97sO81/iJfx+E06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RZW8UAAADdAAAADwAAAAAAAAAA&#10;AAAAAAChAgAAZHJzL2Rvd25yZXYueG1sUEsFBgAAAAAEAAQA+QAAAJMDAAAAAA==&#10;"/>
                    </v:group>
                    <v:shape id="Text Box 1461" o:spid="_x0000_s1257" type="#_x0000_t202" style="position:absolute;left:4891;top:12771;width:37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8006A2" w:rsidRPr="00132C94" w:rsidRDefault="008006A2" w:rsidP="000D00D5">
                            <w:pPr>
                              <w:pStyle w:val="Sprechblasentext"/>
                              <w:spacing w:line="300" w:lineRule="atLeast"/>
                              <w:rPr>
                                <w:rFonts w:ascii="Arial" w:hAnsi="Arial"/>
                                <w:sz w:val="20"/>
                                <w:szCs w:val="20"/>
                                <w:lang w:val="fr-FR"/>
                                <w:rPrChange w:id="1153" w:author="GIRAUD Christian" w:date="2014-06-18T09:51:00Z">
                                  <w:rPr/>
                                </w:rPrChange>
                              </w:rPr>
                              <w:pPrChange w:id="1154" w:author="GIRAUD Christian" w:date="2014-06-18T09:38:00Z">
                                <w:pPr/>
                              </w:pPrChange>
                            </w:pPr>
                            <w:ins w:id="1155" w:author="GIRAUD Christian" w:date="2014-06-18T09:44:00Z">
                              <w:r w:rsidRPr="00132C94">
                                <w:rPr>
                                  <w:rFonts w:ascii="Arial" w:hAnsi="Arial"/>
                                  <w:sz w:val="20"/>
                                  <w:szCs w:val="20"/>
                                  <w:lang w:val="fr-FR"/>
                                  <w:rPrChange w:id="1156" w:author="GIRAUD Christian" w:date="2014-06-18T09:51:00Z">
                                    <w:rPr>
                                      <w:lang w:val="fr-FR"/>
                                    </w:rPr>
                                  </w:rPrChange>
                                </w:rPr>
                                <w:t>0</w:t>
                              </w:r>
                            </w:ins>
                            <w:ins w:id="1157" w:author="GIRAUD Christian" w:date="2014-06-19T10:20:00Z">
                              <w:r>
                                <w:rPr>
                                  <w:rFonts w:ascii="Arial" w:hAnsi="Arial"/>
                                  <w:sz w:val="20"/>
                                  <w:szCs w:val="20"/>
                                  <w:lang w:val="fr-FR"/>
                                </w:rPr>
                                <w:t>5</w:t>
                              </w:r>
                            </w:ins>
                          </w:p>
                        </w:txbxContent>
                      </v:textbox>
                    </v:shape>
                  </v:group>
                  <v:shape id="Text Box 1462" o:spid="_x0000_s1258" type="#_x0000_t202" style="position:absolute;left:45306;top:44238;width:329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8006A2" w:rsidRPr="002869B9" w:rsidRDefault="008006A2" w:rsidP="000D00D5">
                          <w:pPr>
                            <w:rPr>
                              <w:b/>
                              <w:sz w:val="18"/>
                              <w:szCs w:val="18"/>
                              <w:lang w:val="fr-FR"/>
                              <w:rPrChange w:id="1158" w:author="GIRAUD Christian" w:date="2014-06-19T10:22:00Z">
                                <w:rPr/>
                              </w:rPrChange>
                            </w:rPr>
                          </w:pPr>
                          <w:ins w:id="1159" w:author="GIRAUD Christian" w:date="2014-06-19T10:21:00Z">
                            <w:r w:rsidRPr="002869B9">
                              <w:rPr>
                                <w:b/>
                                <w:sz w:val="18"/>
                                <w:szCs w:val="18"/>
                                <w:lang w:val="fr-FR"/>
                                <w:rPrChange w:id="1160" w:author="GIRAUD Christian" w:date="2014-06-19T10:22:00Z">
                                  <w:rPr>
                                    <w:sz w:val="18"/>
                                    <w:szCs w:val="18"/>
                                    <w:lang w:val="fr-FR"/>
                                  </w:rPr>
                                </w:rPrChange>
                              </w:rPr>
                              <w:t>02</w:t>
                            </w:r>
                          </w:ins>
                        </w:p>
                      </w:txbxContent>
                    </v:textbox>
                  </v:shape>
                  <v:shape id="AutoShape 1463" o:spid="_x0000_s1259" type="#_x0000_t32" style="position:absolute;left:30533;top:35682;width:25373;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mhCMUAAADdAAAADwAAAGRycy9kb3ducmV2LnhtbESPQWsCMRCF7wX/Q5hCbzVbQVtWo1RB&#10;kF5KtdAeh824G7qZLJu4Wf995yB4m+G9ee+b1Wb0rRqojy6wgZdpAYq4CtZxbeD7tH9+AxUTssU2&#10;MBm4UoTNevKwwtKGzF80HFOtJIRjiQaalLpS61g15DFOQ0cs2jn0HpOsfa1tj1nCfatnRbHQHh1L&#10;Q4Md7Rqq/o4Xb8DlTzd0h13efvz8RpvJXefBGfP0OL4vQSUa0918uz5YwX9dCK58IyP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mhCMUAAADdAAAADwAAAAAAAAAA&#10;AAAAAAChAgAAZHJzL2Rvd25yZXYueG1sUEsFBgAAAAAEAAQA+QAAAJMDAAAAAA==&#10;">
                    <v:stroke endarrow="block"/>
                  </v:shape>
                  <w10:anchorlock/>
                </v:group>
              </w:pict>
            </mc:Fallback>
          </mc:AlternateContent>
        </w:r>
      </w:ins>
    </w:p>
    <w:p w:rsidR="002B146E" w:rsidRDefault="002B146E" w:rsidP="00F54EFE">
      <w:pPr>
        <w:pStyle w:val="Textkrper"/>
        <w:ind w:left="851" w:hanging="851"/>
        <w:rPr>
          <w:ins w:id="1161" w:author="GIRAUD Christian" w:date="2014-06-17T16:24:00Z"/>
        </w:rPr>
      </w:pPr>
    </w:p>
    <w:p w:rsidR="000D00D5" w:rsidRPr="009D34BC" w:rsidRDefault="000D00D5" w:rsidP="000D00D5">
      <w:pPr>
        <w:ind w:left="851" w:hanging="851"/>
        <w:jc w:val="center"/>
        <w:rPr>
          <w:ins w:id="1162" w:author="GIRAUD Christian" w:date="2014-06-19T10:24:00Z"/>
          <w:rStyle w:val="Fett"/>
        </w:rPr>
      </w:pPr>
      <w:ins w:id="1163" w:author="GIRAUD Christian" w:date="2014-06-19T10:24:00Z">
        <w:r>
          <w:rPr>
            <w:rStyle w:val="Fett"/>
          </w:rPr>
          <w:t xml:space="preserve">LRBG </w:t>
        </w:r>
      </w:ins>
      <w:ins w:id="1164" w:author="GIRAUD Christian" w:date="2014-06-19T10:28:00Z">
        <w:r>
          <w:rPr>
            <w:rStyle w:val="Fett"/>
          </w:rPr>
          <w:t>on a cross-over</w:t>
        </w:r>
      </w:ins>
    </w:p>
    <w:p w:rsidR="00DD62DF" w:rsidRPr="00DD62DF" w:rsidRDefault="00DD62DF" w:rsidP="00DD62DF">
      <w:pPr>
        <w:pStyle w:val="Textkrper"/>
        <w:ind w:left="851" w:hanging="851"/>
        <w:rPr>
          <w:ins w:id="1165" w:author="GIRAUD Christian" w:date="2014-06-19T10:36:00Z"/>
          <w:b/>
          <w:rPrChange w:id="1166" w:author="GIRAUD Christian" w:date="2014-06-19T10:36:00Z">
            <w:rPr>
              <w:ins w:id="1167" w:author="GIRAUD Christian" w:date="2014-06-19T10:36:00Z"/>
            </w:rPr>
          </w:rPrChange>
        </w:rPr>
      </w:pPr>
      <w:ins w:id="1168" w:author="GIRAUD Christian" w:date="2014-06-19T10:36:00Z">
        <w:r w:rsidRPr="00DD62DF">
          <w:rPr>
            <w:b/>
            <w:rPrChange w:id="1169" w:author="GIRAUD Christian" w:date="2014-06-19T10:36:00Z">
              <w:rPr/>
            </w:rPrChange>
          </w:rPr>
          <w:t>Comments :</w:t>
        </w:r>
      </w:ins>
    </w:p>
    <w:p w:rsidR="002B146E" w:rsidRDefault="00DD62DF" w:rsidP="00DD62DF">
      <w:pPr>
        <w:pStyle w:val="Textkrper"/>
        <w:ind w:left="851" w:hanging="851"/>
        <w:rPr>
          <w:ins w:id="1170" w:author="GIRAUD Christian" w:date="2014-06-18T09:46:00Z"/>
        </w:rPr>
      </w:pPr>
      <w:ins w:id="1171" w:author="GIRAUD Christian" w:date="2014-06-19T10:36:00Z">
        <w:r>
          <w:t xml:space="preserve">The drawing hereunder shows a double track </w:t>
        </w:r>
      </w:ins>
      <w:ins w:id="1172" w:author="GIRAUD Christian" w:date="2014-06-19T10:38:00Z">
        <w:r>
          <w:t>with dedicated</w:t>
        </w:r>
      </w:ins>
      <w:ins w:id="1173" w:author="GIRAUD Christian" w:date="2014-06-19T10:39:00Z">
        <w:r>
          <w:t xml:space="preserve"> </w:t>
        </w:r>
      </w:ins>
      <w:ins w:id="1174" w:author="GIRAUD Christian" w:date="2014-06-19T10:38:00Z">
        <w:r>
          <w:t>BG</w:t>
        </w:r>
      </w:ins>
      <w:ins w:id="1175" w:author="GIRAUD Christian" w:date="2014-06-19T10:39:00Z">
        <w:r>
          <w:t xml:space="preserve"> for each signal</w:t>
        </w:r>
      </w:ins>
      <w:ins w:id="1176" w:author="GIRAUD Christian" w:date="2014-06-19T10:40:00Z">
        <w:r>
          <w:t xml:space="preserve"> </w:t>
        </w:r>
      </w:ins>
      <w:ins w:id="1177" w:author="GIRAUD Christian" w:date="2014-06-19T10:41:00Z">
        <w:r>
          <w:t xml:space="preserve"> </w:t>
        </w:r>
      </w:ins>
      <w:ins w:id="1178" w:author="GIRAUD Christian" w:date="2014-06-19T10:40:00Z">
        <w:r>
          <w:t>(recommended) :</w:t>
        </w:r>
      </w:ins>
      <w:ins w:id="1179" w:author="GIRAUD Christian" w:date="2014-06-19T10:36:00Z">
        <w:r>
          <w:t>,</w:t>
        </w:r>
      </w:ins>
    </w:p>
    <w:p w:rsidR="00F355A7" w:rsidRDefault="00F355A7" w:rsidP="00F355A7">
      <w:pPr>
        <w:pStyle w:val="Textkrper"/>
        <w:numPr>
          <w:ilvl w:val="0"/>
          <w:numId w:val="24"/>
        </w:numPr>
        <w:rPr>
          <w:ins w:id="1180" w:author="GIRAUD Christian" w:date="2014-06-19T11:02:00Z"/>
        </w:rPr>
        <w:pPrChange w:id="1181" w:author="GIRAUD Christian" w:date="2014-06-19T10:56:00Z">
          <w:pPr>
            <w:pStyle w:val="Textkrper"/>
            <w:ind w:left="851" w:hanging="851"/>
          </w:pPr>
        </w:pPrChange>
      </w:pPr>
      <w:ins w:id="1182" w:author="GIRAUD Christian" w:date="2014-06-19T10:56:00Z">
        <w:r>
          <w:t>In normal situation</w:t>
        </w:r>
      </w:ins>
      <w:ins w:id="1183" w:author="GIRAUD Christian" w:date="2014-06-19T11:02:00Z">
        <w:r>
          <w:t xml:space="preserve"> :</w:t>
        </w:r>
      </w:ins>
    </w:p>
    <w:p w:rsidR="00512D60" w:rsidRDefault="00F355A7" w:rsidP="00F355A7">
      <w:pPr>
        <w:pStyle w:val="Textkrper"/>
        <w:numPr>
          <w:ilvl w:val="1"/>
          <w:numId w:val="24"/>
        </w:numPr>
        <w:rPr>
          <w:ins w:id="1184" w:author="GIRAUD Christian" w:date="2014-06-19T11:05:00Z"/>
        </w:rPr>
        <w:pPrChange w:id="1185" w:author="GIRAUD Christian" w:date="2014-06-19T11:02:00Z">
          <w:pPr>
            <w:pStyle w:val="Textkrper"/>
            <w:ind w:left="851" w:hanging="851"/>
          </w:pPr>
        </w:pPrChange>
      </w:pPr>
      <w:ins w:id="1186" w:author="GIRAUD Christian" w:date="2014-06-19T10:57:00Z">
        <w:r>
          <w:t>BG blue</w:t>
        </w:r>
      </w:ins>
      <w:ins w:id="1187" w:author="GIRAUD Christian" w:date="2014-06-19T10:58:00Z">
        <w:r>
          <w:t xml:space="preserve"> </w:t>
        </w:r>
      </w:ins>
      <w:ins w:id="1188" w:author="GIRAUD Christian" w:date="2014-06-19T10:57:00Z">
        <w:r>
          <w:t>are</w:t>
        </w:r>
      </w:ins>
      <w:ins w:id="1189" w:author="GIRAUD Christian" w:date="2014-06-19T10:58:00Z">
        <w:r>
          <w:t xml:space="preserve"> </w:t>
        </w:r>
      </w:ins>
      <w:ins w:id="1190" w:author="GIRAUD Christian" w:date="2014-06-19T10:57:00Z">
        <w:r>
          <w:t>linked</w:t>
        </w:r>
      </w:ins>
      <w:ins w:id="1191" w:author="GIRAUD Christian" w:date="2014-06-19T10:58:00Z">
        <w:r>
          <w:t xml:space="preserve"> toghether in normal orientation </w:t>
        </w:r>
      </w:ins>
      <w:ins w:id="1192" w:author="GIRAUD Christian" w:date="2014-06-19T11:04:00Z">
        <w:r w:rsidR="003D313C">
          <w:t>and signals are green</w:t>
        </w:r>
      </w:ins>
      <w:ins w:id="1193" w:author="GIRAUD Christian" w:date="2014-06-19T10:58:00Z">
        <w:r>
          <w:t>.</w:t>
        </w:r>
      </w:ins>
    </w:p>
    <w:p w:rsidR="003D313C" w:rsidRDefault="003D313C" w:rsidP="00F355A7">
      <w:pPr>
        <w:pStyle w:val="Textkrper"/>
        <w:numPr>
          <w:ilvl w:val="1"/>
          <w:numId w:val="24"/>
        </w:numPr>
        <w:rPr>
          <w:ins w:id="1194" w:author="GIRAUD Christian" w:date="2014-06-19T10:58:00Z"/>
        </w:rPr>
        <w:pPrChange w:id="1195" w:author="GIRAUD Christian" w:date="2014-06-19T11:02:00Z">
          <w:pPr>
            <w:pStyle w:val="Textkrper"/>
            <w:ind w:left="851" w:hanging="851"/>
          </w:pPr>
        </w:pPrChange>
      </w:pPr>
      <w:ins w:id="1196" w:author="GIRAUD Christian" w:date="2014-06-19T11:05:00Z">
        <w:r>
          <w:t>BG red are linked toghetherin reverse orient</w:t>
        </w:r>
      </w:ins>
      <w:ins w:id="1197" w:author="GIRAUD Christian" w:date="2014-06-19T11:06:00Z">
        <w:r>
          <w:t>a</w:t>
        </w:r>
      </w:ins>
      <w:ins w:id="1198" w:author="GIRAUD Christian" w:date="2014-06-19T11:05:00Z">
        <w:r>
          <w:t>tion</w:t>
        </w:r>
      </w:ins>
      <w:ins w:id="1199" w:author="GIRAUD Christian" w:date="2014-06-19T11:06:00Z">
        <w:r>
          <w:t xml:space="preserve"> and signals are red.</w:t>
        </w:r>
      </w:ins>
    </w:p>
    <w:p w:rsidR="00F355A7" w:rsidRDefault="00F355A7" w:rsidP="00F355A7">
      <w:pPr>
        <w:pStyle w:val="Textkrper"/>
        <w:numPr>
          <w:ilvl w:val="0"/>
          <w:numId w:val="24"/>
        </w:numPr>
        <w:rPr>
          <w:ins w:id="1200" w:author="GIRAUD Christian" w:date="2014-06-19T11:07:00Z"/>
        </w:rPr>
        <w:pPrChange w:id="1201" w:author="GIRAUD Christian" w:date="2014-06-19T10:56:00Z">
          <w:pPr>
            <w:pStyle w:val="Textkrper"/>
            <w:ind w:left="851" w:hanging="851"/>
          </w:pPr>
        </w:pPrChange>
      </w:pPr>
      <w:ins w:id="1202" w:author="GIRAUD Christian" w:date="2014-06-19T10:59:00Z">
        <w:r>
          <w:t>In case of route go</w:t>
        </w:r>
      </w:ins>
      <w:ins w:id="1203" w:author="GIRAUD Christian" w:date="2014-06-19T11:07:00Z">
        <w:r w:rsidR="003D313C">
          <w:t>ing</w:t>
        </w:r>
      </w:ins>
      <w:ins w:id="1204" w:author="GIRAUD Christian" w:date="2014-06-19T10:59:00Z">
        <w:r>
          <w:t xml:space="preserve"> from </w:t>
        </w:r>
      </w:ins>
      <w:ins w:id="1205" w:author="GIRAUD Christian" w:date="2014-06-19T11:01:00Z">
        <w:r>
          <w:t>“</w:t>
        </w:r>
      </w:ins>
      <w:ins w:id="1206" w:author="GIRAUD Christian" w:date="2014-06-19T10:59:00Z">
        <w:r>
          <w:t>track</w:t>
        </w:r>
      </w:ins>
      <w:ins w:id="1207" w:author="GIRAUD Christian" w:date="2014-06-19T11:01:00Z">
        <w:r>
          <w:t>_</w:t>
        </w:r>
      </w:ins>
      <w:ins w:id="1208" w:author="GIRAUD Christian" w:date="2014-06-19T10:59:00Z">
        <w:r>
          <w:t>1</w:t>
        </w:r>
      </w:ins>
      <w:ins w:id="1209" w:author="GIRAUD Christian" w:date="2014-06-19T11:01:00Z">
        <w:r>
          <w:t>”</w:t>
        </w:r>
      </w:ins>
      <w:ins w:id="1210" w:author="GIRAUD Christian" w:date="2014-06-19T10:59:00Z">
        <w:r>
          <w:t xml:space="preserve"> to </w:t>
        </w:r>
      </w:ins>
      <w:ins w:id="1211" w:author="GIRAUD Christian" w:date="2014-06-19T11:01:00Z">
        <w:r>
          <w:t>“</w:t>
        </w:r>
      </w:ins>
      <w:ins w:id="1212" w:author="GIRAUD Christian" w:date="2014-06-19T10:59:00Z">
        <w:r>
          <w:t>track_2</w:t>
        </w:r>
      </w:ins>
      <w:ins w:id="1213" w:author="GIRAUD Christian" w:date="2014-06-19T11:00:00Z">
        <w:r>
          <w:t>”</w:t>
        </w:r>
      </w:ins>
      <w:ins w:id="1214" w:author="GIRAUD Christian" w:date="2014-06-19T11:07:00Z">
        <w:r w:rsidR="003D313C">
          <w:t xml:space="preserve"> :</w:t>
        </w:r>
      </w:ins>
    </w:p>
    <w:p w:rsidR="003D313C" w:rsidRDefault="003D313C" w:rsidP="003D313C">
      <w:pPr>
        <w:pStyle w:val="Textkrper"/>
        <w:numPr>
          <w:ilvl w:val="1"/>
          <w:numId w:val="24"/>
        </w:numPr>
        <w:rPr>
          <w:ins w:id="1215" w:author="GIRAUD Christian" w:date="2014-06-19T11:13:00Z"/>
        </w:rPr>
        <w:pPrChange w:id="1216" w:author="GIRAUD Christian" w:date="2014-06-19T11:07:00Z">
          <w:pPr>
            <w:pStyle w:val="Textkrper"/>
            <w:ind w:left="851" w:hanging="851"/>
          </w:pPr>
        </w:pPrChange>
      </w:pPr>
      <w:ins w:id="1217" w:author="GIRAUD Christian" w:date="2014-06-19T11:08:00Z">
        <w:r>
          <w:t>BG_03 is linked to BG_02,</w:t>
        </w:r>
      </w:ins>
    </w:p>
    <w:p w:rsidR="003D313C" w:rsidRDefault="003D313C" w:rsidP="003D313C">
      <w:pPr>
        <w:pStyle w:val="Textkrper"/>
        <w:numPr>
          <w:ilvl w:val="1"/>
          <w:numId w:val="24"/>
        </w:numPr>
        <w:rPr>
          <w:ins w:id="1218" w:author="GIRAUD Christian" w:date="2014-06-18T09:46:00Z"/>
        </w:rPr>
        <w:pPrChange w:id="1219" w:author="GIRAUD Christian" w:date="2014-06-19T11:07:00Z">
          <w:pPr>
            <w:pStyle w:val="Textkrper"/>
            <w:ind w:left="851" w:hanging="851"/>
          </w:pPr>
        </w:pPrChange>
      </w:pPr>
      <w:ins w:id="1220" w:author="GIRAUD Christian" w:date="2014-06-19T11:13:00Z">
        <w:r>
          <w:t>Train can run over track_2</w:t>
        </w:r>
        <w:r w:rsidR="002667BF">
          <w:t xml:space="preserve"> in reverse direction, </w:t>
        </w:r>
      </w:ins>
      <w:ins w:id="1221" w:author="GIRAUD Christian" w:date="2014-06-19T11:15:00Z">
        <w:r w:rsidR="002667BF">
          <w:t>once</w:t>
        </w:r>
      </w:ins>
      <w:ins w:id="1222" w:author="GIRAUD Christian" w:date="2014-06-19T11:13:00Z">
        <w:r w:rsidR="002667BF">
          <w:t xml:space="preserve"> signal_02 is</w:t>
        </w:r>
      </w:ins>
      <w:ins w:id="1223" w:author="GIRAUD Christian" w:date="2014-06-19T11:14:00Z">
        <w:r w:rsidR="002667BF">
          <w:t xml:space="preserve"> </w:t>
        </w:r>
      </w:ins>
      <w:ins w:id="1224" w:author="GIRAUD Christian" w:date="2014-06-19T11:13:00Z">
        <w:r w:rsidR="002667BF">
          <w:t>green.</w:t>
        </w:r>
      </w:ins>
    </w:p>
    <w:p w:rsidR="00512D60" w:rsidRDefault="00512D60" w:rsidP="00F54EFE">
      <w:pPr>
        <w:pStyle w:val="Textkrper"/>
        <w:ind w:left="851" w:hanging="851"/>
        <w:rPr>
          <w:ins w:id="1225" w:author="GIRAUD Christian" w:date="2014-06-18T09:46:00Z"/>
        </w:rPr>
      </w:pPr>
    </w:p>
    <w:p w:rsidR="00512D60" w:rsidRDefault="00512D60" w:rsidP="00F54EFE">
      <w:pPr>
        <w:pStyle w:val="Textkrper"/>
        <w:ind w:left="851" w:hanging="851"/>
        <w:rPr>
          <w:ins w:id="1226" w:author="GIRAUD Christian" w:date="2014-06-18T09:46:00Z"/>
        </w:rPr>
      </w:pPr>
    </w:p>
    <w:p w:rsidR="00512D60" w:rsidRDefault="00512D60" w:rsidP="002667BF">
      <w:pPr>
        <w:pStyle w:val="Textkrper"/>
        <w:ind w:left="0"/>
        <w:rPr>
          <w:ins w:id="1227" w:author="GIRAUD Christian" w:date="2014-06-18T09:46:00Z"/>
        </w:rPr>
        <w:pPrChange w:id="1228" w:author="GIRAUD Christian" w:date="2014-06-19T11:16:00Z">
          <w:pPr>
            <w:pStyle w:val="Textkrper"/>
            <w:ind w:left="851" w:hanging="851"/>
          </w:pPr>
        </w:pPrChange>
      </w:pPr>
    </w:p>
    <w:p w:rsidR="00512D60" w:rsidRDefault="00512D60" w:rsidP="00F54EFE">
      <w:pPr>
        <w:pStyle w:val="Textkrper"/>
        <w:ind w:left="851" w:hanging="851"/>
        <w:rPr>
          <w:ins w:id="1229" w:author="GIRAUD Christian" w:date="2014-06-18T09:46:00Z"/>
        </w:rPr>
      </w:pPr>
    </w:p>
    <w:p w:rsidR="00512D60" w:rsidRDefault="00512D60" w:rsidP="00F54EFE">
      <w:pPr>
        <w:pStyle w:val="Textkrper"/>
        <w:ind w:left="851" w:hanging="851"/>
      </w:pPr>
    </w:p>
    <w:p w:rsidR="00CC4823" w:rsidRDefault="00CC2A02" w:rsidP="00F54EFE">
      <w:pPr>
        <w:pStyle w:val="berschrift2"/>
        <w:ind w:left="851" w:hanging="851"/>
      </w:pPr>
      <w:bookmarkStart w:id="1230" w:name="_Toc389836211"/>
      <w:r>
        <w:t>Storage of Data</w:t>
      </w:r>
      <w:bookmarkEnd w:id="1230"/>
    </w:p>
    <w:p w:rsidR="006D055B" w:rsidRDefault="006D055B" w:rsidP="006D055B">
      <w:pPr>
        <w:pStyle w:val="berschrift3"/>
        <w:rPr>
          <w:ins w:id="1231" w:author="GIRAUD Christian" w:date="2014-06-27T15:21:00Z"/>
        </w:rPr>
        <w:pPrChange w:id="1232" w:author="GIRAUD Christian" w:date="2014-06-27T15:21:00Z">
          <w:pPr>
            <w:pStyle w:val="Textkrper"/>
            <w:ind w:left="851" w:hanging="851"/>
          </w:pPr>
        </w:pPrChange>
      </w:pPr>
      <w:ins w:id="1233" w:author="GIRAUD Christian" w:date="2014-06-27T15:21:00Z">
        <w:r>
          <w:t>General  Consideration</w:t>
        </w:r>
      </w:ins>
    </w:p>
    <w:p w:rsidR="00CC2A02" w:rsidRDefault="007C26EE" w:rsidP="00F54EFE">
      <w:pPr>
        <w:pStyle w:val="Textkrper"/>
        <w:ind w:left="851" w:hanging="851"/>
      </w:pPr>
      <w:r>
        <w:t xml:space="preserve">A </w:t>
      </w:r>
      <w:r w:rsidR="00B10776">
        <w:t>Database Architecture</w:t>
      </w:r>
      <w:r>
        <w:t xml:space="preserve"> needs to be defined in order to classify and to compute data</w:t>
      </w:r>
      <w:r w:rsidR="005C032F">
        <w:t>.</w:t>
      </w:r>
    </w:p>
    <w:p w:rsidR="00B10776" w:rsidRDefault="00B10776" w:rsidP="00F54EFE">
      <w:pPr>
        <w:pStyle w:val="Textkrper"/>
        <w:ind w:left="851" w:hanging="851"/>
      </w:pPr>
    </w:p>
    <w:p w:rsidR="005C032F" w:rsidRDefault="005C032F" w:rsidP="00F54EFE">
      <w:pPr>
        <w:pStyle w:val="Textkrper"/>
        <w:ind w:left="851" w:hanging="851"/>
      </w:pPr>
      <w:r>
        <w:t>All packets must be stored in the dat</w:t>
      </w:r>
      <w:r w:rsidR="00A141C5">
        <w:t>abase with the following consideration :</w:t>
      </w:r>
    </w:p>
    <w:p w:rsidR="00A141C5" w:rsidRDefault="00A141C5" w:rsidP="00F54EFE">
      <w:pPr>
        <w:pStyle w:val="Textkrper"/>
        <w:ind w:left="851" w:hanging="851"/>
      </w:pPr>
    </w:p>
    <w:p w:rsidR="005B5BB6" w:rsidRDefault="00A141C5" w:rsidP="00F54EFE">
      <w:pPr>
        <w:pStyle w:val="Textkrper"/>
        <w:numPr>
          <w:ilvl w:val="0"/>
          <w:numId w:val="24"/>
        </w:numPr>
        <w:ind w:left="851" w:hanging="851"/>
      </w:pPr>
      <w:r>
        <w:t xml:space="preserve">All packets available in nominal orientation </w:t>
      </w:r>
      <w:r w:rsidR="007E5F79">
        <w:t xml:space="preserve">(Q_DIR = nominal) </w:t>
      </w:r>
      <w:r>
        <w:t>need to be ordered</w:t>
      </w:r>
      <w:r w:rsidR="007E5F79">
        <w:t xml:space="preserve"> if </w:t>
      </w:r>
      <w:r w:rsidR="005B5BB6">
        <w:t>:</w:t>
      </w:r>
    </w:p>
    <w:p w:rsidR="005B5BB6" w:rsidRDefault="005B5BB6" w:rsidP="00F54EFE">
      <w:pPr>
        <w:pStyle w:val="Textkrper"/>
        <w:numPr>
          <w:ilvl w:val="1"/>
          <w:numId w:val="24"/>
        </w:numPr>
        <w:ind w:left="851" w:hanging="851"/>
      </w:pPr>
      <w:r>
        <w:t>T</w:t>
      </w:r>
      <w:r w:rsidR="007E5F79">
        <w:t>rain orientation is nominal (</w:t>
      </w:r>
      <w:r w:rsidR="00784BF8">
        <w:t>Q_DIRLRBG = nominal) when passing over LRBG or</w:t>
      </w:r>
      <w:r>
        <w:t>,</w:t>
      </w:r>
    </w:p>
    <w:p w:rsidR="00A141C5" w:rsidRDefault="005B5BB6" w:rsidP="00F54EFE">
      <w:pPr>
        <w:pStyle w:val="Textkrper"/>
        <w:numPr>
          <w:ilvl w:val="1"/>
          <w:numId w:val="24"/>
        </w:numPr>
        <w:ind w:left="851" w:hanging="851"/>
      </w:pPr>
      <w:r>
        <w:t>I</w:t>
      </w:r>
      <w:r w:rsidR="00784BF8">
        <w:t>f radio track-to-train message</w:t>
      </w:r>
      <w:r w:rsidR="003C677F">
        <w:t xml:space="preserve"> refers to a LRBG whose directionality </w:t>
      </w:r>
      <w:r>
        <w:t>is nominal, and</w:t>
      </w:r>
    </w:p>
    <w:p w:rsidR="005B5BB6" w:rsidRDefault="005B5BB6" w:rsidP="00F54EFE">
      <w:pPr>
        <w:pStyle w:val="Textkrper"/>
        <w:numPr>
          <w:ilvl w:val="1"/>
          <w:numId w:val="24"/>
        </w:numPr>
        <w:ind w:left="851" w:hanging="851"/>
      </w:pPr>
      <w:r>
        <w:t>If train is moving ahead (</w:t>
      </w:r>
      <w:r w:rsidR="007330F3">
        <w:t xml:space="preserve">Q_DIRTRAIN = </w:t>
      </w:r>
      <w:r>
        <w:t>nominal).</w:t>
      </w:r>
    </w:p>
    <w:p w:rsidR="00A141C5" w:rsidRDefault="00A141C5" w:rsidP="00F54EFE">
      <w:pPr>
        <w:pStyle w:val="Textkrper"/>
        <w:numPr>
          <w:ilvl w:val="0"/>
          <w:numId w:val="24"/>
        </w:numPr>
        <w:ind w:left="851" w:hanging="851"/>
      </w:pPr>
      <w:r>
        <w:t xml:space="preserve">All packets available in reverse orientation </w:t>
      </w:r>
      <w:r w:rsidR="005B5BB6">
        <w:t xml:space="preserve">(Q_DIR = reverse) </w:t>
      </w:r>
      <w:r>
        <w:t>need to be</w:t>
      </w:r>
      <w:r w:rsidR="009B7FDE">
        <w:t xml:space="preserve"> ordered</w:t>
      </w:r>
      <w:r w:rsidR="005B5BB6">
        <w:t xml:space="preserve"> if :</w:t>
      </w:r>
    </w:p>
    <w:p w:rsidR="005B5BB6" w:rsidRDefault="005B5BB6" w:rsidP="00F54EFE">
      <w:pPr>
        <w:pStyle w:val="Textkrper"/>
        <w:numPr>
          <w:ilvl w:val="1"/>
          <w:numId w:val="24"/>
        </w:numPr>
        <w:ind w:left="851" w:hanging="851"/>
      </w:pPr>
      <w:r>
        <w:t>Train orientation</w:t>
      </w:r>
      <w:r w:rsidR="00EB6CA8">
        <w:t xml:space="preserve"> is reverse</w:t>
      </w:r>
      <w:r>
        <w:t xml:space="preserve"> (Q_DIRLRBG = </w:t>
      </w:r>
      <w:r w:rsidR="00EB6CA8">
        <w:t>reverse</w:t>
      </w:r>
      <w:r>
        <w:t>) when passing over LRBG or,</w:t>
      </w:r>
    </w:p>
    <w:p w:rsidR="005B5BB6" w:rsidRDefault="005B5BB6" w:rsidP="00F54EFE">
      <w:pPr>
        <w:pStyle w:val="Textkrper"/>
        <w:numPr>
          <w:ilvl w:val="1"/>
          <w:numId w:val="24"/>
        </w:numPr>
        <w:ind w:left="851" w:hanging="851"/>
      </w:pPr>
      <w:r>
        <w:t xml:space="preserve">If radio track-to-train message refers to a LRBG whose directionality </w:t>
      </w:r>
      <w:r w:rsidR="00EB6CA8">
        <w:t>is reverse</w:t>
      </w:r>
      <w:r>
        <w:t>, and</w:t>
      </w:r>
    </w:p>
    <w:p w:rsidR="005B5BB6" w:rsidRDefault="005B5BB6" w:rsidP="00F54EFE">
      <w:pPr>
        <w:pStyle w:val="Textkrper"/>
        <w:numPr>
          <w:ilvl w:val="1"/>
          <w:numId w:val="24"/>
        </w:numPr>
        <w:ind w:left="851" w:hanging="851"/>
      </w:pPr>
      <w:r>
        <w:t>If train is moving ahead (</w:t>
      </w:r>
      <w:r w:rsidR="007330F3">
        <w:t xml:space="preserve">Q_DIRTRAIN = </w:t>
      </w:r>
      <w:r>
        <w:t>nominal).</w:t>
      </w:r>
    </w:p>
    <w:p w:rsidR="005B5BB6" w:rsidRDefault="00EB6CA8" w:rsidP="00F54EFE">
      <w:pPr>
        <w:pStyle w:val="Textkrper"/>
        <w:numPr>
          <w:ilvl w:val="0"/>
          <w:numId w:val="24"/>
        </w:numPr>
        <w:ind w:left="851" w:hanging="851"/>
      </w:pPr>
      <w:r>
        <w:t>If train is moving in reverse</w:t>
      </w:r>
      <w:r w:rsidR="007330F3">
        <w:t xml:space="preserve"> (Q_DIRTRAIN = reverse)</w:t>
      </w:r>
      <w:r>
        <w:t>, no data is stored.</w:t>
      </w:r>
    </w:p>
    <w:p w:rsidR="007E5F79" w:rsidRDefault="007E5F79" w:rsidP="00F54EFE">
      <w:pPr>
        <w:pStyle w:val="Textkrper"/>
        <w:numPr>
          <w:ilvl w:val="0"/>
          <w:numId w:val="24"/>
        </w:numPr>
        <w:ind w:left="851" w:hanging="851"/>
      </w:pPr>
      <w:r>
        <w:t>A maximum of 8 balises must be stored in memory.</w:t>
      </w:r>
    </w:p>
    <w:p w:rsidR="009B7FDE" w:rsidRDefault="00A141C5" w:rsidP="00F54EFE">
      <w:pPr>
        <w:pStyle w:val="Textkrper"/>
        <w:numPr>
          <w:ilvl w:val="0"/>
          <w:numId w:val="24"/>
        </w:numPr>
        <w:ind w:left="851" w:hanging="851"/>
      </w:pPr>
      <w:r>
        <w:t>Linking is involved to insure continuity between LRBG</w:t>
      </w:r>
      <w:r w:rsidR="00EF1C38">
        <w:t xml:space="preserve"> and to permit switching between nominal and reverse orientation</w:t>
      </w:r>
      <w:r w:rsidR="009B7FDE">
        <w:t>, in case of double direction of traffic.</w:t>
      </w:r>
    </w:p>
    <w:p w:rsidR="00EB6CA8" w:rsidRDefault="009B7FDE" w:rsidP="00F54EFE">
      <w:pPr>
        <w:pStyle w:val="Textkrper"/>
        <w:numPr>
          <w:ilvl w:val="0"/>
          <w:numId w:val="24"/>
        </w:numPr>
        <w:ind w:left="851" w:hanging="851"/>
      </w:pPr>
      <w:r>
        <w:t xml:space="preserve"> </w:t>
      </w:r>
      <w:r w:rsidR="005C032F">
        <w:t>In case of repeat,</w:t>
      </w:r>
      <w:r>
        <w:t xml:space="preserve"> packet needs to be repeated as much as necessary.</w:t>
      </w:r>
    </w:p>
    <w:p w:rsidR="00EB6CA8" w:rsidRDefault="00EB6CA8" w:rsidP="00F54EFE">
      <w:pPr>
        <w:pStyle w:val="Textkrper"/>
        <w:numPr>
          <w:ilvl w:val="0"/>
          <w:numId w:val="24"/>
        </w:numPr>
        <w:ind w:left="851" w:hanging="851"/>
      </w:pPr>
      <w:r>
        <w:t xml:space="preserve">A </w:t>
      </w:r>
      <w:r w:rsidR="00B10776">
        <w:t>Data Ranking</w:t>
      </w:r>
      <w:r>
        <w:t xml:space="preserve"> is necessary before computation</w:t>
      </w:r>
      <w:r w:rsidR="00522D1F">
        <w:t xml:space="preserve"> </w:t>
      </w:r>
      <w:r>
        <w:t>of other functions</w:t>
      </w:r>
      <w:r w:rsidR="00522D1F">
        <w:t xml:space="preserve"> (</w:t>
      </w:r>
      <w:r w:rsidR="00B16DDB">
        <w:t>MRSP, I</w:t>
      </w:r>
      <w:r w:rsidR="00522D1F">
        <w:t>ntegration of brake energy and gravity</w:t>
      </w:r>
      <w:r w:rsidR="00B16DDB">
        <w:t>, etc…</w:t>
      </w:r>
      <w:r w:rsidR="00522D1F">
        <w:t>)</w:t>
      </w:r>
      <w:r>
        <w:t>.</w:t>
      </w:r>
    </w:p>
    <w:p w:rsidR="009C159B" w:rsidRDefault="00EB6CA8" w:rsidP="009C159B">
      <w:pPr>
        <w:pStyle w:val="Textkrper"/>
        <w:numPr>
          <w:ilvl w:val="0"/>
          <w:numId w:val="24"/>
        </w:numPr>
        <w:ind w:left="851" w:hanging="851"/>
        <w:rPr>
          <w:ins w:id="1234" w:author="GIRAUD Christian" w:date="2014-06-27T16:26:00Z"/>
        </w:rPr>
      </w:pPr>
      <w:r>
        <w:t xml:space="preserve">A </w:t>
      </w:r>
      <w:r w:rsidR="00B10776">
        <w:t>Completeness Checking</w:t>
      </w:r>
      <w:r>
        <w:t xml:space="preserve"> consists in verifying</w:t>
      </w:r>
      <w:r w:rsidR="00522D1F">
        <w:t xml:space="preserve"> </w:t>
      </w:r>
      <w:r>
        <w:t>that</w:t>
      </w:r>
      <w:r w:rsidR="00522D1F">
        <w:t xml:space="preserve"> no </w:t>
      </w:r>
      <w:r>
        <w:t>mandatory</w:t>
      </w:r>
      <w:r w:rsidR="00C60637">
        <w:t xml:space="preserve"> data is missing : gradient and SSP are defined up to EOA. </w:t>
      </w:r>
    </w:p>
    <w:p w:rsidR="009C159B" w:rsidRDefault="009C159B" w:rsidP="009C159B">
      <w:pPr>
        <w:pStyle w:val="Textkrper"/>
        <w:ind w:left="0"/>
        <w:pPrChange w:id="1235" w:author="GIRAUD Christian" w:date="2014-06-27T16:26:00Z">
          <w:pPr>
            <w:pStyle w:val="Textkrper"/>
            <w:numPr>
              <w:numId w:val="24"/>
            </w:numPr>
            <w:ind w:left="720" w:hanging="360"/>
          </w:pPr>
        </w:pPrChange>
      </w:pPr>
      <w:ins w:id="1236" w:author="GIRAUD Christian" w:date="2014-06-27T16:26:00Z">
        <w:r>
          <w:t xml:space="preserve"> </w:t>
        </w:r>
      </w:ins>
    </w:p>
    <w:p w:rsidR="00B10776" w:rsidRDefault="006D055B" w:rsidP="006D055B">
      <w:pPr>
        <w:pStyle w:val="berschrift3"/>
        <w:rPr>
          <w:ins w:id="1237" w:author="GIRAUD Christian" w:date="2014-06-27T15:23:00Z"/>
        </w:rPr>
        <w:pPrChange w:id="1238" w:author="GIRAUD Christian" w:date="2014-06-27T15:22:00Z">
          <w:pPr>
            <w:pStyle w:val="Textkrper"/>
            <w:ind w:left="851" w:hanging="851"/>
          </w:pPr>
        </w:pPrChange>
      </w:pPr>
      <w:ins w:id="1239" w:author="GIRAUD Christian" w:date="2014-06-27T15:22:00Z">
        <w:r>
          <w:t>Data Stored on-board</w:t>
        </w:r>
      </w:ins>
    </w:p>
    <w:p w:rsidR="009C159B" w:rsidRDefault="009C159B" w:rsidP="006D055B">
      <w:pPr>
        <w:pStyle w:val="Textkrper"/>
        <w:ind w:left="0"/>
        <w:rPr>
          <w:ins w:id="1240" w:author="GIRAUD Christian" w:date="2014-06-27T16:24:00Z"/>
        </w:rPr>
        <w:pPrChange w:id="1241" w:author="GIRAUD Christian" w:date="2014-06-27T15:23:00Z">
          <w:pPr>
            <w:pStyle w:val="Textkrper"/>
            <w:ind w:left="851" w:hanging="851"/>
          </w:pPr>
        </w:pPrChange>
      </w:pPr>
      <w:ins w:id="1242" w:author="GIRAUD Christian" w:date="2014-06-27T16:22:00Z">
        <w:r>
          <w:t>Data are</w:t>
        </w:r>
      </w:ins>
      <w:ins w:id="1243" w:author="GIRAUD Christian" w:date="2014-06-27T16:23:00Z">
        <w:r>
          <w:t xml:space="preserve"> stored or rejected following filters specified</w:t>
        </w:r>
      </w:ins>
      <w:ins w:id="1244" w:author="GIRAUD Christian" w:date="2014-06-27T16:24:00Z">
        <w:r>
          <w:t xml:space="preserve"> </w:t>
        </w:r>
      </w:ins>
      <w:ins w:id="1245" w:author="GIRAUD Christian" w:date="2014-06-27T16:23:00Z">
        <w:r>
          <w:t>in</w:t>
        </w:r>
      </w:ins>
      <w:ins w:id="1246" w:author="GIRAUD Christian" w:date="2014-06-27T16:24:00Z">
        <w:r>
          <w:t xml:space="preserve"> SRS-026 chapter 4.</w:t>
        </w:r>
      </w:ins>
    </w:p>
    <w:p w:rsidR="00981583" w:rsidRDefault="009C159B" w:rsidP="006D055B">
      <w:pPr>
        <w:pStyle w:val="Textkrper"/>
        <w:ind w:left="0"/>
        <w:rPr>
          <w:ins w:id="1247" w:author="GIRAUD Christian" w:date="2014-06-30T09:47:00Z"/>
        </w:rPr>
        <w:pPrChange w:id="1248" w:author="GIRAUD Christian" w:date="2014-06-27T15:23:00Z">
          <w:pPr>
            <w:pStyle w:val="Textkrper"/>
            <w:ind w:left="851" w:hanging="851"/>
          </w:pPr>
        </w:pPrChange>
      </w:pPr>
      <w:ins w:id="1249" w:author="GIRAUD Christian" w:date="2014-06-27T16:25:00Z">
        <w:r>
          <w:t>Accepted data are dispatched</w:t>
        </w:r>
      </w:ins>
      <w:ins w:id="1250" w:author="GIRAUD Christian" w:date="2014-06-27T16:27:00Z">
        <w:r>
          <w:t xml:space="preserve"> following table hereafter</w:t>
        </w:r>
      </w:ins>
      <w:ins w:id="1251" w:author="GIRAUD Christian" w:date="2014-06-30T09:45:00Z">
        <w:r w:rsidR="00981583">
          <w:t xml:space="preserve"> with a given des</w:t>
        </w:r>
      </w:ins>
      <w:ins w:id="1252" w:author="GIRAUD Christian" w:date="2014-06-30T09:46:00Z">
        <w:r w:rsidR="00981583">
          <w:t>t</w:t>
        </w:r>
      </w:ins>
      <w:ins w:id="1253" w:author="GIRAUD Christian" w:date="2014-06-30T09:45:00Z">
        <w:r w:rsidR="00981583">
          <w:t>ination that could</w:t>
        </w:r>
      </w:ins>
      <w:ins w:id="1254" w:author="GIRAUD Christian" w:date="2014-06-30T09:46:00Z">
        <w:r w:rsidR="00981583">
          <w:t xml:space="preserve"> </w:t>
        </w:r>
      </w:ins>
      <w:ins w:id="1255" w:author="GIRAUD Christian" w:date="2014-06-30T09:45:00Z">
        <w:r w:rsidR="00981583">
          <w:t>be</w:t>
        </w:r>
      </w:ins>
      <w:ins w:id="1256" w:author="GIRAUD Christian" w:date="2014-06-30T09:47:00Z">
        <w:r w:rsidR="00981583">
          <w:t xml:space="preserve"> </w:t>
        </w:r>
      </w:ins>
      <w:ins w:id="1257" w:author="GIRAUD Christian" w:date="2014-06-30T09:46:00Z">
        <w:r w:rsidR="00981583">
          <w:t>:</w:t>
        </w:r>
      </w:ins>
    </w:p>
    <w:p w:rsidR="00981583" w:rsidRDefault="00981583" w:rsidP="00981583">
      <w:pPr>
        <w:pStyle w:val="Textkrper"/>
        <w:numPr>
          <w:ilvl w:val="0"/>
          <w:numId w:val="24"/>
        </w:numPr>
        <w:rPr>
          <w:ins w:id="1258" w:author="GIRAUD Christian" w:date="2014-06-30T09:48:00Z"/>
        </w:rPr>
        <w:pPrChange w:id="1259" w:author="GIRAUD Christian" w:date="2014-06-30T09:48:00Z">
          <w:pPr>
            <w:pStyle w:val="Textkrper"/>
            <w:ind w:left="851" w:hanging="851"/>
          </w:pPr>
        </w:pPrChange>
      </w:pPr>
      <w:ins w:id="1260" w:author="GIRAUD Christian" w:date="2014-06-30T09:47:00Z">
        <w:r>
          <w:t>System Data</w:t>
        </w:r>
      </w:ins>
      <w:ins w:id="1261" w:author="GIRAUD Christian" w:date="2014-06-30T09:54:00Z">
        <w:r>
          <w:t xml:space="preserve"> : </w:t>
        </w:r>
      </w:ins>
      <w:ins w:id="1262" w:author="GIRAUD Christian" w:date="2014-06-30T10:48:00Z">
        <w:r w:rsidR="003D3929">
          <w:tab/>
        </w:r>
        <w:r w:rsidR="003D3929">
          <w:tab/>
          <w:t>P</w:t>
        </w:r>
      </w:ins>
      <w:ins w:id="1263" w:author="GIRAUD Christian" w:date="2014-06-30T09:54:00Z">
        <w:r>
          <w:t>art of</w:t>
        </w:r>
      </w:ins>
      <w:ins w:id="1264" w:author="GIRAUD Christian" w:date="2014-06-30T09:55:00Z">
        <w:r>
          <w:t xml:space="preserve"> </w:t>
        </w:r>
      </w:ins>
      <w:ins w:id="1265" w:author="GIRAUD Christian" w:date="2014-06-30T09:54:00Z">
        <w:r>
          <w:t>Database</w:t>
        </w:r>
      </w:ins>
      <w:ins w:id="1266" w:author="GIRAUD Christian" w:date="2014-06-30T09:55:00Z">
        <w:r>
          <w:t xml:space="preserve"> where are stored parameters.</w:t>
        </w:r>
      </w:ins>
    </w:p>
    <w:p w:rsidR="00981583" w:rsidRDefault="00981583" w:rsidP="00981583">
      <w:pPr>
        <w:pStyle w:val="Textkrper"/>
        <w:numPr>
          <w:ilvl w:val="0"/>
          <w:numId w:val="24"/>
        </w:numPr>
        <w:rPr>
          <w:ins w:id="1267" w:author="GIRAUD Christian" w:date="2014-06-30T09:48:00Z"/>
        </w:rPr>
        <w:pPrChange w:id="1268" w:author="GIRAUD Christian" w:date="2014-06-30T09:48:00Z">
          <w:pPr>
            <w:pStyle w:val="Textkrper"/>
            <w:ind w:left="851" w:hanging="851"/>
          </w:pPr>
        </w:pPrChange>
      </w:pPr>
      <w:ins w:id="1269" w:author="GIRAUD Christian" w:date="2014-06-30T09:48:00Z">
        <w:r>
          <w:t>Dynamic Database</w:t>
        </w:r>
      </w:ins>
      <w:ins w:id="1270" w:author="GIRAUD Christian" w:date="2014-06-30T10:41:00Z">
        <w:r w:rsidR="003D3929">
          <w:t xml:space="preserve"> : </w:t>
        </w:r>
      </w:ins>
      <w:ins w:id="1271" w:author="GIRAUD Christian" w:date="2014-06-30T10:48:00Z">
        <w:r w:rsidR="003D3929">
          <w:tab/>
        </w:r>
      </w:ins>
      <w:ins w:id="1272" w:author="GIRAUD Christian" w:date="2014-06-30T10:41:00Z">
        <w:r w:rsidR="003D3929">
          <w:t>Database with a turning buffer,</w:t>
        </w:r>
      </w:ins>
    </w:p>
    <w:p w:rsidR="00981583" w:rsidRDefault="00981583" w:rsidP="00981583">
      <w:pPr>
        <w:pStyle w:val="Textkrper"/>
        <w:numPr>
          <w:ilvl w:val="0"/>
          <w:numId w:val="24"/>
        </w:numPr>
        <w:rPr>
          <w:ins w:id="1273" w:author="GIRAUD Christian" w:date="2014-06-30T09:48:00Z"/>
        </w:rPr>
        <w:pPrChange w:id="1274" w:author="GIRAUD Christian" w:date="2014-06-30T09:48:00Z">
          <w:pPr>
            <w:pStyle w:val="Textkrper"/>
            <w:ind w:left="851" w:hanging="851"/>
          </w:pPr>
        </w:pPrChange>
      </w:pPr>
      <w:ins w:id="1275" w:author="GIRAUD Christian" w:date="2014-06-30T09:48:00Z">
        <w:r>
          <w:t>Train Position</w:t>
        </w:r>
      </w:ins>
      <w:ins w:id="1276" w:author="GIRAUD Christian" w:date="2014-06-30T10:42:00Z">
        <w:r w:rsidR="003D3929">
          <w:t xml:space="preserve"> : </w:t>
        </w:r>
      </w:ins>
      <w:ins w:id="1277" w:author="GIRAUD Christian" w:date="2014-06-30T10:48:00Z">
        <w:r w:rsidR="003D3929">
          <w:tab/>
        </w:r>
        <w:r w:rsidR="003D3929">
          <w:tab/>
        </w:r>
      </w:ins>
      <w:ins w:id="1278" w:author="GIRAUD Christian" w:date="2014-06-30T10:49:00Z">
        <w:r w:rsidR="003D3929">
          <w:t>S</w:t>
        </w:r>
      </w:ins>
      <w:ins w:id="1279" w:author="GIRAUD Christian" w:date="2014-06-30T10:42:00Z">
        <w:r w:rsidR="003D3929">
          <w:t xml:space="preserve">et of variables related to </w:t>
        </w:r>
      </w:ins>
      <w:ins w:id="1280" w:author="GIRAUD Christian" w:date="2014-06-30T10:43:00Z">
        <w:r w:rsidR="003D3929">
          <w:t>“Loc-Report”.</w:t>
        </w:r>
      </w:ins>
    </w:p>
    <w:p w:rsidR="00981583" w:rsidRDefault="00981583" w:rsidP="00981583">
      <w:pPr>
        <w:pStyle w:val="Textkrper"/>
        <w:numPr>
          <w:ilvl w:val="0"/>
          <w:numId w:val="24"/>
        </w:numPr>
        <w:rPr>
          <w:ins w:id="1281" w:author="GIRAUD Christian" w:date="2014-06-30T09:50:00Z"/>
        </w:rPr>
        <w:pPrChange w:id="1282" w:author="GIRAUD Christian" w:date="2014-06-30T09:48:00Z">
          <w:pPr>
            <w:pStyle w:val="Textkrper"/>
            <w:ind w:left="851" w:hanging="851"/>
          </w:pPr>
        </w:pPrChange>
      </w:pPr>
      <w:ins w:id="1283" w:author="GIRAUD Christian" w:date="2014-06-30T09:49:00Z">
        <w:r>
          <w:t>Level and Mode</w:t>
        </w:r>
      </w:ins>
      <w:ins w:id="1284" w:author="GIRAUD Christian" w:date="2014-06-30T10:45:00Z">
        <w:r w:rsidR="003D3929">
          <w:t xml:space="preserve"> : </w:t>
        </w:r>
      </w:ins>
      <w:ins w:id="1285" w:author="GIRAUD Christian" w:date="2014-06-30T10:49:00Z">
        <w:r w:rsidR="003D3929">
          <w:tab/>
          <w:t>S</w:t>
        </w:r>
      </w:ins>
      <w:ins w:id="1286" w:author="GIRAUD Christian" w:date="2014-06-30T10:45:00Z">
        <w:r w:rsidR="003D3929">
          <w:t>et of variables related to</w:t>
        </w:r>
      </w:ins>
      <w:ins w:id="1287" w:author="GIRAUD Christian" w:date="2014-06-30T10:46:00Z">
        <w:r w:rsidR="003D3929">
          <w:t xml:space="preserve"> Mode and Level,</w:t>
        </w:r>
      </w:ins>
    </w:p>
    <w:p w:rsidR="00981583" w:rsidRDefault="00981583" w:rsidP="00981583">
      <w:pPr>
        <w:pStyle w:val="Textkrper"/>
        <w:numPr>
          <w:ilvl w:val="0"/>
          <w:numId w:val="24"/>
        </w:numPr>
        <w:rPr>
          <w:ins w:id="1288" w:author="GIRAUD Christian" w:date="2014-06-30T09:50:00Z"/>
        </w:rPr>
        <w:pPrChange w:id="1289" w:author="GIRAUD Christian" w:date="2014-06-30T09:48:00Z">
          <w:pPr>
            <w:pStyle w:val="Textkrper"/>
            <w:ind w:left="851" w:hanging="851"/>
          </w:pPr>
        </w:pPrChange>
      </w:pPr>
      <w:ins w:id="1290" w:author="GIRAUD Christian" w:date="2014-06-30T09:50:00Z">
        <w:r>
          <w:t>TSR Function</w:t>
        </w:r>
      </w:ins>
      <w:ins w:id="1291" w:author="GIRAUD Christian" w:date="2014-06-30T10:45:00Z">
        <w:r w:rsidR="003D3929">
          <w:t xml:space="preserve"> : </w:t>
        </w:r>
      </w:ins>
      <w:ins w:id="1292" w:author="GIRAUD Christian" w:date="2014-06-30T10:49:00Z">
        <w:r w:rsidR="003D3929">
          <w:tab/>
        </w:r>
        <w:r w:rsidR="003D3929">
          <w:tab/>
          <w:t>S</w:t>
        </w:r>
      </w:ins>
      <w:ins w:id="1293" w:author="GIRAUD Christian" w:date="2014-06-30T10:45:00Z">
        <w:r w:rsidR="003D3929">
          <w:t>et of variables related to</w:t>
        </w:r>
      </w:ins>
      <w:ins w:id="1294" w:author="GIRAUD Christian" w:date="2014-06-30T10:46:00Z">
        <w:r w:rsidR="003D3929">
          <w:t xml:space="preserve"> TSR.</w:t>
        </w:r>
      </w:ins>
    </w:p>
    <w:p w:rsidR="00981583" w:rsidRDefault="00981583" w:rsidP="00981583">
      <w:pPr>
        <w:pStyle w:val="Textkrper"/>
        <w:numPr>
          <w:ilvl w:val="0"/>
          <w:numId w:val="24"/>
        </w:numPr>
        <w:rPr>
          <w:ins w:id="1295" w:author="GIRAUD Christian" w:date="2014-06-30T09:51:00Z"/>
        </w:rPr>
        <w:pPrChange w:id="1296" w:author="GIRAUD Christian" w:date="2014-06-30T09:48:00Z">
          <w:pPr>
            <w:pStyle w:val="Textkrper"/>
            <w:ind w:left="851" w:hanging="851"/>
          </w:pPr>
        </w:pPrChange>
      </w:pPr>
      <w:ins w:id="1297" w:author="GIRAUD Christian" w:date="2014-06-30T09:51:00Z">
        <w:r>
          <w:t>Radio Function</w:t>
        </w:r>
      </w:ins>
      <w:ins w:id="1298" w:author="GIRAUD Christian" w:date="2014-06-30T10:45:00Z">
        <w:r w:rsidR="003D3929">
          <w:t xml:space="preserve"> : </w:t>
        </w:r>
      </w:ins>
      <w:ins w:id="1299" w:author="GIRAUD Christian" w:date="2014-06-30T10:49:00Z">
        <w:r w:rsidR="003D3929">
          <w:tab/>
        </w:r>
        <w:r w:rsidR="003D3929">
          <w:tab/>
          <w:t>S</w:t>
        </w:r>
      </w:ins>
      <w:ins w:id="1300" w:author="GIRAUD Christian" w:date="2014-06-30T10:45:00Z">
        <w:r w:rsidR="003D3929">
          <w:t>et of variables related to</w:t>
        </w:r>
      </w:ins>
      <w:ins w:id="1301" w:author="GIRAUD Christian" w:date="2014-06-30T10:47:00Z">
        <w:r w:rsidR="003D3929">
          <w:t xml:space="preserve"> dialog </w:t>
        </w:r>
      </w:ins>
      <w:ins w:id="1302" w:author="GIRAUD Christian" w:date="2014-06-30T10:50:00Z">
        <w:r w:rsidR="003D3929">
          <w:t>“</w:t>
        </w:r>
      </w:ins>
      <w:ins w:id="1303" w:author="GIRAUD Christian" w:date="2014-06-30T10:47:00Z">
        <w:r w:rsidR="003D3929">
          <w:t xml:space="preserve">trackside </w:t>
        </w:r>
      </w:ins>
      <w:ins w:id="1304" w:author="GIRAUD Christian" w:date="2014-06-30T10:50:00Z">
        <w:r w:rsidR="003D3929">
          <w:t>/</w:t>
        </w:r>
      </w:ins>
      <w:ins w:id="1305" w:author="GIRAUD Christian" w:date="2014-06-30T10:47:00Z">
        <w:r w:rsidR="003D3929">
          <w:t xml:space="preserve"> trainborne</w:t>
        </w:r>
      </w:ins>
      <w:ins w:id="1306" w:author="GIRAUD Christian" w:date="2014-06-30T10:50:00Z">
        <w:r w:rsidR="003D3929">
          <w:t>”</w:t>
        </w:r>
      </w:ins>
      <w:ins w:id="1307" w:author="GIRAUD Christian" w:date="2014-06-30T10:47:00Z">
        <w:r w:rsidR="003D3929">
          <w:t>.</w:t>
        </w:r>
      </w:ins>
    </w:p>
    <w:p w:rsidR="00981583" w:rsidRDefault="00981583" w:rsidP="00981583">
      <w:pPr>
        <w:pStyle w:val="Textkrper"/>
        <w:numPr>
          <w:ilvl w:val="0"/>
          <w:numId w:val="24"/>
        </w:numPr>
        <w:rPr>
          <w:ins w:id="1308" w:author="GIRAUD Christian" w:date="2014-06-30T09:47:00Z"/>
        </w:rPr>
        <w:pPrChange w:id="1309" w:author="GIRAUD Christian" w:date="2014-06-30T09:48:00Z">
          <w:pPr>
            <w:pStyle w:val="Textkrper"/>
            <w:ind w:left="851" w:hanging="851"/>
          </w:pPr>
        </w:pPrChange>
      </w:pPr>
      <w:ins w:id="1310" w:author="GIRAUD Christian" w:date="2014-06-30T09:51:00Z">
        <w:r>
          <w:t>Dedicated Function</w:t>
        </w:r>
      </w:ins>
      <w:ins w:id="1311" w:author="GIRAUD Christian" w:date="2014-06-30T10:51:00Z">
        <w:r w:rsidR="003D3929">
          <w:t xml:space="preserve"> : </w:t>
        </w:r>
        <w:r w:rsidR="003D3929">
          <w:tab/>
        </w:r>
      </w:ins>
      <w:ins w:id="1312" w:author="GIRAUD Christian" w:date="2014-06-30T10:52:00Z">
        <w:r w:rsidR="00285541">
          <w:t>S</w:t>
        </w:r>
      </w:ins>
      <w:ins w:id="1313" w:author="GIRAUD Christian" w:date="2014-06-30T10:51:00Z">
        <w:r w:rsidR="00285541">
          <w:t xml:space="preserve">et of </w:t>
        </w:r>
      </w:ins>
      <w:ins w:id="1314" w:author="GIRAUD Christian" w:date="2014-06-30T10:52:00Z">
        <w:r w:rsidR="00285541">
          <w:t xml:space="preserve">dedicated </w:t>
        </w:r>
      </w:ins>
      <w:ins w:id="1315" w:author="GIRAUD Christian" w:date="2014-06-30T10:51:00Z">
        <w:r w:rsidR="00285541">
          <w:t>variables</w:t>
        </w:r>
      </w:ins>
      <w:ins w:id="1316" w:author="GIRAUD Christian" w:date="2014-06-30T10:52:00Z">
        <w:r w:rsidR="00285541">
          <w:t>.</w:t>
        </w:r>
      </w:ins>
    </w:p>
    <w:p w:rsidR="00981583" w:rsidRDefault="00981583" w:rsidP="006D055B">
      <w:pPr>
        <w:pStyle w:val="Textkrper"/>
        <w:ind w:left="0"/>
        <w:rPr>
          <w:ins w:id="1317" w:author="GIRAUD Christian" w:date="2014-06-30T09:47:00Z"/>
        </w:rPr>
        <w:pPrChange w:id="1318" w:author="GIRAUD Christian" w:date="2014-06-27T15:23:00Z">
          <w:pPr>
            <w:pStyle w:val="Textkrper"/>
            <w:ind w:left="851" w:hanging="851"/>
          </w:pPr>
        </w:pPrChange>
      </w:pPr>
    </w:p>
    <w:p w:rsidR="006D055B" w:rsidRPr="006D055B" w:rsidRDefault="009C159B" w:rsidP="006D055B">
      <w:pPr>
        <w:pStyle w:val="Textkrper"/>
        <w:ind w:left="0"/>
        <w:rPr>
          <w:ins w:id="1319" w:author="GIRAUD Christian" w:date="2014-06-27T15:18:00Z"/>
        </w:rPr>
        <w:pPrChange w:id="1320" w:author="GIRAUD Christian" w:date="2014-06-27T15:23:00Z">
          <w:pPr>
            <w:pStyle w:val="Textkrper"/>
            <w:ind w:left="851" w:hanging="851"/>
          </w:pPr>
        </w:pPrChange>
      </w:pPr>
      <w:ins w:id="1321" w:author="GIRAUD Christian" w:date="2014-06-27T16:25:00Z">
        <w:r>
          <w:lastRenderedPageBreak/>
          <w:t xml:space="preserve"> </w:t>
        </w:r>
      </w:ins>
      <w:ins w:id="1322" w:author="GIRAUD Christian" w:date="2014-06-27T16:23:00Z">
        <w:r>
          <w:t xml:space="preserve"> </w:t>
        </w:r>
      </w:ins>
    </w:p>
    <w:tbl>
      <w:tblPr>
        <w:tblW w:w="0" w:type="auto"/>
        <w:jc w:val="center"/>
        <w:tblInd w:w="-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1323" w:author="GIRAUD Christian" w:date="2014-06-27T15:44: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3816"/>
        <w:gridCol w:w="4483"/>
        <w:tblGridChange w:id="1324">
          <w:tblGrid>
            <w:gridCol w:w="981"/>
            <w:gridCol w:w="2835"/>
            <w:gridCol w:w="2835"/>
            <w:gridCol w:w="1648"/>
          </w:tblGrid>
        </w:tblGridChange>
      </w:tblGrid>
      <w:tr w:rsidR="006D055B" w:rsidRPr="003433A7" w:rsidTr="00EE5244">
        <w:tblPrEx>
          <w:tblCellMar>
            <w:top w:w="0" w:type="dxa"/>
            <w:bottom w:w="0" w:type="dxa"/>
          </w:tblCellMar>
          <w:tblPrExChange w:id="1325" w:author="GIRAUD Christian" w:date="2014-06-27T15:44:00Z">
            <w:tblPrEx>
              <w:tblCellMar>
                <w:top w:w="0" w:type="dxa"/>
                <w:bottom w:w="0" w:type="dxa"/>
              </w:tblCellMar>
            </w:tblPrEx>
          </w:tblPrExChange>
        </w:tblPrEx>
        <w:trPr>
          <w:cantSplit/>
          <w:trHeight w:hRule="exact" w:val="60"/>
          <w:tblHeader/>
          <w:jc w:val="center"/>
          <w:ins w:id="1326" w:author="GIRAUD Christian" w:date="2014-06-27T15:19:00Z"/>
          <w:trPrChange w:id="1327" w:author="GIRAUD Christian" w:date="2014-06-27T15:44:00Z">
            <w:trPr>
              <w:gridBefore w:val="1"/>
              <w:gridAfter w:val="0"/>
              <w:cantSplit/>
              <w:trHeight w:hRule="exact" w:val="60"/>
              <w:tblHeader/>
              <w:jc w:val="center"/>
            </w:trPr>
          </w:trPrChange>
        </w:trPr>
        <w:tc>
          <w:tcPr>
            <w:tcW w:w="3816" w:type="dxa"/>
            <w:tcBorders>
              <w:top w:val="single" w:sz="4" w:space="0" w:color="auto"/>
              <w:left w:val="single" w:sz="12" w:space="0" w:color="auto"/>
              <w:bottom w:val="nil"/>
              <w:right w:val="nil"/>
            </w:tcBorders>
            <w:shd w:val="clear" w:color="auto" w:fill="auto"/>
            <w:tcPrChange w:id="1328" w:author="GIRAUD Christian" w:date="2014-06-27T15:44:00Z">
              <w:tcPr>
                <w:tcW w:w="2835" w:type="dxa"/>
                <w:tcBorders>
                  <w:top w:val="nil"/>
                  <w:left w:val="single" w:sz="12" w:space="0" w:color="auto"/>
                  <w:bottom w:val="nil"/>
                  <w:right w:val="nil"/>
                </w:tcBorders>
              </w:tcPr>
            </w:tcPrChange>
          </w:tcPr>
          <w:p w:rsidR="006D055B" w:rsidRPr="003433A7" w:rsidRDefault="006D055B" w:rsidP="001548B2">
            <w:pPr>
              <w:pStyle w:val="Fuzeile"/>
              <w:keepNext/>
              <w:keepLines/>
              <w:tabs>
                <w:tab w:val="clear" w:pos="4252"/>
                <w:tab w:val="clear" w:pos="9360"/>
              </w:tabs>
              <w:spacing w:line="300" w:lineRule="atLeast"/>
              <w:rPr>
                <w:ins w:id="1329" w:author="GIRAUD Christian" w:date="2014-06-27T15:19:00Z"/>
              </w:rPr>
              <w:pPrChange w:id="1330" w:author="GIRAUD Christian" w:date="2014-06-27T15:33:00Z">
                <w:pPr>
                  <w:keepNext/>
                  <w:keepLines/>
                </w:pPr>
              </w:pPrChange>
            </w:pPr>
          </w:p>
        </w:tc>
        <w:tc>
          <w:tcPr>
            <w:tcW w:w="4483" w:type="dxa"/>
            <w:tcBorders>
              <w:top w:val="nil"/>
              <w:left w:val="single" w:sz="12" w:space="0" w:color="auto"/>
              <w:bottom w:val="nil"/>
              <w:right w:val="nil"/>
            </w:tcBorders>
            <w:shd w:val="clear" w:color="auto" w:fill="auto"/>
            <w:tcPrChange w:id="1331" w:author="GIRAUD Christian" w:date="2014-06-27T15:44:00Z">
              <w:tcPr>
                <w:tcW w:w="2835" w:type="dxa"/>
                <w:tcBorders>
                  <w:top w:val="nil"/>
                  <w:left w:val="single" w:sz="12" w:space="0" w:color="auto"/>
                  <w:bottom w:val="nil"/>
                  <w:right w:val="nil"/>
                </w:tcBorders>
              </w:tcPr>
            </w:tcPrChange>
          </w:tcPr>
          <w:p w:rsidR="006D055B" w:rsidRPr="003433A7" w:rsidRDefault="006D055B" w:rsidP="000B6A59">
            <w:pPr>
              <w:keepNext/>
              <w:keepLines/>
              <w:rPr>
                <w:ins w:id="1332" w:author="GIRAUD Christian" w:date="2014-06-27T15:24:00Z"/>
              </w:rPr>
            </w:pPr>
          </w:p>
        </w:tc>
      </w:tr>
      <w:tr w:rsidR="00EE5244" w:rsidRPr="003433A7" w:rsidTr="000B6A59">
        <w:tblPrEx>
          <w:tblCellMar>
            <w:top w:w="0" w:type="dxa"/>
            <w:bottom w:w="0" w:type="dxa"/>
          </w:tblCellMar>
          <w:tblPrExChange w:id="1333" w:author="GIRAUD Christian" w:date="2014-06-27T15:44:00Z">
            <w:tblPrEx>
              <w:tblInd w:w="-981" w:type="dxa"/>
              <w:tblCellMar>
                <w:top w:w="0" w:type="dxa"/>
                <w:bottom w:w="0" w:type="dxa"/>
              </w:tblCellMar>
            </w:tblPrEx>
          </w:tblPrExChange>
        </w:tblPrEx>
        <w:trPr>
          <w:cantSplit/>
          <w:tblHeader/>
          <w:jc w:val="center"/>
          <w:ins w:id="1334" w:author="GIRAUD Christian" w:date="2014-06-27T15:43:00Z"/>
          <w:trPrChange w:id="1335" w:author="GIRAUD Christian" w:date="2014-06-27T15:44:00Z">
            <w:trPr>
              <w:cantSplit/>
              <w:jc w:val="center"/>
            </w:trPr>
          </w:trPrChange>
        </w:trPr>
        <w:tc>
          <w:tcPr>
            <w:tcW w:w="3816" w:type="dxa"/>
            <w:tcBorders>
              <w:top w:val="single" w:sz="12" w:space="0" w:color="auto"/>
              <w:left w:val="single" w:sz="12" w:space="0" w:color="auto"/>
              <w:bottom w:val="single" w:sz="4" w:space="0" w:color="auto"/>
              <w:right w:val="single" w:sz="18" w:space="0" w:color="auto"/>
            </w:tcBorders>
            <w:shd w:val="clear" w:color="auto" w:fill="FFFFFF"/>
            <w:tcPrChange w:id="1336" w:author="GIRAUD Christian" w:date="2014-06-27T15:44:00Z">
              <w:tcPr>
                <w:tcW w:w="3816" w:type="dxa"/>
                <w:gridSpan w:val="2"/>
                <w:tcBorders>
                  <w:top w:val="single" w:sz="12" w:space="0" w:color="auto"/>
                  <w:left w:val="single" w:sz="12" w:space="0" w:color="auto"/>
                  <w:bottom w:val="single" w:sz="4" w:space="0" w:color="auto"/>
                  <w:right w:val="single" w:sz="18" w:space="0" w:color="auto"/>
                </w:tcBorders>
                <w:shd w:val="clear" w:color="auto" w:fill="FFFFFF"/>
              </w:tcPr>
            </w:tcPrChange>
          </w:tcPr>
          <w:p w:rsidR="00EE5244" w:rsidRPr="003433A7" w:rsidRDefault="00EE5244" w:rsidP="000B6A59">
            <w:pPr>
              <w:keepNext/>
              <w:keepLines/>
              <w:spacing w:before="60"/>
              <w:jc w:val="center"/>
              <w:rPr>
                <w:ins w:id="1337" w:author="GIRAUD Christian" w:date="2014-06-27T15:43:00Z"/>
                <w:sz w:val="18"/>
              </w:rPr>
            </w:pPr>
            <w:ins w:id="1338" w:author="GIRAUD Christian" w:date="2014-06-27T15:43:00Z">
              <w:r>
                <w:rPr>
                  <w:sz w:val="18"/>
                </w:rPr>
                <w:t>DATA</w:t>
              </w:r>
            </w:ins>
          </w:p>
        </w:tc>
        <w:tc>
          <w:tcPr>
            <w:tcW w:w="4483" w:type="dxa"/>
            <w:tcBorders>
              <w:top w:val="single" w:sz="12" w:space="0" w:color="auto"/>
              <w:left w:val="single" w:sz="12" w:space="0" w:color="auto"/>
              <w:bottom w:val="single" w:sz="4" w:space="0" w:color="auto"/>
              <w:right w:val="single" w:sz="18" w:space="0" w:color="auto"/>
            </w:tcBorders>
            <w:shd w:val="clear" w:color="auto" w:fill="FFFFFF"/>
            <w:tcPrChange w:id="1339" w:author="GIRAUD Christian" w:date="2014-06-27T15:44:00Z">
              <w:tcPr>
                <w:tcW w:w="4483" w:type="dxa"/>
                <w:gridSpan w:val="2"/>
                <w:tcBorders>
                  <w:top w:val="single" w:sz="12" w:space="0" w:color="auto"/>
                  <w:left w:val="single" w:sz="12" w:space="0" w:color="auto"/>
                  <w:bottom w:val="single" w:sz="4" w:space="0" w:color="auto"/>
                  <w:right w:val="single" w:sz="18" w:space="0" w:color="auto"/>
                </w:tcBorders>
                <w:shd w:val="clear" w:color="auto" w:fill="FFFFFF"/>
              </w:tcPr>
            </w:tcPrChange>
          </w:tcPr>
          <w:p w:rsidR="00EE5244" w:rsidRDefault="00EE5244" w:rsidP="000B6A59">
            <w:pPr>
              <w:keepNext/>
              <w:keepLines/>
              <w:spacing w:before="60"/>
              <w:jc w:val="center"/>
              <w:rPr>
                <w:ins w:id="1340" w:author="GIRAUD Christian" w:date="2014-06-27T15:43:00Z"/>
                <w:sz w:val="18"/>
              </w:rPr>
            </w:pPr>
            <w:ins w:id="1341" w:author="GIRAUD Christian" w:date="2014-06-27T15:44:00Z">
              <w:r>
                <w:rPr>
                  <w:sz w:val="18"/>
                </w:rPr>
                <w:t>DESTINATION</w:t>
              </w:r>
            </w:ins>
          </w:p>
        </w:tc>
      </w:tr>
      <w:tr w:rsidR="006D055B" w:rsidRPr="003433A7" w:rsidTr="000B6A59">
        <w:tblPrEx>
          <w:tblCellMar>
            <w:top w:w="0" w:type="dxa"/>
            <w:bottom w:w="0" w:type="dxa"/>
          </w:tblCellMar>
          <w:tblPrExChange w:id="1342" w:author="GIRAUD Christian" w:date="2014-06-27T15:37:00Z">
            <w:tblPrEx>
              <w:tblCellMar>
                <w:top w:w="0" w:type="dxa"/>
                <w:bottom w:w="0" w:type="dxa"/>
              </w:tblCellMar>
            </w:tblPrEx>
          </w:tblPrExChange>
        </w:tblPrEx>
        <w:trPr>
          <w:cantSplit/>
          <w:jc w:val="center"/>
          <w:ins w:id="1343" w:author="GIRAUD Christian" w:date="2014-06-27T15:19:00Z"/>
          <w:trPrChange w:id="1344" w:author="GIRAUD Christian" w:date="2014-06-27T15:37:00Z">
            <w:trPr>
              <w:gridBefore w:val="1"/>
              <w:gridAfter w:val="0"/>
              <w:cantSplit/>
              <w:jc w:val="center"/>
            </w:trPr>
          </w:trPrChange>
        </w:trPr>
        <w:tc>
          <w:tcPr>
            <w:tcW w:w="3816" w:type="dxa"/>
            <w:tcBorders>
              <w:top w:val="single" w:sz="12" w:space="0" w:color="auto"/>
              <w:left w:val="single" w:sz="12" w:space="0" w:color="auto"/>
              <w:bottom w:val="single" w:sz="4" w:space="0" w:color="auto"/>
              <w:right w:val="single" w:sz="18" w:space="0" w:color="auto"/>
            </w:tcBorders>
            <w:shd w:val="clear" w:color="auto" w:fill="FFFFFF"/>
            <w:tcPrChange w:id="1345" w:author="GIRAUD Christian" w:date="2014-06-27T15:37:00Z">
              <w:tcPr>
                <w:tcW w:w="2835" w:type="dxa"/>
                <w:tcBorders>
                  <w:top w:val="single" w:sz="12" w:space="0" w:color="auto"/>
                  <w:left w:val="single" w:sz="12" w:space="0" w:color="auto"/>
                  <w:bottom w:val="single" w:sz="4" w:space="0" w:color="auto"/>
                  <w:right w:val="single" w:sz="18" w:space="0" w:color="auto"/>
                </w:tcBorders>
              </w:tcPr>
            </w:tcPrChange>
          </w:tcPr>
          <w:p w:rsidR="006D055B" w:rsidRPr="003433A7" w:rsidRDefault="006D055B" w:rsidP="000B6A59">
            <w:pPr>
              <w:keepNext/>
              <w:keepLines/>
              <w:spacing w:before="60"/>
              <w:jc w:val="center"/>
              <w:rPr>
                <w:ins w:id="1346" w:author="GIRAUD Christian" w:date="2014-06-27T15:19:00Z"/>
                <w:sz w:val="18"/>
              </w:rPr>
            </w:pPr>
            <w:ins w:id="1347" w:author="GIRAUD Christian" w:date="2014-06-27T15:19:00Z">
              <w:r w:rsidRPr="003433A7">
                <w:rPr>
                  <w:sz w:val="18"/>
                </w:rPr>
                <w:t>National Values</w:t>
              </w:r>
            </w:ins>
          </w:p>
        </w:tc>
        <w:tc>
          <w:tcPr>
            <w:tcW w:w="4483" w:type="dxa"/>
            <w:tcBorders>
              <w:top w:val="single" w:sz="12" w:space="0" w:color="auto"/>
              <w:left w:val="single" w:sz="12" w:space="0" w:color="auto"/>
              <w:bottom w:val="single" w:sz="4" w:space="0" w:color="auto"/>
              <w:right w:val="single" w:sz="18" w:space="0" w:color="auto"/>
            </w:tcBorders>
            <w:shd w:val="clear" w:color="auto" w:fill="FFFFFF"/>
            <w:tcPrChange w:id="1348" w:author="GIRAUD Christian" w:date="2014-06-27T15:37:00Z">
              <w:tcPr>
                <w:tcW w:w="2835" w:type="dxa"/>
                <w:tcBorders>
                  <w:top w:val="single" w:sz="12" w:space="0" w:color="auto"/>
                  <w:left w:val="single" w:sz="12" w:space="0" w:color="auto"/>
                  <w:bottom w:val="single" w:sz="4" w:space="0" w:color="auto"/>
                  <w:right w:val="single" w:sz="18" w:space="0" w:color="auto"/>
                </w:tcBorders>
              </w:tcPr>
            </w:tcPrChange>
          </w:tcPr>
          <w:p w:rsidR="006D055B" w:rsidRPr="003433A7" w:rsidRDefault="00BB0F0B" w:rsidP="000B6A59">
            <w:pPr>
              <w:keepNext/>
              <w:keepLines/>
              <w:spacing w:before="60"/>
              <w:jc w:val="center"/>
              <w:rPr>
                <w:ins w:id="1349" w:author="GIRAUD Christian" w:date="2014-06-27T15:24:00Z"/>
                <w:sz w:val="18"/>
              </w:rPr>
            </w:pPr>
            <w:ins w:id="1350" w:author="GIRAUD Christian" w:date="2014-06-27T15:39:00Z">
              <w:r>
                <w:rPr>
                  <w:sz w:val="18"/>
                </w:rPr>
                <w:t>System Data</w:t>
              </w:r>
            </w:ins>
          </w:p>
        </w:tc>
      </w:tr>
      <w:tr w:rsidR="006D055B" w:rsidRPr="003433A7" w:rsidTr="000B6A59">
        <w:tblPrEx>
          <w:tblCellMar>
            <w:top w:w="0" w:type="dxa"/>
            <w:bottom w:w="0" w:type="dxa"/>
          </w:tblCellMar>
          <w:tblPrExChange w:id="1351" w:author="GIRAUD Christian" w:date="2014-06-27T15:37:00Z">
            <w:tblPrEx>
              <w:tblCellMar>
                <w:top w:w="0" w:type="dxa"/>
                <w:bottom w:w="0" w:type="dxa"/>
              </w:tblCellMar>
            </w:tblPrEx>
          </w:tblPrExChange>
        </w:tblPrEx>
        <w:trPr>
          <w:cantSplit/>
          <w:jc w:val="center"/>
          <w:ins w:id="1352" w:author="GIRAUD Christian" w:date="2014-06-27T15:19:00Z"/>
          <w:trPrChange w:id="135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35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keepNext/>
              <w:keepLines/>
              <w:spacing w:before="60"/>
              <w:jc w:val="center"/>
              <w:rPr>
                <w:ins w:id="1355" w:author="GIRAUD Christian" w:date="2014-06-27T15:19:00Z"/>
                <w:sz w:val="18"/>
              </w:rPr>
            </w:pPr>
            <w:ins w:id="1356" w:author="GIRAUD Christian" w:date="2014-06-27T15:19:00Z">
              <w:r w:rsidRPr="003433A7">
                <w:rPr>
                  <w:sz w:val="18"/>
                </w:rPr>
                <w:t>Linking</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35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keepNext/>
              <w:keepLines/>
              <w:spacing w:before="60"/>
              <w:jc w:val="center"/>
              <w:rPr>
                <w:ins w:id="1358" w:author="GIRAUD Christian" w:date="2014-06-27T15:24:00Z"/>
                <w:sz w:val="18"/>
              </w:rPr>
            </w:pPr>
            <w:ins w:id="1359" w:author="GIRAUD Christian" w:date="2014-06-27T15:45:00Z">
              <w:r>
                <w:rPr>
                  <w:sz w:val="18"/>
                </w:rPr>
                <w:t xml:space="preserve">Dynamic </w:t>
              </w:r>
            </w:ins>
            <w:ins w:id="1360" w:author="GIRAUD Christian" w:date="2014-06-27T15:38:00Z">
              <w:r w:rsidR="001548B2">
                <w:rPr>
                  <w:sz w:val="18"/>
                </w:rPr>
                <w:t>Database</w:t>
              </w:r>
            </w:ins>
            <w:ins w:id="1361" w:author="GIRAUD Christian" w:date="2014-06-27T16:17:00Z">
              <w:r w:rsidR="00960A9A">
                <w:rPr>
                  <w:sz w:val="18"/>
                </w:rPr>
                <w:t xml:space="preserve"> + Train Position</w:t>
              </w:r>
            </w:ins>
          </w:p>
        </w:tc>
      </w:tr>
      <w:tr w:rsidR="006D055B" w:rsidRPr="003433A7" w:rsidTr="000B6A59">
        <w:tblPrEx>
          <w:tblCellMar>
            <w:top w:w="0" w:type="dxa"/>
            <w:bottom w:w="0" w:type="dxa"/>
          </w:tblCellMar>
          <w:tblPrExChange w:id="1362" w:author="GIRAUD Christian" w:date="2014-06-27T15:37:00Z">
            <w:tblPrEx>
              <w:tblCellMar>
                <w:top w:w="0" w:type="dxa"/>
                <w:bottom w:w="0" w:type="dxa"/>
              </w:tblCellMar>
            </w:tblPrEx>
          </w:tblPrExChange>
        </w:tblPrEx>
        <w:trPr>
          <w:cantSplit/>
          <w:jc w:val="center"/>
          <w:ins w:id="1363" w:author="GIRAUD Christian" w:date="2014-06-27T15:19:00Z"/>
          <w:trPrChange w:id="136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36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366" w:author="GIRAUD Christian" w:date="2014-06-27T15:19:00Z"/>
                <w:sz w:val="18"/>
              </w:rPr>
            </w:pPr>
            <w:ins w:id="1367" w:author="GIRAUD Christian" w:date="2014-06-27T15:19:00Z">
              <w:r w:rsidRPr="003433A7">
                <w:rPr>
                  <w:sz w:val="18"/>
                </w:rPr>
                <w:t>Movement Authority</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36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60A9A" w:rsidP="000B6A59">
            <w:pPr>
              <w:spacing w:before="60"/>
              <w:jc w:val="center"/>
              <w:rPr>
                <w:ins w:id="1369" w:author="GIRAUD Christian" w:date="2014-06-27T15:24:00Z"/>
                <w:sz w:val="18"/>
              </w:rPr>
            </w:pPr>
            <w:ins w:id="1370" w:author="GIRAUD Christian" w:date="2014-06-27T16:18:00Z">
              <w:r>
                <w:rPr>
                  <w:sz w:val="18"/>
                </w:rPr>
                <w:t xml:space="preserve">Dynamic </w:t>
              </w:r>
              <w:r w:rsidR="009C159B">
                <w:rPr>
                  <w:sz w:val="18"/>
                </w:rPr>
                <w:t>Databas</w:t>
              </w:r>
            </w:ins>
            <w:ins w:id="1371" w:author="GIRAUD Christian" w:date="2014-06-27T16:19:00Z">
              <w:r w:rsidR="009C159B">
                <w:rPr>
                  <w:sz w:val="18"/>
                </w:rPr>
                <w:t>e</w:t>
              </w:r>
            </w:ins>
          </w:p>
        </w:tc>
      </w:tr>
      <w:tr w:rsidR="006D055B" w:rsidRPr="003433A7" w:rsidTr="000B6A59">
        <w:tblPrEx>
          <w:tblCellMar>
            <w:top w:w="0" w:type="dxa"/>
            <w:bottom w:w="0" w:type="dxa"/>
          </w:tblCellMar>
          <w:tblPrExChange w:id="1372" w:author="GIRAUD Christian" w:date="2014-06-27T15:37:00Z">
            <w:tblPrEx>
              <w:tblCellMar>
                <w:top w:w="0" w:type="dxa"/>
                <w:bottom w:w="0" w:type="dxa"/>
              </w:tblCellMar>
            </w:tblPrEx>
          </w:tblPrExChange>
        </w:tblPrEx>
        <w:trPr>
          <w:cantSplit/>
          <w:jc w:val="center"/>
          <w:ins w:id="1373" w:author="GIRAUD Christian" w:date="2014-06-27T15:19:00Z"/>
          <w:trPrChange w:id="137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37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376" w:author="GIRAUD Christian" w:date="2014-06-27T15:19:00Z"/>
                <w:sz w:val="18"/>
              </w:rPr>
            </w:pPr>
            <w:ins w:id="1377" w:author="GIRAUD Christian" w:date="2014-06-27T15:19:00Z">
              <w:r w:rsidRPr="003433A7">
                <w:rPr>
                  <w:sz w:val="18"/>
                </w:rPr>
                <w:t>Gradient Profile</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37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60A9A" w:rsidP="000B6A59">
            <w:pPr>
              <w:spacing w:before="60"/>
              <w:jc w:val="center"/>
              <w:rPr>
                <w:ins w:id="1379" w:author="GIRAUD Christian" w:date="2014-06-27T15:24:00Z"/>
                <w:sz w:val="18"/>
              </w:rPr>
            </w:pPr>
            <w:ins w:id="1380" w:author="GIRAUD Christian" w:date="2014-06-27T16:19:00Z">
              <w:r>
                <w:rPr>
                  <w:sz w:val="18"/>
                </w:rPr>
                <w:t>Dynamic Database</w:t>
              </w:r>
            </w:ins>
          </w:p>
        </w:tc>
      </w:tr>
      <w:tr w:rsidR="006D055B" w:rsidRPr="003433A7" w:rsidTr="000B6A59">
        <w:tblPrEx>
          <w:tblCellMar>
            <w:top w:w="0" w:type="dxa"/>
            <w:bottom w:w="0" w:type="dxa"/>
          </w:tblCellMar>
          <w:tblPrExChange w:id="1381" w:author="GIRAUD Christian" w:date="2014-06-27T15:37:00Z">
            <w:tblPrEx>
              <w:tblCellMar>
                <w:top w:w="0" w:type="dxa"/>
                <w:bottom w:w="0" w:type="dxa"/>
              </w:tblCellMar>
            </w:tblPrEx>
          </w:tblPrExChange>
        </w:tblPrEx>
        <w:trPr>
          <w:cantSplit/>
          <w:jc w:val="center"/>
          <w:ins w:id="1382" w:author="GIRAUD Christian" w:date="2014-06-27T15:19:00Z"/>
          <w:trPrChange w:id="138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38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385" w:author="GIRAUD Christian" w:date="2014-06-27T15:19:00Z"/>
                <w:sz w:val="18"/>
              </w:rPr>
            </w:pPr>
            <w:ins w:id="1386" w:author="GIRAUD Christian" w:date="2014-06-27T15:19:00Z">
              <w:r w:rsidRPr="003433A7">
                <w:rPr>
                  <w:sz w:val="18"/>
                </w:rPr>
                <w:t>International SSP</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38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C159B" w:rsidP="000B6A59">
            <w:pPr>
              <w:spacing w:before="60"/>
              <w:jc w:val="center"/>
              <w:rPr>
                <w:ins w:id="1388" w:author="GIRAUD Christian" w:date="2014-06-27T15:24:00Z"/>
                <w:sz w:val="18"/>
              </w:rPr>
            </w:pPr>
            <w:ins w:id="1389" w:author="GIRAUD Christian" w:date="2014-06-27T16:19:00Z">
              <w:r>
                <w:rPr>
                  <w:sz w:val="18"/>
                </w:rPr>
                <w:t>Dynamic Database</w:t>
              </w:r>
            </w:ins>
          </w:p>
        </w:tc>
      </w:tr>
      <w:tr w:rsidR="006D055B" w:rsidRPr="003433A7" w:rsidTr="000B6A59">
        <w:tblPrEx>
          <w:tblCellMar>
            <w:top w:w="0" w:type="dxa"/>
            <w:bottom w:w="0" w:type="dxa"/>
          </w:tblCellMar>
          <w:tblPrExChange w:id="1390" w:author="GIRAUD Christian" w:date="2014-06-27T15:37:00Z">
            <w:tblPrEx>
              <w:tblCellMar>
                <w:top w:w="0" w:type="dxa"/>
                <w:bottom w:w="0" w:type="dxa"/>
              </w:tblCellMar>
            </w:tblPrEx>
          </w:tblPrExChange>
        </w:tblPrEx>
        <w:trPr>
          <w:cantSplit/>
          <w:jc w:val="center"/>
          <w:ins w:id="1391" w:author="GIRAUD Christian" w:date="2014-06-27T15:19:00Z"/>
          <w:trPrChange w:id="1392"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39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394" w:author="GIRAUD Christian" w:date="2014-06-27T15:19:00Z"/>
                <w:sz w:val="18"/>
              </w:rPr>
            </w:pPr>
            <w:ins w:id="1395" w:author="GIRAUD Christian" w:date="2014-06-27T15:19:00Z">
              <w:r w:rsidRPr="003433A7">
                <w:rPr>
                  <w:sz w:val="18"/>
                </w:rPr>
                <w:t>Axle load speed profile</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39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C159B" w:rsidP="000B6A59">
            <w:pPr>
              <w:spacing w:before="60"/>
              <w:jc w:val="center"/>
              <w:rPr>
                <w:ins w:id="1397" w:author="GIRAUD Christian" w:date="2014-06-27T15:24:00Z"/>
                <w:sz w:val="18"/>
              </w:rPr>
            </w:pPr>
            <w:ins w:id="1398" w:author="GIRAUD Christian" w:date="2014-06-27T16:19:00Z">
              <w:r>
                <w:rPr>
                  <w:sz w:val="18"/>
                </w:rPr>
                <w:t>Dynamic Database</w:t>
              </w:r>
            </w:ins>
          </w:p>
        </w:tc>
      </w:tr>
      <w:tr w:rsidR="006D055B" w:rsidRPr="003433A7" w:rsidTr="000B6A59">
        <w:tblPrEx>
          <w:tblCellMar>
            <w:top w:w="0" w:type="dxa"/>
            <w:bottom w:w="0" w:type="dxa"/>
          </w:tblCellMar>
          <w:tblPrExChange w:id="1399" w:author="GIRAUD Christian" w:date="2014-06-27T15:37:00Z">
            <w:tblPrEx>
              <w:tblCellMar>
                <w:top w:w="0" w:type="dxa"/>
                <w:bottom w:w="0" w:type="dxa"/>
              </w:tblCellMar>
            </w:tblPrEx>
          </w:tblPrExChange>
        </w:tblPrEx>
        <w:trPr>
          <w:cantSplit/>
          <w:jc w:val="center"/>
          <w:ins w:id="1400" w:author="GIRAUD Christian" w:date="2014-06-27T15:19:00Z"/>
          <w:trPrChange w:id="1401"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0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03" w:author="GIRAUD Christian" w:date="2014-06-27T15:19:00Z"/>
                <w:sz w:val="18"/>
              </w:rPr>
            </w:pPr>
            <w:ins w:id="1404" w:author="GIRAUD Christian" w:date="2014-06-27T15:19:00Z">
              <w:r w:rsidRPr="003433A7">
                <w:rPr>
                  <w:sz w:val="18"/>
                </w:rPr>
                <w:t>STM max speed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0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C159B" w:rsidP="000B6A59">
            <w:pPr>
              <w:spacing w:before="60"/>
              <w:jc w:val="center"/>
              <w:rPr>
                <w:ins w:id="1406" w:author="GIRAUD Christian" w:date="2014-06-27T15:24:00Z"/>
                <w:sz w:val="18"/>
              </w:rPr>
            </w:pPr>
            <w:ins w:id="1407" w:author="GIRAUD Christian" w:date="2014-06-27T16:19:00Z">
              <w:r>
                <w:rPr>
                  <w:sz w:val="18"/>
                </w:rPr>
                <w:t>Dynamic Database</w:t>
              </w:r>
            </w:ins>
          </w:p>
        </w:tc>
      </w:tr>
      <w:tr w:rsidR="006D055B" w:rsidRPr="003433A7" w:rsidTr="000B6A59">
        <w:tblPrEx>
          <w:tblCellMar>
            <w:top w:w="0" w:type="dxa"/>
            <w:bottom w:w="0" w:type="dxa"/>
          </w:tblCellMar>
          <w:tblPrExChange w:id="1408" w:author="GIRAUD Christian" w:date="2014-06-27T15:37:00Z">
            <w:tblPrEx>
              <w:tblCellMar>
                <w:top w:w="0" w:type="dxa"/>
                <w:bottom w:w="0" w:type="dxa"/>
              </w:tblCellMar>
            </w:tblPrEx>
          </w:tblPrExChange>
        </w:tblPrEx>
        <w:trPr>
          <w:cantSplit/>
          <w:jc w:val="center"/>
          <w:ins w:id="1409" w:author="GIRAUD Christian" w:date="2014-06-27T15:19:00Z"/>
          <w:trPrChange w:id="1410"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1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12" w:author="GIRAUD Christian" w:date="2014-06-27T15:19:00Z"/>
                <w:sz w:val="18"/>
              </w:rPr>
            </w:pPr>
            <w:ins w:id="1413" w:author="GIRAUD Christian" w:date="2014-06-27T15:19:00Z">
              <w:r w:rsidRPr="003433A7">
                <w:rPr>
                  <w:sz w:val="18"/>
                </w:rPr>
                <w:t>STM system speed/distance</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1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C159B" w:rsidP="000B6A59">
            <w:pPr>
              <w:spacing w:before="60"/>
              <w:jc w:val="center"/>
              <w:rPr>
                <w:ins w:id="1415" w:author="GIRAUD Christian" w:date="2014-06-27T15:24:00Z"/>
                <w:sz w:val="18"/>
              </w:rPr>
            </w:pPr>
            <w:ins w:id="1416" w:author="GIRAUD Christian" w:date="2014-06-27T16:19:00Z">
              <w:r>
                <w:rPr>
                  <w:sz w:val="18"/>
                </w:rPr>
                <w:t>Dynamic Database</w:t>
              </w:r>
            </w:ins>
          </w:p>
        </w:tc>
      </w:tr>
      <w:tr w:rsidR="006D055B" w:rsidRPr="003433A7" w:rsidTr="000B6A59">
        <w:tblPrEx>
          <w:tblCellMar>
            <w:top w:w="0" w:type="dxa"/>
            <w:bottom w:w="0" w:type="dxa"/>
          </w:tblCellMar>
          <w:tblPrExChange w:id="1417" w:author="GIRAUD Christian" w:date="2014-06-27T15:37:00Z">
            <w:tblPrEx>
              <w:tblCellMar>
                <w:top w:w="0" w:type="dxa"/>
                <w:bottom w:w="0" w:type="dxa"/>
              </w:tblCellMar>
            </w:tblPrEx>
          </w:tblPrExChange>
        </w:tblPrEx>
        <w:trPr>
          <w:cantSplit/>
          <w:jc w:val="center"/>
          <w:ins w:id="1418" w:author="GIRAUD Christian" w:date="2014-06-27T15:19:00Z"/>
          <w:trPrChange w:id="1419"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2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21" w:author="GIRAUD Christian" w:date="2014-06-27T15:19:00Z"/>
                <w:sz w:val="18"/>
              </w:rPr>
            </w:pPr>
            <w:ins w:id="1422" w:author="GIRAUD Christian" w:date="2014-06-27T15:19:00Z">
              <w:r w:rsidRPr="003433A7">
                <w:rPr>
                  <w:sz w:val="18"/>
                </w:rPr>
                <w:t>Level Transition Order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2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9C159B" w:rsidP="000B6A59">
            <w:pPr>
              <w:spacing w:before="60"/>
              <w:jc w:val="center"/>
              <w:rPr>
                <w:ins w:id="1424" w:author="GIRAUD Christian" w:date="2014-06-27T15:24:00Z"/>
                <w:sz w:val="18"/>
              </w:rPr>
            </w:pPr>
            <w:ins w:id="1425" w:author="GIRAUD Christian" w:date="2014-06-27T16:20:00Z">
              <w:r>
                <w:rPr>
                  <w:sz w:val="18"/>
                </w:rPr>
                <w:t>Level</w:t>
              </w:r>
            </w:ins>
            <w:ins w:id="1426" w:author="GIRAUD Christian" w:date="2014-06-27T15:41:00Z">
              <w:r w:rsidR="00BB0F0B">
                <w:rPr>
                  <w:sz w:val="18"/>
                </w:rPr>
                <w:t xml:space="preserve"> Function</w:t>
              </w:r>
            </w:ins>
          </w:p>
        </w:tc>
      </w:tr>
      <w:tr w:rsidR="006D055B" w:rsidRPr="003433A7" w:rsidTr="000B6A59">
        <w:tblPrEx>
          <w:tblCellMar>
            <w:top w:w="0" w:type="dxa"/>
            <w:bottom w:w="0" w:type="dxa"/>
          </w:tblCellMar>
          <w:tblPrExChange w:id="1427" w:author="GIRAUD Christian" w:date="2014-06-27T15:37:00Z">
            <w:tblPrEx>
              <w:tblCellMar>
                <w:top w:w="0" w:type="dxa"/>
                <w:bottom w:w="0" w:type="dxa"/>
              </w:tblCellMar>
            </w:tblPrEx>
          </w:tblPrExChange>
        </w:tblPrEx>
        <w:trPr>
          <w:cantSplit/>
          <w:jc w:val="center"/>
          <w:ins w:id="1428" w:author="GIRAUD Christian" w:date="2014-06-27T15:19:00Z"/>
          <w:trPrChange w:id="1429"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3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31" w:author="GIRAUD Christian" w:date="2014-06-27T15:19:00Z"/>
                <w:sz w:val="18"/>
              </w:rPr>
            </w:pPr>
            <w:ins w:id="1432" w:author="GIRAUD Christian" w:date="2014-06-27T15:19:00Z">
              <w:r w:rsidRPr="00450BC6">
                <w:rPr>
                  <w:sz w:val="18"/>
                </w:rPr>
                <w:t xml:space="preserve">Stop </w:t>
              </w:r>
              <w:r w:rsidRPr="006C10B7">
                <w:rPr>
                  <w:sz w:val="18"/>
                  <w:lang w:val="en-US"/>
                </w:rPr>
                <w:t>S</w:t>
              </w:r>
              <w:r w:rsidRPr="00450BC6">
                <w:rPr>
                  <w:sz w:val="18"/>
                </w:rPr>
                <w:t>hunting on desk opening</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3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450BC6" w:rsidRDefault="00EE5244" w:rsidP="000B6A59">
            <w:pPr>
              <w:spacing w:before="60"/>
              <w:jc w:val="center"/>
              <w:rPr>
                <w:ins w:id="1434" w:author="GIRAUD Christian" w:date="2014-06-27T15:24:00Z"/>
                <w:sz w:val="18"/>
              </w:rPr>
            </w:pPr>
            <w:ins w:id="1435" w:author="GIRAUD Christian" w:date="2014-06-27T15:46:00Z">
              <w:r>
                <w:rPr>
                  <w:sz w:val="18"/>
                </w:rPr>
                <w:t>Dedicated Function</w:t>
              </w:r>
            </w:ins>
          </w:p>
        </w:tc>
      </w:tr>
      <w:tr w:rsidR="006D055B" w:rsidRPr="003433A7" w:rsidTr="000B6A59">
        <w:tblPrEx>
          <w:tblCellMar>
            <w:top w:w="0" w:type="dxa"/>
            <w:bottom w:w="0" w:type="dxa"/>
          </w:tblCellMar>
          <w:tblPrExChange w:id="1436" w:author="GIRAUD Christian" w:date="2014-06-27T15:37:00Z">
            <w:tblPrEx>
              <w:tblCellMar>
                <w:top w:w="0" w:type="dxa"/>
                <w:bottom w:w="0" w:type="dxa"/>
              </w:tblCellMar>
            </w:tblPrEx>
          </w:tblPrExChange>
        </w:tblPrEx>
        <w:trPr>
          <w:cantSplit/>
          <w:jc w:val="center"/>
          <w:ins w:id="1437" w:author="GIRAUD Christian" w:date="2014-06-27T15:19:00Z"/>
          <w:trPrChange w:id="1438"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3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40" w:author="GIRAUD Christian" w:date="2014-06-27T15:19:00Z"/>
                <w:sz w:val="18"/>
              </w:rPr>
            </w:pPr>
            <w:ins w:id="1441" w:author="GIRAUD Christian" w:date="2014-06-27T15:19:00Z">
              <w:r w:rsidRPr="003433A7">
                <w:rPr>
                  <w:sz w:val="18"/>
                </w:rPr>
                <w:t>List of balises for SH area</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4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43" w:author="GIRAUD Christian" w:date="2014-06-27T15:24:00Z"/>
                <w:sz w:val="18"/>
              </w:rPr>
            </w:pPr>
            <w:ins w:id="1444" w:author="GIRAUD Christian" w:date="2014-06-27T15:46:00Z">
              <w:r>
                <w:rPr>
                  <w:sz w:val="18"/>
                </w:rPr>
                <w:t>Dedicated Function</w:t>
              </w:r>
            </w:ins>
          </w:p>
        </w:tc>
      </w:tr>
      <w:tr w:rsidR="006D055B" w:rsidRPr="003433A7" w:rsidTr="000B6A59">
        <w:tblPrEx>
          <w:tblCellMar>
            <w:top w:w="0" w:type="dxa"/>
            <w:bottom w:w="0" w:type="dxa"/>
          </w:tblCellMar>
          <w:tblPrExChange w:id="1445" w:author="GIRAUD Christian" w:date="2014-06-27T15:37:00Z">
            <w:tblPrEx>
              <w:tblCellMar>
                <w:top w:w="0" w:type="dxa"/>
                <w:bottom w:w="0" w:type="dxa"/>
              </w:tblCellMar>
            </w:tblPrEx>
          </w:tblPrExChange>
        </w:tblPrEx>
        <w:trPr>
          <w:cantSplit/>
          <w:jc w:val="center"/>
          <w:ins w:id="1446" w:author="GIRAUD Christian" w:date="2014-06-27T15:19:00Z"/>
          <w:trPrChange w:id="1447"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4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49" w:author="GIRAUD Christian" w:date="2014-06-27T15:19:00Z"/>
                <w:sz w:val="18"/>
              </w:rPr>
            </w:pPr>
            <w:ins w:id="1450" w:author="GIRAUD Christian" w:date="2014-06-27T15:19:00Z">
              <w:r w:rsidRPr="003433A7">
                <w:rPr>
                  <w:sz w:val="18"/>
                </w:rPr>
                <w:t>MA Request Parameters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5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52" w:author="GIRAUD Christian" w:date="2014-06-27T15:24:00Z"/>
                <w:sz w:val="18"/>
              </w:rPr>
            </w:pPr>
            <w:ins w:id="1453" w:author="GIRAUD Christian" w:date="2014-06-27T15:46:00Z">
              <w:r>
                <w:rPr>
                  <w:sz w:val="18"/>
                </w:rPr>
                <w:t>Dedicated Function</w:t>
              </w:r>
            </w:ins>
          </w:p>
        </w:tc>
      </w:tr>
      <w:tr w:rsidR="006D055B" w:rsidRPr="003433A7" w:rsidTr="000B6A59">
        <w:tblPrEx>
          <w:tblCellMar>
            <w:top w:w="0" w:type="dxa"/>
            <w:bottom w:w="0" w:type="dxa"/>
          </w:tblCellMar>
          <w:tblPrExChange w:id="1454" w:author="GIRAUD Christian" w:date="2014-06-27T15:37:00Z">
            <w:tblPrEx>
              <w:tblCellMar>
                <w:top w:w="0" w:type="dxa"/>
                <w:bottom w:w="0" w:type="dxa"/>
              </w:tblCellMar>
            </w:tblPrEx>
          </w:tblPrExChange>
        </w:tblPrEx>
        <w:trPr>
          <w:cantSplit/>
          <w:jc w:val="center"/>
          <w:ins w:id="1455" w:author="GIRAUD Christian" w:date="2014-06-27T15:19:00Z"/>
          <w:trPrChange w:id="1456"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5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58" w:author="GIRAUD Christian" w:date="2014-06-27T15:19:00Z"/>
                <w:sz w:val="18"/>
              </w:rPr>
            </w:pPr>
            <w:ins w:id="1459" w:author="GIRAUD Christian" w:date="2014-06-27T15:19:00Z">
              <w:r w:rsidRPr="003433A7">
                <w:rPr>
                  <w:sz w:val="18"/>
                </w:rPr>
                <w:t>Position Report parameters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6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61" w:author="GIRAUD Christian" w:date="2014-06-27T15:24:00Z"/>
                <w:sz w:val="18"/>
              </w:rPr>
            </w:pPr>
            <w:ins w:id="1462" w:author="GIRAUD Christian" w:date="2014-06-27T15:46:00Z">
              <w:r>
                <w:rPr>
                  <w:sz w:val="18"/>
                </w:rPr>
                <w:t>Dedicated Function</w:t>
              </w:r>
            </w:ins>
          </w:p>
        </w:tc>
      </w:tr>
      <w:tr w:rsidR="006D055B" w:rsidRPr="003433A7" w:rsidTr="000B6A59">
        <w:tblPrEx>
          <w:tblCellMar>
            <w:top w:w="0" w:type="dxa"/>
            <w:bottom w:w="0" w:type="dxa"/>
          </w:tblCellMar>
          <w:tblPrExChange w:id="1463" w:author="GIRAUD Christian" w:date="2014-06-27T15:37:00Z">
            <w:tblPrEx>
              <w:tblCellMar>
                <w:top w:w="0" w:type="dxa"/>
                <w:bottom w:w="0" w:type="dxa"/>
              </w:tblCellMar>
            </w:tblPrEx>
          </w:tblPrExChange>
        </w:tblPrEx>
        <w:trPr>
          <w:cantSplit/>
          <w:jc w:val="center"/>
          <w:ins w:id="1464" w:author="GIRAUD Christian" w:date="2014-06-27T15:19:00Z"/>
          <w:trPrChange w:id="1465"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6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67" w:author="GIRAUD Christian" w:date="2014-06-27T15:19:00Z"/>
                <w:sz w:val="18"/>
              </w:rPr>
            </w:pPr>
            <w:ins w:id="1468" w:author="GIRAUD Christian" w:date="2014-06-27T15:19:00Z">
              <w:r w:rsidRPr="003433A7">
                <w:rPr>
                  <w:sz w:val="18"/>
                </w:rPr>
                <w:t>List of Balises in SR Authority + SR mode speed limit and distance</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6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70" w:author="GIRAUD Christian" w:date="2014-06-27T15:24:00Z"/>
                <w:sz w:val="18"/>
              </w:rPr>
            </w:pPr>
            <w:ins w:id="1471" w:author="GIRAUD Christian" w:date="2014-06-27T15:46:00Z">
              <w:r>
                <w:rPr>
                  <w:sz w:val="18"/>
                </w:rPr>
                <w:t>Dedicated Function</w:t>
              </w:r>
            </w:ins>
          </w:p>
        </w:tc>
      </w:tr>
      <w:tr w:rsidR="006D055B" w:rsidRPr="003433A7" w:rsidTr="000B6A59">
        <w:tblPrEx>
          <w:tblCellMar>
            <w:top w:w="0" w:type="dxa"/>
            <w:bottom w:w="0" w:type="dxa"/>
          </w:tblCellMar>
          <w:tblPrExChange w:id="1472" w:author="GIRAUD Christian" w:date="2014-06-27T15:37:00Z">
            <w:tblPrEx>
              <w:tblCellMar>
                <w:top w:w="0" w:type="dxa"/>
                <w:bottom w:w="0" w:type="dxa"/>
              </w:tblCellMar>
            </w:tblPrEx>
          </w:tblPrExChange>
        </w:tblPrEx>
        <w:trPr>
          <w:cantSplit/>
          <w:jc w:val="center"/>
          <w:ins w:id="1473" w:author="GIRAUD Christian" w:date="2014-06-27T15:19:00Z"/>
          <w:trPrChange w:id="147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7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76" w:author="GIRAUD Christian" w:date="2014-06-27T15:19:00Z"/>
                <w:sz w:val="18"/>
              </w:rPr>
            </w:pPr>
            <w:ins w:id="1477" w:author="GIRAUD Christian" w:date="2014-06-27T15:19:00Z">
              <w:r w:rsidRPr="003433A7">
                <w:rPr>
                  <w:sz w:val="18"/>
                </w:rPr>
                <w:t>Temporary Speed Restrictions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7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79" w:author="GIRAUD Christian" w:date="2014-06-27T15:24:00Z"/>
                <w:sz w:val="18"/>
              </w:rPr>
            </w:pPr>
            <w:ins w:id="1480" w:author="GIRAUD Christian" w:date="2014-06-27T15:47:00Z">
              <w:r>
                <w:rPr>
                  <w:sz w:val="18"/>
                </w:rPr>
                <w:t>TSR Function</w:t>
              </w:r>
            </w:ins>
          </w:p>
        </w:tc>
      </w:tr>
      <w:tr w:rsidR="006D055B" w:rsidRPr="003433A7" w:rsidTr="000B6A59">
        <w:tblPrEx>
          <w:tblCellMar>
            <w:top w:w="0" w:type="dxa"/>
            <w:bottom w:w="0" w:type="dxa"/>
          </w:tblCellMar>
          <w:tblPrExChange w:id="1481" w:author="GIRAUD Christian" w:date="2014-06-27T15:37:00Z">
            <w:tblPrEx>
              <w:tblCellMar>
                <w:top w:w="0" w:type="dxa"/>
                <w:bottom w:w="0" w:type="dxa"/>
              </w:tblCellMar>
            </w:tblPrEx>
          </w:tblPrExChange>
        </w:tblPrEx>
        <w:trPr>
          <w:cantSplit/>
          <w:jc w:val="center"/>
          <w:ins w:id="1482" w:author="GIRAUD Christian" w:date="2014-06-27T15:19:00Z"/>
          <w:trPrChange w:id="148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8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85" w:author="GIRAUD Christian" w:date="2014-06-27T15:19:00Z"/>
                <w:sz w:val="18"/>
              </w:rPr>
            </w:pPr>
            <w:ins w:id="1486" w:author="GIRAUD Christian" w:date="2014-06-27T15:19:00Z">
              <w:r w:rsidRPr="003433A7">
                <w:rPr>
                  <w:sz w:val="18"/>
                  <w:szCs w:val="18"/>
                </w:rPr>
                <w:t>Inhibition of revocable TSRs from balises in L2/3</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8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88" w:author="GIRAUD Christian" w:date="2014-06-27T15:24:00Z"/>
                <w:sz w:val="18"/>
                <w:szCs w:val="18"/>
              </w:rPr>
            </w:pPr>
            <w:ins w:id="1489" w:author="GIRAUD Christian" w:date="2014-06-27T15:48:00Z">
              <w:r>
                <w:rPr>
                  <w:sz w:val="18"/>
                </w:rPr>
                <w:t>TSR Function</w:t>
              </w:r>
            </w:ins>
          </w:p>
        </w:tc>
      </w:tr>
      <w:tr w:rsidR="006D055B" w:rsidRPr="003433A7" w:rsidTr="000B6A59">
        <w:tblPrEx>
          <w:tblCellMar>
            <w:top w:w="0" w:type="dxa"/>
            <w:bottom w:w="0" w:type="dxa"/>
          </w:tblCellMar>
          <w:tblPrExChange w:id="1490" w:author="GIRAUD Christian" w:date="2014-06-27T15:37:00Z">
            <w:tblPrEx>
              <w:tblCellMar>
                <w:top w:w="0" w:type="dxa"/>
                <w:bottom w:w="0" w:type="dxa"/>
              </w:tblCellMar>
            </w:tblPrEx>
          </w:tblPrExChange>
        </w:tblPrEx>
        <w:trPr>
          <w:cantSplit/>
          <w:jc w:val="center"/>
          <w:ins w:id="1491" w:author="GIRAUD Christian" w:date="2014-06-27T15:19:00Z"/>
          <w:trPrChange w:id="1492"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49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494" w:author="GIRAUD Christian" w:date="2014-06-27T15:19:00Z"/>
                <w:sz w:val="18"/>
              </w:rPr>
            </w:pPr>
            <w:ins w:id="1495" w:author="GIRAUD Christian" w:date="2014-06-27T15:19:00Z">
              <w:r w:rsidRPr="003433A7">
                <w:rPr>
                  <w:sz w:val="18"/>
                </w:rPr>
                <w:t>Default Gradient for TSR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49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EE5244" w:rsidP="000B6A59">
            <w:pPr>
              <w:spacing w:before="60"/>
              <w:jc w:val="center"/>
              <w:rPr>
                <w:ins w:id="1497" w:author="GIRAUD Christian" w:date="2014-06-27T15:24:00Z"/>
                <w:sz w:val="18"/>
              </w:rPr>
            </w:pPr>
            <w:ins w:id="1498" w:author="GIRAUD Christian" w:date="2014-06-27T15:48:00Z">
              <w:r>
                <w:rPr>
                  <w:sz w:val="18"/>
                </w:rPr>
                <w:t>TSR Function</w:t>
              </w:r>
            </w:ins>
          </w:p>
        </w:tc>
      </w:tr>
      <w:tr w:rsidR="006D055B" w:rsidRPr="003433A7" w:rsidTr="000B6A59">
        <w:tblPrEx>
          <w:tblCellMar>
            <w:top w:w="0" w:type="dxa"/>
            <w:bottom w:w="0" w:type="dxa"/>
          </w:tblCellMar>
          <w:tblPrExChange w:id="1499" w:author="GIRAUD Christian" w:date="2014-06-27T15:37:00Z">
            <w:tblPrEx>
              <w:tblCellMar>
                <w:top w:w="0" w:type="dxa"/>
                <w:bottom w:w="0" w:type="dxa"/>
              </w:tblCellMar>
            </w:tblPrEx>
          </w:tblPrExChange>
        </w:tblPrEx>
        <w:trPr>
          <w:cantSplit/>
          <w:jc w:val="center"/>
          <w:ins w:id="1500" w:author="GIRAUD Christian" w:date="2014-06-27T15:19:00Z"/>
          <w:trPrChange w:id="1501"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0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03" w:author="GIRAUD Christian" w:date="2014-06-27T15:19:00Z"/>
                <w:sz w:val="18"/>
              </w:rPr>
            </w:pPr>
            <w:ins w:id="1504" w:author="GIRAUD Christian" w:date="2014-06-27T15:19:00Z">
              <w:r w:rsidRPr="003433A7">
                <w:rPr>
                  <w:sz w:val="18"/>
                </w:rPr>
                <w:t>Signalling related Speed Restriction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0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06" w:author="GIRAUD Christian" w:date="2014-06-27T15:24:00Z"/>
                <w:sz w:val="18"/>
              </w:rPr>
            </w:pPr>
            <w:ins w:id="1507" w:author="GIRAUD Christian" w:date="2014-06-27T15:49:00Z">
              <w:r>
                <w:rPr>
                  <w:sz w:val="18"/>
                </w:rPr>
                <w:t>Dynamic Database</w:t>
              </w:r>
            </w:ins>
          </w:p>
        </w:tc>
      </w:tr>
      <w:tr w:rsidR="006D055B" w:rsidRPr="003433A7" w:rsidTr="000B6A59">
        <w:tblPrEx>
          <w:tblCellMar>
            <w:top w:w="0" w:type="dxa"/>
            <w:bottom w:w="0" w:type="dxa"/>
          </w:tblCellMar>
          <w:tblPrExChange w:id="1508" w:author="GIRAUD Christian" w:date="2014-06-27T15:37:00Z">
            <w:tblPrEx>
              <w:tblCellMar>
                <w:top w:w="0" w:type="dxa"/>
                <w:bottom w:w="0" w:type="dxa"/>
              </w:tblCellMar>
            </w:tblPrEx>
          </w:tblPrExChange>
        </w:tblPrEx>
        <w:trPr>
          <w:cantSplit/>
          <w:jc w:val="center"/>
          <w:ins w:id="1509" w:author="GIRAUD Christian" w:date="2014-06-27T15:19:00Z"/>
          <w:trPrChange w:id="1510"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1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12" w:author="GIRAUD Christian" w:date="2014-06-27T15:19:00Z"/>
                <w:sz w:val="18"/>
              </w:rPr>
            </w:pPr>
            <w:ins w:id="1513" w:author="GIRAUD Christian" w:date="2014-06-27T15:19:00Z">
              <w:r w:rsidRPr="003433A7">
                <w:rPr>
                  <w:sz w:val="18"/>
                </w:rPr>
                <w:t>Route Suitability Data</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1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15" w:author="GIRAUD Christian" w:date="2014-06-27T15:24:00Z"/>
                <w:sz w:val="18"/>
              </w:rPr>
            </w:pPr>
            <w:ins w:id="1516" w:author="GIRAUD Christian" w:date="2014-06-27T15:49:00Z">
              <w:r>
                <w:rPr>
                  <w:sz w:val="18"/>
                </w:rPr>
                <w:t>Dedicated Function</w:t>
              </w:r>
            </w:ins>
          </w:p>
        </w:tc>
      </w:tr>
      <w:tr w:rsidR="006D055B" w:rsidRPr="003433A7" w:rsidTr="000B6A59">
        <w:tblPrEx>
          <w:tblCellMar>
            <w:top w:w="0" w:type="dxa"/>
            <w:bottom w:w="0" w:type="dxa"/>
          </w:tblCellMar>
          <w:tblPrExChange w:id="1517" w:author="GIRAUD Christian" w:date="2014-06-27T15:37:00Z">
            <w:tblPrEx>
              <w:tblCellMar>
                <w:top w:w="0" w:type="dxa"/>
                <w:bottom w:w="0" w:type="dxa"/>
              </w:tblCellMar>
            </w:tblPrEx>
          </w:tblPrExChange>
        </w:tblPrEx>
        <w:trPr>
          <w:cantSplit/>
          <w:jc w:val="center"/>
          <w:ins w:id="1518" w:author="GIRAUD Christian" w:date="2014-06-27T15:19:00Z"/>
          <w:trPrChange w:id="1519"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2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21" w:author="GIRAUD Christian" w:date="2014-06-27T15:19:00Z"/>
                <w:sz w:val="18"/>
              </w:rPr>
            </w:pPr>
            <w:ins w:id="1522" w:author="GIRAUD Christian" w:date="2014-06-27T15:19:00Z">
              <w:r w:rsidRPr="003433A7">
                <w:rPr>
                  <w:sz w:val="18"/>
                </w:rPr>
                <w:t>Plain Text Information (location based)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2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24" w:author="GIRAUD Christian" w:date="2014-06-27T15:24:00Z"/>
                <w:sz w:val="18"/>
              </w:rPr>
            </w:pPr>
            <w:ins w:id="1525" w:author="GIRAUD Christian" w:date="2014-06-27T15:50:00Z">
              <w:r>
                <w:rPr>
                  <w:sz w:val="18"/>
                </w:rPr>
                <w:t>Dedicated Function</w:t>
              </w:r>
            </w:ins>
          </w:p>
        </w:tc>
      </w:tr>
      <w:tr w:rsidR="006D055B" w:rsidRPr="003433A7" w:rsidTr="000B6A59">
        <w:tblPrEx>
          <w:tblCellMar>
            <w:top w:w="0" w:type="dxa"/>
            <w:bottom w:w="0" w:type="dxa"/>
          </w:tblCellMar>
          <w:tblPrExChange w:id="1526" w:author="GIRAUD Christian" w:date="2014-06-27T15:37:00Z">
            <w:tblPrEx>
              <w:tblCellMar>
                <w:top w:w="0" w:type="dxa"/>
                <w:bottom w:w="0" w:type="dxa"/>
              </w:tblCellMar>
            </w:tblPrEx>
          </w:tblPrExChange>
        </w:tblPrEx>
        <w:trPr>
          <w:cantSplit/>
          <w:jc w:val="center"/>
          <w:ins w:id="1527" w:author="GIRAUD Christian" w:date="2014-06-27T15:19:00Z"/>
          <w:trPrChange w:id="1528"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2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30" w:author="GIRAUD Christian" w:date="2014-06-27T15:19:00Z"/>
                <w:sz w:val="18"/>
              </w:rPr>
            </w:pPr>
            <w:ins w:id="1531" w:author="GIRAUD Christian" w:date="2014-06-27T15:19:00Z">
              <w:r w:rsidRPr="003433A7">
                <w:rPr>
                  <w:sz w:val="18"/>
                </w:rPr>
                <w:t>Plain Text Information (not location based)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3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33" w:author="GIRAUD Christian" w:date="2014-06-27T15:24:00Z"/>
                <w:sz w:val="18"/>
              </w:rPr>
            </w:pPr>
            <w:ins w:id="1534" w:author="GIRAUD Christian" w:date="2014-06-27T15:50:00Z">
              <w:r>
                <w:rPr>
                  <w:sz w:val="18"/>
                </w:rPr>
                <w:t>Dedicated Function</w:t>
              </w:r>
            </w:ins>
          </w:p>
        </w:tc>
      </w:tr>
      <w:tr w:rsidR="006D055B" w:rsidRPr="003433A7" w:rsidTr="000B6A59">
        <w:tblPrEx>
          <w:tblCellMar>
            <w:top w:w="0" w:type="dxa"/>
            <w:bottom w:w="0" w:type="dxa"/>
          </w:tblCellMar>
          <w:tblPrExChange w:id="1535" w:author="GIRAUD Christian" w:date="2014-06-27T15:37:00Z">
            <w:tblPrEx>
              <w:tblCellMar>
                <w:top w:w="0" w:type="dxa"/>
                <w:bottom w:w="0" w:type="dxa"/>
              </w:tblCellMar>
            </w:tblPrEx>
          </w:tblPrExChange>
        </w:tblPrEx>
        <w:trPr>
          <w:cantSplit/>
          <w:jc w:val="center"/>
          <w:ins w:id="1536" w:author="GIRAUD Christian" w:date="2014-06-27T15:19:00Z"/>
          <w:trPrChange w:id="1537"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3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39" w:author="GIRAUD Christian" w:date="2014-06-27T15:19:00Z"/>
                <w:sz w:val="18"/>
              </w:rPr>
            </w:pPr>
            <w:ins w:id="1540" w:author="GIRAUD Christian" w:date="2014-06-27T15:19:00Z">
              <w:r w:rsidRPr="003433A7">
                <w:rPr>
                  <w:sz w:val="18"/>
                </w:rPr>
                <w:t>Fixed Text Information (location based)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4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42" w:author="GIRAUD Christian" w:date="2014-06-27T15:24:00Z"/>
                <w:sz w:val="18"/>
              </w:rPr>
            </w:pPr>
            <w:ins w:id="1543" w:author="GIRAUD Christian" w:date="2014-06-27T15:50:00Z">
              <w:r>
                <w:rPr>
                  <w:sz w:val="18"/>
                </w:rPr>
                <w:t>Dedicated Function</w:t>
              </w:r>
            </w:ins>
          </w:p>
        </w:tc>
      </w:tr>
      <w:tr w:rsidR="006D055B" w:rsidRPr="003433A7" w:rsidTr="000B6A59">
        <w:tblPrEx>
          <w:tblCellMar>
            <w:top w:w="0" w:type="dxa"/>
            <w:bottom w:w="0" w:type="dxa"/>
          </w:tblCellMar>
          <w:tblPrExChange w:id="1544" w:author="GIRAUD Christian" w:date="2014-06-27T15:37:00Z">
            <w:tblPrEx>
              <w:tblCellMar>
                <w:top w:w="0" w:type="dxa"/>
                <w:bottom w:w="0" w:type="dxa"/>
              </w:tblCellMar>
            </w:tblPrEx>
          </w:tblPrExChange>
        </w:tblPrEx>
        <w:trPr>
          <w:cantSplit/>
          <w:jc w:val="center"/>
          <w:ins w:id="1545" w:author="GIRAUD Christian" w:date="2014-06-27T15:19:00Z"/>
          <w:trPrChange w:id="1546"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4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48" w:author="GIRAUD Christian" w:date="2014-06-27T15:19:00Z"/>
                <w:sz w:val="18"/>
              </w:rPr>
            </w:pPr>
            <w:ins w:id="1549" w:author="GIRAUD Christian" w:date="2014-06-27T15:19:00Z">
              <w:r w:rsidRPr="003433A7">
                <w:rPr>
                  <w:sz w:val="18"/>
                </w:rPr>
                <w:t>Fixed Text Information (not location based)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5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51" w:author="GIRAUD Christian" w:date="2014-06-27T15:24:00Z"/>
                <w:sz w:val="18"/>
              </w:rPr>
            </w:pPr>
            <w:ins w:id="1552" w:author="GIRAUD Christian" w:date="2014-06-27T15:50:00Z">
              <w:r>
                <w:rPr>
                  <w:sz w:val="18"/>
                </w:rPr>
                <w:t>Dedicated Function</w:t>
              </w:r>
            </w:ins>
          </w:p>
        </w:tc>
      </w:tr>
      <w:tr w:rsidR="006D055B" w:rsidRPr="003433A7" w:rsidTr="000B6A59">
        <w:tblPrEx>
          <w:tblCellMar>
            <w:top w:w="0" w:type="dxa"/>
            <w:bottom w:w="0" w:type="dxa"/>
          </w:tblCellMar>
          <w:tblPrExChange w:id="1553" w:author="GIRAUD Christian" w:date="2014-06-27T15:37:00Z">
            <w:tblPrEx>
              <w:tblCellMar>
                <w:top w:w="0" w:type="dxa"/>
                <w:bottom w:w="0" w:type="dxa"/>
              </w:tblCellMar>
            </w:tblPrEx>
          </w:tblPrExChange>
        </w:tblPrEx>
        <w:trPr>
          <w:cantSplit/>
          <w:jc w:val="center"/>
          <w:ins w:id="1554" w:author="GIRAUD Christian" w:date="2014-06-27T15:19:00Z"/>
          <w:trPrChange w:id="1555"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5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57" w:author="GIRAUD Christian" w:date="2014-06-27T15:19:00Z"/>
                <w:sz w:val="18"/>
              </w:rPr>
            </w:pPr>
            <w:ins w:id="1558" w:author="GIRAUD Christian" w:date="2014-06-27T15:19:00Z">
              <w:r w:rsidRPr="003433A7">
                <w:rPr>
                  <w:sz w:val="18"/>
                </w:rPr>
                <w:t>Geographical Position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5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60" w:author="GIRAUD Christian" w:date="2014-06-27T15:24:00Z"/>
                <w:sz w:val="18"/>
              </w:rPr>
            </w:pPr>
            <w:ins w:id="1561" w:author="GIRAUD Christian" w:date="2014-06-27T15:50:00Z">
              <w:r>
                <w:rPr>
                  <w:sz w:val="18"/>
                </w:rPr>
                <w:t>Dedicated Function</w:t>
              </w:r>
            </w:ins>
          </w:p>
        </w:tc>
      </w:tr>
      <w:tr w:rsidR="006D055B" w:rsidRPr="003433A7" w:rsidTr="000B6A59">
        <w:tblPrEx>
          <w:tblCellMar>
            <w:top w:w="0" w:type="dxa"/>
            <w:bottom w:w="0" w:type="dxa"/>
          </w:tblCellMar>
          <w:tblPrExChange w:id="1562" w:author="GIRAUD Christian" w:date="2014-06-27T15:37:00Z">
            <w:tblPrEx>
              <w:tblCellMar>
                <w:top w:w="0" w:type="dxa"/>
                <w:bottom w:w="0" w:type="dxa"/>
              </w:tblCellMar>
            </w:tblPrEx>
          </w:tblPrExChange>
        </w:tblPrEx>
        <w:trPr>
          <w:cantSplit/>
          <w:jc w:val="center"/>
          <w:ins w:id="1563" w:author="GIRAUD Christian" w:date="2014-06-27T15:19:00Z"/>
          <w:trPrChange w:id="156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6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66" w:author="GIRAUD Christian" w:date="2014-06-27T15:19:00Z"/>
                <w:sz w:val="18"/>
              </w:rPr>
            </w:pPr>
            <w:ins w:id="1567" w:author="GIRAUD Christian" w:date="2014-06-27T15:19:00Z">
              <w:r w:rsidRPr="003433A7">
                <w:rPr>
                  <w:sz w:val="18"/>
                </w:rPr>
                <w:t>Mode Profile</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6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69" w:author="GIRAUD Christian" w:date="2014-06-27T15:24:00Z"/>
                <w:sz w:val="18"/>
              </w:rPr>
            </w:pPr>
            <w:ins w:id="1570" w:author="GIRAUD Christian" w:date="2014-06-27T15:50:00Z">
              <w:r>
                <w:rPr>
                  <w:sz w:val="18"/>
                </w:rPr>
                <w:t>Mode Function</w:t>
              </w:r>
            </w:ins>
          </w:p>
        </w:tc>
      </w:tr>
      <w:tr w:rsidR="006D055B" w:rsidRPr="003433A7" w:rsidTr="000B6A59">
        <w:tblPrEx>
          <w:tblCellMar>
            <w:top w:w="0" w:type="dxa"/>
            <w:bottom w:w="0" w:type="dxa"/>
          </w:tblCellMar>
          <w:tblPrExChange w:id="1571" w:author="GIRAUD Christian" w:date="2014-06-27T15:37:00Z">
            <w:tblPrEx>
              <w:tblCellMar>
                <w:top w:w="0" w:type="dxa"/>
                <w:bottom w:w="0" w:type="dxa"/>
              </w:tblCellMar>
            </w:tblPrEx>
          </w:tblPrExChange>
        </w:tblPrEx>
        <w:trPr>
          <w:cantSplit/>
          <w:jc w:val="center"/>
          <w:ins w:id="1572" w:author="GIRAUD Christian" w:date="2014-06-27T15:19:00Z"/>
          <w:trPrChange w:id="157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7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75" w:author="GIRAUD Christian" w:date="2014-06-27T15:19:00Z"/>
                <w:sz w:val="18"/>
              </w:rPr>
            </w:pPr>
            <w:ins w:id="1576" w:author="GIRAUD Christian" w:date="2014-06-27T15:19:00Z">
              <w:r w:rsidRPr="003433A7">
                <w:rPr>
                  <w:sz w:val="18"/>
                </w:rPr>
                <w:t>RBC Transition Order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7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78" w:author="GIRAUD Christian" w:date="2014-06-27T15:24:00Z"/>
                <w:sz w:val="18"/>
              </w:rPr>
            </w:pPr>
            <w:ins w:id="1579" w:author="GIRAUD Christian" w:date="2014-06-27T15:51:00Z">
              <w:r>
                <w:rPr>
                  <w:sz w:val="18"/>
                </w:rPr>
                <w:t>Dedicated Function</w:t>
              </w:r>
            </w:ins>
          </w:p>
        </w:tc>
      </w:tr>
      <w:tr w:rsidR="006D055B" w:rsidRPr="003433A7" w:rsidTr="000B6A59">
        <w:tblPrEx>
          <w:tblCellMar>
            <w:top w:w="0" w:type="dxa"/>
            <w:bottom w:w="0" w:type="dxa"/>
          </w:tblCellMar>
          <w:tblPrExChange w:id="1580" w:author="GIRAUD Christian" w:date="2014-06-27T15:37:00Z">
            <w:tblPrEx>
              <w:tblCellMar>
                <w:top w:w="0" w:type="dxa"/>
                <w:bottom w:w="0" w:type="dxa"/>
              </w:tblCellMar>
            </w:tblPrEx>
          </w:tblPrExChange>
        </w:tblPrEx>
        <w:trPr>
          <w:cantSplit/>
          <w:jc w:val="center"/>
          <w:ins w:id="1581" w:author="GIRAUD Christian" w:date="2014-06-27T15:19:00Z"/>
          <w:trPrChange w:id="1582"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8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84" w:author="GIRAUD Christian" w:date="2014-06-27T15:19:00Z"/>
                <w:sz w:val="18"/>
              </w:rPr>
            </w:pPr>
            <w:ins w:id="1585" w:author="GIRAUD Christian" w:date="2014-06-27T15:19:00Z">
              <w:r w:rsidRPr="003433A7">
                <w:rPr>
                  <w:sz w:val="18"/>
                </w:rPr>
                <w:t>Radio Infill Area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8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87" w:author="GIRAUD Christian" w:date="2014-06-27T15:24:00Z"/>
                <w:sz w:val="18"/>
              </w:rPr>
            </w:pPr>
            <w:ins w:id="1588" w:author="GIRAUD Christian" w:date="2014-06-27T15:51:00Z">
              <w:r>
                <w:rPr>
                  <w:sz w:val="18"/>
                </w:rPr>
                <w:t>Dedicated Function</w:t>
              </w:r>
            </w:ins>
          </w:p>
        </w:tc>
      </w:tr>
      <w:tr w:rsidR="006D055B" w:rsidRPr="003433A7" w:rsidTr="000B6A59">
        <w:tblPrEx>
          <w:tblCellMar>
            <w:top w:w="0" w:type="dxa"/>
            <w:bottom w:w="0" w:type="dxa"/>
          </w:tblCellMar>
          <w:tblPrExChange w:id="1589" w:author="GIRAUD Christian" w:date="2014-06-27T15:37:00Z">
            <w:tblPrEx>
              <w:tblCellMar>
                <w:top w:w="0" w:type="dxa"/>
                <w:bottom w:w="0" w:type="dxa"/>
              </w:tblCellMar>
            </w:tblPrEx>
          </w:tblPrExChange>
        </w:tblPrEx>
        <w:trPr>
          <w:cantSplit/>
          <w:jc w:val="center"/>
          <w:ins w:id="1590" w:author="GIRAUD Christian" w:date="2014-06-27T15:19:00Z"/>
          <w:trPrChange w:id="1591"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59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593" w:author="GIRAUD Christian" w:date="2014-06-27T15:19:00Z"/>
                <w:sz w:val="18"/>
              </w:rPr>
            </w:pPr>
            <w:ins w:id="1594" w:author="GIRAUD Christian" w:date="2014-06-27T15:19:00Z">
              <w:r w:rsidRPr="003433A7">
                <w:rPr>
                  <w:sz w:val="18"/>
                </w:rPr>
                <w:t>EOLM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59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596" w:author="GIRAUD Christian" w:date="2014-06-27T15:24:00Z"/>
                <w:sz w:val="18"/>
              </w:rPr>
            </w:pPr>
            <w:ins w:id="1597" w:author="GIRAUD Christian" w:date="2014-06-27T15:51:00Z">
              <w:r>
                <w:rPr>
                  <w:sz w:val="18"/>
                </w:rPr>
                <w:t>Dedicated Function</w:t>
              </w:r>
            </w:ins>
          </w:p>
        </w:tc>
      </w:tr>
      <w:tr w:rsidR="006D055B" w:rsidRPr="003433A7" w:rsidTr="000B6A59">
        <w:tblPrEx>
          <w:tblCellMar>
            <w:top w:w="0" w:type="dxa"/>
            <w:bottom w:w="0" w:type="dxa"/>
          </w:tblCellMar>
          <w:tblPrExChange w:id="1598" w:author="GIRAUD Christian" w:date="2014-06-27T15:37:00Z">
            <w:tblPrEx>
              <w:tblCellMar>
                <w:top w:w="0" w:type="dxa"/>
                <w:bottom w:w="0" w:type="dxa"/>
              </w:tblCellMar>
            </w:tblPrEx>
          </w:tblPrExChange>
        </w:tblPrEx>
        <w:trPr>
          <w:cantSplit/>
          <w:jc w:val="center"/>
          <w:ins w:id="1599" w:author="GIRAUD Christian" w:date="2014-06-27T15:19:00Z"/>
          <w:trPrChange w:id="1600"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0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pStyle w:val="Author"/>
              <w:spacing w:before="60" w:after="60"/>
              <w:rPr>
                <w:ins w:id="1602" w:author="GIRAUD Christian" w:date="2014-06-27T15:19:00Z"/>
                <w:noProof w:val="0"/>
                <w:sz w:val="18"/>
              </w:rPr>
            </w:pPr>
            <w:ins w:id="1603" w:author="GIRAUD Christian" w:date="2014-06-27T15:19:00Z">
              <w:r w:rsidRPr="003433A7">
                <w:rPr>
                  <w:noProof w:val="0"/>
                  <w:sz w:val="18"/>
                </w:rPr>
                <w:t>Track Conditions excluding big metal masses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0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pStyle w:val="Author"/>
              <w:spacing w:before="60" w:after="60"/>
              <w:rPr>
                <w:ins w:id="1605" w:author="GIRAUD Christian" w:date="2014-06-27T15:24:00Z"/>
                <w:noProof w:val="0"/>
                <w:sz w:val="18"/>
              </w:rPr>
            </w:pPr>
            <w:ins w:id="1606" w:author="GIRAUD Christian" w:date="2014-06-27T15:51:00Z">
              <w:r>
                <w:rPr>
                  <w:sz w:val="18"/>
                </w:rPr>
                <w:t>Dedicated Function</w:t>
              </w:r>
            </w:ins>
          </w:p>
        </w:tc>
      </w:tr>
      <w:tr w:rsidR="006D055B" w:rsidRPr="003433A7" w:rsidTr="000B6A59">
        <w:tblPrEx>
          <w:tblCellMar>
            <w:top w:w="0" w:type="dxa"/>
            <w:bottom w:w="0" w:type="dxa"/>
          </w:tblCellMar>
          <w:tblPrExChange w:id="1607" w:author="GIRAUD Christian" w:date="2014-06-27T15:37:00Z">
            <w:tblPrEx>
              <w:tblCellMar>
                <w:top w:w="0" w:type="dxa"/>
                <w:bottom w:w="0" w:type="dxa"/>
              </w:tblCellMar>
            </w:tblPrEx>
          </w:tblPrExChange>
        </w:tblPrEx>
        <w:trPr>
          <w:cantSplit/>
          <w:jc w:val="center"/>
          <w:ins w:id="1608" w:author="GIRAUD Christian" w:date="2014-06-27T15:19:00Z"/>
          <w:trPrChange w:id="1609"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1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11" w:author="GIRAUD Christian" w:date="2014-06-27T15:19:00Z"/>
                <w:sz w:val="18"/>
              </w:rPr>
            </w:pPr>
            <w:ins w:id="1612" w:author="GIRAUD Christian" w:date="2014-06-27T15:19:00Z">
              <w:r w:rsidRPr="003433A7">
                <w:rPr>
                  <w:sz w:val="18"/>
                </w:rPr>
                <w:t>Track condition big metal masses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1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14" w:author="GIRAUD Christian" w:date="2014-06-27T15:24:00Z"/>
                <w:sz w:val="18"/>
              </w:rPr>
            </w:pPr>
            <w:ins w:id="1615" w:author="GIRAUD Christian" w:date="2014-06-27T15:51:00Z">
              <w:r>
                <w:rPr>
                  <w:sz w:val="18"/>
                </w:rPr>
                <w:t>Dedicated Function</w:t>
              </w:r>
            </w:ins>
          </w:p>
        </w:tc>
      </w:tr>
      <w:tr w:rsidR="006D055B" w:rsidRPr="003433A7" w:rsidTr="000B6A59">
        <w:tblPrEx>
          <w:tblCellMar>
            <w:top w:w="0" w:type="dxa"/>
            <w:bottom w:w="0" w:type="dxa"/>
          </w:tblCellMar>
          <w:tblPrExChange w:id="1616" w:author="GIRAUD Christian" w:date="2014-06-27T15:37:00Z">
            <w:tblPrEx>
              <w:tblCellMar>
                <w:top w:w="0" w:type="dxa"/>
                <w:bottom w:w="0" w:type="dxa"/>
              </w:tblCellMar>
            </w:tblPrEx>
          </w:tblPrExChange>
        </w:tblPrEx>
        <w:trPr>
          <w:cantSplit/>
          <w:jc w:val="center"/>
          <w:ins w:id="1617" w:author="GIRAUD Christian" w:date="2014-06-27T15:19:00Z"/>
          <w:trPrChange w:id="1618"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1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20" w:author="GIRAUD Christian" w:date="2014-06-27T15:19:00Z"/>
                <w:sz w:val="18"/>
              </w:rPr>
            </w:pPr>
            <w:ins w:id="1621" w:author="GIRAUD Christian" w:date="2014-06-27T15:19:00Z">
              <w:r w:rsidRPr="003433A7">
                <w:rPr>
                  <w:sz w:val="18"/>
                </w:rPr>
                <w:t>Unconditional Emergency Stop</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2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23" w:author="GIRAUD Christian" w:date="2014-06-27T15:24:00Z"/>
                <w:sz w:val="18"/>
              </w:rPr>
            </w:pPr>
            <w:ins w:id="1624" w:author="GIRAUD Christian" w:date="2014-06-27T15:52:00Z">
              <w:r>
                <w:rPr>
                  <w:sz w:val="18"/>
                </w:rPr>
                <w:t>Radio</w:t>
              </w:r>
            </w:ins>
            <w:ins w:id="1625" w:author="GIRAUD Christian" w:date="2014-06-27T15:51:00Z">
              <w:r>
                <w:rPr>
                  <w:sz w:val="18"/>
                </w:rPr>
                <w:t xml:space="preserve"> Function</w:t>
              </w:r>
            </w:ins>
          </w:p>
        </w:tc>
      </w:tr>
      <w:tr w:rsidR="006D055B" w:rsidRPr="003433A7" w:rsidTr="000B6A59">
        <w:tblPrEx>
          <w:tblCellMar>
            <w:top w:w="0" w:type="dxa"/>
            <w:bottom w:w="0" w:type="dxa"/>
          </w:tblCellMar>
          <w:tblPrExChange w:id="1626" w:author="GIRAUD Christian" w:date="2014-06-27T15:37:00Z">
            <w:tblPrEx>
              <w:tblCellMar>
                <w:top w:w="0" w:type="dxa"/>
                <w:bottom w:w="0" w:type="dxa"/>
              </w:tblCellMar>
            </w:tblPrEx>
          </w:tblPrExChange>
        </w:tblPrEx>
        <w:trPr>
          <w:cantSplit/>
          <w:jc w:val="center"/>
          <w:ins w:id="1627" w:author="GIRAUD Christian" w:date="2014-06-27T15:19:00Z"/>
          <w:trPrChange w:id="1628"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2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30" w:author="GIRAUD Christian" w:date="2014-06-27T15:19:00Z"/>
                <w:sz w:val="18"/>
              </w:rPr>
            </w:pPr>
            <w:ins w:id="1631" w:author="GIRAUD Christian" w:date="2014-06-27T15:19:00Z">
              <w:r w:rsidRPr="003433A7">
                <w:rPr>
                  <w:sz w:val="18"/>
                </w:rPr>
                <w:t>Conditional Emergency Stop</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3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33" w:author="GIRAUD Christian" w:date="2014-06-27T15:24:00Z"/>
                <w:sz w:val="18"/>
              </w:rPr>
            </w:pPr>
            <w:ins w:id="1634" w:author="GIRAUD Christian" w:date="2014-06-27T15:53:00Z">
              <w:r>
                <w:rPr>
                  <w:sz w:val="18"/>
                </w:rPr>
                <w:t>Radio Function</w:t>
              </w:r>
            </w:ins>
          </w:p>
        </w:tc>
      </w:tr>
      <w:tr w:rsidR="006D055B" w:rsidRPr="003433A7" w:rsidTr="000B6A59">
        <w:tblPrEx>
          <w:tblCellMar>
            <w:top w:w="0" w:type="dxa"/>
            <w:bottom w:w="0" w:type="dxa"/>
          </w:tblCellMar>
          <w:tblPrExChange w:id="1635" w:author="GIRAUD Christian" w:date="2014-06-27T15:37:00Z">
            <w:tblPrEx>
              <w:tblCellMar>
                <w:top w:w="0" w:type="dxa"/>
                <w:bottom w:w="0" w:type="dxa"/>
              </w:tblCellMar>
            </w:tblPrEx>
          </w:tblPrExChange>
        </w:tblPrEx>
        <w:trPr>
          <w:cantSplit/>
          <w:jc w:val="center"/>
          <w:ins w:id="1636" w:author="GIRAUD Christian" w:date="2014-06-27T15:19:00Z"/>
          <w:trPrChange w:id="1637"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3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39" w:author="GIRAUD Christian" w:date="2014-06-27T15:19:00Z"/>
                <w:sz w:val="18"/>
              </w:rPr>
            </w:pPr>
            <w:ins w:id="1640" w:author="GIRAUD Christian" w:date="2014-06-27T15:19:00Z">
              <w:r w:rsidRPr="003433A7">
                <w:rPr>
                  <w:sz w:val="18"/>
                </w:rPr>
                <w:t>Train Position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4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42" w:author="GIRAUD Christian" w:date="2014-06-27T15:24:00Z"/>
                <w:sz w:val="18"/>
              </w:rPr>
            </w:pPr>
            <w:ins w:id="1643" w:author="GIRAUD Christian" w:date="2014-06-27T15:53:00Z">
              <w:r>
                <w:rPr>
                  <w:sz w:val="18"/>
                </w:rPr>
                <w:t>Radio Function</w:t>
              </w:r>
            </w:ins>
          </w:p>
        </w:tc>
      </w:tr>
      <w:tr w:rsidR="006D055B" w:rsidRPr="003433A7" w:rsidTr="000B6A59">
        <w:tblPrEx>
          <w:tblCellMar>
            <w:top w:w="0" w:type="dxa"/>
            <w:bottom w:w="0" w:type="dxa"/>
          </w:tblCellMar>
          <w:tblPrExChange w:id="1644" w:author="GIRAUD Christian" w:date="2014-06-27T15:37:00Z">
            <w:tblPrEx>
              <w:tblCellMar>
                <w:top w:w="0" w:type="dxa"/>
                <w:bottom w:w="0" w:type="dxa"/>
              </w:tblCellMar>
            </w:tblPrEx>
          </w:tblPrExChange>
        </w:tblPrEx>
        <w:trPr>
          <w:cantSplit/>
          <w:jc w:val="center"/>
          <w:ins w:id="1645" w:author="GIRAUD Christian" w:date="2014-06-27T15:19:00Z"/>
          <w:trPrChange w:id="1646"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4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48" w:author="GIRAUD Christian" w:date="2014-06-27T15:19:00Z"/>
                <w:sz w:val="18"/>
              </w:rPr>
            </w:pPr>
            <w:ins w:id="1649" w:author="GIRAUD Christian" w:date="2014-06-27T15:19:00Z">
              <w:r w:rsidRPr="003433A7">
                <w:rPr>
                  <w:sz w:val="18"/>
                </w:rPr>
                <w:lastRenderedPageBreak/>
                <w:t>Train Data</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5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51" w:author="GIRAUD Christian" w:date="2014-06-27T15:24:00Z"/>
                <w:sz w:val="18"/>
              </w:rPr>
            </w:pPr>
            <w:ins w:id="1652" w:author="GIRAUD Christian" w:date="2014-06-27T15:53:00Z">
              <w:r>
                <w:rPr>
                  <w:sz w:val="18"/>
                </w:rPr>
                <w:t>Radio Function</w:t>
              </w:r>
            </w:ins>
          </w:p>
        </w:tc>
      </w:tr>
      <w:tr w:rsidR="006D055B" w:rsidRPr="003433A7" w:rsidTr="000B6A59">
        <w:tblPrEx>
          <w:tblCellMar>
            <w:top w:w="0" w:type="dxa"/>
            <w:bottom w:w="0" w:type="dxa"/>
          </w:tblCellMar>
          <w:tblPrExChange w:id="1653" w:author="GIRAUD Christian" w:date="2014-06-27T15:37:00Z">
            <w:tblPrEx>
              <w:tblCellMar>
                <w:top w:w="0" w:type="dxa"/>
                <w:bottom w:w="0" w:type="dxa"/>
              </w:tblCellMar>
            </w:tblPrEx>
          </w:tblPrExChange>
        </w:tblPrEx>
        <w:trPr>
          <w:cantSplit/>
          <w:jc w:val="center"/>
          <w:ins w:id="1654" w:author="GIRAUD Christian" w:date="2014-06-27T15:19:00Z"/>
          <w:trPrChange w:id="1655"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5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57" w:author="GIRAUD Christian" w:date="2014-06-27T15:19:00Z"/>
                <w:sz w:val="18"/>
              </w:rPr>
            </w:pPr>
            <w:ins w:id="1658" w:author="GIRAUD Christian" w:date="2014-06-27T15:19:00Z">
              <w:r w:rsidRPr="003433A7">
                <w:rPr>
                  <w:sz w:val="18"/>
                </w:rPr>
                <w:t>Adhesion factor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5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60" w:author="GIRAUD Christian" w:date="2014-06-27T15:24:00Z"/>
                <w:sz w:val="18"/>
              </w:rPr>
            </w:pPr>
            <w:ins w:id="1661" w:author="GIRAUD Christian" w:date="2014-06-27T15:54:00Z">
              <w:r>
                <w:rPr>
                  <w:sz w:val="18"/>
                </w:rPr>
                <w:t>Dynamic Database</w:t>
              </w:r>
            </w:ins>
          </w:p>
        </w:tc>
      </w:tr>
      <w:tr w:rsidR="006D055B" w:rsidRPr="003433A7" w:rsidTr="000B6A59">
        <w:tblPrEx>
          <w:tblCellMar>
            <w:top w:w="0" w:type="dxa"/>
            <w:bottom w:w="0" w:type="dxa"/>
          </w:tblCellMar>
          <w:tblPrExChange w:id="1662" w:author="GIRAUD Christian" w:date="2014-06-27T15:37:00Z">
            <w:tblPrEx>
              <w:tblCellMar>
                <w:top w:w="0" w:type="dxa"/>
                <w:bottom w:w="0" w:type="dxa"/>
              </w:tblCellMar>
            </w:tblPrEx>
          </w:tblPrExChange>
        </w:tblPrEx>
        <w:trPr>
          <w:cantSplit/>
          <w:jc w:val="center"/>
          <w:ins w:id="1663" w:author="GIRAUD Christian" w:date="2014-06-27T15:19:00Z"/>
          <w:trPrChange w:id="166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6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66" w:author="GIRAUD Christian" w:date="2014-06-27T15:19:00Z"/>
                <w:sz w:val="18"/>
              </w:rPr>
            </w:pPr>
            <w:ins w:id="1667" w:author="GIRAUD Christian" w:date="2014-06-27T15:19:00Z">
              <w:r w:rsidRPr="003433A7">
                <w:rPr>
                  <w:sz w:val="18"/>
                </w:rPr>
                <w:t>ERTMS/ETCS level</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6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69" w:author="GIRAUD Christian" w:date="2014-06-27T15:24:00Z"/>
                <w:sz w:val="18"/>
              </w:rPr>
            </w:pPr>
            <w:ins w:id="1670" w:author="GIRAUD Christian" w:date="2014-06-27T15:54:00Z">
              <w:r>
                <w:rPr>
                  <w:sz w:val="18"/>
                </w:rPr>
                <w:t>Level Function</w:t>
              </w:r>
            </w:ins>
          </w:p>
        </w:tc>
      </w:tr>
      <w:tr w:rsidR="006D055B" w:rsidRPr="003433A7" w:rsidTr="000B6A59">
        <w:tblPrEx>
          <w:tblCellMar>
            <w:top w:w="0" w:type="dxa"/>
            <w:bottom w:w="0" w:type="dxa"/>
          </w:tblCellMar>
          <w:tblPrExChange w:id="1671" w:author="GIRAUD Christian" w:date="2014-06-27T15:37:00Z">
            <w:tblPrEx>
              <w:tblCellMar>
                <w:top w:w="0" w:type="dxa"/>
                <w:bottom w:w="0" w:type="dxa"/>
              </w:tblCellMar>
            </w:tblPrEx>
          </w:tblPrExChange>
        </w:tblPrEx>
        <w:trPr>
          <w:cantSplit/>
          <w:jc w:val="center"/>
          <w:ins w:id="1672" w:author="GIRAUD Christian" w:date="2014-06-27T15:19:00Z"/>
          <w:trPrChange w:id="167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7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75" w:author="GIRAUD Christian" w:date="2014-06-27T15:19:00Z"/>
                <w:sz w:val="18"/>
              </w:rPr>
            </w:pPr>
            <w:ins w:id="1676" w:author="GIRAUD Christian" w:date="2014-06-27T15:19:00Z">
              <w:r w:rsidRPr="003433A7">
                <w:rPr>
                  <w:sz w:val="18"/>
                </w:rPr>
                <w:t>Table of priority of trackside supported levels</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7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78" w:author="GIRAUD Christian" w:date="2014-06-27T15:24:00Z"/>
                <w:sz w:val="18"/>
              </w:rPr>
            </w:pPr>
            <w:ins w:id="1679" w:author="GIRAUD Christian" w:date="2014-06-27T15:55:00Z">
              <w:r>
                <w:rPr>
                  <w:sz w:val="18"/>
                </w:rPr>
                <w:t>Level Function</w:t>
              </w:r>
            </w:ins>
          </w:p>
        </w:tc>
      </w:tr>
      <w:tr w:rsidR="006D055B" w:rsidRPr="003433A7" w:rsidTr="000B6A59">
        <w:tblPrEx>
          <w:tblCellMar>
            <w:top w:w="0" w:type="dxa"/>
            <w:bottom w:w="0" w:type="dxa"/>
          </w:tblCellMar>
          <w:tblPrExChange w:id="1680" w:author="GIRAUD Christian" w:date="2014-06-27T15:37:00Z">
            <w:tblPrEx>
              <w:tblCellMar>
                <w:top w:w="0" w:type="dxa"/>
                <w:bottom w:w="0" w:type="dxa"/>
              </w:tblCellMar>
            </w:tblPrEx>
          </w:tblPrExChange>
        </w:tblPrEx>
        <w:trPr>
          <w:cantSplit/>
          <w:jc w:val="center"/>
          <w:ins w:id="1681" w:author="GIRAUD Christian" w:date="2014-06-27T15:19:00Z"/>
          <w:trPrChange w:id="1682"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8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84" w:author="GIRAUD Christian" w:date="2014-06-27T15:19:00Z"/>
                <w:sz w:val="18"/>
              </w:rPr>
            </w:pPr>
            <w:ins w:id="1685" w:author="GIRAUD Christian" w:date="2014-06-27T15:19:00Z">
              <w:r w:rsidRPr="003433A7">
                <w:rPr>
                  <w:sz w:val="18"/>
                </w:rPr>
                <w:t>Driver ID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8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87" w:author="GIRAUD Christian" w:date="2014-06-27T15:24:00Z"/>
                <w:sz w:val="18"/>
              </w:rPr>
            </w:pPr>
            <w:ins w:id="1688" w:author="GIRAUD Christian" w:date="2014-06-27T15:55:00Z">
              <w:r>
                <w:rPr>
                  <w:sz w:val="18"/>
                </w:rPr>
                <w:t>Radio Function</w:t>
              </w:r>
            </w:ins>
          </w:p>
        </w:tc>
      </w:tr>
      <w:tr w:rsidR="006D055B" w:rsidRPr="003433A7" w:rsidTr="000B6A59">
        <w:tblPrEx>
          <w:tblCellMar>
            <w:top w:w="0" w:type="dxa"/>
            <w:bottom w:w="0" w:type="dxa"/>
          </w:tblCellMar>
          <w:tblPrExChange w:id="1689" w:author="GIRAUD Christian" w:date="2014-06-27T15:37:00Z">
            <w:tblPrEx>
              <w:tblCellMar>
                <w:top w:w="0" w:type="dxa"/>
                <w:bottom w:w="0" w:type="dxa"/>
              </w:tblCellMar>
            </w:tblPrEx>
          </w:tblPrExChange>
        </w:tblPrEx>
        <w:trPr>
          <w:cantSplit/>
          <w:jc w:val="center"/>
          <w:ins w:id="1690" w:author="GIRAUD Christian" w:date="2014-06-27T15:19:00Z"/>
          <w:trPrChange w:id="1691"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69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693" w:author="GIRAUD Christian" w:date="2014-06-27T15:19:00Z"/>
                <w:sz w:val="18"/>
              </w:rPr>
            </w:pPr>
            <w:ins w:id="1694" w:author="GIRAUD Christian" w:date="2014-06-27T15:19:00Z">
              <w:r w:rsidRPr="003433A7">
                <w:rPr>
                  <w:sz w:val="18"/>
                </w:rPr>
                <w:t>Radio Network ID</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69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696" w:author="GIRAUD Christian" w:date="2014-06-27T15:24:00Z"/>
                <w:sz w:val="18"/>
              </w:rPr>
            </w:pPr>
            <w:ins w:id="1697" w:author="GIRAUD Christian" w:date="2014-06-27T15:56:00Z">
              <w:r>
                <w:rPr>
                  <w:sz w:val="18"/>
                </w:rPr>
                <w:t>Radio Function</w:t>
              </w:r>
            </w:ins>
          </w:p>
        </w:tc>
      </w:tr>
      <w:tr w:rsidR="006D055B" w:rsidRPr="003433A7" w:rsidTr="000B6A59">
        <w:tblPrEx>
          <w:tblCellMar>
            <w:top w:w="0" w:type="dxa"/>
            <w:bottom w:w="0" w:type="dxa"/>
          </w:tblCellMar>
          <w:tblPrExChange w:id="1698" w:author="GIRAUD Christian" w:date="2014-06-27T15:37:00Z">
            <w:tblPrEx>
              <w:tblCellMar>
                <w:top w:w="0" w:type="dxa"/>
                <w:bottom w:w="0" w:type="dxa"/>
              </w:tblCellMar>
            </w:tblPrEx>
          </w:tblPrExChange>
        </w:tblPrEx>
        <w:trPr>
          <w:cantSplit/>
          <w:jc w:val="center"/>
          <w:ins w:id="1699" w:author="GIRAUD Christian" w:date="2014-06-27T15:19:00Z"/>
          <w:trPrChange w:id="1700"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0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02" w:author="GIRAUD Christian" w:date="2014-06-27T15:19:00Z"/>
                <w:sz w:val="18"/>
              </w:rPr>
            </w:pPr>
            <w:ins w:id="1703" w:author="GIRAUD Christian" w:date="2014-06-27T15:19:00Z">
              <w:r w:rsidRPr="003433A7">
                <w:rPr>
                  <w:sz w:val="18"/>
                </w:rPr>
                <w:t>RBC ID/Phone Number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0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05" w:author="GIRAUD Christian" w:date="2014-06-27T15:24:00Z"/>
                <w:sz w:val="18"/>
              </w:rPr>
            </w:pPr>
            <w:ins w:id="1706" w:author="GIRAUD Christian" w:date="2014-06-27T15:56:00Z">
              <w:r>
                <w:rPr>
                  <w:sz w:val="18"/>
                </w:rPr>
                <w:t>Radio Function</w:t>
              </w:r>
            </w:ins>
          </w:p>
        </w:tc>
      </w:tr>
      <w:tr w:rsidR="006D055B" w:rsidRPr="003433A7" w:rsidTr="000B6A59">
        <w:tblPrEx>
          <w:tblCellMar>
            <w:top w:w="0" w:type="dxa"/>
            <w:bottom w:w="0" w:type="dxa"/>
          </w:tblCellMar>
          <w:tblPrExChange w:id="1707" w:author="GIRAUD Christian" w:date="2014-06-27T15:37:00Z">
            <w:tblPrEx>
              <w:tblCellMar>
                <w:top w:w="0" w:type="dxa"/>
                <w:bottom w:w="0" w:type="dxa"/>
              </w:tblCellMar>
            </w:tblPrEx>
          </w:tblPrExChange>
        </w:tblPrEx>
        <w:trPr>
          <w:cantSplit/>
          <w:jc w:val="center"/>
          <w:ins w:id="1708" w:author="GIRAUD Christian" w:date="2014-06-27T15:19:00Z"/>
          <w:trPrChange w:id="1709"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1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11" w:author="GIRAUD Christian" w:date="2014-06-27T15:19:00Z"/>
                <w:sz w:val="18"/>
              </w:rPr>
            </w:pPr>
            <w:ins w:id="1712" w:author="GIRAUD Christian" w:date="2014-06-27T15:19:00Z">
              <w:r w:rsidRPr="003433A7">
                <w:rPr>
                  <w:sz w:val="18"/>
                </w:rPr>
                <w:t>Train Running Number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1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14" w:author="GIRAUD Christian" w:date="2014-06-27T15:24:00Z"/>
                <w:sz w:val="18"/>
              </w:rPr>
            </w:pPr>
            <w:ins w:id="1715" w:author="GIRAUD Christian" w:date="2014-06-27T15:56:00Z">
              <w:r>
                <w:rPr>
                  <w:sz w:val="18"/>
                </w:rPr>
                <w:t>Radio Function</w:t>
              </w:r>
            </w:ins>
          </w:p>
        </w:tc>
      </w:tr>
      <w:tr w:rsidR="006D055B" w:rsidRPr="003433A7" w:rsidTr="000B6A59">
        <w:tblPrEx>
          <w:tblCellMar>
            <w:top w:w="0" w:type="dxa"/>
            <w:bottom w:w="0" w:type="dxa"/>
          </w:tblCellMar>
          <w:tblPrExChange w:id="1716" w:author="GIRAUD Christian" w:date="2014-06-27T15:37:00Z">
            <w:tblPrEx>
              <w:tblCellMar>
                <w:top w:w="0" w:type="dxa"/>
                <w:bottom w:w="0" w:type="dxa"/>
              </w:tblCellMar>
            </w:tblPrEx>
          </w:tblPrExChange>
        </w:tblPrEx>
        <w:trPr>
          <w:cantSplit/>
          <w:jc w:val="center"/>
          <w:ins w:id="1717" w:author="GIRAUD Christian" w:date="2014-06-27T15:19:00Z"/>
          <w:trPrChange w:id="1718"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1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20" w:author="GIRAUD Christian" w:date="2014-06-27T15:19:00Z"/>
                <w:sz w:val="18"/>
              </w:rPr>
            </w:pPr>
            <w:ins w:id="1721" w:author="GIRAUD Christian" w:date="2014-06-27T15:19:00Z">
              <w:r w:rsidRPr="003433A7">
                <w:rPr>
                  <w:sz w:val="18"/>
                </w:rPr>
                <w:t>Reversing Area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2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23" w:author="GIRAUD Christian" w:date="2014-06-27T15:24:00Z"/>
                <w:sz w:val="18"/>
              </w:rPr>
            </w:pPr>
            <w:ins w:id="1724" w:author="GIRAUD Christian" w:date="2014-06-27T15:56:00Z">
              <w:r>
                <w:rPr>
                  <w:sz w:val="18"/>
                </w:rPr>
                <w:t>Train Position</w:t>
              </w:r>
            </w:ins>
          </w:p>
        </w:tc>
      </w:tr>
      <w:tr w:rsidR="006D055B" w:rsidRPr="003433A7" w:rsidTr="000B6A59">
        <w:tblPrEx>
          <w:tblCellMar>
            <w:top w:w="0" w:type="dxa"/>
            <w:bottom w:w="0" w:type="dxa"/>
          </w:tblCellMar>
          <w:tblPrExChange w:id="1725" w:author="GIRAUD Christian" w:date="2014-06-27T15:37:00Z">
            <w:tblPrEx>
              <w:tblCellMar>
                <w:top w:w="0" w:type="dxa"/>
                <w:bottom w:w="0" w:type="dxa"/>
              </w:tblCellMar>
            </w:tblPrEx>
          </w:tblPrExChange>
        </w:tblPrEx>
        <w:trPr>
          <w:cantSplit/>
          <w:jc w:val="center"/>
          <w:ins w:id="1726" w:author="GIRAUD Christian" w:date="2014-06-27T15:19:00Z"/>
          <w:trPrChange w:id="1727"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2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29" w:author="GIRAUD Christian" w:date="2014-06-27T15:19:00Z"/>
                <w:sz w:val="18"/>
              </w:rPr>
            </w:pPr>
            <w:ins w:id="1730" w:author="GIRAUD Christian" w:date="2014-06-27T15:19:00Z">
              <w:r w:rsidRPr="003433A7">
                <w:rPr>
                  <w:sz w:val="18"/>
                </w:rPr>
                <w:t>Reversing Supervision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31"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32" w:author="GIRAUD Christian" w:date="2014-06-27T15:24:00Z"/>
                <w:sz w:val="18"/>
              </w:rPr>
            </w:pPr>
            <w:ins w:id="1733" w:author="GIRAUD Christian" w:date="2014-06-27T15:57:00Z">
              <w:r>
                <w:rPr>
                  <w:sz w:val="18"/>
                </w:rPr>
                <w:t>Train Position</w:t>
              </w:r>
            </w:ins>
          </w:p>
        </w:tc>
      </w:tr>
      <w:tr w:rsidR="006D055B" w:rsidRPr="003433A7" w:rsidTr="000B6A59">
        <w:tblPrEx>
          <w:tblCellMar>
            <w:top w:w="0" w:type="dxa"/>
            <w:bottom w:w="0" w:type="dxa"/>
          </w:tblCellMar>
          <w:tblPrExChange w:id="1734" w:author="GIRAUD Christian" w:date="2014-06-27T15:37:00Z">
            <w:tblPrEx>
              <w:tblCellMar>
                <w:top w:w="0" w:type="dxa"/>
                <w:bottom w:w="0" w:type="dxa"/>
              </w:tblCellMar>
            </w:tblPrEx>
          </w:tblPrExChange>
        </w:tblPrEx>
        <w:trPr>
          <w:cantSplit/>
          <w:jc w:val="center"/>
          <w:ins w:id="1735" w:author="GIRAUD Christian" w:date="2014-06-27T15:19:00Z"/>
          <w:trPrChange w:id="1736"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3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38" w:author="GIRAUD Christian" w:date="2014-06-27T15:19:00Z"/>
                <w:sz w:val="18"/>
              </w:rPr>
            </w:pPr>
            <w:ins w:id="1739" w:author="GIRAUD Christian" w:date="2014-06-27T15:19:00Z">
              <w:r w:rsidRPr="003433A7">
                <w:rPr>
                  <w:sz w:val="18"/>
                </w:rPr>
                <w:t>Track Ahead Free Request</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40"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41" w:author="GIRAUD Christian" w:date="2014-06-27T15:24:00Z"/>
                <w:sz w:val="18"/>
              </w:rPr>
            </w:pPr>
            <w:ins w:id="1742" w:author="GIRAUD Christian" w:date="2014-06-27T15:58:00Z">
              <w:r>
                <w:rPr>
                  <w:sz w:val="18"/>
                </w:rPr>
                <w:t>Radio Function</w:t>
              </w:r>
            </w:ins>
          </w:p>
        </w:tc>
      </w:tr>
      <w:tr w:rsidR="006D055B" w:rsidRPr="003433A7" w:rsidTr="000B6A59">
        <w:tblPrEx>
          <w:tblCellMar>
            <w:top w:w="0" w:type="dxa"/>
            <w:bottom w:w="0" w:type="dxa"/>
          </w:tblCellMar>
          <w:tblPrExChange w:id="1743" w:author="GIRAUD Christian" w:date="2014-06-27T15:37:00Z">
            <w:tblPrEx>
              <w:tblCellMar>
                <w:top w:w="0" w:type="dxa"/>
                <w:bottom w:w="0" w:type="dxa"/>
              </w:tblCellMar>
            </w:tblPrEx>
          </w:tblPrExChange>
        </w:tblPrEx>
        <w:trPr>
          <w:cantSplit/>
          <w:jc w:val="center"/>
          <w:ins w:id="1744" w:author="GIRAUD Christian" w:date="2014-06-27T15:19:00Z"/>
          <w:trPrChange w:id="1745"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4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47" w:author="GIRAUD Christian" w:date="2014-06-27T15:19:00Z"/>
                <w:sz w:val="18"/>
              </w:rPr>
            </w:pPr>
            <w:ins w:id="1748" w:author="GIRAUD Christian" w:date="2014-06-27T15:19:00Z">
              <w:r w:rsidRPr="003433A7">
                <w:rPr>
                  <w:sz w:val="18"/>
                </w:rPr>
                <w:t>Level Crossing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49"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151742" w:rsidP="000B6A59">
            <w:pPr>
              <w:spacing w:before="60"/>
              <w:jc w:val="center"/>
              <w:rPr>
                <w:ins w:id="1750" w:author="GIRAUD Christian" w:date="2014-06-27T15:24:00Z"/>
                <w:sz w:val="18"/>
              </w:rPr>
            </w:pPr>
            <w:ins w:id="1751" w:author="GIRAUD Christian" w:date="2014-06-27T15:58:00Z">
              <w:r>
                <w:rPr>
                  <w:sz w:val="18"/>
                </w:rPr>
                <w:t>Dynamic Database</w:t>
              </w:r>
            </w:ins>
          </w:p>
        </w:tc>
      </w:tr>
      <w:tr w:rsidR="006D055B" w:rsidRPr="003433A7" w:rsidTr="000B6A59">
        <w:tblPrEx>
          <w:tblCellMar>
            <w:top w:w="0" w:type="dxa"/>
            <w:bottom w:w="0" w:type="dxa"/>
          </w:tblCellMar>
          <w:tblPrExChange w:id="1752" w:author="GIRAUD Christian" w:date="2014-06-27T15:37:00Z">
            <w:tblPrEx>
              <w:tblCellMar>
                <w:top w:w="0" w:type="dxa"/>
                <w:bottom w:w="0" w:type="dxa"/>
              </w:tblCellMar>
            </w:tblPrEx>
          </w:tblPrExChange>
        </w:tblPrEx>
        <w:trPr>
          <w:cantSplit/>
          <w:jc w:val="center"/>
          <w:ins w:id="1753" w:author="GIRAUD Christian" w:date="2014-06-27T15:19:00Z"/>
          <w:trPrChange w:id="1754"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5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56" w:author="GIRAUD Christian" w:date="2014-06-27T15:19:00Z"/>
                <w:sz w:val="18"/>
                <w:szCs w:val="18"/>
              </w:rPr>
            </w:pPr>
            <w:ins w:id="1757" w:author="GIRAUD Christian" w:date="2014-06-27T15:19:00Z">
              <w:r w:rsidRPr="003433A7">
                <w:rPr>
                  <w:sz w:val="18"/>
                  <w:szCs w:val="18"/>
                </w:rPr>
                <w:t>Permitted Braking Distance Information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58"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285541" w:rsidP="000B6A59">
            <w:pPr>
              <w:spacing w:before="60"/>
              <w:jc w:val="center"/>
              <w:rPr>
                <w:ins w:id="1759" w:author="GIRAUD Christian" w:date="2014-06-27T15:24:00Z"/>
                <w:sz w:val="18"/>
                <w:szCs w:val="18"/>
              </w:rPr>
            </w:pPr>
            <w:ins w:id="1760" w:author="GIRAUD Christian" w:date="2014-06-30T10:56:00Z">
              <w:r>
                <w:rPr>
                  <w:sz w:val="18"/>
                </w:rPr>
                <w:t>Dynamic Database</w:t>
              </w:r>
            </w:ins>
          </w:p>
        </w:tc>
      </w:tr>
      <w:tr w:rsidR="006D055B" w:rsidRPr="003433A7" w:rsidTr="000B6A59">
        <w:tblPrEx>
          <w:tblCellMar>
            <w:top w:w="0" w:type="dxa"/>
            <w:bottom w:w="0" w:type="dxa"/>
          </w:tblCellMar>
          <w:tblPrExChange w:id="1761" w:author="GIRAUD Christian" w:date="2014-06-27T15:37:00Z">
            <w:tblPrEx>
              <w:tblCellMar>
                <w:top w:w="0" w:type="dxa"/>
                <w:bottom w:w="0" w:type="dxa"/>
              </w:tblCellMar>
            </w:tblPrEx>
          </w:tblPrExChange>
        </w:tblPrEx>
        <w:trPr>
          <w:cantSplit/>
          <w:jc w:val="center"/>
          <w:ins w:id="1762" w:author="GIRAUD Christian" w:date="2014-06-27T15:19:00Z"/>
          <w:trPrChange w:id="1763"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64"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65" w:author="GIRAUD Christian" w:date="2014-06-27T15:19:00Z"/>
                <w:sz w:val="18"/>
                <w:szCs w:val="18"/>
              </w:rPr>
            </w:pPr>
            <w:ins w:id="1766" w:author="GIRAUD Christian" w:date="2014-06-27T15:19:00Z">
              <w:r w:rsidRPr="003433A7">
                <w:rPr>
                  <w:sz w:val="18"/>
                </w:rPr>
                <w:t>RBC/RIU System Version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67"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285541" w:rsidP="000B6A59">
            <w:pPr>
              <w:spacing w:before="60"/>
              <w:jc w:val="center"/>
              <w:rPr>
                <w:ins w:id="1768" w:author="GIRAUD Christian" w:date="2014-06-27T15:24:00Z"/>
                <w:sz w:val="18"/>
              </w:rPr>
            </w:pPr>
            <w:ins w:id="1769" w:author="GIRAUD Christian" w:date="2014-06-30T10:55:00Z">
              <w:r>
                <w:rPr>
                  <w:sz w:val="18"/>
                </w:rPr>
                <w:t>Dedicated Function</w:t>
              </w:r>
            </w:ins>
          </w:p>
        </w:tc>
      </w:tr>
      <w:tr w:rsidR="006D055B" w:rsidRPr="003433A7" w:rsidTr="000B6A59">
        <w:tblPrEx>
          <w:tblCellMar>
            <w:top w:w="0" w:type="dxa"/>
            <w:bottom w:w="0" w:type="dxa"/>
          </w:tblCellMar>
          <w:tblPrExChange w:id="1770" w:author="GIRAUD Christian" w:date="2014-06-27T15:37:00Z">
            <w:tblPrEx>
              <w:tblCellMar>
                <w:top w:w="0" w:type="dxa"/>
                <w:bottom w:w="0" w:type="dxa"/>
              </w:tblCellMar>
            </w:tblPrEx>
          </w:tblPrExChange>
        </w:tblPrEx>
        <w:trPr>
          <w:cantSplit/>
          <w:jc w:val="center"/>
          <w:ins w:id="1771" w:author="GIRAUD Christian" w:date="2014-06-27T15:19:00Z"/>
          <w:trPrChange w:id="1772"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73"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6D055B" w:rsidP="000B6A59">
            <w:pPr>
              <w:spacing w:before="60"/>
              <w:jc w:val="center"/>
              <w:rPr>
                <w:ins w:id="1774" w:author="GIRAUD Christian" w:date="2014-06-27T15:19:00Z"/>
                <w:sz w:val="18"/>
                <w:szCs w:val="18"/>
              </w:rPr>
            </w:pPr>
            <w:ins w:id="1775" w:author="GIRAUD Christian" w:date="2014-06-27T15:19:00Z">
              <w:r w:rsidRPr="003433A7">
                <w:rPr>
                  <w:sz w:val="18"/>
                </w:rPr>
                <w:t>Operated System Version</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76"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3433A7" w:rsidRDefault="00285541" w:rsidP="000B6A59">
            <w:pPr>
              <w:spacing w:before="60"/>
              <w:jc w:val="center"/>
              <w:rPr>
                <w:ins w:id="1777" w:author="GIRAUD Christian" w:date="2014-06-27T15:24:00Z"/>
                <w:sz w:val="18"/>
              </w:rPr>
            </w:pPr>
            <w:ins w:id="1778" w:author="GIRAUD Christian" w:date="2014-06-30T10:55:00Z">
              <w:r>
                <w:rPr>
                  <w:sz w:val="18"/>
                </w:rPr>
                <w:t>Dedicated Function</w:t>
              </w:r>
            </w:ins>
          </w:p>
        </w:tc>
      </w:tr>
      <w:tr w:rsidR="006D055B" w:rsidRPr="00C04ABF" w:rsidTr="000B6A59">
        <w:tblPrEx>
          <w:tblCellMar>
            <w:top w:w="0" w:type="dxa"/>
            <w:bottom w:w="0" w:type="dxa"/>
          </w:tblCellMar>
          <w:tblPrExChange w:id="1779" w:author="GIRAUD Christian" w:date="2014-06-27T15:37:00Z">
            <w:tblPrEx>
              <w:tblCellMar>
                <w:top w:w="0" w:type="dxa"/>
                <w:bottom w:w="0" w:type="dxa"/>
              </w:tblCellMar>
            </w:tblPrEx>
          </w:tblPrExChange>
        </w:tblPrEx>
        <w:trPr>
          <w:cantSplit/>
          <w:jc w:val="center"/>
          <w:ins w:id="1780" w:author="GIRAUD Christian" w:date="2014-06-27T15:19:00Z"/>
          <w:trPrChange w:id="1781"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4" w:space="0" w:color="auto"/>
              <w:right w:val="single" w:sz="18" w:space="0" w:color="auto"/>
            </w:tcBorders>
            <w:shd w:val="clear" w:color="auto" w:fill="FFFFFF"/>
            <w:tcPrChange w:id="1782"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C04ABF" w:rsidRDefault="006D055B" w:rsidP="000B6A59">
            <w:pPr>
              <w:spacing w:before="60"/>
              <w:jc w:val="center"/>
              <w:rPr>
                <w:ins w:id="1783" w:author="GIRAUD Christian" w:date="2014-06-27T15:19:00Z"/>
                <w:sz w:val="18"/>
              </w:rPr>
            </w:pPr>
            <w:ins w:id="1784" w:author="GIRAUD Christian" w:date="2014-06-27T15:19:00Z">
              <w:r w:rsidRPr="00C04ABF">
                <w:rPr>
                  <w:sz w:val="18"/>
                </w:rPr>
                <w:t>Language used to display information to the driver</w:t>
              </w:r>
            </w:ins>
          </w:p>
        </w:tc>
        <w:tc>
          <w:tcPr>
            <w:tcW w:w="4483" w:type="dxa"/>
            <w:tcBorders>
              <w:top w:val="single" w:sz="4" w:space="0" w:color="auto"/>
              <w:left w:val="single" w:sz="12" w:space="0" w:color="auto"/>
              <w:bottom w:val="single" w:sz="4" w:space="0" w:color="auto"/>
              <w:right w:val="single" w:sz="18" w:space="0" w:color="auto"/>
            </w:tcBorders>
            <w:shd w:val="clear" w:color="auto" w:fill="FFFFFF"/>
            <w:tcPrChange w:id="1785" w:author="GIRAUD Christian" w:date="2014-06-27T15:37:00Z">
              <w:tcPr>
                <w:tcW w:w="2835" w:type="dxa"/>
                <w:tcBorders>
                  <w:top w:val="single" w:sz="4" w:space="0" w:color="auto"/>
                  <w:left w:val="single" w:sz="12" w:space="0" w:color="auto"/>
                  <w:bottom w:val="single" w:sz="4" w:space="0" w:color="auto"/>
                  <w:right w:val="single" w:sz="18" w:space="0" w:color="auto"/>
                </w:tcBorders>
              </w:tcPr>
            </w:tcPrChange>
          </w:tcPr>
          <w:p w:rsidR="006D055B" w:rsidRPr="00C04ABF" w:rsidRDefault="00285541" w:rsidP="000B6A59">
            <w:pPr>
              <w:spacing w:before="60"/>
              <w:jc w:val="center"/>
              <w:rPr>
                <w:ins w:id="1786" w:author="GIRAUD Christian" w:date="2014-06-27T15:24:00Z"/>
                <w:sz w:val="18"/>
              </w:rPr>
            </w:pPr>
            <w:ins w:id="1787" w:author="GIRAUD Christian" w:date="2014-06-30T10:56:00Z">
              <w:r>
                <w:rPr>
                  <w:sz w:val="18"/>
                </w:rPr>
                <w:t>Dedicated Function</w:t>
              </w:r>
            </w:ins>
          </w:p>
        </w:tc>
      </w:tr>
      <w:tr w:rsidR="006D055B" w:rsidRPr="00C04ABF" w:rsidTr="000B6A59">
        <w:tblPrEx>
          <w:tblCellMar>
            <w:top w:w="0" w:type="dxa"/>
            <w:bottom w:w="0" w:type="dxa"/>
          </w:tblCellMar>
          <w:tblPrExChange w:id="1788" w:author="GIRAUD Christian" w:date="2014-06-27T15:37:00Z">
            <w:tblPrEx>
              <w:tblCellMar>
                <w:top w:w="0" w:type="dxa"/>
                <w:bottom w:w="0" w:type="dxa"/>
              </w:tblCellMar>
            </w:tblPrEx>
          </w:tblPrExChange>
        </w:tblPrEx>
        <w:trPr>
          <w:cantSplit/>
          <w:jc w:val="center"/>
          <w:ins w:id="1789" w:author="GIRAUD Christian" w:date="2014-06-27T15:19:00Z"/>
          <w:trPrChange w:id="1790" w:author="GIRAUD Christian" w:date="2014-06-27T15:37:00Z">
            <w:trPr>
              <w:gridBefore w:val="1"/>
              <w:gridAfter w:val="0"/>
              <w:cantSplit/>
              <w:jc w:val="center"/>
            </w:trPr>
          </w:trPrChange>
        </w:trPr>
        <w:tc>
          <w:tcPr>
            <w:tcW w:w="3816" w:type="dxa"/>
            <w:tcBorders>
              <w:top w:val="single" w:sz="4" w:space="0" w:color="auto"/>
              <w:left w:val="single" w:sz="12" w:space="0" w:color="auto"/>
              <w:bottom w:val="single" w:sz="12" w:space="0" w:color="auto"/>
              <w:right w:val="single" w:sz="18" w:space="0" w:color="auto"/>
            </w:tcBorders>
            <w:shd w:val="clear" w:color="auto" w:fill="FFFFFF"/>
            <w:tcPrChange w:id="1791" w:author="GIRAUD Christian" w:date="2014-06-27T15:37:00Z">
              <w:tcPr>
                <w:tcW w:w="2835" w:type="dxa"/>
                <w:tcBorders>
                  <w:top w:val="single" w:sz="4" w:space="0" w:color="auto"/>
                  <w:left w:val="single" w:sz="12" w:space="0" w:color="auto"/>
                  <w:bottom w:val="single" w:sz="12" w:space="0" w:color="auto"/>
                  <w:right w:val="single" w:sz="18" w:space="0" w:color="auto"/>
                </w:tcBorders>
              </w:tcPr>
            </w:tcPrChange>
          </w:tcPr>
          <w:p w:rsidR="006D055B" w:rsidRPr="00C04ABF" w:rsidRDefault="006D055B" w:rsidP="000B6A59">
            <w:pPr>
              <w:spacing w:before="60"/>
              <w:jc w:val="center"/>
              <w:rPr>
                <w:ins w:id="1792" w:author="GIRAUD Christian" w:date="2014-06-27T15:19:00Z"/>
                <w:sz w:val="18"/>
              </w:rPr>
            </w:pPr>
            <w:ins w:id="1793" w:author="GIRAUD Christian" w:date="2014-06-27T15:19:00Z">
              <w:r>
                <w:rPr>
                  <w:sz w:val="18"/>
                </w:rPr>
                <w:t>Virtual Balise Covers</w:t>
              </w:r>
            </w:ins>
          </w:p>
        </w:tc>
        <w:tc>
          <w:tcPr>
            <w:tcW w:w="4483" w:type="dxa"/>
            <w:tcBorders>
              <w:top w:val="single" w:sz="4" w:space="0" w:color="auto"/>
              <w:left w:val="single" w:sz="12" w:space="0" w:color="auto"/>
              <w:bottom w:val="single" w:sz="12" w:space="0" w:color="auto"/>
              <w:right w:val="single" w:sz="18" w:space="0" w:color="auto"/>
            </w:tcBorders>
            <w:shd w:val="clear" w:color="auto" w:fill="FFFFFF"/>
            <w:tcPrChange w:id="1794" w:author="GIRAUD Christian" w:date="2014-06-27T15:37:00Z">
              <w:tcPr>
                <w:tcW w:w="2835" w:type="dxa"/>
                <w:tcBorders>
                  <w:top w:val="single" w:sz="4" w:space="0" w:color="auto"/>
                  <w:left w:val="single" w:sz="12" w:space="0" w:color="auto"/>
                  <w:bottom w:val="single" w:sz="12" w:space="0" w:color="auto"/>
                  <w:right w:val="single" w:sz="18" w:space="0" w:color="auto"/>
                </w:tcBorders>
              </w:tcPr>
            </w:tcPrChange>
          </w:tcPr>
          <w:p w:rsidR="006D055B" w:rsidRDefault="00285541" w:rsidP="000B6A59">
            <w:pPr>
              <w:spacing w:before="60"/>
              <w:jc w:val="center"/>
              <w:rPr>
                <w:ins w:id="1795" w:author="GIRAUD Christian" w:date="2014-06-27T15:24:00Z"/>
                <w:sz w:val="18"/>
              </w:rPr>
            </w:pPr>
            <w:ins w:id="1796" w:author="GIRAUD Christian" w:date="2014-06-30T10:56:00Z">
              <w:r>
                <w:rPr>
                  <w:sz w:val="18"/>
                </w:rPr>
                <w:t>Dedicated Function</w:t>
              </w:r>
            </w:ins>
          </w:p>
        </w:tc>
      </w:tr>
    </w:tbl>
    <w:p w:rsidR="006D055B" w:rsidRDefault="006D055B" w:rsidP="00507430">
      <w:pPr>
        <w:pStyle w:val="Textkrper"/>
        <w:ind w:left="0"/>
        <w:rPr>
          <w:ins w:id="1797" w:author="GIRAUD Christian" w:date="2014-06-27T15:18:00Z"/>
        </w:rPr>
        <w:pPrChange w:id="1798" w:author="GIRAUD Christian" w:date="2014-06-27T16:00:00Z">
          <w:pPr>
            <w:pStyle w:val="Textkrper"/>
            <w:ind w:left="851" w:hanging="851"/>
          </w:pPr>
        </w:pPrChange>
      </w:pPr>
    </w:p>
    <w:p w:rsidR="006D055B" w:rsidRDefault="006D055B" w:rsidP="00F54EFE">
      <w:pPr>
        <w:pStyle w:val="Textkrper"/>
        <w:ind w:left="851" w:hanging="851"/>
      </w:pPr>
    </w:p>
    <w:p w:rsidR="00CC2A02" w:rsidRDefault="00CC2A02" w:rsidP="00F54EFE">
      <w:pPr>
        <w:pStyle w:val="berschrift2"/>
        <w:ind w:left="851" w:hanging="851"/>
      </w:pPr>
      <w:bookmarkStart w:id="1799" w:name="_Toc389836212"/>
      <w:r>
        <w:t>Update of Data</w:t>
      </w:r>
      <w:bookmarkEnd w:id="1799"/>
    </w:p>
    <w:p w:rsidR="00CC2A02" w:rsidRDefault="00B10776" w:rsidP="00F54EFE">
      <w:pPr>
        <w:pStyle w:val="Textkrper"/>
        <w:ind w:left="851" w:hanging="851"/>
      </w:pPr>
      <w:r>
        <w:t>Purge of Data</w:t>
      </w:r>
      <w:r w:rsidR="00C60637">
        <w:t xml:space="preserve"> :</w:t>
      </w:r>
      <w:r w:rsidR="00522D1F">
        <w:t xml:space="preserve"> is automatic by saving the last 8 LRBG.</w:t>
      </w:r>
    </w:p>
    <w:p w:rsidR="00B10776" w:rsidRDefault="00B10776" w:rsidP="00F54EFE">
      <w:pPr>
        <w:pStyle w:val="Textkrper"/>
        <w:ind w:left="851" w:hanging="851"/>
      </w:pPr>
    </w:p>
    <w:p w:rsidR="00B10776" w:rsidRDefault="00B10776" w:rsidP="00F54EFE">
      <w:pPr>
        <w:pStyle w:val="Textkrper"/>
        <w:ind w:left="851" w:hanging="851"/>
      </w:pPr>
      <w:r>
        <w:t>Save of Data</w:t>
      </w:r>
      <w:r w:rsidR="00522D1F">
        <w:t xml:space="preserve"> : same </w:t>
      </w:r>
      <w:r w:rsidR="007330F3">
        <w:t>as</w:t>
      </w:r>
      <w:r w:rsidR="00C60637">
        <w:t xml:space="preserve"> </w:t>
      </w:r>
      <w:r w:rsidR="007330F3">
        <w:t xml:space="preserve">purge, </w:t>
      </w:r>
      <w:r w:rsidR="00522D1F">
        <w:t>thanks to saving the last 8 LRBG, taking in consideration that a very long train may need 8 LRBG when crossing over a complex station.</w:t>
      </w:r>
    </w:p>
    <w:p w:rsidR="00CC2A02" w:rsidRDefault="00CC2A02" w:rsidP="00F54EFE">
      <w:pPr>
        <w:pStyle w:val="Textkrper"/>
        <w:ind w:left="851" w:hanging="851"/>
      </w:pPr>
    </w:p>
    <w:p w:rsidR="00CC2A02" w:rsidRDefault="00CC2A02" w:rsidP="00F54EFE">
      <w:pPr>
        <w:pStyle w:val="berschrift2"/>
        <w:ind w:left="851" w:hanging="851"/>
      </w:pPr>
      <w:bookmarkStart w:id="1800" w:name="_Toc389836213"/>
      <w:r>
        <w:t>Train Positioning</w:t>
      </w:r>
      <w:r w:rsidR="00DA0040">
        <w:t xml:space="preserve"> and linking</w:t>
      </w:r>
      <w:bookmarkEnd w:id="1800"/>
    </w:p>
    <w:p w:rsidR="00B15932" w:rsidRDefault="00B16DDB" w:rsidP="008B5AB3">
      <w:pPr>
        <w:pStyle w:val="berschrift3"/>
        <w:rPr>
          <w:ins w:id="1801" w:author="GIRAUD Christian" w:date="2014-06-19T12:27:00Z"/>
        </w:rPr>
        <w:pPrChange w:id="1802" w:author="GIRAUD Christian" w:date="2014-06-19T11:27:00Z">
          <w:pPr>
            <w:pStyle w:val="Textkrper"/>
            <w:ind w:left="851" w:hanging="851"/>
          </w:pPr>
        </w:pPrChange>
      </w:pPr>
      <w:r>
        <w:t xml:space="preserve">Definition of </w:t>
      </w:r>
      <w:del w:id="1803" w:author="GIRAUD Christian" w:date="2014-06-19T11:25:00Z">
        <w:r w:rsidDel="008B5AB3">
          <w:delText xml:space="preserve">related </w:delText>
        </w:r>
      </w:del>
      <w:ins w:id="1804" w:author="GIRAUD Christian" w:date="2014-06-19T12:26:00Z">
        <w:r w:rsidR="00F8129C">
          <w:t xml:space="preserve">internal </w:t>
        </w:r>
      </w:ins>
      <w:r>
        <w:t>variables</w:t>
      </w:r>
      <w:ins w:id="1805" w:author="GIRAUD Christian" w:date="2014-06-19T11:25:00Z">
        <w:r w:rsidR="008B5AB3">
          <w:t xml:space="preserve"> </w:t>
        </w:r>
      </w:ins>
      <w:r>
        <w:t>:</w:t>
      </w:r>
    </w:p>
    <w:p w:rsidR="00F8129C" w:rsidRDefault="00F8129C" w:rsidP="00F8129C">
      <w:pPr>
        <w:pStyle w:val="Textkrper"/>
        <w:numPr>
          <w:ilvl w:val="0"/>
          <w:numId w:val="24"/>
        </w:numPr>
        <w:rPr>
          <w:ins w:id="1806" w:author="GIRAUD Christian" w:date="2014-06-19T12:28:00Z"/>
        </w:rPr>
        <w:pPrChange w:id="1807" w:author="GIRAUD Christian" w:date="2014-06-19T12:27:00Z">
          <w:pPr>
            <w:pStyle w:val="Textkrper"/>
            <w:ind w:left="851" w:hanging="851"/>
          </w:pPr>
        </w:pPrChange>
      </w:pPr>
      <w:ins w:id="1808" w:author="GIRAUD Christian" w:date="2014-06-19T12:27:00Z">
        <w:r>
          <w:t>NID</w:t>
        </w:r>
      </w:ins>
      <w:ins w:id="1809" w:author="GIRAUD Christian" w:date="2014-06-19T12:28:00Z">
        <w:r>
          <w:t>_LRBG :</w:t>
        </w:r>
      </w:ins>
      <w:ins w:id="1810" w:author="GIRAUD Christian" w:date="2014-06-19T14:12:00Z">
        <w:r w:rsidR="00D011D3">
          <w:t xml:space="preserve"> identifier of reference</w:t>
        </w:r>
      </w:ins>
      <w:ins w:id="1811" w:author="GIRAUD Christian" w:date="2014-06-19T14:13:00Z">
        <w:r w:rsidR="00D011D3">
          <w:t xml:space="preserve"> </w:t>
        </w:r>
      </w:ins>
      <w:ins w:id="1812" w:author="GIRAUD Christian" w:date="2014-06-19T14:12:00Z">
        <w:r w:rsidR="00D011D3">
          <w:t>BG</w:t>
        </w:r>
      </w:ins>
      <w:ins w:id="1813" w:author="GIRAUD Christian" w:date="2014-06-19T14:17:00Z">
        <w:r w:rsidR="00D011D3">
          <w:t>, can be over 24 bits or 14 bits.</w:t>
        </w:r>
      </w:ins>
    </w:p>
    <w:p w:rsidR="00F8129C" w:rsidRDefault="00F8129C" w:rsidP="00F8129C">
      <w:pPr>
        <w:pStyle w:val="Textkrper"/>
        <w:numPr>
          <w:ilvl w:val="0"/>
          <w:numId w:val="24"/>
        </w:numPr>
        <w:rPr>
          <w:ins w:id="1814" w:author="GIRAUD Christian" w:date="2014-06-19T14:18:00Z"/>
        </w:rPr>
        <w:pPrChange w:id="1815" w:author="GIRAUD Christian" w:date="2014-06-19T12:27:00Z">
          <w:pPr>
            <w:pStyle w:val="Textkrper"/>
            <w:ind w:left="851" w:hanging="851"/>
          </w:pPr>
        </w:pPrChange>
      </w:pPr>
      <w:ins w:id="1816" w:author="GIRAUD Christian" w:date="2014-06-19T12:28:00Z">
        <w:r>
          <w:t>D_LRBG :</w:t>
        </w:r>
      </w:ins>
      <w:ins w:id="1817" w:author="GIRAUD Christian" w:date="2014-06-19T14:13:00Z">
        <w:r w:rsidR="00D011D3">
          <w:t xml:space="preserve"> distance to reference BG</w:t>
        </w:r>
      </w:ins>
      <w:ins w:id="1818" w:author="GIRAUD Christian" w:date="2014-06-19T14:15:00Z">
        <w:r w:rsidR="00D011D3">
          <w:t xml:space="preserve"> is without sign</w:t>
        </w:r>
      </w:ins>
      <w:ins w:id="1819" w:author="GIRAUD Christian" w:date="2014-06-19T14:16:00Z">
        <w:r w:rsidR="00D011D3">
          <w:t xml:space="preserve"> or orientation.</w:t>
        </w:r>
      </w:ins>
    </w:p>
    <w:p w:rsidR="00D011D3" w:rsidRDefault="00D011D3" w:rsidP="00D011D3">
      <w:pPr>
        <w:pStyle w:val="Textkrper"/>
        <w:ind w:left="0"/>
        <w:rPr>
          <w:ins w:id="1820" w:author="GIRAUD Christian" w:date="2014-06-19T17:35:00Z"/>
        </w:rPr>
        <w:pPrChange w:id="1821" w:author="GIRAUD Christian" w:date="2014-06-19T14:18:00Z">
          <w:pPr>
            <w:pStyle w:val="Textkrper"/>
            <w:ind w:left="851" w:hanging="851"/>
          </w:pPr>
        </w:pPrChange>
      </w:pPr>
    </w:p>
    <w:p w:rsidR="00D00831" w:rsidRPr="00F8129C" w:rsidRDefault="00D00831" w:rsidP="00D011D3">
      <w:pPr>
        <w:pStyle w:val="Textkrper"/>
        <w:ind w:left="0"/>
        <w:pPrChange w:id="1822" w:author="GIRAUD Christian" w:date="2014-06-19T14:18:00Z">
          <w:pPr>
            <w:pStyle w:val="Textkrper"/>
            <w:ind w:left="851" w:hanging="851"/>
          </w:pPr>
        </w:pPrChange>
      </w:pPr>
    </w:p>
    <w:p w:rsidR="002E0DF2" w:rsidRDefault="00B16DDB" w:rsidP="00F54EFE">
      <w:pPr>
        <w:pStyle w:val="Textkrper"/>
        <w:numPr>
          <w:ilvl w:val="0"/>
          <w:numId w:val="24"/>
        </w:numPr>
        <w:ind w:left="851" w:hanging="851"/>
      </w:pPr>
      <w:r>
        <w:t>Q_DIR :</w:t>
      </w:r>
      <w:r w:rsidR="002E0DF2">
        <w:t xml:space="preserve"> </w:t>
      </w:r>
    </w:p>
    <w:p w:rsidR="002E0DF2" w:rsidRDefault="002E0DF2" w:rsidP="00F54EFE">
      <w:pPr>
        <w:pStyle w:val="Textkrper"/>
        <w:numPr>
          <w:ilvl w:val="1"/>
          <w:numId w:val="24"/>
        </w:numPr>
        <w:ind w:left="851" w:hanging="851"/>
      </w:pPr>
      <w:r w:rsidRPr="000011EC">
        <w:rPr>
          <w:b/>
        </w:rPr>
        <w:t xml:space="preserve">qualifier </w:t>
      </w:r>
      <w:r w:rsidR="00E97291" w:rsidRPr="000011EC">
        <w:rPr>
          <w:b/>
        </w:rPr>
        <w:t>of direction</w:t>
      </w:r>
      <w:r w:rsidR="00E97291">
        <w:t xml:space="preserve">, </w:t>
      </w:r>
      <w:r>
        <w:t>attached t</w:t>
      </w:r>
      <w:r w:rsidR="00B06298">
        <w:t xml:space="preserve">o most of track-to-train </w:t>
      </w:r>
      <w:r>
        <w:t>data packet ,</w:t>
      </w:r>
    </w:p>
    <w:p w:rsidR="00B16DDB" w:rsidRDefault="002E0DF2" w:rsidP="00F54EFE">
      <w:pPr>
        <w:pStyle w:val="Textkrper"/>
        <w:numPr>
          <w:ilvl w:val="1"/>
          <w:numId w:val="24"/>
        </w:numPr>
        <w:ind w:left="851" w:hanging="851"/>
      </w:pPr>
      <w:r>
        <w:lastRenderedPageBreak/>
        <w:t>must be in compliance with Q_DIRLRBG to take into account  the data</w:t>
      </w:r>
      <w:r w:rsidR="00516003">
        <w:t>,</w:t>
      </w:r>
    </w:p>
    <w:p w:rsidR="00516003" w:rsidRDefault="00B06298" w:rsidP="00F54EFE">
      <w:pPr>
        <w:pStyle w:val="Textkrper"/>
        <w:numPr>
          <w:ilvl w:val="1"/>
          <w:numId w:val="24"/>
        </w:numPr>
        <w:ind w:left="851" w:hanging="851"/>
      </w:pPr>
      <w:r>
        <w:t>does not exist for train-to-track data</w:t>
      </w:r>
      <w:r w:rsidR="00E97291">
        <w:t xml:space="preserve"> packet,</w:t>
      </w:r>
    </w:p>
    <w:p w:rsidR="00046775" w:rsidRDefault="00B16DDB" w:rsidP="00F54EFE">
      <w:pPr>
        <w:pStyle w:val="Textkrper"/>
        <w:numPr>
          <w:ilvl w:val="0"/>
          <w:numId w:val="24"/>
        </w:numPr>
        <w:ind w:left="851" w:hanging="851"/>
      </w:pPr>
      <w:r>
        <w:t>Q_DIRLRBG :</w:t>
      </w:r>
      <w:r w:rsidR="00046775">
        <w:t xml:space="preserve"> </w:t>
      </w:r>
      <w:r w:rsidR="00B06298" w:rsidRPr="00046775">
        <w:rPr>
          <w:b/>
        </w:rPr>
        <w:t xml:space="preserve">qualifier </w:t>
      </w:r>
      <w:r w:rsidR="00E97291" w:rsidRPr="00046775">
        <w:rPr>
          <w:b/>
        </w:rPr>
        <w:t>of orientation</w:t>
      </w:r>
      <w:r w:rsidR="00046775">
        <w:t>,</w:t>
      </w:r>
    </w:p>
    <w:p w:rsidR="00FD6458" w:rsidRDefault="00FD6458" w:rsidP="00F54EFE">
      <w:pPr>
        <w:pStyle w:val="Textkrper"/>
        <w:numPr>
          <w:ilvl w:val="1"/>
          <w:numId w:val="24"/>
        </w:numPr>
        <w:ind w:left="851" w:hanging="851"/>
      </w:pPr>
      <w:r>
        <w:t>is defined by the order in which balise group is read :</w:t>
      </w:r>
    </w:p>
    <w:p w:rsidR="00FD6458" w:rsidRDefault="00FD6458" w:rsidP="00F54EFE">
      <w:pPr>
        <w:pStyle w:val="Textkrper"/>
        <w:numPr>
          <w:ilvl w:val="2"/>
          <w:numId w:val="24"/>
        </w:numPr>
        <w:ind w:left="851" w:hanging="851"/>
      </w:pPr>
      <w:r>
        <w:t>1, 2, 3.. is nominal,</w:t>
      </w:r>
    </w:p>
    <w:p w:rsidR="00FD6458" w:rsidRDefault="00FD6458" w:rsidP="00F54EFE">
      <w:pPr>
        <w:pStyle w:val="Textkrper"/>
        <w:numPr>
          <w:ilvl w:val="2"/>
          <w:numId w:val="24"/>
        </w:numPr>
        <w:ind w:left="851" w:hanging="851"/>
      </w:pPr>
      <w:r>
        <w:t>3, 2, 1 is reverse.</w:t>
      </w:r>
    </w:p>
    <w:p w:rsidR="00B06298" w:rsidRDefault="00B06298" w:rsidP="00F54EFE">
      <w:pPr>
        <w:pStyle w:val="Textkrper"/>
        <w:numPr>
          <w:ilvl w:val="1"/>
          <w:numId w:val="24"/>
        </w:numPr>
        <w:ind w:left="851" w:hanging="851"/>
      </w:pPr>
      <w:r>
        <w:t>decoded when overpassing the BG providing the data packets</w:t>
      </w:r>
      <w:r w:rsidR="00E97291">
        <w:t xml:space="preserve"> (level 1)</w:t>
      </w:r>
      <w:r>
        <w:t>,</w:t>
      </w:r>
    </w:p>
    <w:p w:rsidR="00B06298" w:rsidRDefault="00E97291" w:rsidP="00F54EFE">
      <w:pPr>
        <w:pStyle w:val="Textkrper"/>
        <w:numPr>
          <w:ilvl w:val="1"/>
          <w:numId w:val="24"/>
        </w:numPr>
        <w:ind w:left="851" w:hanging="851"/>
      </w:pPr>
      <w:r>
        <w:t xml:space="preserve">or qualifier decoded when taking into account LRBG (level 2/3), </w:t>
      </w:r>
    </w:p>
    <w:p w:rsidR="00046775" w:rsidRDefault="00B16DDB" w:rsidP="00F54EFE">
      <w:pPr>
        <w:pStyle w:val="Textkrper"/>
        <w:numPr>
          <w:ilvl w:val="0"/>
          <w:numId w:val="24"/>
        </w:numPr>
        <w:ind w:left="851" w:hanging="851"/>
      </w:pPr>
      <w:r>
        <w:t>Q_DIRTRAIN :</w:t>
      </w:r>
      <w:r w:rsidR="00046775">
        <w:t xml:space="preserve"> </w:t>
      </w:r>
      <w:r w:rsidR="00E97291" w:rsidRPr="00046775">
        <w:rPr>
          <w:b/>
        </w:rPr>
        <w:t>qualifier of running</w:t>
      </w:r>
      <w:r w:rsidR="000011EC">
        <w:t xml:space="preserve">, </w:t>
      </w:r>
    </w:p>
    <w:p w:rsidR="00B16DDB" w:rsidRDefault="000011EC" w:rsidP="00F54EFE">
      <w:pPr>
        <w:pStyle w:val="Textkrper"/>
        <w:numPr>
          <w:ilvl w:val="1"/>
          <w:numId w:val="24"/>
        </w:numPr>
        <w:ind w:left="851" w:hanging="851"/>
      </w:pPr>
      <w:r>
        <w:t>determined on-board by cabine number and odometry counter,</w:t>
      </w:r>
    </w:p>
    <w:p w:rsidR="000011EC" w:rsidRDefault="000011EC" w:rsidP="00F54EFE">
      <w:pPr>
        <w:pStyle w:val="Textkrper"/>
        <w:numPr>
          <w:ilvl w:val="1"/>
          <w:numId w:val="24"/>
        </w:numPr>
        <w:ind w:left="851" w:hanging="851"/>
      </w:pPr>
      <w:r>
        <w:t>for instance, nominal is :</w:t>
      </w:r>
    </w:p>
    <w:p w:rsidR="000011EC" w:rsidRDefault="00046775" w:rsidP="00F54EFE">
      <w:pPr>
        <w:pStyle w:val="Textkrper"/>
        <w:numPr>
          <w:ilvl w:val="2"/>
          <w:numId w:val="24"/>
        </w:numPr>
        <w:ind w:left="851" w:hanging="851"/>
      </w:pPr>
      <w:r>
        <w:t xml:space="preserve">Front End is </w:t>
      </w:r>
      <w:r w:rsidR="000011EC">
        <w:t>cabine1 + counter increasing,</w:t>
      </w:r>
    </w:p>
    <w:p w:rsidR="000011EC" w:rsidRDefault="000011EC" w:rsidP="00F54EFE">
      <w:pPr>
        <w:pStyle w:val="Textkrper"/>
        <w:numPr>
          <w:ilvl w:val="2"/>
          <w:numId w:val="24"/>
        </w:numPr>
        <w:ind w:left="851" w:hanging="851"/>
      </w:pPr>
      <w:r>
        <w:t xml:space="preserve">or </w:t>
      </w:r>
      <w:r w:rsidR="00046775">
        <w:t xml:space="preserve">Front End is </w:t>
      </w:r>
      <w:r>
        <w:t>cabine 2 + counter decreasing,</w:t>
      </w:r>
    </w:p>
    <w:p w:rsidR="000011EC" w:rsidRDefault="000011EC" w:rsidP="00F54EFE">
      <w:pPr>
        <w:pStyle w:val="Textkrper"/>
        <w:numPr>
          <w:ilvl w:val="1"/>
          <w:numId w:val="24"/>
        </w:numPr>
        <w:ind w:left="851" w:hanging="851"/>
      </w:pPr>
      <w:r>
        <w:t>and reverse is :</w:t>
      </w:r>
    </w:p>
    <w:p w:rsidR="000011EC" w:rsidRDefault="00046775" w:rsidP="00F54EFE">
      <w:pPr>
        <w:pStyle w:val="Textkrper"/>
        <w:numPr>
          <w:ilvl w:val="2"/>
          <w:numId w:val="24"/>
        </w:numPr>
        <w:ind w:left="851" w:hanging="851"/>
      </w:pPr>
      <w:r>
        <w:t xml:space="preserve">Front End is </w:t>
      </w:r>
      <w:r w:rsidR="000011EC">
        <w:t>cabine1 + counter decreasing,</w:t>
      </w:r>
    </w:p>
    <w:p w:rsidR="000011EC" w:rsidRDefault="000011EC" w:rsidP="00F54EFE">
      <w:pPr>
        <w:pStyle w:val="Textkrper"/>
        <w:numPr>
          <w:ilvl w:val="2"/>
          <w:numId w:val="24"/>
        </w:numPr>
        <w:ind w:left="851" w:hanging="851"/>
      </w:pPr>
      <w:r>
        <w:t xml:space="preserve">or </w:t>
      </w:r>
      <w:r w:rsidR="00046775">
        <w:t xml:space="preserve">Front End is </w:t>
      </w:r>
      <w:r>
        <w:t>cabine 2 + counter increasing,</w:t>
      </w:r>
    </w:p>
    <w:p w:rsidR="00B16DDB" w:rsidRDefault="00B16DDB" w:rsidP="00F54EFE">
      <w:pPr>
        <w:pStyle w:val="Textkrper"/>
        <w:numPr>
          <w:ilvl w:val="0"/>
          <w:numId w:val="24"/>
        </w:numPr>
        <w:ind w:left="851" w:hanging="851"/>
      </w:pPr>
      <w:r>
        <w:t>Q_DLRBG :</w:t>
      </w:r>
      <w:r w:rsidR="00046775">
        <w:t xml:space="preserve"> qualifier of position,</w:t>
      </w:r>
    </w:p>
    <w:p w:rsidR="00046775" w:rsidRDefault="00046775" w:rsidP="00F54EFE">
      <w:pPr>
        <w:pStyle w:val="Textkrper"/>
        <w:numPr>
          <w:ilvl w:val="1"/>
          <w:numId w:val="24"/>
        </w:numPr>
        <w:ind w:left="851" w:hanging="851"/>
      </w:pPr>
      <w:r>
        <w:t>indicate on which side of LRBG is the Front End :</w:t>
      </w:r>
    </w:p>
    <w:p w:rsidR="00046775" w:rsidRDefault="00046775" w:rsidP="00F54EFE">
      <w:pPr>
        <w:pStyle w:val="Textkrper"/>
        <w:numPr>
          <w:ilvl w:val="2"/>
          <w:numId w:val="24"/>
        </w:numPr>
        <w:ind w:left="851" w:hanging="851"/>
      </w:pPr>
      <w:r>
        <w:t>should be equal to DIR_LRBG if no reverse running,</w:t>
      </w:r>
    </w:p>
    <w:p w:rsidR="00046775" w:rsidRDefault="00046775" w:rsidP="00F54EFE">
      <w:pPr>
        <w:pStyle w:val="Textkrper"/>
        <w:numPr>
          <w:ilvl w:val="2"/>
          <w:numId w:val="24"/>
        </w:numPr>
        <w:ind w:left="851" w:hanging="851"/>
      </w:pPr>
      <w:r>
        <w:t>but can be changed after a reverse running.</w:t>
      </w:r>
    </w:p>
    <w:p w:rsidR="00FD6458" w:rsidRDefault="00FD6458" w:rsidP="00F54EFE">
      <w:pPr>
        <w:pStyle w:val="Textkrper"/>
        <w:numPr>
          <w:ilvl w:val="0"/>
          <w:numId w:val="24"/>
        </w:numPr>
        <w:ind w:left="851" w:hanging="851"/>
      </w:pPr>
      <w:r>
        <w:t xml:space="preserve">Q_LINKORIENTATION : </w:t>
      </w:r>
      <w:r>
        <w:rPr>
          <w:b/>
        </w:rPr>
        <w:t>advance q</w:t>
      </w:r>
      <w:r w:rsidRPr="00046775">
        <w:rPr>
          <w:b/>
        </w:rPr>
        <w:t>ualifier of orientation</w:t>
      </w:r>
      <w:r>
        <w:rPr>
          <w:b/>
        </w:rPr>
        <w:t>,</w:t>
      </w:r>
    </w:p>
    <w:p w:rsidR="00B815EE" w:rsidRDefault="00762340" w:rsidP="00B815EE">
      <w:pPr>
        <w:pStyle w:val="Textkrper"/>
        <w:numPr>
          <w:ilvl w:val="1"/>
          <w:numId w:val="24"/>
        </w:numPr>
        <w:ind w:left="851" w:hanging="851"/>
        <w:rPr>
          <w:ins w:id="1823" w:author="GIRAUD Christian" w:date="2014-06-19T14:25:00Z"/>
        </w:rPr>
        <w:pPrChange w:id="1824" w:author="GIRAUD Christian" w:date="2014-06-19T14:25:00Z">
          <w:pPr>
            <w:pStyle w:val="Textkrper"/>
            <w:numPr>
              <w:ilvl w:val="1"/>
              <w:numId w:val="24"/>
            </w:numPr>
            <w:ind w:left="1440" w:hanging="360"/>
          </w:pPr>
        </w:pPrChange>
      </w:pPr>
      <w:r>
        <w:t>is given by linking packet.</w:t>
      </w:r>
    </w:p>
    <w:p w:rsidR="00B815EE" w:rsidRDefault="00B815EE" w:rsidP="00B815EE">
      <w:pPr>
        <w:pStyle w:val="Textkrper"/>
        <w:ind w:left="851"/>
        <w:pPrChange w:id="1825" w:author="GIRAUD Christian" w:date="2014-06-19T14:25:00Z">
          <w:pPr>
            <w:pStyle w:val="Textkrper"/>
            <w:numPr>
              <w:ilvl w:val="1"/>
              <w:numId w:val="24"/>
            </w:numPr>
            <w:ind w:left="1440" w:hanging="360"/>
          </w:pPr>
        </w:pPrChange>
      </w:pPr>
    </w:p>
    <w:p w:rsidR="008B5AB3" w:rsidRDefault="008B5AB3" w:rsidP="008B5AB3">
      <w:pPr>
        <w:pStyle w:val="berschrift3"/>
        <w:rPr>
          <w:ins w:id="1826" w:author="GIRAUD Christian" w:date="2014-06-19T11:27:00Z"/>
        </w:rPr>
      </w:pPr>
      <w:ins w:id="1827" w:author="GIRAUD Christian" w:date="2014-06-19T11:27:00Z">
        <w:r>
          <w:t xml:space="preserve">Definition of </w:t>
        </w:r>
      </w:ins>
      <w:ins w:id="1828" w:author="GIRAUD Christian" w:date="2014-06-19T14:23:00Z">
        <w:r w:rsidR="00B815EE">
          <w:t xml:space="preserve">external </w:t>
        </w:r>
      </w:ins>
      <w:ins w:id="1829" w:author="GIRAUD Christian" w:date="2014-06-19T11:27:00Z">
        <w:r>
          <w:t>variables :</w:t>
        </w:r>
      </w:ins>
    </w:p>
    <w:p w:rsidR="00370EED" w:rsidRDefault="00370EED" w:rsidP="00F54EFE">
      <w:pPr>
        <w:pStyle w:val="Textkrper"/>
        <w:ind w:left="851" w:hanging="851"/>
        <w:rPr>
          <w:ins w:id="1830" w:author="GIRAUD Christian" w:date="2014-06-19T17:04:00Z"/>
        </w:rPr>
      </w:pPr>
      <w:ins w:id="1831" w:author="GIRAUD Christian" w:date="2014-06-19T14:36:00Z">
        <w:r>
          <w:t xml:space="preserve">The Clock of period 10 ms provides a </w:t>
        </w:r>
      </w:ins>
      <w:ins w:id="1832" w:author="GIRAUD Christian" w:date="2014-06-19T14:37:00Z">
        <w:r>
          <w:t>“Time_Stamp</w:t>
        </w:r>
      </w:ins>
      <w:ins w:id="1833" w:author="GIRAUD Christian" w:date="2014-06-19T14:38:00Z">
        <w:r>
          <w:t>” for any external variable.</w:t>
        </w:r>
      </w:ins>
    </w:p>
    <w:p w:rsidR="00356734" w:rsidRDefault="00356734" w:rsidP="00F54EFE">
      <w:pPr>
        <w:pStyle w:val="Textkrper"/>
        <w:ind w:left="851" w:hanging="851"/>
        <w:rPr>
          <w:ins w:id="1834" w:author="GIRAUD Christian" w:date="2014-06-19T14:36:00Z"/>
        </w:rPr>
      </w:pPr>
    </w:p>
    <w:p w:rsidR="008B5AB3" w:rsidRDefault="00471B1B" w:rsidP="00F54EFE">
      <w:pPr>
        <w:pStyle w:val="Textkrper"/>
        <w:ind w:left="851" w:hanging="851"/>
        <w:rPr>
          <w:ins w:id="1835" w:author="GIRAUD Christian" w:date="2014-06-19T12:17:00Z"/>
        </w:rPr>
      </w:pPr>
      <w:ins w:id="1836" w:author="GIRAUD Christian" w:date="2014-06-19T12:14:00Z">
        <w:r>
          <w:t>The MMU (odomery) provi</w:t>
        </w:r>
      </w:ins>
      <w:ins w:id="1837" w:author="GIRAUD Christian" w:date="2014-06-19T12:15:00Z">
        <w:r>
          <w:t>des the following MMU_Data</w:t>
        </w:r>
      </w:ins>
      <w:ins w:id="1838" w:author="GIRAUD Christian" w:date="2014-06-19T12:16:00Z">
        <w:r>
          <w:t xml:space="preserve"> at the </w:t>
        </w:r>
      </w:ins>
      <w:ins w:id="1839" w:author="GIRAUD Christian" w:date="2014-06-19T12:17:00Z">
        <w:r>
          <w:t>beginning</w:t>
        </w:r>
      </w:ins>
      <w:ins w:id="1840" w:author="GIRAUD Christian" w:date="2014-06-19T12:16:00Z">
        <w:r>
          <w:t xml:space="preserve"> </w:t>
        </w:r>
      </w:ins>
      <w:ins w:id="1841" w:author="GIRAUD Christian" w:date="2014-06-19T12:17:00Z">
        <w:r>
          <w:t>of each real time cycle :</w:t>
        </w:r>
      </w:ins>
    </w:p>
    <w:p w:rsidR="00D011D3" w:rsidRDefault="00471B1B" w:rsidP="00471B1B">
      <w:pPr>
        <w:pStyle w:val="Textkrper"/>
        <w:numPr>
          <w:ilvl w:val="0"/>
          <w:numId w:val="28"/>
        </w:numPr>
        <w:rPr>
          <w:ins w:id="1842" w:author="GIRAUD Christian" w:date="2014-06-19T14:20:00Z"/>
        </w:rPr>
        <w:pPrChange w:id="1843" w:author="GIRAUD Christian" w:date="2014-06-19T12:17:00Z">
          <w:pPr>
            <w:pStyle w:val="Textkrper"/>
            <w:ind w:left="851" w:hanging="851"/>
          </w:pPr>
        </w:pPrChange>
      </w:pPr>
      <w:ins w:id="1844" w:author="GIRAUD Christian" w:date="2014-06-19T12:17:00Z">
        <w:r>
          <w:t>Coordinate :</w:t>
        </w:r>
      </w:ins>
      <w:ins w:id="1845" w:author="GIRAUD Christian" w:date="2014-06-19T14:19:00Z">
        <w:r w:rsidR="00B815EE">
          <w:t xml:space="preserve"> 3 absolute counter</w:t>
        </w:r>
      </w:ins>
      <w:ins w:id="1846" w:author="GIRAUD Christian" w:date="2014-06-19T14:21:00Z">
        <w:r w:rsidR="00B815EE">
          <w:t xml:space="preserve">s </w:t>
        </w:r>
      </w:ins>
      <w:ins w:id="1847" w:author="GIRAUD Christian" w:date="2014-06-19T14:19:00Z">
        <w:r w:rsidR="00D011D3">
          <w:t xml:space="preserve">of distance </w:t>
        </w:r>
      </w:ins>
      <w:ins w:id="1848" w:author="GIRAUD Christian" w:date="2014-06-19T14:20:00Z">
        <w:r w:rsidR="00D011D3">
          <w:t>:</w:t>
        </w:r>
      </w:ins>
    </w:p>
    <w:p w:rsidR="00471B1B" w:rsidRDefault="00D011D3" w:rsidP="00D011D3">
      <w:pPr>
        <w:pStyle w:val="Textkrper"/>
        <w:numPr>
          <w:ilvl w:val="1"/>
          <w:numId w:val="28"/>
        </w:numPr>
        <w:rPr>
          <w:ins w:id="1849" w:author="GIRAUD Christian" w:date="2014-06-19T14:20:00Z"/>
        </w:rPr>
        <w:pPrChange w:id="1850" w:author="GIRAUD Christian" w:date="2014-06-19T14:20:00Z">
          <w:pPr>
            <w:pStyle w:val="Textkrper"/>
            <w:ind w:left="851" w:hanging="851"/>
          </w:pPr>
        </w:pPrChange>
      </w:pPr>
      <w:ins w:id="1851" w:author="GIRAUD Christian" w:date="2014-06-19T14:19:00Z">
        <w:r>
          <w:t>C_estimate</w:t>
        </w:r>
      </w:ins>
      <w:ins w:id="1852" w:author="GIRAUD Christian" w:date="2014-06-19T14:20:00Z">
        <w:r>
          <w:t xml:space="preserve"> :</w:t>
        </w:r>
      </w:ins>
      <w:ins w:id="1853" w:author="GIRAUD Christian" w:date="2014-06-19T14:27:00Z">
        <w:r w:rsidR="00B815EE">
          <w:t xml:space="preserve"> nominal estimated value,</w:t>
        </w:r>
      </w:ins>
      <w:ins w:id="1854" w:author="GIRAUD Christian" w:date="2014-06-19T14:58:00Z">
        <w:r w:rsidR="008634D0">
          <w:t xml:space="preserve"> so-called “Cn”,</w:t>
        </w:r>
      </w:ins>
    </w:p>
    <w:p w:rsidR="00D011D3" w:rsidRDefault="00D011D3" w:rsidP="00D011D3">
      <w:pPr>
        <w:pStyle w:val="Textkrper"/>
        <w:numPr>
          <w:ilvl w:val="1"/>
          <w:numId w:val="28"/>
        </w:numPr>
        <w:rPr>
          <w:ins w:id="1855" w:author="GIRAUD Christian" w:date="2014-06-19T14:20:00Z"/>
        </w:rPr>
        <w:pPrChange w:id="1856" w:author="GIRAUD Christian" w:date="2014-06-19T14:20:00Z">
          <w:pPr>
            <w:pStyle w:val="Textkrper"/>
            <w:ind w:left="851" w:hanging="851"/>
          </w:pPr>
        </w:pPrChange>
      </w:pPr>
      <w:ins w:id="1857" w:author="GIRAUD Christian" w:date="2014-06-19T14:20:00Z">
        <w:r>
          <w:t>C_doubt-over :</w:t>
        </w:r>
      </w:ins>
      <w:ins w:id="1858" w:author="GIRAUD Christian" w:date="2014-06-19T14:28:00Z">
        <w:r w:rsidR="00B815EE">
          <w:t xml:space="preserve"> maximal value,</w:t>
        </w:r>
      </w:ins>
      <w:ins w:id="1859" w:author="GIRAUD Christian" w:date="2014-06-19T14:59:00Z">
        <w:r w:rsidR="008634D0">
          <w:t xml:space="preserve"> so-called “Cmax”,</w:t>
        </w:r>
      </w:ins>
    </w:p>
    <w:p w:rsidR="00D011D3" w:rsidRDefault="00D011D3" w:rsidP="00D011D3">
      <w:pPr>
        <w:pStyle w:val="Textkrper"/>
        <w:numPr>
          <w:ilvl w:val="1"/>
          <w:numId w:val="28"/>
        </w:numPr>
        <w:rPr>
          <w:ins w:id="1860" w:author="GIRAUD Christian" w:date="2014-06-19T12:17:00Z"/>
        </w:rPr>
        <w:pPrChange w:id="1861" w:author="GIRAUD Christian" w:date="2014-06-19T14:20:00Z">
          <w:pPr>
            <w:pStyle w:val="Textkrper"/>
            <w:ind w:left="851" w:hanging="851"/>
          </w:pPr>
        </w:pPrChange>
      </w:pPr>
      <w:ins w:id="1862" w:author="GIRAUD Christian" w:date="2014-06-19T14:21:00Z">
        <w:r>
          <w:t>C_doubt-under :</w:t>
        </w:r>
      </w:ins>
      <w:ins w:id="1863" w:author="GIRAUD Christian" w:date="2014-06-19T14:28:00Z">
        <w:r w:rsidR="00B815EE">
          <w:t xml:space="preserve"> minimal</w:t>
        </w:r>
      </w:ins>
      <w:ins w:id="1864" w:author="GIRAUD Christian" w:date="2014-06-19T14:29:00Z">
        <w:r w:rsidR="00B815EE">
          <w:t xml:space="preserve"> </w:t>
        </w:r>
      </w:ins>
      <w:ins w:id="1865" w:author="GIRAUD Christian" w:date="2014-06-19T14:28:00Z">
        <w:r w:rsidR="00B815EE">
          <w:t>value.</w:t>
        </w:r>
      </w:ins>
      <w:ins w:id="1866" w:author="GIRAUD Christian" w:date="2014-06-19T14:59:00Z">
        <w:r w:rsidR="008634D0">
          <w:t xml:space="preserve"> so-called</w:t>
        </w:r>
      </w:ins>
      <w:ins w:id="1867" w:author="GIRAUD Christian" w:date="2014-06-19T15:00:00Z">
        <w:r w:rsidR="008634D0">
          <w:t xml:space="preserve"> ”Cmin”.</w:t>
        </w:r>
      </w:ins>
    </w:p>
    <w:p w:rsidR="00471B1B" w:rsidRDefault="00471B1B" w:rsidP="00471B1B">
      <w:pPr>
        <w:pStyle w:val="Textkrper"/>
        <w:numPr>
          <w:ilvl w:val="0"/>
          <w:numId w:val="28"/>
        </w:numPr>
        <w:rPr>
          <w:ins w:id="1868" w:author="GIRAUD Christian" w:date="2014-06-19T12:18:00Z"/>
        </w:rPr>
        <w:pPrChange w:id="1869" w:author="GIRAUD Christian" w:date="2014-06-19T12:17:00Z">
          <w:pPr>
            <w:pStyle w:val="Textkrper"/>
            <w:ind w:left="851" w:hanging="851"/>
          </w:pPr>
        </w:pPrChange>
      </w:pPr>
      <w:ins w:id="1870" w:author="GIRAUD Christian" w:date="2014-06-19T12:18:00Z">
        <w:r>
          <w:t>Speed :</w:t>
        </w:r>
      </w:ins>
      <w:ins w:id="1871" w:author="GIRAUD Christian" w:date="2014-06-19T15:00:00Z">
        <w:r w:rsidR="008634D0">
          <w:t xml:space="preserve"> vital speed so-called </w:t>
        </w:r>
      </w:ins>
      <w:ins w:id="1872" w:author="GIRAUD Christian" w:date="2014-06-19T15:01:00Z">
        <w:r w:rsidR="008634D0">
          <w:t>“</w:t>
        </w:r>
        <w:r w:rsidR="00BE1560">
          <w:t>V</w:t>
        </w:r>
      </w:ins>
      <w:ins w:id="1873" w:author="GIRAUD Christian" w:date="2014-06-19T15:05:00Z">
        <w:r w:rsidR="00BE1560">
          <w:t>n</w:t>
        </w:r>
      </w:ins>
      <w:ins w:id="1874" w:author="GIRAUD Christian" w:date="2014-06-19T15:01:00Z">
        <w:r w:rsidR="008634D0">
          <w:t>”,</w:t>
        </w:r>
      </w:ins>
    </w:p>
    <w:p w:rsidR="00471B1B" w:rsidRDefault="00471B1B" w:rsidP="00471B1B">
      <w:pPr>
        <w:pStyle w:val="Textkrper"/>
        <w:numPr>
          <w:ilvl w:val="0"/>
          <w:numId w:val="28"/>
        </w:numPr>
        <w:rPr>
          <w:ins w:id="1875" w:author="GIRAUD Christian" w:date="2014-06-19T12:18:00Z"/>
        </w:rPr>
        <w:pPrChange w:id="1876" w:author="GIRAUD Christian" w:date="2014-06-19T12:17:00Z">
          <w:pPr>
            <w:pStyle w:val="Textkrper"/>
            <w:ind w:left="851" w:hanging="851"/>
          </w:pPr>
        </w:pPrChange>
      </w:pPr>
      <w:ins w:id="1877" w:author="GIRAUD Christian" w:date="2014-06-19T12:18:00Z">
        <w:r>
          <w:t>Acceleration :</w:t>
        </w:r>
      </w:ins>
      <w:ins w:id="1878" w:author="GIRAUD Christian" w:date="2014-06-19T15:01:00Z">
        <w:r w:rsidR="008634D0">
          <w:t xml:space="preserve"> not vital (?) so-callled</w:t>
        </w:r>
      </w:ins>
      <w:ins w:id="1879" w:author="GIRAUD Christian" w:date="2014-06-19T15:02:00Z">
        <w:r w:rsidR="008634D0">
          <w:t xml:space="preserve"> ”Acc”,</w:t>
        </w:r>
      </w:ins>
    </w:p>
    <w:p w:rsidR="00471B1B" w:rsidRDefault="00471B1B" w:rsidP="00471B1B">
      <w:pPr>
        <w:pStyle w:val="Textkrper"/>
        <w:numPr>
          <w:ilvl w:val="0"/>
          <w:numId w:val="28"/>
        </w:numPr>
        <w:rPr>
          <w:ins w:id="1880" w:author="GIRAUD Christian" w:date="2014-06-19T12:19:00Z"/>
        </w:rPr>
        <w:pPrChange w:id="1881" w:author="GIRAUD Christian" w:date="2014-06-19T12:17:00Z">
          <w:pPr>
            <w:pStyle w:val="Textkrper"/>
            <w:ind w:left="851" w:hanging="851"/>
          </w:pPr>
        </w:pPrChange>
      </w:pPr>
      <w:ins w:id="1882" w:author="GIRAUD Christian" w:date="2014-06-19T12:19:00Z">
        <w:r>
          <w:t>Motion_State :</w:t>
        </w:r>
      </w:ins>
      <w:ins w:id="1883" w:author="GIRAUD Christian" w:date="2014-06-19T15:02:00Z">
        <w:r w:rsidR="00BE1560">
          <w:t xml:space="preserve"> </w:t>
        </w:r>
      </w:ins>
      <w:ins w:id="1884" w:author="GIRAUD Christian" w:date="2014-06-19T17:30:00Z">
        <w:r w:rsidR="00657A43">
          <w:t>vital b</w:t>
        </w:r>
      </w:ins>
      <w:ins w:id="1885" w:author="GIRAUD Christian" w:date="2014-06-19T15:02:00Z">
        <w:r w:rsidR="00BE1560">
          <w:t xml:space="preserve">oolean so-called </w:t>
        </w:r>
      </w:ins>
      <w:ins w:id="1886" w:author="GIRAUD Christian" w:date="2014-06-19T15:03:00Z">
        <w:r w:rsidR="00BE1560">
          <w:t>“Motion</w:t>
        </w:r>
      </w:ins>
      <w:ins w:id="1887" w:author="GIRAUD Christian" w:date="2014-06-19T15:04:00Z">
        <w:r w:rsidR="00BE1560">
          <w:t>”,</w:t>
        </w:r>
      </w:ins>
    </w:p>
    <w:p w:rsidR="00471B1B" w:rsidRDefault="00471B1B" w:rsidP="00471B1B">
      <w:pPr>
        <w:pStyle w:val="Textkrper"/>
        <w:numPr>
          <w:ilvl w:val="0"/>
          <w:numId w:val="28"/>
        </w:numPr>
        <w:rPr>
          <w:ins w:id="1888" w:author="GIRAUD Christian" w:date="2014-06-19T12:19:00Z"/>
        </w:rPr>
        <w:pPrChange w:id="1889" w:author="GIRAUD Christian" w:date="2014-06-19T12:17:00Z">
          <w:pPr>
            <w:pStyle w:val="Textkrper"/>
            <w:ind w:left="851" w:hanging="851"/>
          </w:pPr>
        </w:pPrChange>
      </w:pPr>
      <w:ins w:id="1890" w:author="GIRAUD Christian" w:date="2014-06-19T12:19:00Z">
        <w:r>
          <w:t>Motion_Direction :</w:t>
        </w:r>
      </w:ins>
      <w:ins w:id="1891" w:author="GIRAUD Christian" w:date="2014-06-19T15:04:00Z">
        <w:r w:rsidR="00BE1560">
          <w:t xml:space="preserve"> </w:t>
        </w:r>
      </w:ins>
      <w:ins w:id="1892" w:author="GIRAUD Christian" w:date="2014-06-19T17:31:00Z">
        <w:r w:rsidR="00657A43">
          <w:t>vital b</w:t>
        </w:r>
      </w:ins>
      <w:ins w:id="1893" w:author="GIRAUD Christian" w:date="2014-06-19T15:04:00Z">
        <w:r w:rsidR="00BE1560">
          <w:t>oolean so-called “</w:t>
        </w:r>
      </w:ins>
      <w:ins w:id="1894" w:author="GIRAUD Christian" w:date="2014-06-19T15:05:00Z">
        <w:r w:rsidR="00BE1560">
          <w:t>Q_DIRTRAIN”,</w:t>
        </w:r>
      </w:ins>
    </w:p>
    <w:p w:rsidR="00471B1B" w:rsidRDefault="00471B1B" w:rsidP="00471B1B">
      <w:pPr>
        <w:pStyle w:val="Textkrper"/>
        <w:numPr>
          <w:ilvl w:val="0"/>
          <w:numId w:val="28"/>
        </w:numPr>
        <w:rPr>
          <w:ins w:id="1895" w:author="GIRAUD Christian" w:date="2014-06-19T11:26:00Z"/>
        </w:rPr>
        <w:pPrChange w:id="1896" w:author="GIRAUD Christian" w:date="2014-06-19T12:17:00Z">
          <w:pPr>
            <w:pStyle w:val="Textkrper"/>
            <w:ind w:left="851" w:hanging="851"/>
          </w:pPr>
        </w:pPrChange>
      </w:pPr>
      <w:ins w:id="1897" w:author="GIRAUD Christian" w:date="2014-06-19T12:20:00Z">
        <w:r>
          <w:t>Time_Stamp :</w:t>
        </w:r>
      </w:ins>
      <w:ins w:id="1898" w:author="GIRAUD Christian" w:date="2014-06-19T14:55:00Z">
        <w:r w:rsidR="008634D0">
          <w:t xml:space="preserve"> Timer value</w:t>
        </w:r>
      </w:ins>
      <w:ins w:id="1899" w:author="GIRAUD Christian" w:date="2014-06-19T14:56:00Z">
        <w:r w:rsidR="008634D0">
          <w:t xml:space="preserve"> </w:t>
        </w:r>
      </w:ins>
      <w:ins w:id="1900" w:author="GIRAUD Christian" w:date="2014-06-19T15:06:00Z">
        <w:r w:rsidR="00BE1560">
          <w:t>“Tn</w:t>
        </w:r>
      </w:ins>
      <w:ins w:id="1901" w:author="GIRAUD Christian" w:date="2014-06-19T15:07:00Z">
        <w:r w:rsidR="00BE1560">
          <w:t xml:space="preserve">” </w:t>
        </w:r>
      </w:ins>
      <w:ins w:id="1902" w:author="GIRAUD Christian" w:date="2014-06-19T14:55:00Z">
        <w:r w:rsidR="008634D0">
          <w:t>when</w:t>
        </w:r>
      </w:ins>
      <w:ins w:id="1903" w:author="GIRAUD Christian" w:date="2014-06-19T14:56:00Z">
        <w:r w:rsidR="008634D0">
          <w:t xml:space="preserve"> evaluating MMU Data (</w:t>
        </w:r>
      </w:ins>
      <w:ins w:id="1904" w:author="GIRAUD Christian" w:date="2014-06-19T14:57:00Z">
        <w:r w:rsidR="008634D0">
          <w:t xml:space="preserve"> </w:t>
        </w:r>
      </w:ins>
      <w:ins w:id="1905" w:author="GIRAUD Christian" w:date="2014-06-19T14:56:00Z">
        <w:r w:rsidR="008634D0">
          <w:t>C</w:t>
        </w:r>
      </w:ins>
      <w:ins w:id="1906" w:author="GIRAUD Christian" w:date="2014-06-19T14:57:00Z">
        <w:r w:rsidR="008634D0">
          <w:t>n, Vn, Tn)</w:t>
        </w:r>
      </w:ins>
      <w:ins w:id="1907" w:author="GIRAUD Christian" w:date="2014-06-19T14:58:00Z">
        <w:r w:rsidR="008634D0">
          <w:t>.</w:t>
        </w:r>
      </w:ins>
    </w:p>
    <w:p w:rsidR="00356734" w:rsidRDefault="00356734" w:rsidP="00F54EFE">
      <w:pPr>
        <w:pStyle w:val="Textkrper"/>
        <w:ind w:left="851" w:hanging="851"/>
        <w:rPr>
          <w:ins w:id="1908" w:author="GIRAUD Christian" w:date="2014-06-19T17:04:00Z"/>
        </w:rPr>
      </w:pPr>
    </w:p>
    <w:p w:rsidR="008B5AB3" w:rsidRDefault="00BE1560" w:rsidP="00F54EFE">
      <w:pPr>
        <w:pStyle w:val="Textkrper"/>
        <w:ind w:left="851" w:hanging="851"/>
        <w:rPr>
          <w:ins w:id="1909" w:author="GIRAUD Christian" w:date="2014-06-19T15:13:00Z"/>
        </w:rPr>
      </w:pPr>
      <w:ins w:id="1910" w:author="GIRAUD Christian" w:date="2014-06-19T15:09:00Z">
        <w:r>
          <w:t>The BTM ( balise_reader)</w:t>
        </w:r>
      </w:ins>
      <w:ins w:id="1911" w:author="GIRAUD Christian" w:date="2014-06-19T15:10:00Z">
        <w:r>
          <w:t xml:space="preserve">  provides </w:t>
        </w:r>
      </w:ins>
      <w:ins w:id="1912" w:author="GIRAUD Christian" w:date="2014-06-19T15:11:00Z">
        <w:r>
          <w:t>1 up to 8</w:t>
        </w:r>
      </w:ins>
      <w:ins w:id="1913" w:author="GIRAUD Christian" w:date="2014-06-19T15:10:00Z">
        <w:r>
          <w:t xml:space="preserve"> telegrams</w:t>
        </w:r>
      </w:ins>
      <w:ins w:id="1914" w:author="GIRAUD Christian" w:date="2014-06-19T15:13:00Z">
        <w:r w:rsidR="00D337AD">
          <w:t xml:space="preserve"> composed of  :</w:t>
        </w:r>
      </w:ins>
    </w:p>
    <w:p w:rsidR="00D337AD" w:rsidRDefault="00D337AD" w:rsidP="00D337AD">
      <w:pPr>
        <w:pStyle w:val="Textkrper"/>
        <w:numPr>
          <w:ilvl w:val="0"/>
          <w:numId w:val="28"/>
        </w:numPr>
        <w:rPr>
          <w:ins w:id="1915" w:author="GIRAUD Christian" w:date="2014-06-19T15:14:00Z"/>
        </w:rPr>
        <w:pPrChange w:id="1916" w:author="GIRAUD Christian" w:date="2014-06-19T15:13:00Z">
          <w:pPr>
            <w:pStyle w:val="Textkrper"/>
            <w:ind w:left="851" w:hanging="851"/>
          </w:pPr>
        </w:pPrChange>
      </w:pPr>
      <w:ins w:id="1917" w:author="GIRAUD Christian" w:date="2014-06-19T15:13:00Z">
        <w:r>
          <w:t>Telegram T</w:t>
        </w:r>
      </w:ins>
      <w:ins w:id="1918" w:author="GIRAUD Christian" w:date="2014-06-19T15:14:00Z">
        <w:r>
          <w:t>el_</w:t>
        </w:r>
      </w:ins>
      <w:ins w:id="1919" w:author="GIRAUD Christian" w:date="2014-06-19T15:13:00Z">
        <w:r>
          <w:t>k</w:t>
        </w:r>
      </w:ins>
      <w:ins w:id="1920" w:author="GIRAUD Christian" w:date="2014-06-19T15:14:00Z">
        <w:r>
          <w:t>, with k=1..8,</w:t>
        </w:r>
      </w:ins>
    </w:p>
    <w:p w:rsidR="00D337AD" w:rsidRDefault="00D337AD" w:rsidP="00D337AD">
      <w:pPr>
        <w:pStyle w:val="Textkrper"/>
        <w:numPr>
          <w:ilvl w:val="0"/>
          <w:numId w:val="28"/>
        </w:numPr>
        <w:rPr>
          <w:ins w:id="1921" w:author="GIRAUD Christian" w:date="2014-06-19T11:26:00Z"/>
        </w:rPr>
        <w:pPrChange w:id="1922" w:author="GIRAUD Christian" w:date="2014-06-19T15:13:00Z">
          <w:pPr>
            <w:pStyle w:val="Textkrper"/>
            <w:ind w:left="851" w:hanging="851"/>
          </w:pPr>
        </w:pPrChange>
      </w:pPr>
      <w:ins w:id="1923" w:author="GIRAUD Christian" w:date="2014-06-19T15:15:00Z">
        <w:r>
          <w:t>Time_Stamp Tk, with k=1..8.</w:t>
        </w:r>
      </w:ins>
    </w:p>
    <w:p w:rsidR="008B5AB3" w:rsidRDefault="008B5AB3" w:rsidP="00F54EFE">
      <w:pPr>
        <w:pStyle w:val="Textkrper"/>
        <w:ind w:left="851" w:hanging="851"/>
        <w:rPr>
          <w:ins w:id="1924" w:author="GIRAUD Christian" w:date="2014-06-19T15:17:00Z"/>
        </w:rPr>
      </w:pPr>
    </w:p>
    <w:p w:rsidR="00D337AD" w:rsidRDefault="00D337AD" w:rsidP="00F54EFE">
      <w:pPr>
        <w:pStyle w:val="Textkrper"/>
        <w:ind w:left="851" w:hanging="851"/>
        <w:rPr>
          <w:ins w:id="1925" w:author="GIRAUD Christian" w:date="2014-06-19T11:26:00Z"/>
        </w:rPr>
      </w:pPr>
      <w:ins w:id="1926" w:author="GIRAUD Christian" w:date="2014-06-19T15:17:00Z">
        <w:r>
          <w:t>The timing is</w:t>
        </w:r>
      </w:ins>
      <w:ins w:id="1927" w:author="GIRAUD Christian" w:date="2014-06-19T15:18:00Z">
        <w:r>
          <w:t xml:space="preserve"> </w:t>
        </w:r>
      </w:ins>
      <w:ins w:id="1928" w:author="GIRAUD Christian" w:date="2014-06-19T15:17:00Z">
        <w:r>
          <w:t xml:space="preserve">described hereafter  </w:t>
        </w:r>
      </w:ins>
      <w:ins w:id="1929" w:author="GIRAUD Christian" w:date="2014-06-19T16:41:00Z">
        <w:r w:rsidR="007F6567">
          <w:t>with 4 balises read over 3</w:t>
        </w:r>
      </w:ins>
      <w:ins w:id="1930" w:author="GIRAUD Christian" w:date="2014-06-19T16:42:00Z">
        <w:r w:rsidR="007F6567">
          <w:t xml:space="preserve"> </w:t>
        </w:r>
      </w:ins>
      <w:ins w:id="1931" w:author="GIRAUD Christian" w:date="2014-06-19T16:41:00Z">
        <w:r w:rsidR="007F6567">
          <w:t>real-time</w:t>
        </w:r>
      </w:ins>
      <w:ins w:id="1932" w:author="GIRAUD Christian" w:date="2014-06-19T16:42:00Z">
        <w:r w:rsidR="007F6567">
          <w:t xml:space="preserve"> </w:t>
        </w:r>
      </w:ins>
      <w:ins w:id="1933" w:author="GIRAUD Christian" w:date="2014-06-19T16:41:00Z">
        <w:r w:rsidR="007F6567">
          <w:t xml:space="preserve">cycles </w:t>
        </w:r>
      </w:ins>
      <w:ins w:id="1934" w:author="GIRAUD Christian" w:date="2014-06-19T15:17:00Z">
        <w:r>
          <w:t>:</w:t>
        </w:r>
      </w:ins>
    </w:p>
    <w:p w:rsidR="008B5AB3" w:rsidRDefault="008B5AB3" w:rsidP="00F54EFE">
      <w:pPr>
        <w:pStyle w:val="Textkrper"/>
        <w:ind w:left="851" w:hanging="851"/>
        <w:rPr>
          <w:ins w:id="1935" w:author="GIRAUD Christian" w:date="2014-06-19T15:23:00Z"/>
        </w:rPr>
      </w:pPr>
    </w:p>
    <w:p w:rsidR="007A66B3" w:rsidRDefault="00834DE0" w:rsidP="00F54EFE">
      <w:pPr>
        <w:pStyle w:val="Textkrper"/>
        <w:ind w:left="851" w:hanging="851"/>
        <w:rPr>
          <w:ins w:id="1936" w:author="GIRAUD Christian" w:date="2014-06-19T11:26:00Z"/>
        </w:rPr>
      </w:pPr>
      <w:ins w:id="1937" w:author="GIRAUD Christian" w:date="2014-06-19T15:23:00Z">
        <w:r>
          <w:rPr>
            <w:noProof/>
            <w:lang w:val="de-DE" w:eastAsia="de-DE"/>
          </w:rPr>
          <mc:AlternateContent>
            <mc:Choice Requires="wpc">
              <w:drawing>
                <wp:inline distT="0" distB="0" distL="0" distR="0">
                  <wp:extent cx="6286500" cy="4459605"/>
                  <wp:effectExtent l="28575" t="19050" r="28575" b="26670"/>
                  <wp:docPr id="731" name="Zeichenbereich 14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2060"/>
                            </a:solidFill>
                            <a:prstDash val="solid"/>
                            <a:miter lim="800000"/>
                            <a:headEnd type="none" w="med" len="med"/>
                            <a:tailEnd type="none" w="med" len="med"/>
                          </a:ln>
                        </wpc:whole>
                        <wps:wsp>
                          <wps:cNvPr id="1686" name="AutoShape 1467"/>
                          <wps:cNvCnPr>
                            <a:cxnSpLocks noChangeShapeType="1"/>
                          </wps:cNvCnPr>
                          <wps:spPr bwMode="auto">
                            <a:xfrm>
                              <a:off x="269796" y="2457672"/>
                              <a:ext cx="5619433" cy="87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7" name="AutoShape 1468"/>
                          <wps:cNvCnPr>
                            <a:cxnSpLocks noChangeShapeType="1"/>
                          </wps:cNvCnPr>
                          <wps:spPr bwMode="auto">
                            <a:xfrm flipH="1">
                              <a:off x="1435418" y="2352904"/>
                              <a:ext cx="6985" cy="1981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8" name="AutoShape 1469"/>
                          <wps:cNvCnPr>
                            <a:cxnSpLocks noChangeShapeType="1"/>
                          </wps:cNvCnPr>
                          <wps:spPr bwMode="auto">
                            <a:xfrm flipH="1">
                              <a:off x="2553018" y="2354650"/>
                              <a:ext cx="6985" cy="19643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89" name="AutoShape 1470"/>
                          <wps:cNvCnPr>
                            <a:cxnSpLocks noChangeShapeType="1"/>
                          </wps:cNvCnPr>
                          <wps:spPr bwMode="auto">
                            <a:xfrm flipH="1">
                              <a:off x="3661886" y="2317109"/>
                              <a:ext cx="6985" cy="19643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0" name="AutoShape 1471"/>
                          <wps:cNvCnPr>
                            <a:cxnSpLocks noChangeShapeType="1"/>
                          </wps:cNvCnPr>
                          <wps:spPr bwMode="auto">
                            <a:xfrm flipH="1">
                              <a:off x="4755039" y="2355524"/>
                              <a:ext cx="6985" cy="19556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91" name="AutoShape 1472"/>
                          <wps:cNvSpPr>
                            <a:spLocks noChangeArrowheads="1"/>
                          </wps:cNvSpPr>
                          <wps:spPr bwMode="auto">
                            <a:xfrm>
                              <a:off x="862648" y="2961429"/>
                              <a:ext cx="315198" cy="30033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2" name="AutoShape 1473"/>
                          <wps:cNvSpPr>
                            <a:spLocks noChangeArrowheads="1"/>
                          </wps:cNvSpPr>
                          <wps:spPr bwMode="auto">
                            <a:xfrm>
                              <a:off x="2449116" y="2961429"/>
                              <a:ext cx="316071" cy="30033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3" name="AutoShape 1474"/>
                          <wps:cNvSpPr>
                            <a:spLocks noChangeArrowheads="1"/>
                          </wps:cNvSpPr>
                          <wps:spPr bwMode="auto">
                            <a:xfrm>
                              <a:off x="1657191" y="2961429"/>
                              <a:ext cx="316071" cy="30033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4" name="AutoShape 1475"/>
                          <wps:cNvSpPr>
                            <a:spLocks noChangeArrowheads="1"/>
                          </wps:cNvSpPr>
                          <wps:spPr bwMode="auto">
                            <a:xfrm>
                              <a:off x="3065542" y="2961429"/>
                              <a:ext cx="315198" cy="30033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5" name="AutoShape 1476"/>
                          <wps:cNvCnPr>
                            <a:cxnSpLocks noChangeShapeType="1"/>
                          </wps:cNvCnPr>
                          <wps:spPr bwMode="auto">
                            <a:xfrm flipV="1">
                              <a:off x="1020683" y="2471641"/>
                              <a:ext cx="12224" cy="4897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AutoShape 1477"/>
                          <wps:cNvCnPr>
                            <a:cxnSpLocks noChangeShapeType="1"/>
                          </wps:cNvCnPr>
                          <wps:spPr bwMode="auto">
                            <a:xfrm flipV="1">
                              <a:off x="762238" y="859967"/>
                              <a:ext cx="2910999" cy="1815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AutoShape 1480"/>
                          <wps:cNvCnPr>
                            <a:cxnSpLocks noChangeShapeType="1"/>
                          </wps:cNvCnPr>
                          <wps:spPr bwMode="auto">
                            <a:xfrm flipV="1">
                              <a:off x="762238" y="362321"/>
                              <a:ext cx="2907506" cy="4522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AutoShape 1481"/>
                          <wps:cNvCnPr>
                            <a:cxnSpLocks noChangeShapeType="1"/>
                          </wps:cNvCnPr>
                          <wps:spPr bwMode="auto">
                            <a:xfrm>
                              <a:off x="3674110" y="362321"/>
                              <a:ext cx="873" cy="1309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7" name="AutoShape 1482"/>
                          <wps:cNvCnPr>
                            <a:cxnSpLocks noChangeShapeType="1"/>
                          </wps:cNvCnPr>
                          <wps:spPr bwMode="auto">
                            <a:xfrm flipV="1">
                              <a:off x="708978" y="404228"/>
                              <a:ext cx="4755039" cy="5142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8" name="AutoShape 1483"/>
                          <wps:cNvCnPr>
                            <a:cxnSpLocks noChangeShapeType="1"/>
                          </wps:cNvCnPr>
                          <wps:spPr bwMode="auto">
                            <a:xfrm flipV="1">
                              <a:off x="3673237" y="105641"/>
                              <a:ext cx="2040493" cy="387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AutoShape 1484"/>
                          <wps:cNvCnPr>
                            <a:cxnSpLocks noChangeShapeType="1"/>
                          </wps:cNvCnPr>
                          <wps:spPr bwMode="auto">
                            <a:xfrm>
                              <a:off x="3669744" y="757819"/>
                              <a:ext cx="873" cy="102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AutoShape 1485"/>
                          <wps:cNvCnPr>
                            <a:cxnSpLocks noChangeShapeType="1"/>
                          </wps:cNvCnPr>
                          <wps:spPr bwMode="auto">
                            <a:xfrm flipV="1">
                              <a:off x="3669744" y="632097"/>
                              <a:ext cx="1941830" cy="1257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 name="AutoShape 1486"/>
                          <wps:cNvCnPr>
                            <a:cxnSpLocks noChangeShapeType="1"/>
                          </wps:cNvCnPr>
                          <wps:spPr bwMode="auto">
                            <a:xfrm flipH="1">
                              <a:off x="1442403" y="1981853"/>
                              <a:ext cx="6985" cy="3727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2" name="AutoShape 1487"/>
                          <wps:cNvCnPr>
                            <a:cxnSpLocks noChangeShapeType="1"/>
                          </wps:cNvCnPr>
                          <wps:spPr bwMode="auto">
                            <a:xfrm flipV="1">
                              <a:off x="3661013" y="859967"/>
                              <a:ext cx="873" cy="5456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AutoShape 1488"/>
                          <wps:cNvCnPr>
                            <a:cxnSpLocks noChangeShapeType="1"/>
                          </wps:cNvCnPr>
                          <wps:spPr bwMode="auto">
                            <a:xfrm flipH="1">
                              <a:off x="2560003" y="1981853"/>
                              <a:ext cx="6985" cy="371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Text Box 1489"/>
                          <wps:cNvSpPr txBox="1">
                            <a:spLocks noChangeArrowheads="1"/>
                          </wps:cNvSpPr>
                          <wps:spPr bwMode="auto">
                            <a:xfrm>
                              <a:off x="708978" y="3356927"/>
                              <a:ext cx="521256" cy="873063"/>
                            </a:xfrm>
                            <a:prstGeom prst="rect">
                              <a:avLst/>
                            </a:prstGeom>
                            <a:solidFill>
                              <a:srgbClr val="FFFFFF"/>
                            </a:solidFill>
                            <a:ln w="9525">
                              <a:solidFill>
                                <a:srgbClr val="000000"/>
                              </a:solidFill>
                              <a:miter lim="800000"/>
                              <a:headEnd/>
                              <a:tailEnd/>
                            </a:ln>
                          </wps:spPr>
                          <wps:txbx>
                            <w:txbxContent>
                              <w:p w:rsidR="008006A2" w:rsidRPr="00B25A96" w:rsidRDefault="008006A2" w:rsidP="007F6567">
                                <w:pPr>
                                  <w:pStyle w:val="Sprechblasentext"/>
                                  <w:spacing w:line="300" w:lineRule="atLeast"/>
                                  <w:rPr>
                                    <w:ins w:id="1938" w:author="GIRAUD Christian" w:date="2014-06-19T15:51:00Z"/>
                                    <w:rFonts w:ascii="Arial" w:hAnsi="Arial"/>
                                    <w:b/>
                                    <w:sz w:val="18"/>
                                    <w:szCs w:val="18"/>
                                    <w:lang w:val="fr-FR"/>
                                    <w:rPrChange w:id="1939" w:author="GIRAUD Christian" w:date="2014-06-20T11:58:00Z">
                                      <w:rPr>
                                        <w:ins w:id="1940" w:author="GIRAUD Christian" w:date="2014-06-19T15:51:00Z"/>
                                        <w:sz w:val="18"/>
                                        <w:szCs w:val="18"/>
                                        <w:lang w:val="fr-FR"/>
                                      </w:rPr>
                                    </w:rPrChange>
                                  </w:rPr>
                                  <w:pPrChange w:id="1941" w:author="GIRAUD Christian" w:date="2014-06-19T15:50:00Z">
                                    <w:pPr/>
                                  </w:pPrChange>
                                </w:pPr>
                                <w:ins w:id="1942" w:author="GIRAUD Christian" w:date="2014-06-19T15:52:00Z">
                                  <w:r w:rsidRPr="00B25A96">
                                    <w:rPr>
                                      <w:rFonts w:ascii="Arial" w:hAnsi="Arial"/>
                                      <w:b/>
                                      <w:sz w:val="18"/>
                                      <w:szCs w:val="18"/>
                                      <w:lang w:val="fr-FR"/>
                                      <w:rPrChange w:id="1943" w:author="GIRAUD Christian" w:date="2014-06-20T11:58:00Z">
                                        <w:rPr>
                                          <w:sz w:val="18"/>
                                          <w:szCs w:val="18"/>
                                          <w:lang w:val="fr-FR"/>
                                        </w:rPr>
                                      </w:rPrChange>
                                    </w:rPr>
                                    <w:t>B-1</w:t>
                                  </w:r>
                                </w:ins>
                              </w:p>
                              <w:p w:rsidR="008006A2" w:rsidRDefault="008006A2" w:rsidP="007F6567">
                                <w:pPr>
                                  <w:pStyle w:val="Sprechblasentext"/>
                                  <w:spacing w:line="300" w:lineRule="atLeast"/>
                                  <w:rPr>
                                    <w:ins w:id="1944" w:author="GIRAUD Christian" w:date="2014-06-19T15:52:00Z"/>
                                    <w:rFonts w:ascii="Arial" w:hAnsi="Arial"/>
                                    <w:sz w:val="18"/>
                                    <w:szCs w:val="18"/>
                                    <w:lang w:val="fr-FR"/>
                                  </w:rPr>
                                  <w:pPrChange w:id="1945" w:author="GIRAUD Christian" w:date="2014-06-19T15:50:00Z">
                                    <w:pPr/>
                                  </w:pPrChange>
                                </w:pPr>
                                <w:ins w:id="1946" w:author="GIRAUD Christian" w:date="2014-06-19T15:51:00Z">
                                  <w:r>
                                    <w:rPr>
                                      <w:rFonts w:ascii="Arial" w:hAnsi="Arial"/>
                                      <w:sz w:val="18"/>
                                      <w:szCs w:val="18"/>
                                      <w:lang w:val="fr-FR"/>
                                    </w:rPr>
                                    <w:t>Tel</w:t>
                                  </w:r>
                                </w:ins>
                                <w:ins w:id="1947" w:author="GIRAUD Christian" w:date="2014-06-19T15:52:00Z">
                                  <w:r>
                                    <w:rPr>
                                      <w:rFonts w:ascii="Arial" w:hAnsi="Arial"/>
                                      <w:sz w:val="18"/>
                                      <w:szCs w:val="18"/>
                                      <w:lang w:val="fr-FR"/>
                                    </w:rPr>
                                    <w:t>-</w:t>
                                  </w:r>
                                </w:ins>
                                <w:ins w:id="1948" w:author="GIRAUD Christian" w:date="2014-06-19T15:51:00Z">
                                  <w:r>
                                    <w:rPr>
                                      <w:rFonts w:ascii="Arial" w:hAnsi="Arial"/>
                                      <w:sz w:val="18"/>
                                      <w:szCs w:val="18"/>
                                      <w:lang w:val="fr-FR"/>
                                    </w:rPr>
                                    <w:t>1</w:t>
                                  </w:r>
                                </w:ins>
                              </w:p>
                              <w:p w:rsidR="008006A2" w:rsidRDefault="008006A2" w:rsidP="007F6567">
                                <w:pPr>
                                  <w:pStyle w:val="Sprechblasentext"/>
                                  <w:spacing w:line="300" w:lineRule="atLeast"/>
                                  <w:rPr>
                                    <w:ins w:id="1949" w:author="GIRAUD Christian" w:date="2014-06-19T16:25:00Z"/>
                                    <w:rFonts w:ascii="Arial" w:hAnsi="Arial"/>
                                    <w:sz w:val="18"/>
                                    <w:szCs w:val="18"/>
                                    <w:lang w:val="fr-FR"/>
                                  </w:rPr>
                                  <w:pPrChange w:id="1950" w:author="GIRAUD Christian" w:date="2014-06-19T15:50:00Z">
                                    <w:pPr/>
                                  </w:pPrChange>
                                </w:pPr>
                                <w:ins w:id="1951" w:author="GIRAUD Christian" w:date="2014-06-19T15:52:00Z">
                                  <w:r>
                                    <w:rPr>
                                      <w:rFonts w:ascii="Arial" w:hAnsi="Arial"/>
                                      <w:sz w:val="18"/>
                                      <w:szCs w:val="18"/>
                                      <w:lang w:val="fr-FR"/>
                                    </w:rPr>
                                    <w:t>T1</w:t>
                                  </w:r>
                                </w:ins>
                              </w:p>
                              <w:p w:rsidR="008006A2" w:rsidRPr="00631866" w:rsidRDefault="008006A2" w:rsidP="007F6567">
                                <w:pPr>
                                  <w:pStyle w:val="Sprechblasentext"/>
                                  <w:spacing w:line="300" w:lineRule="atLeast"/>
                                  <w:rPr>
                                    <w:rFonts w:ascii="Arial" w:hAnsi="Arial"/>
                                    <w:sz w:val="18"/>
                                    <w:szCs w:val="18"/>
                                    <w:lang w:val="fr-FR"/>
                                    <w:rPrChange w:id="1952" w:author="GIRAUD Christian" w:date="2014-06-19T15:51:00Z">
                                      <w:rPr/>
                                    </w:rPrChange>
                                  </w:rPr>
                                  <w:pPrChange w:id="1953" w:author="GIRAUD Christian" w:date="2014-06-19T15:50:00Z">
                                    <w:pPr/>
                                  </w:pPrChange>
                                </w:pPr>
                                <w:ins w:id="1954" w:author="GIRAUD Christian" w:date="2014-06-19T16:25:00Z">
                                  <w:r>
                                    <w:rPr>
                                      <w:rFonts w:ascii="Arial" w:hAnsi="Arial"/>
                                      <w:sz w:val="18"/>
                                      <w:szCs w:val="18"/>
                                      <w:lang w:val="fr-FR"/>
                                    </w:rPr>
                                    <w:t>C1 ?</w:t>
                                  </w:r>
                                </w:ins>
                              </w:p>
                            </w:txbxContent>
                          </wps:txbx>
                          <wps:bodyPr rot="0" vert="horz" wrap="square" lIns="91440" tIns="45720" rIns="91440" bIns="45720" anchor="t" anchorCtr="0" upright="1">
                            <a:noAutofit/>
                          </wps:bodyPr>
                        </wps:wsp>
                        <wps:wsp>
                          <wps:cNvPr id="715" name="Text Box 1491"/>
                          <wps:cNvSpPr txBox="1">
                            <a:spLocks noChangeArrowheads="1"/>
                          </wps:cNvSpPr>
                          <wps:spPr bwMode="auto">
                            <a:xfrm>
                              <a:off x="1542812" y="3356927"/>
                              <a:ext cx="521256" cy="873063"/>
                            </a:xfrm>
                            <a:prstGeom prst="rect">
                              <a:avLst/>
                            </a:prstGeom>
                            <a:solidFill>
                              <a:srgbClr val="FFFFFF"/>
                            </a:solidFill>
                            <a:ln w="9525">
                              <a:solidFill>
                                <a:srgbClr val="000000"/>
                              </a:solidFill>
                              <a:miter lim="800000"/>
                              <a:headEnd/>
                              <a:tailEnd/>
                            </a:ln>
                          </wps:spPr>
                          <wps:txbx>
                            <w:txbxContent>
                              <w:p w:rsidR="008006A2" w:rsidRPr="00B25A96" w:rsidRDefault="008006A2" w:rsidP="007F6567">
                                <w:pPr>
                                  <w:pStyle w:val="Sprechblasentext"/>
                                  <w:spacing w:line="300" w:lineRule="atLeast"/>
                                  <w:rPr>
                                    <w:ins w:id="1955" w:author="GIRAUD Christian" w:date="2014-06-19T15:51:00Z"/>
                                    <w:rFonts w:ascii="Arial" w:hAnsi="Arial"/>
                                    <w:b/>
                                    <w:sz w:val="18"/>
                                    <w:szCs w:val="18"/>
                                    <w:lang w:val="fr-FR"/>
                                    <w:rPrChange w:id="1956" w:author="GIRAUD Christian" w:date="2014-06-20T11:58:00Z">
                                      <w:rPr>
                                        <w:ins w:id="1957" w:author="GIRAUD Christian" w:date="2014-06-19T15:51:00Z"/>
                                        <w:sz w:val="18"/>
                                        <w:szCs w:val="18"/>
                                        <w:lang w:val="fr-FR"/>
                                      </w:rPr>
                                    </w:rPrChange>
                                  </w:rPr>
                                  <w:pPrChange w:id="1958" w:author="GIRAUD Christian" w:date="2014-06-19T15:50:00Z">
                                    <w:pPr/>
                                  </w:pPrChange>
                                </w:pPr>
                                <w:ins w:id="1959" w:author="GIRAUD Christian" w:date="2014-06-19T15:52:00Z">
                                  <w:r w:rsidRPr="00B25A96">
                                    <w:rPr>
                                      <w:rFonts w:ascii="Arial" w:hAnsi="Arial"/>
                                      <w:b/>
                                      <w:sz w:val="18"/>
                                      <w:szCs w:val="18"/>
                                      <w:lang w:val="fr-FR"/>
                                      <w:rPrChange w:id="1960" w:author="GIRAUD Christian" w:date="2014-06-20T11:58:00Z">
                                        <w:rPr>
                                          <w:sz w:val="18"/>
                                          <w:szCs w:val="18"/>
                                          <w:lang w:val="fr-FR"/>
                                        </w:rPr>
                                      </w:rPrChange>
                                    </w:rPr>
                                    <w:t>B-</w:t>
                                  </w:r>
                                </w:ins>
                                <w:ins w:id="1961" w:author="GIRAUD Christian" w:date="2014-06-19T16:07:00Z">
                                  <w:r w:rsidRPr="00B25A96">
                                    <w:rPr>
                                      <w:rFonts w:ascii="Arial" w:hAnsi="Arial"/>
                                      <w:b/>
                                      <w:sz w:val="18"/>
                                      <w:szCs w:val="18"/>
                                      <w:lang w:val="fr-FR"/>
                                      <w:rPrChange w:id="1962" w:author="GIRAUD Christian" w:date="2014-06-20T11:58:00Z">
                                        <w:rPr>
                                          <w:sz w:val="18"/>
                                          <w:szCs w:val="18"/>
                                          <w:lang w:val="fr-FR"/>
                                        </w:rPr>
                                      </w:rPrChange>
                                    </w:rPr>
                                    <w:t>2</w:t>
                                  </w:r>
                                </w:ins>
                              </w:p>
                              <w:p w:rsidR="008006A2" w:rsidRDefault="008006A2" w:rsidP="007F6567">
                                <w:pPr>
                                  <w:pStyle w:val="Sprechblasentext"/>
                                  <w:spacing w:line="300" w:lineRule="atLeast"/>
                                  <w:rPr>
                                    <w:ins w:id="1963" w:author="GIRAUD Christian" w:date="2014-06-19T15:52:00Z"/>
                                    <w:rFonts w:ascii="Arial" w:hAnsi="Arial"/>
                                    <w:sz w:val="18"/>
                                    <w:szCs w:val="18"/>
                                    <w:lang w:val="fr-FR"/>
                                  </w:rPr>
                                  <w:pPrChange w:id="1964" w:author="GIRAUD Christian" w:date="2014-06-19T15:50:00Z">
                                    <w:pPr/>
                                  </w:pPrChange>
                                </w:pPr>
                                <w:ins w:id="1965" w:author="GIRAUD Christian" w:date="2014-06-19T15:51:00Z">
                                  <w:r>
                                    <w:rPr>
                                      <w:rFonts w:ascii="Arial" w:hAnsi="Arial"/>
                                      <w:sz w:val="18"/>
                                      <w:szCs w:val="18"/>
                                      <w:lang w:val="fr-FR"/>
                                    </w:rPr>
                                    <w:t>Tel</w:t>
                                  </w:r>
                                </w:ins>
                                <w:ins w:id="1966" w:author="GIRAUD Christian" w:date="2014-06-19T15:52:00Z">
                                  <w:r>
                                    <w:rPr>
                                      <w:rFonts w:ascii="Arial" w:hAnsi="Arial"/>
                                      <w:sz w:val="18"/>
                                      <w:szCs w:val="18"/>
                                      <w:lang w:val="fr-FR"/>
                                    </w:rPr>
                                    <w:t>-</w:t>
                                  </w:r>
                                </w:ins>
                                <w:ins w:id="1967" w:author="GIRAUD Christian" w:date="2014-06-19T16:07:00Z">
                                  <w:r>
                                    <w:rPr>
                                      <w:rFonts w:ascii="Arial" w:hAnsi="Arial"/>
                                      <w:sz w:val="18"/>
                                      <w:szCs w:val="18"/>
                                      <w:lang w:val="fr-FR"/>
                                    </w:rPr>
                                    <w:t>2</w:t>
                                  </w:r>
                                </w:ins>
                              </w:p>
                              <w:p w:rsidR="008006A2" w:rsidRDefault="008006A2" w:rsidP="007F6567">
                                <w:pPr>
                                  <w:pStyle w:val="Sprechblasentext"/>
                                  <w:spacing w:line="300" w:lineRule="atLeast"/>
                                  <w:rPr>
                                    <w:ins w:id="1968" w:author="GIRAUD Christian" w:date="2014-06-19T16:26:00Z"/>
                                    <w:rFonts w:ascii="Arial" w:hAnsi="Arial"/>
                                    <w:sz w:val="18"/>
                                    <w:szCs w:val="18"/>
                                    <w:lang w:val="fr-FR"/>
                                  </w:rPr>
                                  <w:pPrChange w:id="1969" w:author="GIRAUD Christian" w:date="2014-06-19T15:50:00Z">
                                    <w:pPr/>
                                  </w:pPrChange>
                                </w:pPr>
                                <w:ins w:id="1970" w:author="GIRAUD Christian" w:date="2014-06-19T15:52:00Z">
                                  <w:r>
                                    <w:rPr>
                                      <w:rFonts w:ascii="Arial" w:hAnsi="Arial"/>
                                      <w:sz w:val="18"/>
                                      <w:szCs w:val="18"/>
                                      <w:lang w:val="fr-FR"/>
                                    </w:rPr>
                                    <w:t>T</w:t>
                                  </w:r>
                                </w:ins>
                                <w:ins w:id="1971" w:author="GIRAUD Christian" w:date="2014-06-19T16:07:00Z">
                                  <w:r>
                                    <w:rPr>
                                      <w:rFonts w:ascii="Arial" w:hAnsi="Arial"/>
                                      <w:sz w:val="18"/>
                                      <w:szCs w:val="18"/>
                                      <w:lang w:val="fr-FR"/>
                                    </w:rPr>
                                    <w:t>2</w:t>
                                  </w:r>
                                </w:ins>
                              </w:p>
                              <w:p w:rsidR="008006A2" w:rsidRPr="00631866" w:rsidRDefault="008006A2" w:rsidP="007F6567">
                                <w:pPr>
                                  <w:pStyle w:val="Sprechblasentext"/>
                                  <w:spacing w:line="300" w:lineRule="atLeast"/>
                                  <w:rPr>
                                    <w:rFonts w:ascii="Arial" w:hAnsi="Arial"/>
                                    <w:sz w:val="18"/>
                                    <w:szCs w:val="18"/>
                                    <w:lang w:val="fr-FR"/>
                                    <w:rPrChange w:id="1972" w:author="GIRAUD Christian" w:date="2014-06-19T15:51:00Z">
                                      <w:rPr/>
                                    </w:rPrChange>
                                  </w:rPr>
                                  <w:pPrChange w:id="1973" w:author="GIRAUD Christian" w:date="2014-06-19T15:50:00Z">
                                    <w:pPr/>
                                  </w:pPrChange>
                                </w:pPr>
                                <w:ins w:id="1974" w:author="GIRAUD Christian" w:date="2014-06-19T16:26:00Z">
                                  <w:r>
                                    <w:rPr>
                                      <w:rFonts w:ascii="Arial" w:hAnsi="Arial"/>
                                      <w:sz w:val="18"/>
                                      <w:szCs w:val="18"/>
                                      <w:lang w:val="fr-FR"/>
                                    </w:rPr>
                                    <w:t>C2 ?</w:t>
                                  </w:r>
                                </w:ins>
                              </w:p>
                            </w:txbxContent>
                          </wps:txbx>
                          <wps:bodyPr rot="0" vert="horz" wrap="square" lIns="91440" tIns="45720" rIns="91440" bIns="45720" anchor="t" anchorCtr="0" upright="1">
                            <a:noAutofit/>
                          </wps:bodyPr>
                        </wps:wsp>
                        <wps:wsp>
                          <wps:cNvPr id="716" name="Text Box 1492"/>
                          <wps:cNvSpPr txBox="1">
                            <a:spLocks noChangeArrowheads="1"/>
                          </wps:cNvSpPr>
                          <wps:spPr bwMode="auto">
                            <a:xfrm>
                              <a:off x="2319893" y="3364784"/>
                              <a:ext cx="520383" cy="873936"/>
                            </a:xfrm>
                            <a:prstGeom prst="rect">
                              <a:avLst/>
                            </a:prstGeom>
                            <a:solidFill>
                              <a:srgbClr val="FFFFFF"/>
                            </a:solidFill>
                            <a:ln w="9525">
                              <a:solidFill>
                                <a:srgbClr val="000000"/>
                              </a:solidFill>
                              <a:miter lim="800000"/>
                              <a:headEnd/>
                              <a:tailEnd/>
                            </a:ln>
                          </wps:spPr>
                          <wps:txbx>
                            <w:txbxContent>
                              <w:p w:rsidR="008006A2" w:rsidRPr="00B25A96" w:rsidRDefault="008006A2" w:rsidP="007F6567">
                                <w:pPr>
                                  <w:pStyle w:val="Sprechblasentext"/>
                                  <w:spacing w:line="300" w:lineRule="atLeast"/>
                                  <w:rPr>
                                    <w:ins w:id="1975" w:author="GIRAUD Christian" w:date="2014-06-19T15:51:00Z"/>
                                    <w:rFonts w:ascii="Arial" w:hAnsi="Arial"/>
                                    <w:b/>
                                    <w:sz w:val="18"/>
                                    <w:szCs w:val="18"/>
                                    <w:lang w:val="fr-FR"/>
                                    <w:rPrChange w:id="1976" w:author="GIRAUD Christian" w:date="2014-06-20T11:58:00Z">
                                      <w:rPr>
                                        <w:ins w:id="1977" w:author="GIRAUD Christian" w:date="2014-06-19T15:51:00Z"/>
                                        <w:sz w:val="18"/>
                                        <w:szCs w:val="18"/>
                                        <w:lang w:val="fr-FR"/>
                                      </w:rPr>
                                    </w:rPrChange>
                                  </w:rPr>
                                  <w:pPrChange w:id="1978" w:author="GIRAUD Christian" w:date="2014-06-19T15:50:00Z">
                                    <w:pPr/>
                                  </w:pPrChange>
                                </w:pPr>
                                <w:ins w:id="1979" w:author="GIRAUD Christian" w:date="2014-06-19T15:52:00Z">
                                  <w:r w:rsidRPr="00B25A96">
                                    <w:rPr>
                                      <w:rFonts w:ascii="Arial" w:hAnsi="Arial"/>
                                      <w:b/>
                                      <w:sz w:val="18"/>
                                      <w:szCs w:val="18"/>
                                      <w:lang w:val="fr-FR"/>
                                      <w:rPrChange w:id="1980" w:author="GIRAUD Christian" w:date="2014-06-20T11:58:00Z">
                                        <w:rPr>
                                          <w:sz w:val="18"/>
                                          <w:szCs w:val="18"/>
                                          <w:lang w:val="fr-FR"/>
                                        </w:rPr>
                                      </w:rPrChange>
                                    </w:rPr>
                                    <w:t>B-</w:t>
                                  </w:r>
                                </w:ins>
                                <w:ins w:id="1981" w:author="GIRAUD Christian" w:date="2014-06-19T16:08:00Z">
                                  <w:r w:rsidRPr="00B25A96">
                                    <w:rPr>
                                      <w:rFonts w:ascii="Arial" w:hAnsi="Arial"/>
                                      <w:b/>
                                      <w:sz w:val="18"/>
                                      <w:szCs w:val="18"/>
                                      <w:lang w:val="fr-FR"/>
                                      <w:rPrChange w:id="1982" w:author="GIRAUD Christian" w:date="2014-06-20T11:58:00Z">
                                        <w:rPr>
                                          <w:sz w:val="18"/>
                                          <w:szCs w:val="18"/>
                                          <w:lang w:val="fr-FR"/>
                                        </w:rPr>
                                      </w:rPrChange>
                                    </w:rPr>
                                    <w:t>3</w:t>
                                  </w:r>
                                </w:ins>
                              </w:p>
                              <w:p w:rsidR="008006A2" w:rsidRDefault="008006A2" w:rsidP="007F6567">
                                <w:pPr>
                                  <w:pStyle w:val="Sprechblasentext"/>
                                  <w:spacing w:line="300" w:lineRule="atLeast"/>
                                  <w:rPr>
                                    <w:ins w:id="1983" w:author="GIRAUD Christian" w:date="2014-06-19T15:52:00Z"/>
                                    <w:rFonts w:ascii="Arial" w:hAnsi="Arial"/>
                                    <w:sz w:val="18"/>
                                    <w:szCs w:val="18"/>
                                    <w:lang w:val="fr-FR"/>
                                  </w:rPr>
                                  <w:pPrChange w:id="1984" w:author="GIRAUD Christian" w:date="2014-06-19T15:50:00Z">
                                    <w:pPr/>
                                  </w:pPrChange>
                                </w:pPr>
                                <w:ins w:id="1985" w:author="GIRAUD Christian" w:date="2014-06-19T15:51:00Z">
                                  <w:r>
                                    <w:rPr>
                                      <w:rFonts w:ascii="Arial" w:hAnsi="Arial"/>
                                      <w:sz w:val="18"/>
                                      <w:szCs w:val="18"/>
                                      <w:lang w:val="fr-FR"/>
                                    </w:rPr>
                                    <w:t>Tel</w:t>
                                  </w:r>
                                </w:ins>
                                <w:ins w:id="1986" w:author="GIRAUD Christian" w:date="2014-06-19T15:52:00Z">
                                  <w:r>
                                    <w:rPr>
                                      <w:rFonts w:ascii="Arial" w:hAnsi="Arial"/>
                                      <w:sz w:val="18"/>
                                      <w:szCs w:val="18"/>
                                      <w:lang w:val="fr-FR"/>
                                    </w:rPr>
                                    <w:t>-</w:t>
                                  </w:r>
                                </w:ins>
                                <w:ins w:id="1987" w:author="GIRAUD Christian" w:date="2014-06-19T16:08:00Z">
                                  <w:r>
                                    <w:rPr>
                                      <w:rFonts w:ascii="Arial" w:hAnsi="Arial"/>
                                      <w:sz w:val="18"/>
                                      <w:szCs w:val="18"/>
                                      <w:lang w:val="fr-FR"/>
                                    </w:rPr>
                                    <w:t>3</w:t>
                                  </w:r>
                                </w:ins>
                              </w:p>
                              <w:p w:rsidR="008006A2" w:rsidRDefault="008006A2" w:rsidP="007F6567">
                                <w:pPr>
                                  <w:pStyle w:val="Sprechblasentext"/>
                                  <w:spacing w:line="300" w:lineRule="atLeast"/>
                                  <w:rPr>
                                    <w:ins w:id="1988" w:author="GIRAUD Christian" w:date="2014-06-19T16:26:00Z"/>
                                    <w:rFonts w:ascii="Arial" w:hAnsi="Arial"/>
                                    <w:sz w:val="18"/>
                                    <w:szCs w:val="18"/>
                                    <w:lang w:val="fr-FR"/>
                                  </w:rPr>
                                  <w:pPrChange w:id="1989" w:author="GIRAUD Christian" w:date="2014-06-19T15:50:00Z">
                                    <w:pPr/>
                                  </w:pPrChange>
                                </w:pPr>
                                <w:ins w:id="1990" w:author="GIRAUD Christian" w:date="2014-06-19T15:52:00Z">
                                  <w:r>
                                    <w:rPr>
                                      <w:rFonts w:ascii="Arial" w:hAnsi="Arial"/>
                                      <w:sz w:val="18"/>
                                      <w:szCs w:val="18"/>
                                      <w:lang w:val="fr-FR"/>
                                    </w:rPr>
                                    <w:t>T</w:t>
                                  </w:r>
                                </w:ins>
                                <w:ins w:id="1991" w:author="GIRAUD Christian" w:date="2014-06-19T16:09:00Z">
                                  <w:r>
                                    <w:rPr>
                                      <w:rFonts w:ascii="Arial" w:hAnsi="Arial"/>
                                      <w:sz w:val="18"/>
                                      <w:szCs w:val="18"/>
                                      <w:lang w:val="fr-FR"/>
                                    </w:rPr>
                                    <w:t>3</w:t>
                                  </w:r>
                                </w:ins>
                              </w:p>
                              <w:p w:rsidR="008006A2" w:rsidRPr="00631866" w:rsidRDefault="008006A2" w:rsidP="007F6567">
                                <w:pPr>
                                  <w:pStyle w:val="Sprechblasentext"/>
                                  <w:spacing w:line="300" w:lineRule="atLeast"/>
                                  <w:rPr>
                                    <w:rFonts w:ascii="Arial" w:hAnsi="Arial"/>
                                    <w:sz w:val="18"/>
                                    <w:szCs w:val="18"/>
                                    <w:lang w:val="fr-FR"/>
                                    <w:rPrChange w:id="1992" w:author="GIRAUD Christian" w:date="2014-06-19T15:51:00Z">
                                      <w:rPr/>
                                    </w:rPrChange>
                                  </w:rPr>
                                  <w:pPrChange w:id="1993" w:author="GIRAUD Christian" w:date="2014-06-19T15:50:00Z">
                                    <w:pPr/>
                                  </w:pPrChange>
                                </w:pPr>
                                <w:ins w:id="1994" w:author="GIRAUD Christian" w:date="2014-06-19T16:26:00Z">
                                  <w:r>
                                    <w:rPr>
                                      <w:rFonts w:ascii="Arial" w:hAnsi="Arial"/>
                                      <w:sz w:val="18"/>
                                      <w:szCs w:val="18"/>
                                      <w:lang w:val="fr-FR"/>
                                    </w:rPr>
                                    <w:t>C3 ?</w:t>
                                  </w:r>
                                </w:ins>
                              </w:p>
                            </w:txbxContent>
                          </wps:txbx>
                          <wps:bodyPr rot="0" vert="horz" wrap="square" lIns="91440" tIns="45720" rIns="91440" bIns="45720" anchor="t" anchorCtr="0" upright="1">
                            <a:noAutofit/>
                          </wps:bodyPr>
                        </wps:wsp>
                        <wps:wsp>
                          <wps:cNvPr id="717" name="Text Box 1494"/>
                          <wps:cNvSpPr txBox="1">
                            <a:spLocks noChangeArrowheads="1"/>
                          </wps:cNvSpPr>
                          <wps:spPr bwMode="auto">
                            <a:xfrm>
                              <a:off x="2978229" y="3356927"/>
                              <a:ext cx="520383" cy="873063"/>
                            </a:xfrm>
                            <a:prstGeom prst="rect">
                              <a:avLst/>
                            </a:prstGeom>
                            <a:solidFill>
                              <a:srgbClr val="FFFFFF"/>
                            </a:solidFill>
                            <a:ln w="9525">
                              <a:solidFill>
                                <a:srgbClr val="000000"/>
                              </a:solidFill>
                              <a:miter lim="800000"/>
                              <a:headEnd/>
                              <a:tailEnd/>
                            </a:ln>
                          </wps:spPr>
                          <wps:txbx>
                            <w:txbxContent>
                              <w:p w:rsidR="008006A2" w:rsidRPr="00B25A96" w:rsidRDefault="008006A2" w:rsidP="007F6567">
                                <w:pPr>
                                  <w:pStyle w:val="Sprechblasentext"/>
                                  <w:spacing w:line="300" w:lineRule="atLeast"/>
                                  <w:rPr>
                                    <w:ins w:id="1995" w:author="GIRAUD Christian" w:date="2014-06-19T15:51:00Z"/>
                                    <w:rFonts w:ascii="Arial" w:hAnsi="Arial"/>
                                    <w:b/>
                                    <w:sz w:val="18"/>
                                    <w:szCs w:val="18"/>
                                    <w:lang w:val="fr-FR"/>
                                    <w:rPrChange w:id="1996" w:author="GIRAUD Christian" w:date="2014-06-20T11:58:00Z">
                                      <w:rPr>
                                        <w:ins w:id="1997" w:author="GIRAUD Christian" w:date="2014-06-19T15:51:00Z"/>
                                        <w:sz w:val="18"/>
                                        <w:szCs w:val="18"/>
                                        <w:lang w:val="fr-FR"/>
                                      </w:rPr>
                                    </w:rPrChange>
                                  </w:rPr>
                                  <w:pPrChange w:id="1998" w:author="GIRAUD Christian" w:date="2014-06-19T15:50:00Z">
                                    <w:pPr/>
                                  </w:pPrChange>
                                </w:pPr>
                                <w:ins w:id="1999" w:author="GIRAUD Christian" w:date="2014-06-19T15:52:00Z">
                                  <w:r w:rsidRPr="00B25A96">
                                    <w:rPr>
                                      <w:rFonts w:ascii="Arial" w:hAnsi="Arial"/>
                                      <w:b/>
                                      <w:sz w:val="18"/>
                                      <w:szCs w:val="18"/>
                                      <w:lang w:val="fr-FR"/>
                                      <w:rPrChange w:id="2000" w:author="GIRAUD Christian" w:date="2014-06-20T11:58:00Z">
                                        <w:rPr>
                                          <w:sz w:val="18"/>
                                          <w:szCs w:val="18"/>
                                          <w:lang w:val="fr-FR"/>
                                        </w:rPr>
                                      </w:rPrChange>
                                    </w:rPr>
                                    <w:t>B-</w:t>
                                  </w:r>
                                </w:ins>
                                <w:ins w:id="2001" w:author="GIRAUD Christian" w:date="2014-06-19T16:09:00Z">
                                  <w:r w:rsidRPr="00B25A96">
                                    <w:rPr>
                                      <w:rFonts w:ascii="Arial" w:hAnsi="Arial"/>
                                      <w:b/>
                                      <w:sz w:val="18"/>
                                      <w:szCs w:val="18"/>
                                      <w:lang w:val="fr-FR"/>
                                      <w:rPrChange w:id="2002" w:author="GIRAUD Christian" w:date="2014-06-20T11:58:00Z">
                                        <w:rPr>
                                          <w:sz w:val="18"/>
                                          <w:szCs w:val="18"/>
                                          <w:lang w:val="fr-FR"/>
                                        </w:rPr>
                                      </w:rPrChange>
                                    </w:rPr>
                                    <w:t>4</w:t>
                                  </w:r>
                                </w:ins>
                              </w:p>
                              <w:p w:rsidR="008006A2" w:rsidRDefault="008006A2" w:rsidP="007F6567">
                                <w:pPr>
                                  <w:pStyle w:val="Sprechblasentext"/>
                                  <w:spacing w:line="300" w:lineRule="atLeast"/>
                                  <w:rPr>
                                    <w:ins w:id="2003" w:author="GIRAUD Christian" w:date="2014-06-19T15:52:00Z"/>
                                    <w:rFonts w:ascii="Arial" w:hAnsi="Arial"/>
                                    <w:sz w:val="18"/>
                                    <w:szCs w:val="18"/>
                                    <w:lang w:val="fr-FR"/>
                                  </w:rPr>
                                  <w:pPrChange w:id="2004" w:author="GIRAUD Christian" w:date="2014-06-19T15:50:00Z">
                                    <w:pPr/>
                                  </w:pPrChange>
                                </w:pPr>
                                <w:ins w:id="2005" w:author="GIRAUD Christian" w:date="2014-06-19T15:51:00Z">
                                  <w:r>
                                    <w:rPr>
                                      <w:rFonts w:ascii="Arial" w:hAnsi="Arial"/>
                                      <w:sz w:val="18"/>
                                      <w:szCs w:val="18"/>
                                      <w:lang w:val="fr-FR"/>
                                    </w:rPr>
                                    <w:t>Tel</w:t>
                                  </w:r>
                                </w:ins>
                                <w:ins w:id="2006" w:author="GIRAUD Christian" w:date="2014-06-19T15:52:00Z">
                                  <w:r>
                                    <w:rPr>
                                      <w:rFonts w:ascii="Arial" w:hAnsi="Arial"/>
                                      <w:sz w:val="18"/>
                                      <w:szCs w:val="18"/>
                                      <w:lang w:val="fr-FR"/>
                                    </w:rPr>
                                    <w:t>-</w:t>
                                  </w:r>
                                </w:ins>
                                <w:ins w:id="2007" w:author="GIRAUD Christian" w:date="2014-06-19T16:09:00Z">
                                  <w:r>
                                    <w:rPr>
                                      <w:rFonts w:ascii="Arial" w:hAnsi="Arial"/>
                                      <w:sz w:val="18"/>
                                      <w:szCs w:val="18"/>
                                      <w:lang w:val="fr-FR"/>
                                    </w:rPr>
                                    <w:t>4</w:t>
                                  </w:r>
                                </w:ins>
                              </w:p>
                              <w:p w:rsidR="008006A2" w:rsidRDefault="008006A2" w:rsidP="007F6567">
                                <w:pPr>
                                  <w:pStyle w:val="Sprechblasentext"/>
                                  <w:spacing w:line="300" w:lineRule="atLeast"/>
                                  <w:rPr>
                                    <w:ins w:id="2008" w:author="GIRAUD Christian" w:date="2014-06-19T16:26:00Z"/>
                                    <w:rFonts w:ascii="Arial" w:hAnsi="Arial"/>
                                    <w:sz w:val="18"/>
                                    <w:szCs w:val="18"/>
                                    <w:lang w:val="fr-FR"/>
                                  </w:rPr>
                                  <w:pPrChange w:id="2009" w:author="GIRAUD Christian" w:date="2014-06-19T15:50:00Z">
                                    <w:pPr/>
                                  </w:pPrChange>
                                </w:pPr>
                                <w:ins w:id="2010" w:author="GIRAUD Christian" w:date="2014-06-19T15:52:00Z">
                                  <w:r>
                                    <w:rPr>
                                      <w:rFonts w:ascii="Arial" w:hAnsi="Arial"/>
                                      <w:sz w:val="18"/>
                                      <w:szCs w:val="18"/>
                                      <w:lang w:val="fr-FR"/>
                                    </w:rPr>
                                    <w:t>T</w:t>
                                  </w:r>
                                </w:ins>
                                <w:ins w:id="2011" w:author="GIRAUD Christian" w:date="2014-06-19T16:10:00Z">
                                  <w:r>
                                    <w:rPr>
                                      <w:rFonts w:ascii="Arial" w:hAnsi="Arial"/>
                                      <w:sz w:val="18"/>
                                      <w:szCs w:val="18"/>
                                      <w:lang w:val="fr-FR"/>
                                    </w:rPr>
                                    <w:t>4</w:t>
                                  </w:r>
                                </w:ins>
                              </w:p>
                              <w:p w:rsidR="008006A2" w:rsidRPr="00631866" w:rsidRDefault="008006A2" w:rsidP="007F6567">
                                <w:pPr>
                                  <w:pStyle w:val="Sprechblasentext"/>
                                  <w:spacing w:line="300" w:lineRule="atLeast"/>
                                  <w:rPr>
                                    <w:rFonts w:ascii="Arial" w:hAnsi="Arial"/>
                                    <w:sz w:val="18"/>
                                    <w:szCs w:val="18"/>
                                    <w:lang w:val="fr-FR"/>
                                    <w:rPrChange w:id="2012" w:author="GIRAUD Christian" w:date="2014-06-19T15:51:00Z">
                                      <w:rPr/>
                                    </w:rPrChange>
                                  </w:rPr>
                                  <w:pPrChange w:id="2013" w:author="GIRAUD Christian" w:date="2014-06-19T15:50:00Z">
                                    <w:pPr/>
                                  </w:pPrChange>
                                </w:pPr>
                                <w:ins w:id="2014" w:author="GIRAUD Christian" w:date="2014-06-19T16:26:00Z">
                                  <w:r>
                                    <w:rPr>
                                      <w:rFonts w:ascii="Arial" w:hAnsi="Arial"/>
                                      <w:sz w:val="18"/>
                                      <w:szCs w:val="18"/>
                                      <w:lang w:val="fr-FR"/>
                                    </w:rPr>
                                    <w:t>C4 ?</w:t>
                                  </w:r>
                                </w:ins>
                              </w:p>
                            </w:txbxContent>
                          </wps:txbx>
                          <wps:bodyPr rot="0" vert="horz" wrap="square" lIns="91440" tIns="45720" rIns="91440" bIns="45720" anchor="t" anchorCtr="0" upright="1">
                            <a:noAutofit/>
                          </wps:bodyPr>
                        </wps:wsp>
                        <wps:wsp>
                          <wps:cNvPr id="718" name="Text Box 1495"/>
                          <wps:cNvSpPr txBox="1">
                            <a:spLocks noChangeArrowheads="1"/>
                          </wps:cNvSpPr>
                          <wps:spPr bwMode="auto">
                            <a:xfrm>
                              <a:off x="1020683" y="1221415"/>
                              <a:ext cx="889714" cy="760438"/>
                            </a:xfrm>
                            <a:prstGeom prst="rect">
                              <a:avLst/>
                            </a:prstGeom>
                            <a:solidFill>
                              <a:srgbClr val="FFFFFF"/>
                            </a:solidFill>
                            <a:ln w="12700">
                              <a:solidFill>
                                <a:srgbClr val="000000"/>
                              </a:solidFill>
                              <a:miter lim="800000"/>
                              <a:headEnd/>
                              <a:tailEnd/>
                            </a:ln>
                          </wps:spPr>
                          <wps:txbx>
                            <w:txbxContent>
                              <w:p w:rsidR="008006A2" w:rsidRPr="00B25A96" w:rsidRDefault="008006A2" w:rsidP="00B25A96">
                                <w:pPr>
                                  <w:pStyle w:val="Figure"/>
                                  <w:rPr>
                                    <w:ins w:id="2015" w:author="GIRAUD Christian" w:date="2014-06-19T16:19:00Z"/>
                                    <w:szCs w:val="22"/>
                                    <w:lang w:val="fr-FR"/>
                                  </w:rPr>
                                  <w:pPrChange w:id="2016" w:author="GIRAUD Christian" w:date="2014-06-20T11:57:00Z">
                                    <w:pPr/>
                                  </w:pPrChange>
                                </w:pPr>
                                <w:ins w:id="2017" w:author="GIRAUD Christian" w:date="2014-06-19T16:14:00Z">
                                  <w:r w:rsidRPr="00B25A96">
                                    <w:rPr>
                                      <w:szCs w:val="22"/>
                                      <w:lang w:val="fr-FR"/>
                                    </w:rPr>
                                    <w:t>Cycle_n</w:t>
                                  </w:r>
                                </w:ins>
                              </w:p>
                              <w:p w:rsidR="008006A2" w:rsidRPr="007F6567" w:rsidRDefault="008006A2" w:rsidP="005713C0">
                                <w:pPr>
                                  <w:jc w:val="center"/>
                                  <w:rPr>
                                    <w:ins w:id="2018" w:author="GIRAUD Christian" w:date="2014-06-19T16:19:00Z"/>
                                    <w:szCs w:val="22"/>
                                    <w:lang w:val="fr-FR"/>
                                  </w:rPr>
                                  <w:pPrChange w:id="2019" w:author="GIRAUD Christian" w:date="2014-06-19T16:45:00Z">
                                    <w:pPr/>
                                  </w:pPrChange>
                                </w:pPr>
                                <w:ins w:id="2020" w:author="GIRAUD Christian" w:date="2014-06-19T16:19:00Z">
                                  <w:r w:rsidRPr="007F6567">
                                    <w:rPr>
                                      <w:szCs w:val="22"/>
                                      <w:lang w:val="fr-FR"/>
                                    </w:rPr>
                                    <w:t>Cn</w:t>
                                  </w:r>
                                </w:ins>
                                <w:ins w:id="2021" w:author="GIRAUD Christian" w:date="2014-06-19T16:44:00Z">
                                  <w:r>
                                    <w:rPr>
                                      <w:szCs w:val="22"/>
                                      <w:lang w:val="fr-FR"/>
                                    </w:rPr>
                                    <w:t>, Vn</w:t>
                                  </w:r>
                                </w:ins>
                              </w:p>
                              <w:p w:rsidR="008006A2" w:rsidRPr="007F6567" w:rsidRDefault="008006A2" w:rsidP="005713C0">
                                <w:pPr>
                                  <w:jc w:val="center"/>
                                  <w:rPr>
                                    <w:szCs w:val="22"/>
                                    <w:lang w:val="fr-FR"/>
                                    <w:rPrChange w:id="2022" w:author="GIRAUD Christian" w:date="2014-06-19T16:34:00Z">
                                      <w:rPr/>
                                    </w:rPrChange>
                                  </w:rPr>
                                  <w:pPrChange w:id="2023" w:author="GIRAUD Christian" w:date="2014-06-19T16:45:00Z">
                                    <w:pPr/>
                                  </w:pPrChange>
                                </w:pPr>
                                <w:ins w:id="2024" w:author="GIRAUD Christian" w:date="2014-06-19T16:19:00Z">
                                  <w:r w:rsidRPr="007F6567">
                                    <w:rPr>
                                      <w:szCs w:val="22"/>
                                      <w:lang w:val="fr-FR"/>
                                    </w:rPr>
                                    <w:t>Tn</w:t>
                                  </w:r>
                                </w:ins>
                              </w:p>
                            </w:txbxContent>
                          </wps:txbx>
                          <wps:bodyPr rot="0" vert="horz" wrap="square" lIns="91440" tIns="45720" rIns="91440" bIns="45720" anchor="t" anchorCtr="0" upright="1">
                            <a:noAutofit/>
                          </wps:bodyPr>
                        </wps:wsp>
                        <wps:wsp>
                          <wps:cNvPr id="719" name="AutoShape 1496"/>
                          <wps:cNvCnPr>
                            <a:cxnSpLocks noChangeShapeType="1"/>
                          </wps:cNvCnPr>
                          <wps:spPr bwMode="auto">
                            <a:xfrm flipH="1">
                              <a:off x="3661013" y="1946930"/>
                              <a:ext cx="6985" cy="3701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0" name="Text Box 1498"/>
                          <wps:cNvSpPr txBox="1">
                            <a:spLocks noChangeArrowheads="1"/>
                          </wps:cNvSpPr>
                          <wps:spPr bwMode="auto">
                            <a:xfrm>
                              <a:off x="2063194" y="1221415"/>
                              <a:ext cx="956945" cy="726388"/>
                            </a:xfrm>
                            <a:prstGeom prst="rect">
                              <a:avLst/>
                            </a:prstGeom>
                            <a:solidFill>
                              <a:srgbClr val="FFFFFF"/>
                            </a:solidFill>
                            <a:ln w="12700">
                              <a:solidFill>
                                <a:srgbClr val="000000"/>
                              </a:solidFill>
                              <a:miter lim="800000"/>
                              <a:headEnd/>
                              <a:tailEnd/>
                            </a:ln>
                          </wps:spPr>
                          <wps:txbx>
                            <w:txbxContent>
                              <w:p w:rsidR="008006A2" w:rsidRPr="00B25A96" w:rsidRDefault="008006A2" w:rsidP="00B25A96">
                                <w:pPr>
                                  <w:pStyle w:val="Figure"/>
                                  <w:rPr>
                                    <w:ins w:id="2025" w:author="GIRAUD Christian" w:date="2014-06-19T16:27:00Z"/>
                                    <w:lang w:val="fr-FR"/>
                                  </w:rPr>
                                  <w:pPrChange w:id="2026" w:author="GIRAUD Christian" w:date="2014-06-20T11:57:00Z">
                                    <w:pPr/>
                                  </w:pPrChange>
                                </w:pPr>
                                <w:ins w:id="2027" w:author="GIRAUD Christian" w:date="2014-06-19T16:14:00Z">
                                  <w:r w:rsidRPr="00B25A96">
                                    <w:rPr>
                                      <w:lang w:val="fr-FR"/>
                                    </w:rPr>
                                    <w:t>Cycle_n</w:t>
                                  </w:r>
                                </w:ins>
                                <w:ins w:id="2028" w:author="GIRAUD Christian" w:date="2014-06-19T16:27:00Z">
                                  <w:r w:rsidRPr="00B25A96">
                                    <w:rPr>
                                      <w:lang w:val="fr-FR"/>
                                    </w:rPr>
                                    <w:t>+1</w:t>
                                  </w:r>
                                </w:ins>
                              </w:p>
                              <w:p w:rsidR="008006A2" w:rsidRDefault="008006A2" w:rsidP="005713C0">
                                <w:pPr>
                                  <w:jc w:val="center"/>
                                  <w:rPr>
                                    <w:ins w:id="2029" w:author="GIRAUD Christian" w:date="2014-06-19T16:27:00Z"/>
                                    <w:lang w:val="fr-FR"/>
                                  </w:rPr>
                                  <w:pPrChange w:id="2030" w:author="GIRAUD Christian" w:date="2014-06-19T16:45:00Z">
                                    <w:pPr/>
                                  </w:pPrChange>
                                </w:pPr>
                                <w:ins w:id="2031" w:author="GIRAUD Christian" w:date="2014-06-19T16:27:00Z">
                                  <w:r>
                                    <w:rPr>
                                      <w:lang w:val="fr-FR"/>
                                    </w:rPr>
                                    <w:t>Cn+1</w:t>
                                  </w:r>
                                </w:ins>
                                <w:ins w:id="2032" w:author="GIRAUD Christian" w:date="2014-06-19T16:44:00Z">
                                  <w:r>
                                    <w:rPr>
                                      <w:lang w:val="fr-FR"/>
                                    </w:rPr>
                                    <w:t>, Vn+1</w:t>
                                  </w:r>
                                </w:ins>
                              </w:p>
                              <w:p w:rsidR="008006A2" w:rsidRPr="00B8657C" w:rsidRDefault="008006A2" w:rsidP="005713C0">
                                <w:pPr>
                                  <w:jc w:val="center"/>
                                  <w:rPr>
                                    <w:lang w:val="fr-FR"/>
                                    <w:rPrChange w:id="2033" w:author="GIRAUD Christian" w:date="2014-06-19T16:14:00Z">
                                      <w:rPr/>
                                    </w:rPrChange>
                                  </w:rPr>
                                  <w:pPrChange w:id="2034" w:author="GIRAUD Christian" w:date="2014-06-19T16:45:00Z">
                                    <w:pPr/>
                                  </w:pPrChange>
                                </w:pPr>
                                <w:ins w:id="2035" w:author="GIRAUD Christian" w:date="2014-06-19T16:27:00Z">
                                  <w:r>
                                    <w:rPr>
                                      <w:lang w:val="fr-FR"/>
                                    </w:rPr>
                                    <w:t>Tn+1</w:t>
                                  </w:r>
                                </w:ins>
                              </w:p>
                            </w:txbxContent>
                          </wps:txbx>
                          <wps:bodyPr rot="0" vert="horz" wrap="square" lIns="91440" tIns="45720" rIns="91440" bIns="45720" anchor="t" anchorCtr="0" upright="1">
                            <a:noAutofit/>
                          </wps:bodyPr>
                        </wps:wsp>
                        <wps:wsp>
                          <wps:cNvPr id="721" name="Text Box 1500"/>
                          <wps:cNvSpPr txBox="1">
                            <a:spLocks noChangeArrowheads="1"/>
                          </wps:cNvSpPr>
                          <wps:spPr bwMode="auto">
                            <a:xfrm>
                              <a:off x="3177302" y="1255464"/>
                              <a:ext cx="971788" cy="726388"/>
                            </a:xfrm>
                            <a:prstGeom prst="rect">
                              <a:avLst/>
                            </a:prstGeom>
                            <a:solidFill>
                              <a:srgbClr val="FFFFFF"/>
                            </a:solidFill>
                            <a:ln w="12700">
                              <a:solidFill>
                                <a:srgbClr val="000000"/>
                              </a:solidFill>
                              <a:miter lim="800000"/>
                              <a:headEnd/>
                              <a:tailEnd/>
                            </a:ln>
                          </wps:spPr>
                          <wps:txbx>
                            <w:txbxContent>
                              <w:p w:rsidR="008006A2" w:rsidRPr="00B25A96" w:rsidRDefault="008006A2" w:rsidP="00B25A96">
                                <w:pPr>
                                  <w:pStyle w:val="Figure"/>
                                  <w:rPr>
                                    <w:ins w:id="2036" w:author="GIRAUD Christian" w:date="2014-06-19T16:30:00Z"/>
                                    <w:lang w:val="fr-FR"/>
                                  </w:rPr>
                                  <w:pPrChange w:id="2037" w:author="GIRAUD Christian" w:date="2014-06-20T11:58:00Z">
                                    <w:pPr/>
                                  </w:pPrChange>
                                </w:pPr>
                                <w:ins w:id="2038" w:author="GIRAUD Christian" w:date="2014-06-19T16:14:00Z">
                                  <w:r w:rsidRPr="00B25A96">
                                    <w:rPr>
                                      <w:lang w:val="fr-FR"/>
                                    </w:rPr>
                                    <w:t>Cycle_n</w:t>
                                  </w:r>
                                </w:ins>
                                <w:ins w:id="2039" w:author="GIRAUD Christian" w:date="2014-06-19T16:30:00Z">
                                  <w:r w:rsidRPr="00B25A96">
                                    <w:rPr>
                                      <w:lang w:val="fr-FR"/>
                                    </w:rPr>
                                    <w:t>+2</w:t>
                                  </w:r>
                                </w:ins>
                              </w:p>
                              <w:p w:rsidR="008006A2" w:rsidRDefault="008006A2" w:rsidP="005713C0">
                                <w:pPr>
                                  <w:jc w:val="center"/>
                                  <w:rPr>
                                    <w:ins w:id="2040" w:author="GIRAUD Christian" w:date="2014-06-19T16:30:00Z"/>
                                    <w:lang w:val="fr-FR"/>
                                  </w:rPr>
                                  <w:pPrChange w:id="2041" w:author="GIRAUD Christian" w:date="2014-06-19T16:45:00Z">
                                    <w:pPr/>
                                  </w:pPrChange>
                                </w:pPr>
                                <w:ins w:id="2042" w:author="GIRAUD Christian" w:date="2014-06-19T16:30:00Z">
                                  <w:r>
                                    <w:rPr>
                                      <w:lang w:val="fr-FR"/>
                                    </w:rPr>
                                    <w:t>Cn+2</w:t>
                                  </w:r>
                                </w:ins>
                                <w:ins w:id="2043" w:author="GIRAUD Christian" w:date="2014-06-19T16:44:00Z">
                                  <w:r>
                                    <w:rPr>
                                      <w:lang w:val="fr-FR"/>
                                    </w:rPr>
                                    <w:t>, Vn+2</w:t>
                                  </w:r>
                                </w:ins>
                              </w:p>
                              <w:p w:rsidR="008006A2" w:rsidRPr="00B8657C" w:rsidRDefault="008006A2" w:rsidP="005713C0">
                                <w:pPr>
                                  <w:jc w:val="center"/>
                                  <w:rPr>
                                    <w:lang w:val="fr-FR"/>
                                    <w:rPrChange w:id="2044" w:author="GIRAUD Christian" w:date="2014-06-19T16:14:00Z">
                                      <w:rPr/>
                                    </w:rPrChange>
                                  </w:rPr>
                                  <w:pPrChange w:id="2045" w:author="GIRAUD Christian" w:date="2014-06-19T16:45:00Z">
                                    <w:pPr/>
                                  </w:pPrChange>
                                </w:pPr>
                                <w:ins w:id="2046" w:author="GIRAUD Christian" w:date="2014-06-19T16:30:00Z">
                                  <w:r>
                                    <w:rPr>
                                      <w:lang w:val="fr-FR"/>
                                    </w:rPr>
                                    <w:t>Tn+2</w:t>
                                  </w:r>
                                </w:ins>
                              </w:p>
                            </w:txbxContent>
                          </wps:txbx>
                          <wps:bodyPr rot="0" vert="horz" wrap="square" lIns="91440" tIns="45720" rIns="91440" bIns="45720" anchor="t" anchorCtr="0" upright="1">
                            <a:noAutofit/>
                          </wps:bodyPr>
                        </wps:wsp>
                        <wps:wsp>
                          <wps:cNvPr id="723" name="AutoShape 1501"/>
                          <wps:cNvCnPr>
                            <a:cxnSpLocks noChangeShapeType="1"/>
                          </wps:cNvCnPr>
                          <wps:spPr bwMode="auto">
                            <a:xfrm flipV="1">
                              <a:off x="1815227" y="2457672"/>
                              <a:ext cx="12224" cy="4897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4" name="AutoShape 1502"/>
                          <wps:cNvCnPr>
                            <a:cxnSpLocks noChangeShapeType="1"/>
                          </wps:cNvCnPr>
                          <wps:spPr bwMode="auto">
                            <a:xfrm flipV="1">
                              <a:off x="2612390" y="2457672"/>
                              <a:ext cx="13097" cy="4897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5" name="AutoShape 1503"/>
                          <wps:cNvCnPr>
                            <a:cxnSpLocks noChangeShapeType="1"/>
                          </wps:cNvCnPr>
                          <wps:spPr bwMode="auto">
                            <a:xfrm flipV="1">
                              <a:off x="3219212" y="2436718"/>
                              <a:ext cx="13097" cy="4915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6" name="AutoShape 1504"/>
                          <wps:cNvCnPr>
                            <a:cxnSpLocks noChangeShapeType="1"/>
                          </wps:cNvCnPr>
                          <wps:spPr bwMode="auto">
                            <a:xfrm flipV="1">
                              <a:off x="422593" y="259300"/>
                              <a:ext cx="873" cy="23502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Text Box 1505"/>
                          <wps:cNvSpPr txBox="1">
                            <a:spLocks noChangeArrowheads="1"/>
                          </wps:cNvSpPr>
                          <wps:spPr bwMode="auto">
                            <a:xfrm>
                              <a:off x="5164534" y="2057809"/>
                              <a:ext cx="549196" cy="2977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7F6567" w:rsidRDefault="008006A2">
                                <w:pPr>
                                  <w:rPr>
                                    <w:b/>
                                    <w:lang w:val="fr-FR"/>
                                    <w:rPrChange w:id="2047" w:author="GIRAUD Christian" w:date="2014-06-19T16:35:00Z">
                                      <w:rPr/>
                                    </w:rPrChange>
                                  </w:rPr>
                                </w:pPr>
                                <w:ins w:id="2048" w:author="GIRAUD Christian" w:date="2014-06-19T16:35:00Z">
                                  <w:r w:rsidRPr="007F6567">
                                    <w:rPr>
                                      <w:b/>
                                      <w:lang w:val="fr-FR"/>
                                      <w:rPrChange w:id="2049" w:author="GIRAUD Christian" w:date="2014-06-19T16:35:00Z">
                                        <w:rPr>
                                          <w:lang w:val="fr-FR"/>
                                        </w:rPr>
                                      </w:rPrChange>
                                    </w:rPr>
                                    <w:t>Time</w:t>
                                  </w:r>
                                </w:ins>
                              </w:p>
                            </w:txbxContent>
                          </wps:txbx>
                          <wps:bodyPr rot="0" vert="horz" wrap="square" lIns="91440" tIns="45720" rIns="91440" bIns="45720" anchor="t" anchorCtr="0" upright="1">
                            <a:noAutofit/>
                          </wps:bodyPr>
                        </wps:wsp>
                        <wps:wsp>
                          <wps:cNvPr id="728" name="Text Box 1506"/>
                          <wps:cNvSpPr txBox="1">
                            <a:spLocks noChangeArrowheads="1"/>
                          </wps:cNvSpPr>
                          <wps:spPr bwMode="auto">
                            <a:xfrm>
                              <a:off x="557927" y="105641"/>
                              <a:ext cx="984885" cy="38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7F6567" w:rsidRDefault="008006A2">
                                <w:pPr>
                                  <w:rPr>
                                    <w:b/>
                                    <w:lang w:val="fr-FR"/>
                                    <w:rPrChange w:id="2050" w:author="GIRAUD Christian" w:date="2014-06-19T16:36:00Z">
                                      <w:rPr/>
                                    </w:rPrChange>
                                  </w:rPr>
                                </w:pPr>
                                <w:ins w:id="2051" w:author="GIRAUD Christian" w:date="2014-06-19T16:36:00Z">
                                  <w:r w:rsidRPr="007F6567">
                                    <w:rPr>
                                      <w:b/>
                                      <w:lang w:val="fr-FR"/>
                                      <w:rPrChange w:id="2052" w:author="GIRAUD Christian" w:date="2014-06-19T16:36:00Z">
                                        <w:rPr>
                                          <w:lang w:val="fr-FR"/>
                                        </w:rPr>
                                      </w:rPrChange>
                                    </w:rPr>
                                    <w:t>Distance</w:t>
                                  </w:r>
                                </w:ins>
                              </w:p>
                            </w:txbxContent>
                          </wps:txbx>
                          <wps:bodyPr rot="0" vert="horz" wrap="square" lIns="91440" tIns="45720" rIns="91440" bIns="45720" anchor="t" anchorCtr="0" upright="1">
                            <a:noAutofit/>
                          </wps:bodyPr>
                        </wps:wsp>
                        <wps:wsp>
                          <wps:cNvPr id="729" name="Text Box 1507"/>
                          <wps:cNvSpPr txBox="1">
                            <a:spLocks noChangeArrowheads="1"/>
                          </wps:cNvSpPr>
                          <wps:spPr bwMode="auto">
                            <a:xfrm>
                              <a:off x="4345543" y="859967"/>
                              <a:ext cx="1734026" cy="8390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B25A96" w:rsidRDefault="008006A2" w:rsidP="00B25A96">
                                <w:pPr>
                                  <w:jc w:val="center"/>
                                  <w:rPr>
                                    <w:sz w:val="16"/>
                                    <w:szCs w:val="16"/>
                                    <w:rPrChange w:id="2053" w:author="GIRAUD Christian" w:date="2014-06-20T12:03:00Z">
                                      <w:rPr/>
                                    </w:rPrChange>
                                  </w:rPr>
                                  <w:pPrChange w:id="2054" w:author="GIRAUD Christian" w:date="2014-06-20T12:03:00Z">
                                    <w:pPr/>
                                  </w:pPrChange>
                                </w:pPr>
                                <w:ins w:id="2055" w:author="GIRAUD Christian" w:date="2014-06-20T12:00:00Z">
                                  <w:r w:rsidRPr="00B25A96">
                                    <w:rPr>
                                      <w:sz w:val="16"/>
                                      <w:szCs w:val="16"/>
                                      <w:rPrChange w:id="2056" w:author="GIRAUD Christian" w:date="2014-06-20T12:03:00Z">
                                        <w:rPr>
                                          <w:lang w:val="fr-FR"/>
                                        </w:rPr>
                                      </w:rPrChange>
                                    </w:rPr>
                                    <w:t>MMU (odometry) gives Coordinate values</w:t>
                                  </w:r>
                                </w:ins>
                                <w:ins w:id="2057" w:author="GIRAUD Christian" w:date="2014-06-20T12:03:00Z">
                                  <w:r w:rsidRPr="00B25A96">
                                    <w:rPr>
                                      <w:sz w:val="16"/>
                                      <w:szCs w:val="16"/>
                                      <w:rPrChange w:id="2058" w:author="GIRAUD Christian" w:date="2014-06-20T12:03:00Z">
                                        <w:rPr>
                                          <w:lang w:val="fr-FR"/>
                                        </w:rPr>
                                      </w:rPrChange>
                                    </w:rPr>
                                    <w:t xml:space="preserve"> </w:t>
                                  </w:r>
                                </w:ins>
                                <w:ins w:id="2059" w:author="GIRAUD Christian" w:date="2014-06-20T12:00:00Z">
                                  <w:r w:rsidRPr="00B25A96">
                                    <w:rPr>
                                      <w:sz w:val="16"/>
                                      <w:szCs w:val="16"/>
                                      <w:rPrChange w:id="2060" w:author="GIRAUD Christian" w:date="2014-06-20T12:03:00Z">
                                        <w:rPr>
                                          <w:lang w:val="fr-FR"/>
                                        </w:rPr>
                                      </w:rPrChange>
                                    </w:rPr>
                                    <w:t>with</w:t>
                                  </w:r>
                                </w:ins>
                                <w:ins w:id="2061" w:author="GIRAUD Christian" w:date="2014-06-20T12:04:00Z">
                                  <w:r>
                                    <w:rPr>
                                      <w:sz w:val="16"/>
                                      <w:szCs w:val="16"/>
                                    </w:rPr>
                                    <w:t xml:space="preserve"> speed and time</w:t>
                                  </w:r>
                                </w:ins>
                                <w:ins w:id="2062" w:author="GIRAUD Christian" w:date="2014-06-20T12:05:00Z">
                                  <w:r>
                                    <w:rPr>
                                      <w:sz w:val="16"/>
                                      <w:szCs w:val="16"/>
                                    </w:rPr>
                                    <w:t>-stamp at beginning of each</w:t>
                                  </w:r>
                                </w:ins>
                                <w:ins w:id="2063" w:author="GIRAUD Christian" w:date="2014-06-20T12:06:00Z">
                                  <w:r>
                                    <w:rPr>
                                      <w:sz w:val="16"/>
                                      <w:szCs w:val="16"/>
                                    </w:rPr>
                                    <w:t xml:space="preserve"> real time cycle</w:t>
                                  </w:r>
                                </w:ins>
                              </w:p>
                            </w:txbxContent>
                          </wps:txbx>
                          <wps:bodyPr rot="0" vert="horz" wrap="square" lIns="91440" tIns="45720" rIns="91440" bIns="45720" anchor="t" anchorCtr="0" upright="1">
                            <a:noAutofit/>
                          </wps:bodyPr>
                        </wps:wsp>
                        <wps:wsp>
                          <wps:cNvPr id="730" name="Text Box 1508"/>
                          <wps:cNvSpPr txBox="1">
                            <a:spLocks noChangeArrowheads="1"/>
                          </wps:cNvSpPr>
                          <wps:spPr bwMode="auto">
                            <a:xfrm>
                              <a:off x="3965734" y="3017305"/>
                              <a:ext cx="1850152" cy="863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723D4" w:rsidRDefault="008006A2" w:rsidP="008723D4">
                                <w:pPr>
                                  <w:jc w:val="center"/>
                                  <w:rPr>
                                    <w:sz w:val="16"/>
                                    <w:szCs w:val="16"/>
                                    <w:rPrChange w:id="2064" w:author="GIRAUD Christian" w:date="2014-06-20T12:16:00Z">
                                      <w:rPr/>
                                    </w:rPrChange>
                                  </w:rPr>
                                  <w:pPrChange w:id="2065" w:author="GIRAUD Christian" w:date="2014-06-20T12:14:00Z">
                                    <w:pPr/>
                                  </w:pPrChange>
                                </w:pPr>
                                <w:ins w:id="2066" w:author="GIRAUD Christian" w:date="2014-06-20T12:13:00Z">
                                  <w:r w:rsidRPr="008723D4">
                                    <w:rPr>
                                      <w:sz w:val="16"/>
                                      <w:szCs w:val="16"/>
                                      <w:rPrChange w:id="2067" w:author="GIRAUD Christian" w:date="2014-06-20T12:16:00Z">
                                        <w:rPr>
                                          <w:lang w:val="fr-FR"/>
                                        </w:rPr>
                                      </w:rPrChange>
                                    </w:rPr>
                                    <w:t>BTM (balise reader) gives</w:t>
                                  </w:r>
                                </w:ins>
                                <w:ins w:id="2068" w:author="GIRAUD Christian" w:date="2014-06-20T12:14:00Z">
                                  <w:r w:rsidRPr="008723D4">
                                    <w:rPr>
                                      <w:sz w:val="16"/>
                                      <w:szCs w:val="16"/>
                                      <w:rPrChange w:id="2069" w:author="GIRAUD Christian" w:date="2014-06-20T12:16:00Z">
                                        <w:rPr>
                                          <w:lang w:val="fr-FR"/>
                                        </w:rPr>
                                      </w:rPrChange>
                                    </w:rPr>
                                    <w:t xml:space="preserve"> Telegrams</w:t>
                                  </w:r>
                                </w:ins>
                                <w:ins w:id="2070" w:author="GIRAUD Christian" w:date="2014-06-20T12:15:00Z">
                                  <w:r w:rsidRPr="008723D4">
                                    <w:rPr>
                                      <w:sz w:val="16"/>
                                      <w:szCs w:val="16"/>
                                      <w:rPrChange w:id="2071" w:author="GIRAUD Christian" w:date="2014-06-20T12:16:00Z">
                                        <w:rPr>
                                          <w:sz w:val="16"/>
                                          <w:szCs w:val="16"/>
                                          <w:lang w:val="fr-FR"/>
                                        </w:rPr>
                                      </w:rPrChange>
                                    </w:rPr>
                                    <w:t xml:space="preserve"> and time stamp when balise</w:t>
                                  </w:r>
                                </w:ins>
                                <w:ins w:id="2072" w:author="GIRAUD Christian" w:date="2014-06-20T12:17:00Z">
                                  <w:r>
                                    <w:rPr>
                                      <w:sz w:val="16"/>
                                      <w:szCs w:val="16"/>
                                    </w:rPr>
                                    <w:t xml:space="preserve"> axle</w:t>
                                  </w:r>
                                </w:ins>
                                <w:ins w:id="2073" w:author="GIRAUD Christian" w:date="2014-06-20T12:15:00Z">
                                  <w:r w:rsidRPr="008723D4">
                                    <w:rPr>
                                      <w:sz w:val="16"/>
                                      <w:szCs w:val="16"/>
                                      <w:rPrChange w:id="2074" w:author="GIRAUD Christian" w:date="2014-06-20T12:16:00Z">
                                        <w:rPr>
                                          <w:sz w:val="16"/>
                                          <w:szCs w:val="16"/>
                                          <w:lang w:val="fr-FR"/>
                                        </w:rPr>
                                      </w:rPrChange>
                                    </w:rPr>
                                    <w:t xml:space="preserve"> and antenna</w:t>
                                  </w:r>
                                </w:ins>
                                <w:ins w:id="2075" w:author="GIRAUD Christian" w:date="2014-06-20T12:17:00Z">
                                  <w:r>
                                    <w:rPr>
                                      <w:sz w:val="16"/>
                                      <w:szCs w:val="16"/>
                                    </w:rPr>
                                    <w:t xml:space="preserve"> </w:t>
                                  </w:r>
                                </w:ins>
                                <w:ins w:id="2076" w:author="GIRAUD Christian" w:date="2014-06-20T12:18:00Z">
                                  <w:r>
                                    <w:rPr>
                                      <w:sz w:val="16"/>
                                      <w:szCs w:val="16"/>
                                    </w:rPr>
                                    <w:t xml:space="preserve">axle </w:t>
                                  </w:r>
                                </w:ins>
                                <w:ins w:id="2077" w:author="GIRAUD Christian" w:date="2014-06-20T12:17:00Z">
                                  <w:r>
                                    <w:rPr>
                                      <w:sz w:val="16"/>
                                      <w:szCs w:val="16"/>
                                    </w:rPr>
                                    <w:t>are alined</w:t>
                                  </w:r>
                                </w:ins>
                              </w:p>
                            </w:txbxContent>
                          </wps:txbx>
                          <wps:bodyPr rot="0" vert="horz" wrap="square" lIns="91440" tIns="45720" rIns="91440" bIns="45720" anchor="t" anchorCtr="0" upright="1">
                            <a:noAutofit/>
                          </wps:bodyPr>
                        </wps:wsp>
                      </wpc:wpc>
                    </a:graphicData>
                  </a:graphic>
                </wp:inline>
              </w:drawing>
            </mc:Choice>
            <mc:Fallback>
              <w:pict>
                <v:group id="Zeichenbereich 1465" o:spid="_x0000_s1260" editas="canvas" style="width:495pt;height:351.15pt;mso-position-horizontal-relative:char;mso-position-vertical-relative:line" coordsize="62865,4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">
                  <v:shape id="_x0000_s1261" type="#_x0000_t75" style="position:absolute;width:62865;height:44596;visibility:visible;mso-wrap-style:square" stroked="t" strokecolor="#002060" strokeweight="1.5pt">
                    <v:fill o:detectmouseclick="t"/>
                    <v:path o:connecttype="none"/>
                  </v:shape>
                  <v:shape id="AutoShape 1467" o:spid="_x0000_s1262" type="#_x0000_t32" style="position:absolute;left:2697;top:24576;width:56195;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YlMMAAADdAAAADwAAAGRycy9kb3ducmV2LnhtbERPTWuDQBC9F/oflgn0VtfkIMG6CUlI&#10;wR61HnKcuhOVuLPibozpr+8GAr3N431Otp1NLyYaXWdZwTKKQRDXVnfcKKi+P9/XIJxH1thbJgV3&#10;crDdvL5kmGp744Km0jcihLBLUUHr/ZBK6eqWDLrIDsSBO9vRoA9wbKQe8RbCTS9XcZxIgx2HhhYH&#10;OrRUX8qrUXCorlO1n8rhWOxPy6b/OuY/v5VSb4t59wHC0+z/xU93rsP8ZJ3A45twgt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UWJTDAAAA3QAAAA8AAAAAAAAAAAAA&#10;AAAAoQIAAGRycy9kb3ducmV2LnhtbFBLBQYAAAAABAAEAPkAAACRAwAAAAA=&#10;" strokeweight="1.5pt">
                    <v:stroke endarrow="block"/>
                  </v:shape>
                  <v:shape id="AutoShape 1468" o:spid="_x0000_s1263" type="#_x0000_t32" style="position:absolute;left:14354;top:23529;width:70;height:19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xcAAAADdAAAADwAAAGRycy9kb3ducmV2LnhtbERPTYvCMBC9C/6HMMLeNHUXtFSjiLDi&#10;1Sp4HZqxqTaTtola/70RFvY2j/c5y3Vva/GgzleOFUwnCQjiwumKSwWn4+84BeEDssbaMSl4kYf1&#10;ajhYYqbdkw/0yEMpYgj7DBWYEJpMSl8YsugnriGO3MV1FkOEXSl1h88Ybmv5nSQzabHi2GCwoa2h&#10;4pbfrYKf07U9Juf59LxrTbvDu9/nbarU16jfLEAE6sO/+M+913H+LJ3D55t4gl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s3sXAAAAA3QAAAA8AAAAAAAAAAAAAAAAA&#10;oQIAAGRycy9kb3ducmV2LnhtbFBLBQYAAAAABAAEAPkAAACOAwAAAAA=&#10;" strokeweight="1.5pt"/>
                  <v:shape id="AutoShape 1469" o:spid="_x0000_s1264" type="#_x0000_t32" style="position:absolute;left:25530;top:23546;width:70;height:19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Kt8QAAADdAAAADwAAAGRycy9kb3ducmV2LnhtbESPQWvCQBCF74X+h2WE3urGFjREV5FC&#10;xWuj4HXIjtm02dkku2r8986h4G2G9+a9b1ab0bfqSkNsAhuYTTNQxFWwDdcGjofv9xxUTMgW28Bk&#10;4E4RNuvXlxUWNtz4h65lqpWEcCzQgEupK7SOlSOPcRo6YtHOYfCYZB1qbQe8Sbhv9UeWzbXHhqXB&#10;YUdfjqq/8uINfB5/+0N2WsxOu971O7zEfdnnxrxNxu0SVKIxPc3/13sr+PNccOUbGUG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80q3xAAAAN0AAAAPAAAAAAAAAAAA&#10;AAAAAKECAABkcnMvZG93bnJldi54bWxQSwUGAAAAAAQABAD5AAAAkgMAAAAA&#10;" strokeweight="1.5pt"/>
                  <v:shape id="AutoShape 1470" o:spid="_x0000_s1265" type="#_x0000_t32" style="position:absolute;left:36618;top:23171;width:70;height:19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LMEAAADdAAAADwAAAGRycy9kb3ducmV2LnhtbERPTYvCMBC9L/gfwgje1tQVtFuNIguK&#10;V6vgdWhmm2ozaZuo9d+bhQVv83ifs1z3thZ36nzlWMFknIAgLpyuuFRwOm4/UxA+IGusHZOCJ3lY&#10;rwYfS8y0e/CB7nkoRQxhn6ECE0KTSekLQxb92DXEkft1ncUQYVdK3eEjhttafiXJTFqsODYYbOjH&#10;UHHNb1bB9HRpj8l5PjnvWtPu8Ob3eZsqNRr2mwWIQH14i//dex3nz9Jv+Psmni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v+8swQAAAN0AAAAPAAAAAAAAAAAAAAAA&#10;AKECAABkcnMvZG93bnJldi54bWxQSwUGAAAAAAQABAD5AAAAjwMAAAAA&#10;" strokeweight="1.5pt"/>
                  <v:shape id="AutoShape 1471" o:spid="_x0000_s1266" type="#_x0000_t32" style="position:absolute;left:47550;top:23555;width:70;height:19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QbMQAAADdAAAADwAAAGRycy9kb3ducmV2LnhtbESPQW/CMAyF70j7D5En7QYpTGLQEdA0&#10;CcSVgsTVarym0DhtE6D79/MBaTdb7/m9z6vN4Bt1pz7WgQ1MJxko4jLYmisDp+N2vAAVE7LFJjAZ&#10;+KUIm/XLaIW5DQ8+0L1IlZIQjjkacCm1udaxdOQxTkJLLNpP6D0mWftK2x4fEu4bPcuyufZYszQ4&#10;bOnbUXktbt7A++nSHbPzx/S861y3w1vcF93CmLfX4esTVKIh/Zuf13sr+POl8Ms3MoJ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NBsxAAAAN0AAAAPAAAAAAAAAAAA&#10;AAAAAKECAABkcnMvZG93bnJldi54bWxQSwUGAAAAAAQABAD5AAAAkgMAAAAA&#10;" strokeweight="1.5pt"/>
                  <v:shape id="AutoShape 1472" o:spid="_x0000_s1267" type="#_x0000_t5" style="position:absolute;left:8626;top:29614;width:315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zW8IA&#10;AADdAAAADwAAAGRycy9kb3ducmV2LnhtbERPTYvCMBC9L/gfwgheFk314Go1igiieJG1IngbmrEt&#10;bSalSbX+eyMs7G0e73OW685U4kGNKywrGI8iEMSp1QVnCi7JbjgD4TyyxsoyKXiRg/Wq97XEWNsn&#10;/9Lj7DMRQtjFqCD3vo6ldGlOBt3I1sSBu9vGoA+wyaRu8BnCTSUnUTSVBgsODTnWtM0pLc+tUYDl&#10;7Xo0+iTbJCui/a39/klKUmrQ7zYLEJ46/y/+cx90mD+dj+HzTThB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NbwgAAAN0AAAAPAAAAAAAAAAAAAAAAAJgCAABkcnMvZG93&#10;bnJldi54bWxQSwUGAAAAAAQABAD1AAAAhwMAAAAA&#10;"/>
                  <v:shape id="AutoShape 1473" o:spid="_x0000_s1268" type="#_x0000_t5" style="position:absolute;left:24491;top:29614;width:316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tLMIA&#10;AADdAAAADwAAAGRycy9kb3ducmV2LnhtbERPTYvCMBC9C/sfwix4kTXVg+tWo4ggLl5kWxG8Dc3Y&#10;ljaT0qTa/fdGELzN433Oct2bWtyodaVlBZNxBII4s7rkXMEp3X3NQTiPrLG2TAr+ycF69TFYYqzt&#10;nf/olvhchBB2MSoovG9iKV1WkEE3tg1x4K62NegDbHOpW7yHcFPLaRTNpMGSQ0OBDW0LyqqkMwqw&#10;upwPRh9ll+ZltL90o++0IqWGn/1mAcJT79/il/tXh/mznyk8vw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60swgAAAN0AAAAPAAAAAAAAAAAAAAAAAJgCAABkcnMvZG93&#10;bnJldi54bWxQSwUGAAAAAAQABAD1AAAAhwMAAAAA&#10;"/>
                  <v:shape id="AutoShape 1474" o:spid="_x0000_s1269" type="#_x0000_t5" style="position:absolute;left:16571;top:29614;width:3161;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It8MA&#10;AADdAAAADwAAAGRycy9kb3ducmV2LnhtbERPS4vCMBC+C/6HMIKXRVNd8FGNIgvLLl4WrQjehmZs&#10;S5tJaVLt/nsjCN7m43vOetuZStyocYVlBZNxBII4tbrgTMEp+R4tQDiPrLGyTAr+ycF20++tMdb2&#10;zge6HX0mQgi7GBXk3texlC7NyaAb25o4cFfbGPQBNpnUDd5DuKnkNIpm0mDBoSHHmr5ySstjaxRg&#10;eTnvjf6TbZIV0c+l/ZgnJSk1HHS7FQhPnX+LX+5fHebPlp/w/Cac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It8MAAADdAAAADwAAAAAAAAAAAAAAAACYAgAAZHJzL2Rv&#10;d25yZXYueG1sUEsFBgAAAAAEAAQA9QAAAIgDAAAAAA==&#10;"/>
                  <v:shape id="AutoShape 1475" o:spid="_x0000_s1270" type="#_x0000_t5" style="position:absolute;left:30655;top:29614;width:315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6Qw8MA&#10;AADdAAAADwAAAGRycy9kb3ducmV2LnhtbERPS4vCMBC+C/6HMIKXRVNl8VGNIgvLLl4WrQjehmZs&#10;S5tJaVLt/nsjCN7m43vOetuZStyocYVlBZNxBII4tbrgTMEp+R4tQDiPrLGyTAr+ycF20++tMdb2&#10;zge6HX0mQgi7GBXk3texlC7NyaAb25o4cFfbGPQBNpnUDd5DuKnkNIpm0mDBoSHHmr5ySstjaxRg&#10;eTnvjf6TbZIV0c+l/ZgnJSk1HHS7FQhPnX+LX+5fHebPlp/w/Cac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6Qw8MAAADdAAAADwAAAAAAAAAAAAAAAACYAgAAZHJzL2Rv&#10;d25yZXYueG1sUEsFBgAAAAAEAAQA9QAAAIgDAAAAAA==&#10;"/>
                  <v:shape id="AutoShape 1476" o:spid="_x0000_s1271" type="#_x0000_t32" style="position:absolute;left:10206;top:24716;width:123;height:4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xLMIAAADdAAAADwAAAGRycy9kb3ducmV2LnhtbERP32vCMBB+F/Y/hBv4ZtMNFNcZy1YQ&#10;ZC+iDrbHo7m1Yc2lNFlT//tFEHy7j+/nbcrJdmKkwRvHCp6yHARx7bThRsHnebdYg/ABWWPnmBRc&#10;yEO5fZhtsNAu8pHGU2hECmFfoII2hL6Q0tctWfSZ64kT9+MGiyHBoZF6wJjCbSef83wlLRpODS32&#10;VLVU/57+rAITD2bs91V8//j69jqSuSydUWr+OL29ggg0hbv45t7rNH/1so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xxLMIAAADdAAAADwAAAAAAAAAAAAAA&#10;AAChAgAAZHJzL2Rvd25yZXYueG1sUEsFBgAAAAAEAAQA+QAAAJADAAAAAA==&#10;">
                    <v:stroke endarrow="block"/>
                  </v:shape>
                  <v:shape id="AutoShape 1477" o:spid="_x0000_s1272" type="#_x0000_t32" style="position:absolute;left:7622;top:8599;width:29110;height:1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GU8QAAADcAAAADwAAAGRycy9kb3ducmV2LnhtbESPQWsCMRSE7wX/Q3hCL6VmV6SV1Sil&#10;IIiHgroHj4/kubu4eVmTuG7/fSMIPQ4z8w2zXA+2FT350DhWkE8yEMTamYYrBeVx8z4HESKywdYx&#10;KfilAOvV6GWJhXF33lN/iJVIEA4FKqhj7Aopg67JYpi4jjh5Z+ctxiR9JY3He4LbVk6z7ENabDgt&#10;1NjRd036crhZBc2u/Cn7t2v0er7LTz4Px1OrlXodD18LEJGG+B9+trdGwW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ZTxAAAANwAAAAPAAAAAAAAAAAA&#10;AAAAAKECAABkcnMvZG93bnJldi54bWxQSwUGAAAAAAQABAD5AAAAkgMAAAAA&#10;"/>
                  <v:shape id="AutoShape 1480" o:spid="_x0000_s1273" type="#_x0000_t32" style="position:absolute;left:7622;top:3623;width:29075;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jyMQAAADcAAAADwAAAGRycy9kb3ducmV2LnhtbESPQWsCMRSE7wX/Q3hCL6VmV7CV1Sil&#10;IIiHgroHj4/kubu4eVmTuG7/fSMIPQ4z8w2zXA+2FT350DhWkE8yEMTamYYrBeVx8z4HESKywdYx&#10;KfilAOvV6GWJhXF33lN/iJVIEA4FKqhj7Aopg67JYpi4jjh5Z+ctxiR9JY3He4LbVk6z7ENabDgt&#10;1NjRd036crhZBc2u/Cn7t2v0er7LTz4Px1OrlXodD18LEJGG+B9+trdGwW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WPIxAAAANwAAAAPAAAAAAAAAAAA&#10;AAAAAKECAABkcnMvZG93bnJldi54bWxQSwUGAAAAAAQABAD5AAAAkgMAAAAA&#10;"/>
                  <v:shape id="AutoShape 1481" o:spid="_x0000_s1274" type="#_x0000_t32" style="position:absolute;left:36741;top:3623;width:8;height:1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91MYAAADcAAAADwAAAGRycy9kb3ducmV2LnhtbESPQWsCMRSE70L/Q3iFXqRmFapla5St&#10;IFTBg2t7f908N8HNy3YTdfvvTaHgcZiZb5j5sneNuFAXrGcF41EGgrjy2nKt4POwfn4FESKyxsYz&#10;KfilAMvFw2COufZX3tOljLVIEA45KjAxtrmUoTLkMIx8S5y8o+8cxiS7WuoOrwnuGjnJsql0aDkt&#10;GGxpZag6lWenYLcZvxffxm62+x+7e1kXzbkefin19NgXbyAi9fEe/m9/aAWz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GfdTGAAAA3AAAAA8AAAAAAAAA&#10;AAAAAAAAoQIAAGRycy9kb3ducmV2LnhtbFBLBQYAAAAABAAEAPkAAACUAwAAAAA=&#10;"/>
                  <v:shape id="AutoShape 1482" o:spid="_x0000_s1275" type="#_x0000_t32" style="position:absolute;left:7089;top:4042;width:47551;height:5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YJMQAAADcAAAADwAAAGRycy9kb3ducmV2LnhtbESPQYvCMBSE74L/ITzBi6xpPah0jSIL&#10;C4uHBbUHj4/k2Rabl5pka/ffbxYEj8PMfMNsdoNtRU8+NI4V5PMMBLF2puFKQXn+fFuDCBHZYOuY&#10;FPxSgN12PNpgYdyDj9SfYiUShEOBCuoYu0LKoGuyGOauI07e1XmLMUlfSePxkeC2lYssW0qLDaeF&#10;Gjv6qEnfTj9WQXMov8t+do9erw/5xefhfGm1UtPJsH8HEWmIr/Cz/WUUrLI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K1gkxAAAANwAAAAPAAAAAAAAAAAA&#10;AAAAAKECAABkcnMvZG93bnJldi54bWxQSwUGAAAAAAQABAD5AAAAkgMAAAAA&#10;"/>
                  <v:shape id="AutoShape 1483" o:spid="_x0000_s1276" type="#_x0000_t32" style="position:absolute;left:36732;top:1056;width:20405;height:3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MVsEAAADcAAAADwAAAGRycy9kb3ducmV2LnhtbERPTYvCMBC9L+x/CCPsZdG0e1ilGkUE&#10;QTwIqz14HJKxLTaTbhJr/ffmIHh8vO/FarCt6MmHxrGCfJKBINbONFwpKE/b8QxEiMgGW8ek4EEB&#10;VsvPjwUWxt35j/pjrEQK4VCggjrGrpAy6JoshonriBN3cd5iTNBX0ni8p3Dbyp8s+5UWG04NNXa0&#10;qUlfjzeroNmXh7L//o9ez/b52efhdG61Ul+jYT0HEWmIb/HLvTMKpllam86k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tMxWwQAAANwAAAAPAAAAAAAAAAAAAAAA&#10;AKECAABkcnMvZG93bnJldi54bWxQSwUGAAAAAAQABAD5AAAAjwMAAAAA&#10;"/>
                  <v:shape id="AutoShape 1484" o:spid="_x0000_s1277" type="#_x0000_t32" style="position:absolute;left:36697;top:7578;width:9;height:1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psYAAADcAAAADwAAAGRycy9kb3ducmV2LnhtbESPQWsCMRSE7wX/Q3iCl1KzCtV2NcpW&#10;EFTwoG3vz83rJnTzst1E3f77piB4HGbmG2a+7FwtLtQG61nBaJiBIC69tlwp+HhfP72ACBFZY+2Z&#10;FPxSgOWi9zDHXPsrH+hyjJVIEA45KjAxNrmUoTTkMAx9Q5y8L986jEm2ldQtXhPc1XKcZRPp0HJa&#10;MNjQylD5fTw7Bfvt6K04GbvdHX7s/nld1Ofq8VOpQb8rZiAidfEevrU3WsE0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Z6abGAAAA3AAAAA8AAAAAAAAA&#10;AAAAAAAAoQIAAGRycy9kb3ducmV2LnhtbFBLBQYAAAAABAAEAPkAAACUAwAAAAA=&#10;"/>
                  <v:shape id="AutoShape 1485" o:spid="_x0000_s1278" type="#_x0000_t32" style="position:absolute;left:36697;top:6320;width:19418;height:1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tWjcEAAADcAAAADwAAAGRycy9kb3ducmV2LnhtbERPTYvCMBC9L+x/CCPsZdG0e1ilGkUE&#10;QTwIqz14HJKxLTaTbhJr/ffmIHh8vO/FarCt6MmHxrGCfJKBINbONFwpKE/b8QxEiMgGW8ek4EEB&#10;VsvPjwUWxt35j/pjrEQK4VCggjrGrpAy6JoshonriBN3cd5iTNBX0ni8p3Dbyp8s+5UWG04NNXa0&#10;qUlfjzeroNmXh7L//o9ez/b52efhdG61Ul+jYT0HEWmIb/HLvTMKpnman86k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G1aNwQAAANwAAAAPAAAAAAAAAAAAAAAA&#10;AKECAABkcnMvZG93bnJldi54bWxQSwUGAAAAAAQABAD5AAAAjwMAAAAA&#10;"/>
                  <v:shape id="AutoShape 1486" o:spid="_x0000_s1279" type="#_x0000_t32" style="position:absolute;left:14424;top:19818;width:69;height:37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UacMAAADcAAAADwAAAGRycy9kb3ducmV2LnhtbESPQWsCMRSE7wX/Q3hCbzW7BausRlFB&#10;kF5KVdDjY/PcDW5elk26Wf99Uyh4HGbmG2a5Hmwjeuq8cawgn2QgiEunDVcKzqf92xyED8gaG8ek&#10;4EEe1qvRyxIL7SJ/U38MlUgQ9gUqqENoCyl9WZNFP3EtcfJurrMYkuwqqTuMCW4b+Z5lH9Ki4bRQ&#10;Y0u7msr78ccqMPHL9O1hF7efl6vXkcxj6oxSr+NhswARaAjP8H/7oBXM8hz+zq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lGnDAAAA3AAAAA8AAAAAAAAAAAAA&#10;AAAAoQIAAGRycy9kb3ducmV2LnhtbFBLBQYAAAAABAAEAPkAAACRAwAAAAA=&#10;">
                    <v:stroke endarrow="block"/>
                  </v:shape>
                  <v:shape id="AutoShape 1487" o:spid="_x0000_s1280" type="#_x0000_t32" style="position:absolute;left:36610;top:8599;width:8;height:5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KHsIAAADcAAAADwAAAGRycy9kb3ducmV2LnhtbESPQWsCMRSE70L/Q3gFb5pV0JbVKFYQ&#10;xIuohfb42Dx3g5uXZZNu1n9vBKHHYWa+YZbr3taio9Ybxwom4wwEceG04VLB92U3+gThA7LG2jEp&#10;uJOH9eptsMRcu8gn6s6hFAnCPkcFVQhNLqUvKrLox64hTt7VtRZDkm0pdYsxwW0tp1k2lxYNp4UK&#10;G9pWVNzOf1aBiUfTNftt/Dr8/Hodydxnzig1fO83CxCB+vAffrX3WsHH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IKHsIAAADcAAAADwAAAAAAAAAAAAAA&#10;AAChAgAAZHJzL2Rvd25yZXYueG1sUEsFBgAAAAAEAAQA+QAAAJADAAAAAA==&#10;">
                    <v:stroke endarrow="block"/>
                  </v:shape>
                  <v:shape id="AutoShape 1488" o:spid="_x0000_s1281" type="#_x0000_t32" style="position:absolute;left:25600;top:19818;width:69;height:3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6vhcMAAADcAAAADwAAAGRycy9kb3ducmV2LnhtbESPQWsCMRSE74X+h/AK3mpWxbasRmkF&#10;QbxItVCPj81zN7h5WTZxs/57Iwgeh5n5hpkve1uLjlpvHCsYDTMQxIXThksFf4f1+xcIH5A11o5J&#10;wZU8LBevL3PMtYv8S90+lCJB2OeooAqhyaX0RUUW/dA1xMk7udZiSLItpW4xJrit5TjLPqRFw2mh&#10;woZWFRXn/cUqMHFnumazij/b/6PXkcx16oxSg7f+ewYiUB+e4Ud7oxV8ji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ur4XDAAAA3AAAAA8AAAAAAAAAAAAA&#10;AAAAoQIAAGRycy9kb3ducmV2LnhtbFBLBQYAAAAABAAEAPkAAACRAwAAAAA=&#10;">
                    <v:stroke endarrow="block"/>
                  </v:shape>
                  <v:shape id="Text Box 1489" o:spid="_x0000_s1282" type="#_x0000_t202" style="position:absolute;left:7089;top:33569;width:5213;height:8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uAMUA&#10;AADcAAAADwAAAGRycy9kb3ducmV2LnhtbESPW2sCMRSE3wv9D+EUfCmatRUvq1GkoNg3b+jrYXPc&#10;XdycrElct/++KRR8HGbmG2a2aE0lGnK+tKyg30tAEGdWl5wrOB5W3TEIH5A1VpZJwQ95WMxfX2aY&#10;avvgHTX7kIsIYZ+igiKEOpXSZwUZ9D1bE0fvYp3BEKXLpXb4iHBTyY8kGUqDJceFAmv6Kii77u9G&#10;wXiwac7++3N7yoaXahLeR8365pTqvLXLKYhAbXiG/9sbrWDUH8DfmX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W4AxQAAANwAAAAPAAAAAAAAAAAAAAAAAJgCAABkcnMv&#10;ZG93bnJldi54bWxQSwUGAAAAAAQABAD1AAAAigMAAAAA&#10;">
                    <v:textbox>
                      <w:txbxContent>
                        <w:p w:rsidR="008006A2" w:rsidRPr="00B25A96" w:rsidRDefault="008006A2" w:rsidP="007F6567">
                          <w:pPr>
                            <w:pStyle w:val="Sprechblasentext"/>
                            <w:spacing w:line="300" w:lineRule="atLeast"/>
                            <w:rPr>
                              <w:ins w:id="2078" w:author="GIRAUD Christian" w:date="2014-06-19T15:51:00Z"/>
                              <w:rFonts w:ascii="Arial" w:hAnsi="Arial"/>
                              <w:b/>
                              <w:sz w:val="18"/>
                              <w:szCs w:val="18"/>
                              <w:lang w:val="fr-FR"/>
                              <w:rPrChange w:id="2079" w:author="GIRAUD Christian" w:date="2014-06-20T11:58:00Z">
                                <w:rPr>
                                  <w:ins w:id="2080" w:author="GIRAUD Christian" w:date="2014-06-19T15:51:00Z"/>
                                  <w:sz w:val="18"/>
                                  <w:szCs w:val="18"/>
                                  <w:lang w:val="fr-FR"/>
                                </w:rPr>
                              </w:rPrChange>
                            </w:rPr>
                            <w:pPrChange w:id="2081" w:author="GIRAUD Christian" w:date="2014-06-19T15:50:00Z">
                              <w:pPr/>
                            </w:pPrChange>
                          </w:pPr>
                          <w:ins w:id="2082" w:author="GIRAUD Christian" w:date="2014-06-19T15:52:00Z">
                            <w:r w:rsidRPr="00B25A96">
                              <w:rPr>
                                <w:rFonts w:ascii="Arial" w:hAnsi="Arial"/>
                                <w:b/>
                                <w:sz w:val="18"/>
                                <w:szCs w:val="18"/>
                                <w:lang w:val="fr-FR"/>
                                <w:rPrChange w:id="2083" w:author="GIRAUD Christian" w:date="2014-06-20T11:58:00Z">
                                  <w:rPr>
                                    <w:sz w:val="18"/>
                                    <w:szCs w:val="18"/>
                                    <w:lang w:val="fr-FR"/>
                                  </w:rPr>
                                </w:rPrChange>
                              </w:rPr>
                              <w:t>B-1</w:t>
                            </w:r>
                          </w:ins>
                        </w:p>
                        <w:p w:rsidR="008006A2" w:rsidRDefault="008006A2" w:rsidP="007F6567">
                          <w:pPr>
                            <w:pStyle w:val="Sprechblasentext"/>
                            <w:spacing w:line="300" w:lineRule="atLeast"/>
                            <w:rPr>
                              <w:ins w:id="2084" w:author="GIRAUD Christian" w:date="2014-06-19T15:52:00Z"/>
                              <w:rFonts w:ascii="Arial" w:hAnsi="Arial"/>
                              <w:sz w:val="18"/>
                              <w:szCs w:val="18"/>
                              <w:lang w:val="fr-FR"/>
                            </w:rPr>
                            <w:pPrChange w:id="2085" w:author="GIRAUD Christian" w:date="2014-06-19T15:50:00Z">
                              <w:pPr/>
                            </w:pPrChange>
                          </w:pPr>
                          <w:ins w:id="2086" w:author="GIRAUD Christian" w:date="2014-06-19T15:51:00Z">
                            <w:r>
                              <w:rPr>
                                <w:rFonts w:ascii="Arial" w:hAnsi="Arial"/>
                                <w:sz w:val="18"/>
                                <w:szCs w:val="18"/>
                                <w:lang w:val="fr-FR"/>
                              </w:rPr>
                              <w:t>Tel</w:t>
                            </w:r>
                          </w:ins>
                          <w:ins w:id="2087" w:author="GIRAUD Christian" w:date="2014-06-19T15:52:00Z">
                            <w:r>
                              <w:rPr>
                                <w:rFonts w:ascii="Arial" w:hAnsi="Arial"/>
                                <w:sz w:val="18"/>
                                <w:szCs w:val="18"/>
                                <w:lang w:val="fr-FR"/>
                              </w:rPr>
                              <w:t>-</w:t>
                            </w:r>
                          </w:ins>
                          <w:ins w:id="2088" w:author="GIRAUD Christian" w:date="2014-06-19T15:51:00Z">
                            <w:r>
                              <w:rPr>
                                <w:rFonts w:ascii="Arial" w:hAnsi="Arial"/>
                                <w:sz w:val="18"/>
                                <w:szCs w:val="18"/>
                                <w:lang w:val="fr-FR"/>
                              </w:rPr>
                              <w:t>1</w:t>
                            </w:r>
                          </w:ins>
                        </w:p>
                        <w:p w:rsidR="008006A2" w:rsidRDefault="008006A2" w:rsidP="007F6567">
                          <w:pPr>
                            <w:pStyle w:val="Sprechblasentext"/>
                            <w:spacing w:line="300" w:lineRule="atLeast"/>
                            <w:rPr>
                              <w:ins w:id="2089" w:author="GIRAUD Christian" w:date="2014-06-19T16:25:00Z"/>
                              <w:rFonts w:ascii="Arial" w:hAnsi="Arial"/>
                              <w:sz w:val="18"/>
                              <w:szCs w:val="18"/>
                              <w:lang w:val="fr-FR"/>
                            </w:rPr>
                            <w:pPrChange w:id="2090" w:author="GIRAUD Christian" w:date="2014-06-19T15:50:00Z">
                              <w:pPr/>
                            </w:pPrChange>
                          </w:pPr>
                          <w:ins w:id="2091" w:author="GIRAUD Christian" w:date="2014-06-19T15:52:00Z">
                            <w:r>
                              <w:rPr>
                                <w:rFonts w:ascii="Arial" w:hAnsi="Arial"/>
                                <w:sz w:val="18"/>
                                <w:szCs w:val="18"/>
                                <w:lang w:val="fr-FR"/>
                              </w:rPr>
                              <w:t>T1</w:t>
                            </w:r>
                          </w:ins>
                        </w:p>
                        <w:p w:rsidR="008006A2" w:rsidRPr="00631866" w:rsidRDefault="008006A2" w:rsidP="007F6567">
                          <w:pPr>
                            <w:pStyle w:val="Sprechblasentext"/>
                            <w:spacing w:line="300" w:lineRule="atLeast"/>
                            <w:rPr>
                              <w:rFonts w:ascii="Arial" w:hAnsi="Arial"/>
                              <w:sz w:val="18"/>
                              <w:szCs w:val="18"/>
                              <w:lang w:val="fr-FR"/>
                              <w:rPrChange w:id="2092" w:author="GIRAUD Christian" w:date="2014-06-19T15:51:00Z">
                                <w:rPr/>
                              </w:rPrChange>
                            </w:rPr>
                            <w:pPrChange w:id="2093" w:author="GIRAUD Christian" w:date="2014-06-19T15:50:00Z">
                              <w:pPr/>
                            </w:pPrChange>
                          </w:pPr>
                          <w:ins w:id="2094" w:author="GIRAUD Christian" w:date="2014-06-19T16:25:00Z">
                            <w:r>
                              <w:rPr>
                                <w:rFonts w:ascii="Arial" w:hAnsi="Arial"/>
                                <w:sz w:val="18"/>
                                <w:szCs w:val="18"/>
                                <w:lang w:val="fr-FR"/>
                              </w:rPr>
                              <w:t>C1 ?</w:t>
                            </w:r>
                          </w:ins>
                        </w:p>
                      </w:txbxContent>
                    </v:textbox>
                  </v:shape>
                  <v:shape id="Text Box 1491" o:spid="_x0000_s1283" type="#_x0000_t202" style="position:absolute;left:15428;top:33569;width:5212;height:8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Lm8YA&#10;AADcAAAADwAAAGRycy9kb3ducmV2LnhtbESPW2sCMRSE34X+h3AKvhTNauulW6OIYNE3b7Svh81x&#10;d+nmZJvEdf33plDwcZiZb5jZojWVaMj50rKCQT8BQZxZXXKu4HRc96YgfEDWWFkmBTfysJg/dWaY&#10;anvlPTWHkIsIYZ+igiKEOpXSZwUZ9H1bE0fvbJ3BEKXLpXZ4jXBTyWGSjKXBkuNCgTWtCsp+Dhej&#10;YPq2ab799nX3lY3P1Xt4mTSfv06p7nO7/AARqA2P8H97oxVMBiP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XLm8YAAADcAAAADwAAAAAAAAAAAAAAAACYAgAAZHJz&#10;L2Rvd25yZXYueG1sUEsFBgAAAAAEAAQA9QAAAIsDAAAAAA==&#10;">
                    <v:textbox>
                      <w:txbxContent>
                        <w:p w:rsidR="008006A2" w:rsidRPr="00B25A96" w:rsidRDefault="008006A2" w:rsidP="007F6567">
                          <w:pPr>
                            <w:pStyle w:val="Sprechblasentext"/>
                            <w:spacing w:line="300" w:lineRule="atLeast"/>
                            <w:rPr>
                              <w:ins w:id="2095" w:author="GIRAUD Christian" w:date="2014-06-19T15:51:00Z"/>
                              <w:rFonts w:ascii="Arial" w:hAnsi="Arial"/>
                              <w:b/>
                              <w:sz w:val="18"/>
                              <w:szCs w:val="18"/>
                              <w:lang w:val="fr-FR"/>
                              <w:rPrChange w:id="2096" w:author="GIRAUD Christian" w:date="2014-06-20T11:58:00Z">
                                <w:rPr>
                                  <w:ins w:id="2097" w:author="GIRAUD Christian" w:date="2014-06-19T15:51:00Z"/>
                                  <w:sz w:val="18"/>
                                  <w:szCs w:val="18"/>
                                  <w:lang w:val="fr-FR"/>
                                </w:rPr>
                              </w:rPrChange>
                            </w:rPr>
                            <w:pPrChange w:id="2098" w:author="GIRAUD Christian" w:date="2014-06-19T15:50:00Z">
                              <w:pPr/>
                            </w:pPrChange>
                          </w:pPr>
                          <w:ins w:id="2099" w:author="GIRAUD Christian" w:date="2014-06-19T15:52:00Z">
                            <w:r w:rsidRPr="00B25A96">
                              <w:rPr>
                                <w:rFonts w:ascii="Arial" w:hAnsi="Arial"/>
                                <w:b/>
                                <w:sz w:val="18"/>
                                <w:szCs w:val="18"/>
                                <w:lang w:val="fr-FR"/>
                                <w:rPrChange w:id="2100" w:author="GIRAUD Christian" w:date="2014-06-20T11:58:00Z">
                                  <w:rPr>
                                    <w:sz w:val="18"/>
                                    <w:szCs w:val="18"/>
                                    <w:lang w:val="fr-FR"/>
                                  </w:rPr>
                                </w:rPrChange>
                              </w:rPr>
                              <w:t>B-</w:t>
                            </w:r>
                          </w:ins>
                          <w:ins w:id="2101" w:author="GIRAUD Christian" w:date="2014-06-19T16:07:00Z">
                            <w:r w:rsidRPr="00B25A96">
                              <w:rPr>
                                <w:rFonts w:ascii="Arial" w:hAnsi="Arial"/>
                                <w:b/>
                                <w:sz w:val="18"/>
                                <w:szCs w:val="18"/>
                                <w:lang w:val="fr-FR"/>
                                <w:rPrChange w:id="2102" w:author="GIRAUD Christian" w:date="2014-06-20T11:58:00Z">
                                  <w:rPr>
                                    <w:sz w:val="18"/>
                                    <w:szCs w:val="18"/>
                                    <w:lang w:val="fr-FR"/>
                                  </w:rPr>
                                </w:rPrChange>
                              </w:rPr>
                              <w:t>2</w:t>
                            </w:r>
                          </w:ins>
                        </w:p>
                        <w:p w:rsidR="008006A2" w:rsidRDefault="008006A2" w:rsidP="007F6567">
                          <w:pPr>
                            <w:pStyle w:val="Sprechblasentext"/>
                            <w:spacing w:line="300" w:lineRule="atLeast"/>
                            <w:rPr>
                              <w:ins w:id="2103" w:author="GIRAUD Christian" w:date="2014-06-19T15:52:00Z"/>
                              <w:rFonts w:ascii="Arial" w:hAnsi="Arial"/>
                              <w:sz w:val="18"/>
                              <w:szCs w:val="18"/>
                              <w:lang w:val="fr-FR"/>
                            </w:rPr>
                            <w:pPrChange w:id="2104" w:author="GIRAUD Christian" w:date="2014-06-19T15:50:00Z">
                              <w:pPr/>
                            </w:pPrChange>
                          </w:pPr>
                          <w:ins w:id="2105" w:author="GIRAUD Christian" w:date="2014-06-19T15:51:00Z">
                            <w:r>
                              <w:rPr>
                                <w:rFonts w:ascii="Arial" w:hAnsi="Arial"/>
                                <w:sz w:val="18"/>
                                <w:szCs w:val="18"/>
                                <w:lang w:val="fr-FR"/>
                              </w:rPr>
                              <w:t>Tel</w:t>
                            </w:r>
                          </w:ins>
                          <w:ins w:id="2106" w:author="GIRAUD Christian" w:date="2014-06-19T15:52:00Z">
                            <w:r>
                              <w:rPr>
                                <w:rFonts w:ascii="Arial" w:hAnsi="Arial"/>
                                <w:sz w:val="18"/>
                                <w:szCs w:val="18"/>
                                <w:lang w:val="fr-FR"/>
                              </w:rPr>
                              <w:t>-</w:t>
                            </w:r>
                          </w:ins>
                          <w:ins w:id="2107" w:author="GIRAUD Christian" w:date="2014-06-19T16:07:00Z">
                            <w:r>
                              <w:rPr>
                                <w:rFonts w:ascii="Arial" w:hAnsi="Arial"/>
                                <w:sz w:val="18"/>
                                <w:szCs w:val="18"/>
                                <w:lang w:val="fr-FR"/>
                              </w:rPr>
                              <w:t>2</w:t>
                            </w:r>
                          </w:ins>
                        </w:p>
                        <w:p w:rsidR="008006A2" w:rsidRDefault="008006A2" w:rsidP="007F6567">
                          <w:pPr>
                            <w:pStyle w:val="Sprechblasentext"/>
                            <w:spacing w:line="300" w:lineRule="atLeast"/>
                            <w:rPr>
                              <w:ins w:id="2108" w:author="GIRAUD Christian" w:date="2014-06-19T16:26:00Z"/>
                              <w:rFonts w:ascii="Arial" w:hAnsi="Arial"/>
                              <w:sz w:val="18"/>
                              <w:szCs w:val="18"/>
                              <w:lang w:val="fr-FR"/>
                            </w:rPr>
                            <w:pPrChange w:id="2109" w:author="GIRAUD Christian" w:date="2014-06-19T15:50:00Z">
                              <w:pPr/>
                            </w:pPrChange>
                          </w:pPr>
                          <w:ins w:id="2110" w:author="GIRAUD Christian" w:date="2014-06-19T15:52:00Z">
                            <w:r>
                              <w:rPr>
                                <w:rFonts w:ascii="Arial" w:hAnsi="Arial"/>
                                <w:sz w:val="18"/>
                                <w:szCs w:val="18"/>
                                <w:lang w:val="fr-FR"/>
                              </w:rPr>
                              <w:t>T</w:t>
                            </w:r>
                          </w:ins>
                          <w:ins w:id="2111" w:author="GIRAUD Christian" w:date="2014-06-19T16:07:00Z">
                            <w:r>
                              <w:rPr>
                                <w:rFonts w:ascii="Arial" w:hAnsi="Arial"/>
                                <w:sz w:val="18"/>
                                <w:szCs w:val="18"/>
                                <w:lang w:val="fr-FR"/>
                              </w:rPr>
                              <w:t>2</w:t>
                            </w:r>
                          </w:ins>
                        </w:p>
                        <w:p w:rsidR="008006A2" w:rsidRPr="00631866" w:rsidRDefault="008006A2" w:rsidP="007F6567">
                          <w:pPr>
                            <w:pStyle w:val="Sprechblasentext"/>
                            <w:spacing w:line="300" w:lineRule="atLeast"/>
                            <w:rPr>
                              <w:rFonts w:ascii="Arial" w:hAnsi="Arial"/>
                              <w:sz w:val="18"/>
                              <w:szCs w:val="18"/>
                              <w:lang w:val="fr-FR"/>
                              <w:rPrChange w:id="2112" w:author="GIRAUD Christian" w:date="2014-06-19T15:51:00Z">
                                <w:rPr/>
                              </w:rPrChange>
                            </w:rPr>
                            <w:pPrChange w:id="2113" w:author="GIRAUD Christian" w:date="2014-06-19T15:50:00Z">
                              <w:pPr/>
                            </w:pPrChange>
                          </w:pPr>
                          <w:ins w:id="2114" w:author="GIRAUD Christian" w:date="2014-06-19T16:26:00Z">
                            <w:r>
                              <w:rPr>
                                <w:rFonts w:ascii="Arial" w:hAnsi="Arial"/>
                                <w:sz w:val="18"/>
                                <w:szCs w:val="18"/>
                                <w:lang w:val="fr-FR"/>
                              </w:rPr>
                              <w:t>C2 ?</w:t>
                            </w:r>
                          </w:ins>
                        </w:p>
                      </w:txbxContent>
                    </v:textbox>
                  </v:shape>
                  <v:shape id="Text Box 1492" o:spid="_x0000_s1284" type="#_x0000_t202" style="position:absolute;left:23198;top:33647;width:5204;height:8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V7MYA&#10;AADcAAAADwAAAGRycy9kb3ducmV2LnhtbESPT2vCQBTE70K/w/IKXqRu/EO0qauIoOittaW9PrLP&#10;JDT7Nt1dY/z2riD0OMzMb5jFqjO1aMn5yrKC0TABQZxbXXGh4Otz+zIH4QOyxtoyKbiSh9XyqbfA&#10;TNsLf1B7DIWIEPYZKihDaDIpfV6SQT+0DXH0TtYZDFG6QmqHlwg3tRwnSSoNVhwXSmxoU1L+ezwb&#10;BfPpvv3xh8n7d56e6tcwmLW7P6dU/7lbv4EI1IX/8KO91wpmoxT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dV7MYAAADcAAAADwAAAAAAAAAAAAAAAACYAgAAZHJz&#10;L2Rvd25yZXYueG1sUEsFBgAAAAAEAAQA9QAAAIsDAAAAAA==&#10;">
                    <v:textbox>
                      <w:txbxContent>
                        <w:p w:rsidR="008006A2" w:rsidRPr="00B25A96" w:rsidRDefault="008006A2" w:rsidP="007F6567">
                          <w:pPr>
                            <w:pStyle w:val="Sprechblasentext"/>
                            <w:spacing w:line="300" w:lineRule="atLeast"/>
                            <w:rPr>
                              <w:ins w:id="2115" w:author="GIRAUD Christian" w:date="2014-06-19T15:51:00Z"/>
                              <w:rFonts w:ascii="Arial" w:hAnsi="Arial"/>
                              <w:b/>
                              <w:sz w:val="18"/>
                              <w:szCs w:val="18"/>
                              <w:lang w:val="fr-FR"/>
                              <w:rPrChange w:id="2116" w:author="GIRAUD Christian" w:date="2014-06-20T11:58:00Z">
                                <w:rPr>
                                  <w:ins w:id="2117" w:author="GIRAUD Christian" w:date="2014-06-19T15:51:00Z"/>
                                  <w:sz w:val="18"/>
                                  <w:szCs w:val="18"/>
                                  <w:lang w:val="fr-FR"/>
                                </w:rPr>
                              </w:rPrChange>
                            </w:rPr>
                            <w:pPrChange w:id="2118" w:author="GIRAUD Christian" w:date="2014-06-19T15:50:00Z">
                              <w:pPr/>
                            </w:pPrChange>
                          </w:pPr>
                          <w:ins w:id="2119" w:author="GIRAUD Christian" w:date="2014-06-19T15:52:00Z">
                            <w:r w:rsidRPr="00B25A96">
                              <w:rPr>
                                <w:rFonts w:ascii="Arial" w:hAnsi="Arial"/>
                                <w:b/>
                                <w:sz w:val="18"/>
                                <w:szCs w:val="18"/>
                                <w:lang w:val="fr-FR"/>
                                <w:rPrChange w:id="2120" w:author="GIRAUD Christian" w:date="2014-06-20T11:58:00Z">
                                  <w:rPr>
                                    <w:sz w:val="18"/>
                                    <w:szCs w:val="18"/>
                                    <w:lang w:val="fr-FR"/>
                                  </w:rPr>
                                </w:rPrChange>
                              </w:rPr>
                              <w:t>B-</w:t>
                            </w:r>
                          </w:ins>
                          <w:ins w:id="2121" w:author="GIRAUD Christian" w:date="2014-06-19T16:08:00Z">
                            <w:r w:rsidRPr="00B25A96">
                              <w:rPr>
                                <w:rFonts w:ascii="Arial" w:hAnsi="Arial"/>
                                <w:b/>
                                <w:sz w:val="18"/>
                                <w:szCs w:val="18"/>
                                <w:lang w:val="fr-FR"/>
                                <w:rPrChange w:id="2122" w:author="GIRAUD Christian" w:date="2014-06-20T11:58:00Z">
                                  <w:rPr>
                                    <w:sz w:val="18"/>
                                    <w:szCs w:val="18"/>
                                    <w:lang w:val="fr-FR"/>
                                  </w:rPr>
                                </w:rPrChange>
                              </w:rPr>
                              <w:t>3</w:t>
                            </w:r>
                          </w:ins>
                        </w:p>
                        <w:p w:rsidR="008006A2" w:rsidRDefault="008006A2" w:rsidP="007F6567">
                          <w:pPr>
                            <w:pStyle w:val="Sprechblasentext"/>
                            <w:spacing w:line="300" w:lineRule="atLeast"/>
                            <w:rPr>
                              <w:ins w:id="2123" w:author="GIRAUD Christian" w:date="2014-06-19T15:52:00Z"/>
                              <w:rFonts w:ascii="Arial" w:hAnsi="Arial"/>
                              <w:sz w:val="18"/>
                              <w:szCs w:val="18"/>
                              <w:lang w:val="fr-FR"/>
                            </w:rPr>
                            <w:pPrChange w:id="2124" w:author="GIRAUD Christian" w:date="2014-06-19T15:50:00Z">
                              <w:pPr/>
                            </w:pPrChange>
                          </w:pPr>
                          <w:ins w:id="2125" w:author="GIRAUD Christian" w:date="2014-06-19T15:51:00Z">
                            <w:r>
                              <w:rPr>
                                <w:rFonts w:ascii="Arial" w:hAnsi="Arial"/>
                                <w:sz w:val="18"/>
                                <w:szCs w:val="18"/>
                                <w:lang w:val="fr-FR"/>
                              </w:rPr>
                              <w:t>Tel</w:t>
                            </w:r>
                          </w:ins>
                          <w:ins w:id="2126" w:author="GIRAUD Christian" w:date="2014-06-19T15:52:00Z">
                            <w:r>
                              <w:rPr>
                                <w:rFonts w:ascii="Arial" w:hAnsi="Arial"/>
                                <w:sz w:val="18"/>
                                <w:szCs w:val="18"/>
                                <w:lang w:val="fr-FR"/>
                              </w:rPr>
                              <w:t>-</w:t>
                            </w:r>
                          </w:ins>
                          <w:ins w:id="2127" w:author="GIRAUD Christian" w:date="2014-06-19T16:08:00Z">
                            <w:r>
                              <w:rPr>
                                <w:rFonts w:ascii="Arial" w:hAnsi="Arial"/>
                                <w:sz w:val="18"/>
                                <w:szCs w:val="18"/>
                                <w:lang w:val="fr-FR"/>
                              </w:rPr>
                              <w:t>3</w:t>
                            </w:r>
                          </w:ins>
                        </w:p>
                        <w:p w:rsidR="008006A2" w:rsidRDefault="008006A2" w:rsidP="007F6567">
                          <w:pPr>
                            <w:pStyle w:val="Sprechblasentext"/>
                            <w:spacing w:line="300" w:lineRule="atLeast"/>
                            <w:rPr>
                              <w:ins w:id="2128" w:author="GIRAUD Christian" w:date="2014-06-19T16:26:00Z"/>
                              <w:rFonts w:ascii="Arial" w:hAnsi="Arial"/>
                              <w:sz w:val="18"/>
                              <w:szCs w:val="18"/>
                              <w:lang w:val="fr-FR"/>
                            </w:rPr>
                            <w:pPrChange w:id="2129" w:author="GIRAUD Christian" w:date="2014-06-19T15:50:00Z">
                              <w:pPr/>
                            </w:pPrChange>
                          </w:pPr>
                          <w:ins w:id="2130" w:author="GIRAUD Christian" w:date="2014-06-19T15:52:00Z">
                            <w:r>
                              <w:rPr>
                                <w:rFonts w:ascii="Arial" w:hAnsi="Arial"/>
                                <w:sz w:val="18"/>
                                <w:szCs w:val="18"/>
                                <w:lang w:val="fr-FR"/>
                              </w:rPr>
                              <w:t>T</w:t>
                            </w:r>
                          </w:ins>
                          <w:ins w:id="2131" w:author="GIRAUD Christian" w:date="2014-06-19T16:09:00Z">
                            <w:r>
                              <w:rPr>
                                <w:rFonts w:ascii="Arial" w:hAnsi="Arial"/>
                                <w:sz w:val="18"/>
                                <w:szCs w:val="18"/>
                                <w:lang w:val="fr-FR"/>
                              </w:rPr>
                              <w:t>3</w:t>
                            </w:r>
                          </w:ins>
                        </w:p>
                        <w:p w:rsidR="008006A2" w:rsidRPr="00631866" w:rsidRDefault="008006A2" w:rsidP="007F6567">
                          <w:pPr>
                            <w:pStyle w:val="Sprechblasentext"/>
                            <w:spacing w:line="300" w:lineRule="atLeast"/>
                            <w:rPr>
                              <w:rFonts w:ascii="Arial" w:hAnsi="Arial"/>
                              <w:sz w:val="18"/>
                              <w:szCs w:val="18"/>
                              <w:lang w:val="fr-FR"/>
                              <w:rPrChange w:id="2132" w:author="GIRAUD Christian" w:date="2014-06-19T15:51:00Z">
                                <w:rPr/>
                              </w:rPrChange>
                            </w:rPr>
                            <w:pPrChange w:id="2133" w:author="GIRAUD Christian" w:date="2014-06-19T15:50:00Z">
                              <w:pPr/>
                            </w:pPrChange>
                          </w:pPr>
                          <w:ins w:id="2134" w:author="GIRAUD Christian" w:date="2014-06-19T16:26:00Z">
                            <w:r>
                              <w:rPr>
                                <w:rFonts w:ascii="Arial" w:hAnsi="Arial"/>
                                <w:sz w:val="18"/>
                                <w:szCs w:val="18"/>
                                <w:lang w:val="fr-FR"/>
                              </w:rPr>
                              <w:t>C3 ?</w:t>
                            </w:r>
                          </w:ins>
                        </w:p>
                      </w:txbxContent>
                    </v:textbox>
                  </v:shape>
                  <v:shape id="Text Box 1494" o:spid="_x0000_s1285" type="#_x0000_t202" style="position:absolute;left:29782;top:33569;width:5204;height:8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wd8UA&#10;AADcAAAADwAAAGRycy9kb3ducmV2LnhtbESPQWvCQBSE7wX/w/KEXkrdWMVodBURKvZWY2mvj+wz&#10;CWbfxt1tTP99tyD0OMzMN8xq05tGdOR8bVnBeJSAIC6srrlU8HF6fZ6D8AFZY2OZFPyQh8168LDC&#10;TNsbH6nLQykihH2GCqoQ2kxKX1Rk0I9sSxy9s3UGQ5SulNrhLcJNI1+SZCYN1hwXKmxpV1Fxyb+N&#10;gvn00H35t8n7ZzE7N4vwlHb7q1PqcdhvlyAC9eE/fG8ftIJ0nM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B3xQAAANwAAAAPAAAAAAAAAAAAAAAAAJgCAABkcnMv&#10;ZG93bnJldi54bWxQSwUGAAAAAAQABAD1AAAAigMAAAAA&#10;">
                    <v:textbox>
                      <w:txbxContent>
                        <w:p w:rsidR="008006A2" w:rsidRPr="00B25A96" w:rsidRDefault="008006A2" w:rsidP="007F6567">
                          <w:pPr>
                            <w:pStyle w:val="Sprechblasentext"/>
                            <w:spacing w:line="300" w:lineRule="atLeast"/>
                            <w:rPr>
                              <w:ins w:id="2135" w:author="GIRAUD Christian" w:date="2014-06-19T15:51:00Z"/>
                              <w:rFonts w:ascii="Arial" w:hAnsi="Arial"/>
                              <w:b/>
                              <w:sz w:val="18"/>
                              <w:szCs w:val="18"/>
                              <w:lang w:val="fr-FR"/>
                              <w:rPrChange w:id="2136" w:author="GIRAUD Christian" w:date="2014-06-20T11:58:00Z">
                                <w:rPr>
                                  <w:ins w:id="2137" w:author="GIRAUD Christian" w:date="2014-06-19T15:51:00Z"/>
                                  <w:sz w:val="18"/>
                                  <w:szCs w:val="18"/>
                                  <w:lang w:val="fr-FR"/>
                                </w:rPr>
                              </w:rPrChange>
                            </w:rPr>
                            <w:pPrChange w:id="2138" w:author="GIRAUD Christian" w:date="2014-06-19T15:50:00Z">
                              <w:pPr/>
                            </w:pPrChange>
                          </w:pPr>
                          <w:ins w:id="2139" w:author="GIRAUD Christian" w:date="2014-06-19T15:52:00Z">
                            <w:r w:rsidRPr="00B25A96">
                              <w:rPr>
                                <w:rFonts w:ascii="Arial" w:hAnsi="Arial"/>
                                <w:b/>
                                <w:sz w:val="18"/>
                                <w:szCs w:val="18"/>
                                <w:lang w:val="fr-FR"/>
                                <w:rPrChange w:id="2140" w:author="GIRAUD Christian" w:date="2014-06-20T11:58:00Z">
                                  <w:rPr>
                                    <w:sz w:val="18"/>
                                    <w:szCs w:val="18"/>
                                    <w:lang w:val="fr-FR"/>
                                  </w:rPr>
                                </w:rPrChange>
                              </w:rPr>
                              <w:t>B-</w:t>
                            </w:r>
                          </w:ins>
                          <w:ins w:id="2141" w:author="GIRAUD Christian" w:date="2014-06-19T16:09:00Z">
                            <w:r w:rsidRPr="00B25A96">
                              <w:rPr>
                                <w:rFonts w:ascii="Arial" w:hAnsi="Arial"/>
                                <w:b/>
                                <w:sz w:val="18"/>
                                <w:szCs w:val="18"/>
                                <w:lang w:val="fr-FR"/>
                                <w:rPrChange w:id="2142" w:author="GIRAUD Christian" w:date="2014-06-20T11:58:00Z">
                                  <w:rPr>
                                    <w:sz w:val="18"/>
                                    <w:szCs w:val="18"/>
                                    <w:lang w:val="fr-FR"/>
                                  </w:rPr>
                                </w:rPrChange>
                              </w:rPr>
                              <w:t>4</w:t>
                            </w:r>
                          </w:ins>
                        </w:p>
                        <w:p w:rsidR="008006A2" w:rsidRDefault="008006A2" w:rsidP="007F6567">
                          <w:pPr>
                            <w:pStyle w:val="Sprechblasentext"/>
                            <w:spacing w:line="300" w:lineRule="atLeast"/>
                            <w:rPr>
                              <w:ins w:id="2143" w:author="GIRAUD Christian" w:date="2014-06-19T15:52:00Z"/>
                              <w:rFonts w:ascii="Arial" w:hAnsi="Arial"/>
                              <w:sz w:val="18"/>
                              <w:szCs w:val="18"/>
                              <w:lang w:val="fr-FR"/>
                            </w:rPr>
                            <w:pPrChange w:id="2144" w:author="GIRAUD Christian" w:date="2014-06-19T15:50:00Z">
                              <w:pPr/>
                            </w:pPrChange>
                          </w:pPr>
                          <w:ins w:id="2145" w:author="GIRAUD Christian" w:date="2014-06-19T15:51:00Z">
                            <w:r>
                              <w:rPr>
                                <w:rFonts w:ascii="Arial" w:hAnsi="Arial"/>
                                <w:sz w:val="18"/>
                                <w:szCs w:val="18"/>
                                <w:lang w:val="fr-FR"/>
                              </w:rPr>
                              <w:t>Tel</w:t>
                            </w:r>
                          </w:ins>
                          <w:ins w:id="2146" w:author="GIRAUD Christian" w:date="2014-06-19T15:52:00Z">
                            <w:r>
                              <w:rPr>
                                <w:rFonts w:ascii="Arial" w:hAnsi="Arial"/>
                                <w:sz w:val="18"/>
                                <w:szCs w:val="18"/>
                                <w:lang w:val="fr-FR"/>
                              </w:rPr>
                              <w:t>-</w:t>
                            </w:r>
                          </w:ins>
                          <w:ins w:id="2147" w:author="GIRAUD Christian" w:date="2014-06-19T16:09:00Z">
                            <w:r>
                              <w:rPr>
                                <w:rFonts w:ascii="Arial" w:hAnsi="Arial"/>
                                <w:sz w:val="18"/>
                                <w:szCs w:val="18"/>
                                <w:lang w:val="fr-FR"/>
                              </w:rPr>
                              <w:t>4</w:t>
                            </w:r>
                          </w:ins>
                        </w:p>
                        <w:p w:rsidR="008006A2" w:rsidRDefault="008006A2" w:rsidP="007F6567">
                          <w:pPr>
                            <w:pStyle w:val="Sprechblasentext"/>
                            <w:spacing w:line="300" w:lineRule="atLeast"/>
                            <w:rPr>
                              <w:ins w:id="2148" w:author="GIRAUD Christian" w:date="2014-06-19T16:26:00Z"/>
                              <w:rFonts w:ascii="Arial" w:hAnsi="Arial"/>
                              <w:sz w:val="18"/>
                              <w:szCs w:val="18"/>
                              <w:lang w:val="fr-FR"/>
                            </w:rPr>
                            <w:pPrChange w:id="2149" w:author="GIRAUD Christian" w:date="2014-06-19T15:50:00Z">
                              <w:pPr/>
                            </w:pPrChange>
                          </w:pPr>
                          <w:ins w:id="2150" w:author="GIRAUD Christian" w:date="2014-06-19T15:52:00Z">
                            <w:r>
                              <w:rPr>
                                <w:rFonts w:ascii="Arial" w:hAnsi="Arial"/>
                                <w:sz w:val="18"/>
                                <w:szCs w:val="18"/>
                                <w:lang w:val="fr-FR"/>
                              </w:rPr>
                              <w:t>T</w:t>
                            </w:r>
                          </w:ins>
                          <w:ins w:id="2151" w:author="GIRAUD Christian" w:date="2014-06-19T16:10:00Z">
                            <w:r>
                              <w:rPr>
                                <w:rFonts w:ascii="Arial" w:hAnsi="Arial"/>
                                <w:sz w:val="18"/>
                                <w:szCs w:val="18"/>
                                <w:lang w:val="fr-FR"/>
                              </w:rPr>
                              <w:t>4</w:t>
                            </w:r>
                          </w:ins>
                        </w:p>
                        <w:p w:rsidR="008006A2" w:rsidRPr="00631866" w:rsidRDefault="008006A2" w:rsidP="007F6567">
                          <w:pPr>
                            <w:pStyle w:val="Sprechblasentext"/>
                            <w:spacing w:line="300" w:lineRule="atLeast"/>
                            <w:rPr>
                              <w:rFonts w:ascii="Arial" w:hAnsi="Arial"/>
                              <w:sz w:val="18"/>
                              <w:szCs w:val="18"/>
                              <w:lang w:val="fr-FR"/>
                              <w:rPrChange w:id="2152" w:author="GIRAUD Christian" w:date="2014-06-19T15:51:00Z">
                                <w:rPr/>
                              </w:rPrChange>
                            </w:rPr>
                            <w:pPrChange w:id="2153" w:author="GIRAUD Christian" w:date="2014-06-19T15:50:00Z">
                              <w:pPr/>
                            </w:pPrChange>
                          </w:pPr>
                          <w:ins w:id="2154" w:author="GIRAUD Christian" w:date="2014-06-19T16:26:00Z">
                            <w:r>
                              <w:rPr>
                                <w:rFonts w:ascii="Arial" w:hAnsi="Arial"/>
                                <w:sz w:val="18"/>
                                <w:szCs w:val="18"/>
                                <w:lang w:val="fr-FR"/>
                              </w:rPr>
                              <w:t>C4 ?</w:t>
                            </w:r>
                          </w:ins>
                        </w:p>
                      </w:txbxContent>
                    </v:textbox>
                  </v:shape>
                  <v:shape id="Text Box 1495" o:spid="_x0000_s1286" type="#_x0000_t202" style="position:absolute;left:10206;top:12214;width:8897;height:7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Br8IA&#10;AADcAAAADwAAAGRycy9kb3ducmV2LnhtbERPy4rCMBTdC/5DuIIb0VQXjlSjiA/UjTAqiLtLc22L&#10;zU1tYq1/bxYDszyc92zRmELUVLncsoLhIAJBnFidc6rgct72JyCcR9ZYWCYFH3KwmLdbM4y1ffMv&#10;1SefihDCLkYFmfdlLKVLMjLoBrYkDtzdVgZ9gFUqdYXvEG4KOYqisTSYc2jIsKRVRsnj9DIKjp8r&#10;P3ev6F4fysnt8jhu1tveRqlup1lOQXhq/L/4z73XCn6GYW04E46An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M4GvwgAAANwAAAAPAAAAAAAAAAAAAAAAAJgCAABkcnMvZG93&#10;bnJldi54bWxQSwUGAAAAAAQABAD1AAAAhwMAAAAA&#10;" strokeweight="1pt">
                    <v:textbox>
                      <w:txbxContent>
                        <w:p w:rsidR="008006A2" w:rsidRPr="00B25A96" w:rsidRDefault="008006A2" w:rsidP="00B25A96">
                          <w:pPr>
                            <w:pStyle w:val="Figure"/>
                            <w:rPr>
                              <w:ins w:id="2155" w:author="GIRAUD Christian" w:date="2014-06-19T16:19:00Z"/>
                              <w:szCs w:val="22"/>
                              <w:lang w:val="fr-FR"/>
                            </w:rPr>
                            <w:pPrChange w:id="2156" w:author="GIRAUD Christian" w:date="2014-06-20T11:57:00Z">
                              <w:pPr/>
                            </w:pPrChange>
                          </w:pPr>
                          <w:ins w:id="2157" w:author="GIRAUD Christian" w:date="2014-06-19T16:14:00Z">
                            <w:r w:rsidRPr="00B25A96">
                              <w:rPr>
                                <w:szCs w:val="22"/>
                                <w:lang w:val="fr-FR"/>
                              </w:rPr>
                              <w:t>Cycle_n</w:t>
                            </w:r>
                          </w:ins>
                        </w:p>
                        <w:p w:rsidR="008006A2" w:rsidRPr="007F6567" w:rsidRDefault="008006A2" w:rsidP="005713C0">
                          <w:pPr>
                            <w:jc w:val="center"/>
                            <w:rPr>
                              <w:ins w:id="2158" w:author="GIRAUD Christian" w:date="2014-06-19T16:19:00Z"/>
                              <w:szCs w:val="22"/>
                              <w:lang w:val="fr-FR"/>
                            </w:rPr>
                            <w:pPrChange w:id="2159" w:author="GIRAUD Christian" w:date="2014-06-19T16:45:00Z">
                              <w:pPr/>
                            </w:pPrChange>
                          </w:pPr>
                          <w:ins w:id="2160" w:author="GIRAUD Christian" w:date="2014-06-19T16:19:00Z">
                            <w:r w:rsidRPr="007F6567">
                              <w:rPr>
                                <w:szCs w:val="22"/>
                                <w:lang w:val="fr-FR"/>
                              </w:rPr>
                              <w:t>Cn</w:t>
                            </w:r>
                          </w:ins>
                          <w:ins w:id="2161" w:author="GIRAUD Christian" w:date="2014-06-19T16:44:00Z">
                            <w:r>
                              <w:rPr>
                                <w:szCs w:val="22"/>
                                <w:lang w:val="fr-FR"/>
                              </w:rPr>
                              <w:t>, Vn</w:t>
                            </w:r>
                          </w:ins>
                        </w:p>
                        <w:p w:rsidR="008006A2" w:rsidRPr="007F6567" w:rsidRDefault="008006A2" w:rsidP="005713C0">
                          <w:pPr>
                            <w:jc w:val="center"/>
                            <w:rPr>
                              <w:szCs w:val="22"/>
                              <w:lang w:val="fr-FR"/>
                              <w:rPrChange w:id="2162" w:author="GIRAUD Christian" w:date="2014-06-19T16:34:00Z">
                                <w:rPr/>
                              </w:rPrChange>
                            </w:rPr>
                            <w:pPrChange w:id="2163" w:author="GIRAUD Christian" w:date="2014-06-19T16:45:00Z">
                              <w:pPr/>
                            </w:pPrChange>
                          </w:pPr>
                          <w:ins w:id="2164" w:author="GIRAUD Christian" w:date="2014-06-19T16:19:00Z">
                            <w:r w:rsidRPr="007F6567">
                              <w:rPr>
                                <w:szCs w:val="22"/>
                                <w:lang w:val="fr-FR"/>
                              </w:rPr>
                              <w:t>Tn</w:t>
                            </w:r>
                          </w:ins>
                        </w:p>
                      </w:txbxContent>
                    </v:textbox>
                  </v:shape>
                  <v:shape id="AutoShape 1496" o:spid="_x0000_s1287" type="#_x0000_t32" style="position:absolute;left:36610;top:19469;width:69;height:37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Yb8MAAADcAAAADwAAAGRycy9kb3ducmV2LnhtbESPQWsCMRSE74X+h/AK3mpWQduuRmkF&#10;QbxItVCPj81zN7h5WTZxs/57Iwgeh5n5hpkve1uLjlpvHCsYDTMQxIXThksFf4f1+ycIH5A11o5J&#10;wZU8LBevL3PMtYv8S90+lCJB2OeooAqhyaX0RUUW/dA1xMk7udZiSLItpW4xJrit5TjLptKi4bRQ&#10;YUOriorz/mIVmLgzXbNZxZ/t/9HrSOY6cUapwVv/PQMRqA/P8KO90Qo+Rl9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GmG/DAAAA3AAAAA8AAAAAAAAAAAAA&#10;AAAAoQIAAGRycy9kb3ducmV2LnhtbFBLBQYAAAAABAAEAPkAAACRAwAAAAA=&#10;">
                    <v:stroke endarrow="block"/>
                  </v:shape>
                  <v:shape id="Text Box 1498" o:spid="_x0000_s1288" type="#_x0000_t202" style="position:absolute;left:20631;top:12214;width:9570;height:7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HFMIA&#10;AADcAAAADwAAAGRycy9kb3ducmV2LnhtbERPy4rCMBTdC/5DuIIb0VQXjlSjiA/UjTAqiLtLc22L&#10;zU1tYq1/bxYDszyc92zRmELUVLncsoLhIAJBnFidc6rgct72JyCcR9ZYWCYFH3KwmLdbM4y1ffMv&#10;1SefihDCLkYFmfdlLKVLMjLoBrYkDtzdVgZ9gFUqdYXvEG4KOYqisTSYc2jIsKRVRsnj9DIKjp8r&#10;P3ev6F4fysnt8jhu1tveRqlup1lOQXhq/L/4z73XCn5GYX44E46An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UcUwgAAANwAAAAPAAAAAAAAAAAAAAAAAJgCAABkcnMvZG93&#10;bnJldi54bWxQSwUGAAAAAAQABAD1AAAAhwMAAAAA&#10;" strokeweight="1pt">
                    <v:textbox>
                      <w:txbxContent>
                        <w:p w:rsidR="008006A2" w:rsidRPr="00B25A96" w:rsidRDefault="008006A2" w:rsidP="00B25A96">
                          <w:pPr>
                            <w:pStyle w:val="Figure"/>
                            <w:rPr>
                              <w:ins w:id="2165" w:author="GIRAUD Christian" w:date="2014-06-19T16:27:00Z"/>
                              <w:lang w:val="fr-FR"/>
                            </w:rPr>
                            <w:pPrChange w:id="2166" w:author="GIRAUD Christian" w:date="2014-06-20T11:57:00Z">
                              <w:pPr/>
                            </w:pPrChange>
                          </w:pPr>
                          <w:ins w:id="2167" w:author="GIRAUD Christian" w:date="2014-06-19T16:14:00Z">
                            <w:r w:rsidRPr="00B25A96">
                              <w:rPr>
                                <w:lang w:val="fr-FR"/>
                              </w:rPr>
                              <w:t>Cycle_n</w:t>
                            </w:r>
                          </w:ins>
                          <w:ins w:id="2168" w:author="GIRAUD Christian" w:date="2014-06-19T16:27:00Z">
                            <w:r w:rsidRPr="00B25A96">
                              <w:rPr>
                                <w:lang w:val="fr-FR"/>
                              </w:rPr>
                              <w:t>+1</w:t>
                            </w:r>
                          </w:ins>
                        </w:p>
                        <w:p w:rsidR="008006A2" w:rsidRDefault="008006A2" w:rsidP="005713C0">
                          <w:pPr>
                            <w:jc w:val="center"/>
                            <w:rPr>
                              <w:ins w:id="2169" w:author="GIRAUD Christian" w:date="2014-06-19T16:27:00Z"/>
                              <w:lang w:val="fr-FR"/>
                            </w:rPr>
                            <w:pPrChange w:id="2170" w:author="GIRAUD Christian" w:date="2014-06-19T16:45:00Z">
                              <w:pPr/>
                            </w:pPrChange>
                          </w:pPr>
                          <w:ins w:id="2171" w:author="GIRAUD Christian" w:date="2014-06-19T16:27:00Z">
                            <w:r>
                              <w:rPr>
                                <w:lang w:val="fr-FR"/>
                              </w:rPr>
                              <w:t>Cn+1</w:t>
                            </w:r>
                          </w:ins>
                          <w:ins w:id="2172" w:author="GIRAUD Christian" w:date="2014-06-19T16:44:00Z">
                            <w:r>
                              <w:rPr>
                                <w:lang w:val="fr-FR"/>
                              </w:rPr>
                              <w:t>, Vn+1</w:t>
                            </w:r>
                          </w:ins>
                        </w:p>
                        <w:p w:rsidR="008006A2" w:rsidRPr="00B8657C" w:rsidRDefault="008006A2" w:rsidP="005713C0">
                          <w:pPr>
                            <w:jc w:val="center"/>
                            <w:rPr>
                              <w:lang w:val="fr-FR"/>
                              <w:rPrChange w:id="2173" w:author="GIRAUD Christian" w:date="2014-06-19T16:14:00Z">
                                <w:rPr/>
                              </w:rPrChange>
                            </w:rPr>
                            <w:pPrChange w:id="2174" w:author="GIRAUD Christian" w:date="2014-06-19T16:45:00Z">
                              <w:pPr/>
                            </w:pPrChange>
                          </w:pPr>
                          <w:ins w:id="2175" w:author="GIRAUD Christian" w:date="2014-06-19T16:27:00Z">
                            <w:r>
                              <w:rPr>
                                <w:lang w:val="fr-FR"/>
                              </w:rPr>
                              <w:t>Tn+1</w:t>
                            </w:r>
                          </w:ins>
                        </w:p>
                      </w:txbxContent>
                    </v:textbox>
                  </v:shape>
                  <v:shape id="Text Box 1500" o:spid="_x0000_s1289" type="#_x0000_t202" style="position:absolute;left:31773;top:12554;width:9717;height:7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ij8cA&#10;AADcAAAADwAAAGRycy9kb3ducmV2LnhtbESPT2vCQBTE7wW/w/KEXorZxEMrqasU/6BehGqg9PbI&#10;PpOQ7Ns0u8b47btCocdhZn7DzJeDaURPnassK0iiGARxbnXFhYLsvJ3MQDiPrLGxTAru5GC5GD3N&#10;MdX2xp/Un3whAoRdigpK79tUSpeXZNBFtiUO3sV2Bn2QXSF1h7cAN42cxvGrNFhxWCixpVVJeX26&#10;GgXH+xf/7K7xpT+0s++sPm7W25eNUs/j4eMdhKfB/4f/2nut4G2awONMO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l4o/HAAAA3AAAAA8AAAAAAAAAAAAAAAAAmAIAAGRy&#10;cy9kb3ducmV2LnhtbFBLBQYAAAAABAAEAPUAAACMAwAAAAA=&#10;" strokeweight="1pt">
                    <v:textbox>
                      <w:txbxContent>
                        <w:p w:rsidR="008006A2" w:rsidRPr="00B25A96" w:rsidRDefault="008006A2" w:rsidP="00B25A96">
                          <w:pPr>
                            <w:pStyle w:val="Figure"/>
                            <w:rPr>
                              <w:ins w:id="2176" w:author="GIRAUD Christian" w:date="2014-06-19T16:30:00Z"/>
                              <w:lang w:val="fr-FR"/>
                            </w:rPr>
                            <w:pPrChange w:id="2177" w:author="GIRAUD Christian" w:date="2014-06-20T11:58:00Z">
                              <w:pPr/>
                            </w:pPrChange>
                          </w:pPr>
                          <w:ins w:id="2178" w:author="GIRAUD Christian" w:date="2014-06-19T16:14:00Z">
                            <w:r w:rsidRPr="00B25A96">
                              <w:rPr>
                                <w:lang w:val="fr-FR"/>
                              </w:rPr>
                              <w:t>Cycle_n</w:t>
                            </w:r>
                          </w:ins>
                          <w:ins w:id="2179" w:author="GIRAUD Christian" w:date="2014-06-19T16:30:00Z">
                            <w:r w:rsidRPr="00B25A96">
                              <w:rPr>
                                <w:lang w:val="fr-FR"/>
                              </w:rPr>
                              <w:t>+2</w:t>
                            </w:r>
                          </w:ins>
                        </w:p>
                        <w:p w:rsidR="008006A2" w:rsidRDefault="008006A2" w:rsidP="005713C0">
                          <w:pPr>
                            <w:jc w:val="center"/>
                            <w:rPr>
                              <w:ins w:id="2180" w:author="GIRAUD Christian" w:date="2014-06-19T16:30:00Z"/>
                              <w:lang w:val="fr-FR"/>
                            </w:rPr>
                            <w:pPrChange w:id="2181" w:author="GIRAUD Christian" w:date="2014-06-19T16:45:00Z">
                              <w:pPr/>
                            </w:pPrChange>
                          </w:pPr>
                          <w:ins w:id="2182" w:author="GIRAUD Christian" w:date="2014-06-19T16:30:00Z">
                            <w:r>
                              <w:rPr>
                                <w:lang w:val="fr-FR"/>
                              </w:rPr>
                              <w:t>Cn+2</w:t>
                            </w:r>
                          </w:ins>
                          <w:ins w:id="2183" w:author="GIRAUD Christian" w:date="2014-06-19T16:44:00Z">
                            <w:r>
                              <w:rPr>
                                <w:lang w:val="fr-FR"/>
                              </w:rPr>
                              <w:t>, Vn+2</w:t>
                            </w:r>
                          </w:ins>
                        </w:p>
                        <w:p w:rsidR="008006A2" w:rsidRPr="00B8657C" w:rsidRDefault="008006A2" w:rsidP="005713C0">
                          <w:pPr>
                            <w:jc w:val="center"/>
                            <w:rPr>
                              <w:lang w:val="fr-FR"/>
                              <w:rPrChange w:id="2184" w:author="GIRAUD Christian" w:date="2014-06-19T16:14:00Z">
                                <w:rPr/>
                              </w:rPrChange>
                            </w:rPr>
                            <w:pPrChange w:id="2185" w:author="GIRAUD Christian" w:date="2014-06-19T16:45:00Z">
                              <w:pPr/>
                            </w:pPrChange>
                          </w:pPr>
                          <w:ins w:id="2186" w:author="GIRAUD Christian" w:date="2014-06-19T16:30:00Z">
                            <w:r>
                              <w:rPr>
                                <w:lang w:val="fr-FR"/>
                              </w:rPr>
                              <w:t>Tn+2</w:t>
                            </w:r>
                          </w:ins>
                        </w:p>
                      </w:txbxContent>
                    </v:textbox>
                  </v:shape>
                  <v:shape id="AutoShape 1501" o:spid="_x0000_s1290" type="#_x0000_t32" style="position:absolute;left:18152;top:24576;width:122;height:4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JlOMMAAADcAAAADwAAAGRycy9kb3ducmV2LnhtbESPQWsCMRSE7wX/Q3iCt5pVaZXVKFYQ&#10;pJdSFfT42Dx3g5uXZZNu1n9vCoUeh5n5hllteluLjlpvHCuYjDMQxIXThksF59P+dQHCB2SNtWNS&#10;8CAPm/XgZYW5dpG/qTuGUiQI+xwVVCE0uZS+qMiiH7uGOHk311oMSbal1C3GBLe1nGbZu7RoOC1U&#10;2NCuouJ+/LEKTPwyXXPYxY/Py9XrSObx5oxSo2G/XYII1If/8F/7oBXMp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CZTjDAAAA3AAAAA8AAAAAAAAAAAAA&#10;AAAAoQIAAGRycy9kb3ducmV2LnhtbFBLBQYAAAAABAAEAPkAAACRAwAAAAA=&#10;">
                    <v:stroke endarrow="block"/>
                  </v:shape>
                  <v:shape id="AutoShape 1502" o:spid="_x0000_s1291" type="#_x0000_t32" style="position:absolute;left:26123;top:24576;width:131;height:48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v9TMMAAADcAAAADwAAAGRycy9kb3ducmV2LnhtbESPQWsCMRSE7wX/Q3iCt5pVbJXVKFYQ&#10;pJdSFfT42Dx3g5uXZZNu1n9vCoUeh5n5hllteluLjlpvHCuYjDMQxIXThksF59P+dQHCB2SNtWNS&#10;8CAPm/XgZYW5dpG/qTuGUiQI+xwVVCE0uZS+qMiiH7uGOHk311oMSbal1C3GBLe1nGbZu7RoOC1U&#10;2NCuouJ+/LEKTPwyXXPYxY/Py9XrSObx5oxSo2G/XYII1If/8F/7oBXMp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r/UzDAAAA3AAAAA8AAAAAAAAAAAAA&#10;AAAAoQIAAGRycy9kb3ducmV2LnhtbFBLBQYAAAAABAAEAPkAAACRAwAAAAA=&#10;">
                    <v:stroke endarrow="block"/>
                  </v:shape>
                  <v:shape id="AutoShape 1503" o:spid="_x0000_s1292" type="#_x0000_t32" style="position:absolute;left:32192;top:24367;width:131;height:4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dY18MAAADcAAAADwAAAGRycy9kb3ducmV2LnhtbESPT2sCMRTE7wW/Q3iCt5pV0MrWKFUo&#10;iBfxD+jxsXndDd28LJt0s357Iwg9DjPzG2a57m0tOmq9caxgMs5AEBdOGy4VXM7f7wsQPiBrrB2T&#10;gjt5WK8Gb0vMtYt8pO4USpEg7HNUUIXQ5FL6oiKLfuwa4uT9uNZiSLItpW4xJrit5TTL5tKi4bRQ&#10;YUPbiorf059VYOLBdM1uGzf7683rSOY+c0ap0bD/+gQRqA//4Vd7pxV8TGf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WNfDAAAA3AAAAA8AAAAAAAAAAAAA&#10;AAAAoQIAAGRycy9kb3ducmV2LnhtbFBLBQYAAAAABAAEAPkAAACRAwAAAAA=&#10;">
                    <v:stroke endarrow="block"/>
                  </v:shape>
                  <v:shape id="AutoShape 1504" o:spid="_x0000_s1293" type="#_x0000_t32" style="position:absolute;left:4225;top:2593;width:9;height:23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Y2BMUAAADcAAAADwAAAGRycy9kb3ducmV2LnhtbESPQU8CMRSE7yb+h+aZcDHSdTEoK4UQ&#10;iAlHWTzo7WX72K62r8u2ssu/pyYmHCcz801mvhycFSfqQuNZweM4A0Fced1wreBj//bwAiJEZI3W&#10;Myk4U4Dl4vZmjoX2Pe/oVMZaJAiHAhWYGNtCylAZchjGviVO3sF3DmOSXS11h32COyvzLJtKhw2n&#10;BYMtrQ1VP+WvU/DuP582mxlZ35fHwXxP7nP7RUqN7obVK4hIQ7yG/9tbreA5n8LfmXQE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Y2BMUAAADcAAAADwAAAAAAAAAA&#10;AAAAAAChAgAAZHJzL2Rvd25yZXYueG1sUEsFBgAAAAAEAAQA+QAAAJMDAAAAAA==&#10;" strokeweight="1.5pt">
                    <v:stroke endarrow="block"/>
                  </v:shape>
                  <v:shape id="Text Box 1505" o:spid="_x0000_s1294" type="#_x0000_t202" style="position:absolute;left:51645;top:20578;width:5492;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J/cQA&#10;AADcAAAADwAAAGRycy9kb3ducmV2LnhtbESPzWrDMBCE74W+g9hCLiWRG5q4dS2bNpDia34eYGOt&#10;f6i1MpYa228fFQo5DjPzDZPmk+nElQbXWlbwsopAEJdWt1wrOJ/2yzcQziNr7CyTgpkc5NnjQ4qJ&#10;tiMf6Hr0tQgQdgkqaLzvEyld2ZBBt7I9cfAqOxj0QQ611AOOAW46uY6irTTYclhosKddQ+XP8dco&#10;qIrxefM+Xr79OT68br+wjS92VmrxNH1+gPA0+Xv4v11oBfE6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LSf3EAAAA3AAAAA8AAAAAAAAAAAAAAAAAmAIAAGRycy9k&#10;b3ducmV2LnhtbFBLBQYAAAAABAAEAPUAAACJAwAAAAA=&#10;" stroked="f">
                    <v:textbox>
                      <w:txbxContent>
                        <w:p w:rsidR="008006A2" w:rsidRPr="007F6567" w:rsidRDefault="008006A2">
                          <w:pPr>
                            <w:rPr>
                              <w:b/>
                              <w:lang w:val="fr-FR"/>
                              <w:rPrChange w:id="2187" w:author="GIRAUD Christian" w:date="2014-06-19T16:35:00Z">
                                <w:rPr/>
                              </w:rPrChange>
                            </w:rPr>
                          </w:pPr>
                          <w:ins w:id="2188" w:author="GIRAUD Christian" w:date="2014-06-19T16:35:00Z">
                            <w:r w:rsidRPr="007F6567">
                              <w:rPr>
                                <w:b/>
                                <w:lang w:val="fr-FR"/>
                                <w:rPrChange w:id="2189" w:author="GIRAUD Christian" w:date="2014-06-19T16:35:00Z">
                                  <w:rPr>
                                    <w:lang w:val="fr-FR"/>
                                  </w:rPr>
                                </w:rPrChange>
                              </w:rPr>
                              <w:t>Time</w:t>
                            </w:r>
                          </w:ins>
                        </w:p>
                      </w:txbxContent>
                    </v:textbox>
                  </v:shape>
                  <v:shape id="Text Box 1506" o:spid="_x0000_s1295" type="#_x0000_t202" style="position:absolute;left:5579;top:1056;width:9849;height:3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dj8EA&#10;AADcAAAADwAAAGRycy9kb3ducmV2LnhtbERPS27CMBDdV+IO1iB1U4EDogkEDGorUbFN4ABDPCQR&#10;8TiK3XxuXy8qdfn0/ofTaBrRU+dqywpWywgEcWF1zaWC2/W82IJwHlljY5kUTOTgdJy9HDDVduCM&#10;+tyXIoSwS1FB5X2bSumKigy6pW2JA/ewnUEfYFdK3eEQwk0j11EUS4M1h4YKW/qqqHjmP0bB4zK8&#10;ve+G+7e/Jdkm/sQ6udtJqdf5+LEH4Wn0/+I/90UrSNZhbTgTj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U3Y/BAAAA3AAAAA8AAAAAAAAAAAAAAAAAmAIAAGRycy9kb3du&#10;cmV2LnhtbFBLBQYAAAAABAAEAPUAAACGAwAAAAA=&#10;" stroked="f">
                    <v:textbox>
                      <w:txbxContent>
                        <w:p w:rsidR="008006A2" w:rsidRPr="007F6567" w:rsidRDefault="008006A2">
                          <w:pPr>
                            <w:rPr>
                              <w:b/>
                              <w:lang w:val="fr-FR"/>
                              <w:rPrChange w:id="2190" w:author="GIRAUD Christian" w:date="2014-06-19T16:36:00Z">
                                <w:rPr/>
                              </w:rPrChange>
                            </w:rPr>
                          </w:pPr>
                          <w:ins w:id="2191" w:author="GIRAUD Christian" w:date="2014-06-19T16:36:00Z">
                            <w:r w:rsidRPr="007F6567">
                              <w:rPr>
                                <w:b/>
                                <w:lang w:val="fr-FR"/>
                                <w:rPrChange w:id="2192" w:author="GIRAUD Christian" w:date="2014-06-19T16:36:00Z">
                                  <w:rPr>
                                    <w:lang w:val="fr-FR"/>
                                  </w:rPr>
                                </w:rPrChange>
                              </w:rPr>
                              <w:t>Distance</w:t>
                            </w:r>
                          </w:ins>
                        </w:p>
                      </w:txbxContent>
                    </v:textbox>
                  </v:shape>
                  <v:shape id="Text Box 1507" o:spid="_x0000_s1296" type="#_x0000_t202" style="position:absolute;left:43455;top:8599;width:17340;height:8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h4FMIA&#10;AADcAAAADwAAAGRycy9kb3ducmV2LnhtbESP3YrCMBSE7wXfIRzBG9FUWa1Wo7iC4q0/D3Bsjm2x&#10;OSlN1ta3NwuCl8PMfMOsNq0pxZNqV1hWMB5FIIhTqwvOFFwv++EchPPIGkvLpOBFDjbrbmeFibYN&#10;n+h59pkIEHYJKsi9rxIpXZqTQTeyFXHw7rY26IOsM6lrbALclHISRTNpsOCwkGNFu5zSx/nPKLgf&#10;m8F00dwO/hqffma/WMQ3+1Kq32u3SxCeWv8Nf9pHrSCeLO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HgUwgAAANwAAAAPAAAAAAAAAAAAAAAAAJgCAABkcnMvZG93&#10;bnJldi54bWxQSwUGAAAAAAQABAD1AAAAhwMAAAAA&#10;" stroked="f">
                    <v:textbox>
                      <w:txbxContent>
                        <w:p w:rsidR="008006A2" w:rsidRPr="00B25A96" w:rsidRDefault="008006A2" w:rsidP="00B25A96">
                          <w:pPr>
                            <w:jc w:val="center"/>
                            <w:rPr>
                              <w:sz w:val="16"/>
                              <w:szCs w:val="16"/>
                              <w:rPrChange w:id="2193" w:author="GIRAUD Christian" w:date="2014-06-20T12:03:00Z">
                                <w:rPr/>
                              </w:rPrChange>
                            </w:rPr>
                            <w:pPrChange w:id="2194" w:author="GIRAUD Christian" w:date="2014-06-20T12:03:00Z">
                              <w:pPr/>
                            </w:pPrChange>
                          </w:pPr>
                          <w:ins w:id="2195" w:author="GIRAUD Christian" w:date="2014-06-20T12:00:00Z">
                            <w:r w:rsidRPr="00B25A96">
                              <w:rPr>
                                <w:sz w:val="16"/>
                                <w:szCs w:val="16"/>
                                <w:rPrChange w:id="2196" w:author="GIRAUD Christian" w:date="2014-06-20T12:03:00Z">
                                  <w:rPr>
                                    <w:lang w:val="fr-FR"/>
                                  </w:rPr>
                                </w:rPrChange>
                              </w:rPr>
                              <w:t>MMU (odometry) gives Coordinate values</w:t>
                            </w:r>
                          </w:ins>
                          <w:ins w:id="2197" w:author="GIRAUD Christian" w:date="2014-06-20T12:03:00Z">
                            <w:r w:rsidRPr="00B25A96">
                              <w:rPr>
                                <w:sz w:val="16"/>
                                <w:szCs w:val="16"/>
                                <w:rPrChange w:id="2198" w:author="GIRAUD Christian" w:date="2014-06-20T12:03:00Z">
                                  <w:rPr>
                                    <w:lang w:val="fr-FR"/>
                                  </w:rPr>
                                </w:rPrChange>
                              </w:rPr>
                              <w:t xml:space="preserve"> </w:t>
                            </w:r>
                          </w:ins>
                          <w:ins w:id="2199" w:author="GIRAUD Christian" w:date="2014-06-20T12:00:00Z">
                            <w:r w:rsidRPr="00B25A96">
                              <w:rPr>
                                <w:sz w:val="16"/>
                                <w:szCs w:val="16"/>
                                <w:rPrChange w:id="2200" w:author="GIRAUD Christian" w:date="2014-06-20T12:03:00Z">
                                  <w:rPr>
                                    <w:lang w:val="fr-FR"/>
                                  </w:rPr>
                                </w:rPrChange>
                              </w:rPr>
                              <w:t>with</w:t>
                            </w:r>
                          </w:ins>
                          <w:ins w:id="2201" w:author="GIRAUD Christian" w:date="2014-06-20T12:04:00Z">
                            <w:r>
                              <w:rPr>
                                <w:sz w:val="16"/>
                                <w:szCs w:val="16"/>
                              </w:rPr>
                              <w:t xml:space="preserve"> speed and time</w:t>
                            </w:r>
                          </w:ins>
                          <w:ins w:id="2202" w:author="GIRAUD Christian" w:date="2014-06-20T12:05:00Z">
                            <w:r>
                              <w:rPr>
                                <w:sz w:val="16"/>
                                <w:szCs w:val="16"/>
                              </w:rPr>
                              <w:t>-stamp at beginning of each</w:t>
                            </w:r>
                          </w:ins>
                          <w:ins w:id="2203" w:author="GIRAUD Christian" w:date="2014-06-20T12:06:00Z">
                            <w:r>
                              <w:rPr>
                                <w:sz w:val="16"/>
                                <w:szCs w:val="16"/>
                              </w:rPr>
                              <w:t xml:space="preserve"> real time cycle</w:t>
                            </w:r>
                          </w:ins>
                        </w:p>
                      </w:txbxContent>
                    </v:textbox>
                  </v:shape>
                  <v:shape id="Text Box 1508" o:spid="_x0000_s1297" type="#_x0000_t202" style="position:absolute;left:39657;top:30173;width:18501;height:8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tHVL8A&#10;AADcAAAADwAAAGRycy9kb3ducmV2LnhtbERPy4rCMBTdC/MP4Q64kTH1Wa1GUUFxq+MHXJtrW2xu&#10;ShNt/XuzEFweznu5bk0pnlS7wrKCQT8CQZxaXXCm4PK//5uBcB5ZY2mZFLzIwXr101liom3DJ3qe&#10;fSZCCLsEFeTeV4mULs3JoOvbijhwN1sb9AHWmdQ1NiHclHIYRVNpsODQkGNFu5zS+/lhFNyOTW8y&#10;b64Hf4lP4+kWi/hqX0p1f9vNAoSn1n/FH/dRK4hHYX44E46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u0dUvwAAANwAAAAPAAAAAAAAAAAAAAAAAJgCAABkcnMvZG93bnJl&#10;di54bWxQSwUGAAAAAAQABAD1AAAAhAMAAAAA&#10;" stroked="f">
                    <v:textbox>
                      <w:txbxContent>
                        <w:p w:rsidR="008006A2" w:rsidRPr="008723D4" w:rsidRDefault="008006A2" w:rsidP="008723D4">
                          <w:pPr>
                            <w:jc w:val="center"/>
                            <w:rPr>
                              <w:sz w:val="16"/>
                              <w:szCs w:val="16"/>
                              <w:rPrChange w:id="2204" w:author="GIRAUD Christian" w:date="2014-06-20T12:16:00Z">
                                <w:rPr/>
                              </w:rPrChange>
                            </w:rPr>
                            <w:pPrChange w:id="2205" w:author="GIRAUD Christian" w:date="2014-06-20T12:14:00Z">
                              <w:pPr/>
                            </w:pPrChange>
                          </w:pPr>
                          <w:ins w:id="2206" w:author="GIRAUD Christian" w:date="2014-06-20T12:13:00Z">
                            <w:r w:rsidRPr="008723D4">
                              <w:rPr>
                                <w:sz w:val="16"/>
                                <w:szCs w:val="16"/>
                                <w:rPrChange w:id="2207" w:author="GIRAUD Christian" w:date="2014-06-20T12:16:00Z">
                                  <w:rPr>
                                    <w:lang w:val="fr-FR"/>
                                  </w:rPr>
                                </w:rPrChange>
                              </w:rPr>
                              <w:t>BTM (balise reader) gives</w:t>
                            </w:r>
                          </w:ins>
                          <w:ins w:id="2208" w:author="GIRAUD Christian" w:date="2014-06-20T12:14:00Z">
                            <w:r w:rsidRPr="008723D4">
                              <w:rPr>
                                <w:sz w:val="16"/>
                                <w:szCs w:val="16"/>
                                <w:rPrChange w:id="2209" w:author="GIRAUD Christian" w:date="2014-06-20T12:16:00Z">
                                  <w:rPr>
                                    <w:lang w:val="fr-FR"/>
                                  </w:rPr>
                                </w:rPrChange>
                              </w:rPr>
                              <w:t xml:space="preserve"> Telegrams</w:t>
                            </w:r>
                          </w:ins>
                          <w:ins w:id="2210" w:author="GIRAUD Christian" w:date="2014-06-20T12:15:00Z">
                            <w:r w:rsidRPr="008723D4">
                              <w:rPr>
                                <w:sz w:val="16"/>
                                <w:szCs w:val="16"/>
                                <w:rPrChange w:id="2211" w:author="GIRAUD Christian" w:date="2014-06-20T12:16:00Z">
                                  <w:rPr>
                                    <w:sz w:val="16"/>
                                    <w:szCs w:val="16"/>
                                    <w:lang w:val="fr-FR"/>
                                  </w:rPr>
                                </w:rPrChange>
                              </w:rPr>
                              <w:t xml:space="preserve"> and time stamp when balise</w:t>
                            </w:r>
                          </w:ins>
                          <w:ins w:id="2212" w:author="GIRAUD Christian" w:date="2014-06-20T12:17:00Z">
                            <w:r>
                              <w:rPr>
                                <w:sz w:val="16"/>
                                <w:szCs w:val="16"/>
                              </w:rPr>
                              <w:t xml:space="preserve"> axle</w:t>
                            </w:r>
                          </w:ins>
                          <w:ins w:id="2213" w:author="GIRAUD Christian" w:date="2014-06-20T12:15:00Z">
                            <w:r w:rsidRPr="008723D4">
                              <w:rPr>
                                <w:sz w:val="16"/>
                                <w:szCs w:val="16"/>
                                <w:rPrChange w:id="2214" w:author="GIRAUD Christian" w:date="2014-06-20T12:16:00Z">
                                  <w:rPr>
                                    <w:sz w:val="16"/>
                                    <w:szCs w:val="16"/>
                                    <w:lang w:val="fr-FR"/>
                                  </w:rPr>
                                </w:rPrChange>
                              </w:rPr>
                              <w:t xml:space="preserve"> and antenna</w:t>
                            </w:r>
                          </w:ins>
                          <w:ins w:id="2215" w:author="GIRAUD Christian" w:date="2014-06-20T12:17:00Z">
                            <w:r>
                              <w:rPr>
                                <w:sz w:val="16"/>
                                <w:szCs w:val="16"/>
                              </w:rPr>
                              <w:t xml:space="preserve"> </w:t>
                            </w:r>
                          </w:ins>
                          <w:ins w:id="2216" w:author="GIRAUD Christian" w:date="2014-06-20T12:18:00Z">
                            <w:r>
                              <w:rPr>
                                <w:sz w:val="16"/>
                                <w:szCs w:val="16"/>
                              </w:rPr>
                              <w:t xml:space="preserve">axle </w:t>
                            </w:r>
                          </w:ins>
                          <w:ins w:id="2217" w:author="GIRAUD Christian" w:date="2014-06-20T12:17:00Z">
                            <w:r>
                              <w:rPr>
                                <w:sz w:val="16"/>
                                <w:szCs w:val="16"/>
                              </w:rPr>
                              <w:t>are alined</w:t>
                            </w:r>
                          </w:ins>
                        </w:p>
                      </w:txbxContent>
                    </v:textbox>
                  </v:shape>
                  <w10:anchorlock/>
                </v:group>
              </w:pict>
            </mc:Fallback>
          </mc:AlternateContent>
        </w:r>
      </w:ins>
    </w:p>
    <w:p w:rsidR="008B5AB3" w:rsidRDefault="008B5AB3" w:rsidP="005713C0">
      <w:pPr>
        <w:pStyle w:val="Textkrper"/>
        <w:ind w:left="0"/>
        <w:rPr>
          <w:ins w:id="2218" w:author="GIRAUD Christian" w:date="2014-06-19T17:09:00Z"/>
        </w:rPr>
        <w:pPrChange w:id="2219" w:author="GIRAUD Christian" w:date="2014-06-19T16:46:00Z">
          <w:pPr>
            <w:pStyle w:val="Textkrper"/>
            <w:ind w:left="851" w:hanging="851"/>
          </w:pPr>
        </w:pPrChange>
      </w:pPr>
    </w:p>
    <w:p w:rsidR="00356734" w:rsidRDefault="00356734" w:rsidP="005713C0">
      <w:pPr>
        <w:pStyle w:val="Textkrper"/>
        <w:ind w:left="0"/>
        <w:rPr>
          <w:ins w:id="2220" w:author="GIRAUD Christian" w:date="2014-06-19T17:09:00Z"/>
        </w:rPr>
        <w:pPrChange w:id="2221" w:author="GIRAUD Christian" w:date="2014-06-19T16:46:00Z">
          <w:pPr>
            <w:pStyle w:val="Textkrper"/>
            <w:ind w:left="851" w:hanging="851"/>
          </w:pPr>
        </w:pPrChange>
      </w:pPr>
    </w:p>
    <w:p w:rsidR="00356734" w:rsidRDefault="00356734" w:rsidP="005713C0">
      <w:pPr>
        <w:pStyle w:val="Textkrper"/>
        <w:ind w:left="0"/>
        <w:rPr>
          <w:ins w:id="2222" w:author="GIRAUD Christian" w:date="2014-06-19T11:26:00Z"/>
        </w:rPr>
        <w:pPrChange w:id="2223" w:author="GIRAUD Christian" w:date="2014-06-19T16:46:00Z">
          <w:pPr>
            <w:pStyle w:val="Textkrper"/>
            <w:ind w:left="851" w:hanging="851"/>
          </w:pPr>
        </w:pPrChange>
      </w:pPr>
    </w:p>
    <w:p w:rsidR="00F92AFD" w:rsidRDefault="005713C0" w:rsidP="00F54EFE">
      <w:pPr>
        <w:pStyle w:val="Textkrper"/>
        <w:ind w:left="851" w:hanging="851"/>
        <w:rPr>
          <w:ins w:id="2224" w:author="GIRAUD Christian" w:date="2014-06-19T16:53:00Z"/>
        </w:rPr>
      </w:pPr>
      <w:ins w:id="2225" w:author="GIRAUD Christian" w:date="2014-06-19T16:49:00Z">
        <w:r>
          <w:t>Objective</w:t>
        </w:r>
      </w:ins>
      <w:ins w:id="2226" w:author="GIRAUD Christian" w:date="2014-06-19T16:46:00Z">
        <w:r>
          <w:t xml:space="preserve"> is </w:t>
        </w:r>
      </w:ins>
      <w:ins w:id="2227" w:author="GIRAUD Christian" w:date="2014-06-20T12:09:00Z">
        <w:r w:rsidR="00340B84">
          <w:t xml:space="preserve">to </w:t>
        </w:r>
      </w:ins>
      <w:ins w:id="2228" w:author="GIRAUD Christian" w:date="2014-06-19T16:46:00Z">
        <w:r>
          <w:t>estimat</w:t>
        </w:r>
      </w:ins>
      <w:ins w:id="2229" w:author="GIRAUD Christian" w:date="2014-06-20T12:10:00Z">
        <w:r w:rsidR="00340B84">
          <w:t>e</w:t>
        </w:r>
      </w:ins>
      <w:ins w:id="2230" w:author="GIRAUD Christian" w:date="2014-06-19T16:46:00Z">
        <w:r>
          <w:t xml:space="preserve"> Coordinate </w:t>
        </w:r>
      </w:ins>
      <w:ins w:id="2231" w:author="GIRAUD Christian" w:date="2014-06-19T16:50:00Z">
        <w:r>
          <w:t>value</w:t>
        </w:r>
      </w:ins>
      <w:ins w:id="2232" w:author="GIRAUD Christian" w:date="2014-06-20T12:10:00Z">
        <w:r w:rsidR="00340B84">
          <w:t>s</w:t>
        </w:r>
      </w:ins>
      <w:ins w:id="2233" w:author="GIRAUD Christian" w:date="2014-06-19T16:46:00Z">
        <w:r>
          <w:t xml:space="preserve"> </w:t>
        </w:r>
      </w:ins>
      <w:ins w:id="2234" w:author="GIRAUD Christian" w:date="2014-06-19T16:48:00Z">
        <w:r>
          <w:t xml:space="preserve">at each balise </w:t>
        </w:r>
      </w:ins>
      <w:ins w:id="2235" w:author="GIRAUD Christian" w:date="2014-06-19T16:50:00Z">
        <w:r>
          <w:t>axle</w:t>
        </w:r>
      </w:ins>
      <w:ins w:id="2236" w:author="GIRAUD Christian" w:date="2014-06-19T16:48:00Z">
        <w:r>
          <w:t>.</w:t>
        </w:r>
      </w:ins>
      <w:del w:id="2237" w:author="GIRAUD Christian" w:date="2014-06-19T16:46:00Z">
        <w:r w:rsidR="001F52C2" w:rsidDel="005713C0">
          <w:delText>See IBD of Process “To Position Train”</w:delText>
        </w:r>
      </w:del>
    </w:p>
    <w:p w:rsidR="00356734" w:rsidRDefault="00356734" w:rsidP="00356734">
      <w:pPr>
        <w:pStyle w:val="Textkrper"/>
        <w:ind w:left="0"/>
        <w:rPr>
          <w:ins w:id="2238" w:author="GIRAUD Christian" w:date="2014-06-19T17:05:00Z"/>
        </w:rPr>
        <w:pPrChange w:id="2239" w:author="GIRAUD Christian" w:date="2014-06-19T17:06:00Z">
          <w:pPr>
            <w:pStyle w:val="Textkrper"/>
            <w:ind w:left="851" w:hanging="851"/>
          </w:pPr>
        </w:pPrChange>
      </w:pPr>
    </w:p>
    <w:p w:rsidR="00F92AFD" w:rsidRDefault="00F92AFD" w:rsidP="00F92AFD">
      <w:pPr>
        <w:pStyle w:val="Textkrper"/>
        <w:numPr>
          <w:ilvl w:val="0"/>
          <w:numId w:val="28"/>
        </w:numPr>
        <w:rPr>
          <w:ins w:id="2240" w:author="GIRAUD Christian" w:date="2014-06-19T16:55:00Z"/>
        </w:rPr>
        <w:pPrChange w:id="2241" w:author="GIRAUD Christian" w:date="2014-06-19T16:53:00Z">
          <w:pPr>
            <w:pStyle w:val="Textkrper"/>
            <w:ind w:left="851" w:hanging="851"/>
          </w:pPr>
        </w:pPrChange>
      </w:pPr>
      <w:ins w:id="2242" w:author="GIRAUD Christian" w:date="2014-06-19T16:53:00Z">
        <w:r>
          <w:t>Cycle “n” :</w:t>
        </w:r>
      </w:ins>
      <w:ins w:id="2243" w:author="GIRAUD Christian" w:date="2014-06-19T16:58:00Z">
        <w:r>
          <w:t xml:space="preserve"> LRBG is position</w:t>
        </w:r>
      </w:ins>
      <w:ins w:id="2244" w:author="GIRAUD Christian" w:date="2014-06-19T17:05:00Z">
        <w:r w:rsidR="00356734">
          <w:t>n</w:t>
        </w:r>
      </w:ins>
      <w:ins w:id="2245" w:author="GIRAUD Christian" w:date="2014-06-19T16:58:00Z">
        <w:r>
          <w:t>ed by C0,</w:t>
        </w:r>
      </w:ins>
    </w:p>
    <w:p w:rsidR="00F92AFD" w:rsidRPr="00F92AFD" w:rsidRDefault="00F92AFD" w:rsidP="00F92AFD">
      <w:pPr>
        <w:pStyle w:val="Textkrper"/>
        <w:numPr>
          <w:ilvl w:val="1"/>
          <w:numId w:val="28"/>
        </w:numPr>
        <w:rPr>
          <w:ins w:id="2246" w:author="GIRAUD Christian" w:date="2014-06-19T16:55:00Z"/>
          <w:lang w:val="fr-FR"/>
          <w:rPrChange w:id="2247" w:author="GIRAUD Christian" w:date="2014-06-19T16:58:00Z">
            <w:rPr>
              <w:ins w:id="2248" w:author="GIRAUD Christian" w:date="2014-06-19T16:55:00Z"/>
            </w:rPr>
          </w:rPrChange>
        </w:rPr>
        <w:pPrChange w:id="2249" w:author="GIRAUD Christian" w:date="2014-06-19T16:55:00Z">
          <w:pPr>
            <w:pStyle w:val="Textkrper"/>
            <w:ind w:left="851" w:hanging="851"/>
          </w:pPr>
        </w:pPrChange>
      </w:pPr>
      <w:ins w:id="2250" w:author="GIRAUD Christian" w:date="2014-06-19T16:55:00Z">
        <w:r w:rsidRPr="00F92AFD">
          <w:rPr>
            <w:lang w:val="fr-FR"/>
            <w:rPrChange w:id="2251" w:author="GIRAUD Christian" w:date="2014-06-19T16:58:00Z">
              <w:rPr/>
            </w:rPrChange>
          </w:rPr>
          <w:t>MMU provides Cn, Vn, Tn</w:t>
        </w:r>
      </w:ins>
      <w:ins w:id="2252" w:author="GIRAUD Christian" w:date="2014-06-19T16:57:00Z">
        <w:r w:rsidRPr="00F92AFD">
          <w:rPr>
            <w:lang w:val="fr-FR"/>
            <w:rPrChange w:id="2253" w:author="GIRAUD Christian" w:date="2014-06-19T16:58:00Z">
              <w:rPr/>
            </w:rPrChange>
          </w:rPr>
          <w:t>,</w:t>
        </w:r>
      </w:ins>
    </w:p>
    <w:p w:rsidR="00F92AFD" w:rsidRDefault="00F92AFD" w:rsidP="00F92AFD">
      <w:pPr>
        <w:pStyle w:val="Textkrper"/>
        <w:numPr>
          <w:ilvl w:val="1"/>
          <w:numId w:val="28"/>
        </w:numPr>
        <w:rPr>
          <w:ins w:id="2254" w:author="GIRAUD Christian" w:date="2014-06-19T17:00:00Z"/>
        </w:rPr>
        <w:pPrChange w:id="2255" w:author="GIRAUD Christian" w:date="2014-06-19T16:55:00Z">
          <w:pPr>
            <w:pStyle w:val="Textkrper"/>
            <w:ind w:left="851" w:hanging="851"/>
          </w:pPr>
        </w:pPrChange>
      </w:pPr>
      <w:ins w:id="2256" w:author="GIRAUD Christian" w:date="2014-06-19T16:56:00Z">
        <w:r>
          <w:t>BTM has provided Tel-1, T1,</w:t>
        </w:r>
      </w:ins>
    </w:p>
    <w:p w:rsidR="00D00831" w:rsidRDefault="00F92AFD" w:rsidP="00F92AFD">
      <w:pPr>
        <w:pStyle w:val="Textkrper"/>
        <w:numPr>
          <w:ilvl w:val="1"/>
          <w:numId w:val="28"/>
        </w:numPr>
        <w:rPr>
          <w:ins w:id="2257" w:author="GIRAUD Christian" w:date="2014-06-19T17:41:00Z"/>
        </w:rPr>
        <w:pPrChange w:id="2258" w:author="GIRAUD Christian" w:date="2014-06-19T16:55:00Z">
          <w:pPr>
            <w:pStyle w:val="Textkrper"/>
            <w:ind w:left="851" w:hanging="851"/>
          </w:pPr>
        </w:pPrChange>
      </w:pPr>
      <w:ins w:id="2259" w:author="GIRAUD Christian" w:date="2014-06-19T17:00:00Z">
        <w:r>
          <w:t xml:space="preserve">Balise B1 position is : C1 = Cn </w:t>
        </w:r>
      </w:ins>
      <w:ins w:id="2260" w:author="GIRAUD Christian" w:date="2014-06-19T17:01:00Z">
        <w:r>
          <w:t>–</w:t>
        </w:r>
      </w:ins>
      <w:ins w:id="2261" w:author="GIRAUD Christian" w:date="2014-06-19T17:00:00Z">
        <w:r>
          <w:t xml:space="preserve"> Vn </w:t>
        </w:r>
      </w:ins>
      <w:ins w:id="2262" w:author="GIRAUD Christian" w:date="2014-06-19T17:01:00Z">
        <w:r>
          <w:t>* (Tn – T1)</w:t>
        </w:r>
      </w:ins>
      <w:ins w:id="2263" w:author="GIRAUD Christian" w:date="2014-06-19T17:41:00Z">
        <w:r w:rsidR="00D00831">
          <w:t>,</w:t>
        </w:r>
      </w:ins>
    </w:p>
    <w:p w:rsidR="00F92AFD" w:rsidRDefault="00D00831" w:rsidP="00D00831">
      <w:pPr>
        <w:pStyle w:val="Textkrper"/>
        <w:numPr>
          <w:ilvl w:val="1"/>
          <w:numId w:val="28"/>
        </w:numPr>
        <w:rPr>
          <w:ins w:id="2264" w:author="GIRAUD Christian" w:date="2014-06-19T17:06:00Z"/>
        </w:rPr>
        <w:pPrChange w:id="2265" w:author="GIRAUD Christian" w:date="2014-06-19T17:42:00Z">
          <w:pPr>
            <w:pStyle w:val="Textkrper"/>
            <w:ind w:left="851" w:hanging="851"/>
          </w:pPr>
        </w:pPrChange>
      </w:pPr>
      <w:ins w:id="2266" w:author="GIRAUD Christian" w:date="2014-06-19T17:42:00Z">
        <w:r>
          <w:t>Compute C1 with Doubt-Over and Doubt-Under.</w:t>
        </w:r>
      </w:ins>
    </w:p>
    <w:p w:rsidR="00356734" w:rsidRDefault="00356734" w:rsidP="00356734">
      <w:pPr>
        <w:pStyle w:val="Textkrper"/>
        <w:ind w:left="0"/>
        <w:rPr>
          <w:ins w:id="2267" w:author="GIRAUD Christian" w:date="2014-06-19T16:53:00Z"/>
        </w:rPr>
        <w:pPrChange w:id="2268" w:author="GIRAUD Christian" w:date="2014-06-19T17:06:00Z">
          <w:pPr>
            <w:pStyle w:val="Textkrper"/>
            <w:ind w:left="851" w:hanging="851"/>
          </w:pPr>
        </w:pPrChange>
      </w:pPr>
    </w:p>
    <w:p w:rsidR="00356734" w:rsidRDefault="00F92AFD" w:rsidP="00356734">
      <w:pPr>
        <w:pStyle w:val="Textkrper"/>
        <w:numPr>
          <w:ilvl w:val="0"/>
          <w:numId w:val="28"/>
        </w:numPr>
        <w:rPr>
          <w:ins w:id="2269" w:author="GIRAUD Christian" w:date="2014-06-19T17:03:00Z"/>
        </w:rPr>
      </w:pPr>
      <w:ins w:id="2270" w:author="GIRAUD Christian" w:date="2014-06-19T16:54:00Z">
        <w:r>
          <w:t>Cycle “n+1” :</w:t>
        </w:r>
      </w:ins>
      <w:ins w:id="2271" w:author="GIRAUD Christian" w:date="2014-06-19T17:03:00Z">
        <w:r w:rsidR="00356734" w:rsidRPr="00356734">
          <w:t xml:space="preserve"> </w:t>
        </w:r>
        <w:r w:rsidR="00356734">
          <w:t>LRBG is</w:t>
        </w:r>
      </w:ins>
      <w:ins w:id="2272" w:author="GIRAUD Christian" w:date="2014-06-19T17:05:00Z">
        <w:r w:rsidR="00356734">
          <w:t xml:space="preserve"> still</w:t>
        </w:r>
      </w:ins>
      <w:ins w:id="2273" w:author="GIRAUD Christian" w:date="2014-06-19T17:03:00Z">
        <w:r w:rsidR="00356734">
          <w:t xml:space="preserve"> position</w:t>
        </w:r>
      </w:ins>
      <w:ins w:id="2274" w:author="GIRAUD Christian" w:date="2014-06-19T17:05:00Z">
        <w:r w:rsidR="00356734">
          <w:t>n</w:t>
        </w:r>
      </w:ins>
      <w:ins w:id="2275" w:author="GIRAUD Christian" w:date="2014-06-19T17:03:00Z">
        <w:r w:rsidR="00356734">
          <w:t>ed by C0,</w:t>
        </w:r>
      </w:ins>
    </w:p>
    <w:p w:rsidR="00356734" w:rsidRPr="003827FD" w:rsidRDefault="00356734" w:rsidP="00356734">
      <w:pPr>
        <w:pStyle w:val="Textkrper"/>
        <w:numPr>
          <w:ilvl w:val="1"/>
          <w:numId w:val="28"/>
        </w:numPr>
        <w:rPr>
          <w:ins w:id="2276" w:author="GIRAUD Christian" w:date="2014-06-19T17:03:00Z"/>
          <w:lang w:val="fr-FR"/>
        </w:rPr>
      </w:pPr>
      <w:ins w:id="2277" w:author="GIRAUD Christian" w:date="2014-06-19T17:03:00Z">
        <w:r w:rsidRPr="003827FD">
          <w:rPr>
            <w:lang w:val="fr-FR"/>
          </w:rPr>
          <w:t>MMU provides Cn</w:t>
        </w:r>
      </w:ins>
      <w:ins w:id="2278" w:author="GIRAUD Christian" w:date="2014-06-19T17:06:00Z">
        <w:r>
          <w:rPr>
            <w:lang w:val="fr-FR"/>
          </w:rPr>
          <w:t>+1</w:t>
        </w:r>
      </w:ins>
      <w:ins w:id="2279" w:author="GIRAUD Christian" w:date="2014-06-19T17:03:00Z">
        <w:r w:rsidRPr="003827FD">
          <w:rPr>
            <w:lang w:val="fr-FR"/>
          </w:rPr>
          <w:t>, Vn</w:t>
        </w:r>
      </w:ins>
      <w:ins w:id="2280" w:author="GIRAUD Christian" w:date="2014-06-19T17:07:00Z">
        <w:r>
          <w:rPr>
            <w:lang w:val="fr-FR"/>
          </w:rPr>
          <w:t>+1</w:t>
        </w:r>
      </w:ins>
      <w:ins w:id="2281" w:author="GIRAUD Christian" w:date="2014-06-19T17:03:00Z">
        <w:r w:rsidRPr="003827FD">
          <w:rPr>
            <w:lang w:val="fr-FR"/>
          </w:rPr>
          <w:t>, Tn</w:t>
        </w:r>
      </w:ins>
      <w:ins w:id="2282" w:author="GIRAUD Christian" w:date="2014-06-19T17:07:00Z">
        <w:r>
          <w:rPr>
            <w:lang w:val="fr-FR"/>
          </w:rPr>
          <w:t>+1</w:t>
        </w:r>
      </w:ins>
      <w:ins w:id="2283" w:author="GIRAUD Christian" w:date="2014-06-19T17:03:00Z">
        <w:r w:rsidRPr="003827FD">
          <w:rPr>
            <w:lang w:val="fr-FR"/>
          </w:rPr>
          <w:t>,</w:t>
        </w:r>
      </w:ins>
    </w:p>
    <w:p w:rsidR="00356734" w:rsidRDefault="00356734" w:rsidP="00356734">
      <w:pPr>
        <w:pStyle w:val="Textkrper"/>
        <w:numPr>
          <w:ilvl w:val="1"/>
          <w:numId w:val="28"/>
        </w:numPr>
        <w:rPr>
          <w:ins w:id="2284" w:author="GIRAUD Christian" w:date="2014-06-19T17:03:00Z"/>
        </w:rPr>
      </w:pPr>
      <w:ins w:id="2285" w:author="GIRAUD Christian" w:date="2014-06-19T17:03:00Z">
        <w:r>
          <w:t>BTM has provided Tel-</w:t>
        </w:r>
      </w:ins>
      <w:ins w:id="2286" w:author="GIRAUD Christian" w:date="2014-06-19T17:07:00Z">
        <w:r>
          <w:t>2</w:t>
        </w:r>
      </w:ins>
      <w:ins w:id="2287" w:author="GIRAUD Christian" w:date="2014-06-19T17:03:00Z">
        <w:r>
          <w:t>, T</w:t>
        </w:r>
      </w:ins>
      <w:ins w:id="2288" w:author="GIRAUD Christian" w:date="2014-06-19T17:07:00Z">
        <w:r>
          <w:t>2</w:t>
        </w:r>
      </w:ins>
      <w:ins w:id="2289" w:author="GIRAUD Christian" w:date="2014-06-19T17:03:00Z">
        <w:r>
          <w:t>,</w:t>
        </w:r>
      </w:ins>
    </w:p>
    <w:p w:rsidR="00D00831" w:rsidRDefault="00356734" w:rsidP="00356734">
      <w:pPr>
        <w:pStyle w:val="Textkrper"/>
        <w:numPr>
          <w:ilvl w:val="1"/>
          <w:numId w:val="28"/>
        </w:numPr>
        <w:rPr>
          <w:ins w:id="2290" w:author="GIRAUD Christian" w:date="2014-06-19T17:39:00Z"/>
        </w:rPr>
      </w:pPr>
      <w:ins w:id="2291" w:author="GIRAUD Christian" w:date="2014-06-19T17:03:00Z">
        <w:r>
          <w:t>Balise B</w:t>
        </w:r>
      </w:ins>
      <w:ins w:id="2292" w:author="GIRAUD Christian" w:date="2014-06-19T17:07:00Z">
        <w:r>
          <w:t>2</w:t>
        </w:r>
      </w:ins>
      <w:ins w:id="2293" w:author="GIRAUD Christian" w:date="2014-06-19T17:03:00Z">
        <w:r>
          <w:t xml:space="preserve"> position is : C</w:t>
        </w:r>
      </w:ins>
      <w:ins w:id="2294" w:author="GIRAUD Christian" w:date="2014-06-19T17:08:00Z">
        <w:r>
          <w:t>2</w:t>
        </w:r>
      </w:ins>
      <w:ins w:id="2295" w:author="GIRAUD Christian" w:date="2014-06-19T17:03:00Z">
        <w:r>
          <w:t xml:space="preserve"> = Cn</w:t>
        </w:r>
      </w:ins>
      <w:ins w:id="2296" w:author="GIRAUD Christian" w:date="2014-06-19T17:08:00Z">
        <w:r>
          <w:t>+1</w:t>
        </w:r>
      </w:ins>
      <w:ins w:id="2297" w:author="GIRAUD Christian" w:date="2014-06-19T17:03:00Z">
        <w:r>
          <w:t xml:space="preserve"> – Vn</w:t>
        </w:r>
      </w:ins>
      <w:ins w:id="2298" w:author="GIRAUD Christian" w:date="2014-06-19T17:08:00Z">
        <w:r>
          <w:t>+1</w:t>
        </w:r>
      </w:ins>
      <w:ins w:id="2299" w:author="GIRAUD Christian" w:date="2014-06-19T17:03:00Z">
        <w:r>
          <w:t xml:space="preserve"> * (Tn</w:t>
        </w:r>
      </w:ins>
      <w:ins w:id="2300" w:author="GIRAUD Christian" w:date="2014-06-19T17:08:00Z">
        <w:r>
          <w:t>+1</w:t>
        </w:r>
      </w:ins>
      <w:ins w:id="2301" w:author="GIRAUD Christian" w:date="2014-06-19T17:03:00Z">
        <w:r>
          <w:t xml:space="preserve"> – T</w:t>
        </w:r>
      </w:ins>
      <w:ins w:id="2302" w:author="GIRAUD Christian" w:date="2014-06-19T17:08:00Z">
        <w:r>
          <w:t>2</w:t>
        </w:r>
      </w:ins>
      <w:ins w:id="2303" w:author="GIRAUD Christian" w:date="2014-06-19T17:03:00Z">
        <w:r>
          <w:t>)</w:t>
        </w:r>
      </w:ins>
      <w:ins w:id="2304" w:author="GIRAUD Christian" w:date="2014-06-19T17:39:00Z">
        <w:r w:rsidR="00D00831">
          <w:t>,</w:t>
        </w:r>
      </w:ins>
    </w:p>
    <w:p w:rsidR="00356734" w:rsidRDefault="00D00831" w:rsidP="00356734">
      <w:pPr>
        <w:pStyle w:val="Textkrper"/>
        <w:numPr>
          <w:ilvl w:val="1"/>
          <w:numId w:val="28"/>
        </w:numPr>
        <w:rPr>
          <w:ins w:id="2305" w:author="GIRAUD Christian" w:date="2014-06-19T17:03:00Z"/>
        </w:rPr>
      </w:pPr>
      <w:ins w:id="2306" w:author="GIRAUD Christian" w:date="2014-06-19T17:39:00Z">
        <w:r>
          <w:t>Compute C2</w:t>
        </w:r>
      </w:ins>
      <w:ins w:id="2307" w:author="GIRAUD Christian" w:date="2014-06-19T17:40:00Z">
        <w:r>
          <w:t xml:space="preserve"> </w:t>
        </w:r>
      </w:ins>
      <w:ins w:id="2308" w:author="GIRAUD Christian" w:date="2014-06-19T17:39:00Z">
        <w:r>
          <w:t>with</w:t>
        </w:r>
      </w:ins>
      <w:ins w:id="2309" w:author="GIRAUD Christian" w:date="2014-06-19T17:40:00Z">
        <w:r>
          <w:t xml:space="preserve"> Doubt-Over and Doubt-</w:t>
        </w:r>
      </w:ins>
      <w:ins w:id="2310" w:author="GIRAUD Christian" w:date="2014-06-19T17:41:00Z">
        <w:r>
          <w:t>U</w:t>
        </w:r>
      </w:ins>
      <w:ins w:id="2311" w:author="GIRAUD Christian" w:date="2014-06-19T17:40:00Z">
        <w:r>
          <w:t>nder</w:t>
        </w:r>
      </w:ins>
      <w:ins w:id="2312" w:author="GIRAUD Christian" w:date="2014-06-19T17:03:00Z">
        <w:r w:rsidR="00356734">
          <w:t>.</w:t>
        </w:r>
      </w:ins>
    </w:p>
    <w:p w:rsidR="00F92AFD" w:rsidRDefault="00F92AFD" w:rsidP="004872A6">
      <w:pPr>
        <w:pStyle w:val="Textkrper"/>
        <w:ind w:left="0"/>
        <w:rPr>
          <w:ins w:id="2313" w:author="GIRAUD Christian" w:date="2014-06-19T16:54:00Z"/>
        </w:rPr>
        <w:pPrChange w:id="2314" w:author="GIRAUD Christian" w:date="2014-06-19T17:17:00Z">
          <w:pPr>
            <w:pStyle w:val="Textkrper"/>
            <w:ind w:left="851" w:hanging="851"/>
          </w:pPr>
        </w:pPrChange>
      </w:pPr>
    </w:p>
    <w:p w:rsidR="00356734" w:rsidRDefault="00F92AFD" w:rsidP="00356734">
      <w:pPr>
        <w:pStyle w:val="Textkrper"/>
        <w:numPr>
          <w:ilvl w:val="0"/>
          <w:numId w:val="28"/>
        </w:numPr>
        <w:rPr>
          <w:ins w:id="2315" w:author="GIRAUD Christian" w:date="2014-06-19T17:10:00Z"/>
        </w:rPr>
      </w:pPr>
      <w:ins w:id="2316" w:author="GIRAUD Christian" w:date="2014-06-19T16:54:00Z">
        <w:r>
          <w:t>Cycle “N+2</w:t>
        </w:r>
      </w:ins>
      <w:ins w:id="2317" w:author="GIRAUD Christian" w:date="2014-06-20T15:09:00Z">
        <w:r w:rsidR="003A17FB">
          <w:t>”</w:t>
        </w:r>
      </w:ins>
      <w:ins w:id="2318" w:author="GIRAUD Christian" w:date="2014-06-19T16:54:00Z">
        <w:r>
          <w:t xml:space="preserve"> :</w:t>
        </w:r>
      </w:ins>
      <w:ins w:id="2319" w:author="GIRAUD Christian" w:date="2014-06-19T17:10:00Z">
        <w:r w:rsidR="00356734" w:rsidRPr="00356734">
          <w:t xml:space="preserve"> </w:t>
        </w:r>
        <w:r w:rsidR="00356734">
          <w:t>LRBG is still positionned by C0,</w:t>
        </w:r>
      </w:ins>
    </w:p>
    <w:p w:rsidR="00356734" w:rsidRPr="003827FD" w:rsidRDefault="00356734" w:rsidP="00356734">
      <w:pPr>
        <w:pStyle w:val="Textkrper"/>
        <w:numPr>
          <w:ilvl w:val="1"/>
          <w:numId w:val="28"/>
        </w:numPr>
        <w:rPr>
          <w:ins w:id="2320" w:author="GIRAUD Christian" w:date="2014-06-19T17:10:00Z"/>
          <w:lang w:val="fr-FR"/>
        </w:rPr>
      </w:pPr>
      <w:ins w:id="2321" w:author="GIRAUD Christian" w:date="2014-06-19T17:10:00Z">
        <w:r w:rsidRPr="003827FD">
          <w:rPr>
            <w:lang w:val="fr-FR"/>
          </w:rPr>
          <w:t>MMU provides Cn</w:t>
        </w:r>
        <w:r>
          <w:rPr>
            <w:lang w:val="fr-FR"/>
          </w:rPr>
          <w:t>+2</w:t>
        </w:r>
        <w:r w:rsidRPr="003827FD">
          <w:rPr>
            <w:lang w:val="fr-FR"/>
          </w:rPr>
          <w:t>, Vn</w:t>
        </w:r>
        <w:r>
          <w:rPr>
            <w:lang w:val="fr-FR"/>
          </w:rPr>
          <w:t>+2</w:t>
        </w:r>
        <w:r w:rsidRPr="003827FD">
          <w:rPr>
            <w:lang w:val="fr-FR"/>
          </w:rPr>
          <w:t>, Tn</w:t>
        </w:r>
        <w:r>
          <w:rPr>
            <w:lang w:val="fr-FR"/>
          </w:rPr>
          <w:t>+2</w:t>
        </w:r>
        <w:r w:rsidRPr="003827FD">
          <w:rPr>
            <w:lang w:val="fr-FR"/>
          </w:rPr>
          <w:t>,</w:t>
        </w:r>
      </w:ins>
    </w:p>
    <w:p w:rsidR="00356734" w:rsidRDefault="00356734" w:rsidP="00356734">
      <w:pPr>
        <w:pStyle w:val="Textkrper"/>
        <w:numPr>
          <w:ilvl w:val="1"/>
          <w:numId w:val="28"/>
        </w:numPr>
        <w:rPr>
          <w:ins w:id="2322" w:author="GIRAUD Christian" w:date="2014-06-19T17:10:00Z"/>
        </w:rPr>
      </w:pPr>
      <w:ins w:id="2323" w:author="GIRAUD Christian" w:date="2014-06-19T17:10:00Z">
        <w:r>
          <w:t>BTM has provided Tel-</w:t>
        </w:r>
      </w:ins>
      <w:ins w:id="2324" w:author="GIRAUD Christian" w:date="2014-06-19T17:11:00Z">
        <w:r>
          <w:t>3, Tel-4</w:t>
        </w:r>
      </w:ins>
      <w:ins w:id="2325" w:author="GIRAUD Christian" w:date="2014-06-19T17:10:00Z">
        <w:r>
          <w:t>, T</w:t>
        </w:r>
      </w:ins>
      <w:ins w:id="2326" w:author="GIRAUD Christian" w:date="2014-06-19T17:11:00Z">
        <w:r>
          <w:t>3, T4</w:t>
        </w:r>
      </w:ins>
      <w:ins w:id="2327" w:author="GIRAUD Christian" w:date="2014-06-19T17:10:00Z">
        <w:r>
          <w:t>,</w:t>
        </w:r>
      </w:ins>
    </w:p>
    <w:p w:rsidR="00356734" w:rsidRDefault="00356734" w:rsidP="00356734">
      <w:pPr>
        <w:pStyle w:val="Textkrper"/>
        <w:numPr>
          <w:ilvl w:val="1"/>
          <w:numId w:val="28"/>
        </w:numPr>
        <w:rPr>
          <w:ins w:id="2328" w:author="GIRAUD Christian" w:date="2014-06-19T17:13:00Z"/>
        </w:rPr>
      </w:pPr>
      <w:ins w:id="2329" w:author="GIRAUD Christian" w:date="2014-06-19T17:10:00Z">
        <w:r>
          <w:t>Balise B</w:t>
        </w:r>
      </w:ins>
      <w:ins w:id="2330" w:author="GIRAUD Christian" w:date="2014-06-19T17:11:00Z">
        <w:r>
          <w:t>3</w:t>
        </w:r>
      </w:ins>
      <w:ins w:id="2331" w:author="GIRAUD Christian" w:date="2014-06-19T17:10:00Z">
        <w:r>
          <w:t xml:space="preserve"> position is : C</w:t>
        </w:r>
      </w:ins>
      <w:ins w:id="2332" w:author="GIRAUD Christian" w:date="2014-06-19T17:12:00Z">
        <w:r>
          <w:t>3</w:t>
        </w:r>
      </w:ins>
      <w:ins w:id="2333" w:author="GIRAUD Christian" w:date="2014-06-19T17:10:00Z">
        <w:r>
          <w:t xml:space="preserve"> = Cn+</w:t>
        </w:r>
      </w:ins>
      <w:ins w:id="2334" w:author="GIRAUD Christian" w:date="2014-06-19T17:12:00Z">
        <w:r>
          <w:t>2</w:t>
        </w:r>
      </w:ins>
      <w:ins w:id="2335" w:author="GIRAUD Christian" w:date="2014-06-19T17:10:00Z">
        <w:r>
          <w:t xml:space="preserve"> – Vn+</w:t>
        </w:r>
      </w:ins>
      <w:ins w:id="2336" w:author="GIRAUD Christian" w:date="2014-06-19T17:12:00Z">
        <w:r>
          <w:t>2</w:t>
        </w:r>
      </w:ins>
      <w:ins w:id="2337" w:author="GIRAUD Christian" w:date="2014-06-19T17:10:00Z">
        <w:r>
          <w:t xml:space="preserve"> * (Tn+</w:t>
        </w:r>
      </w:ins>
      <w:ins w:id="2338" w:author="GIRAUD Christian" w:date="2014-06-19T17:12:00Z">
        <w:r>
          <w:t>2</w:t>
        </w:r>
      </w:ins>
      <w:ins w:id="2339" w:author="GIRAUD Christian" w:date="2014-06-19T17:10:00Z">
        <w:r>
          <w:t xml:space="preserve"> – T</w:t>
        </w:r>
      </w:ins>
      <w:ins w:id="2340" w:author="GIRAUD Christian" w:date="2014-06-19T17:12:00Z">
        <w:r>
          <w:t>3</w:t>
        </w:r>
      </w:ins>
      <w:ins w:id="2341" w:author="GIRAUD Christian" w:date="2014-06-19T17:10:00Z">
        <w:r>
          <w:t>).</w:t>
        </w:r>
      </w:ins>
    </w:p>
    <w:p w:rsidR="00D00831" w:rsidRDefault="004872A6" w:rsidP="004872A6">
      <w:pPr>
        <w:pStyle w:val="Textkrper"/>
        <w:numPr>
          <w:ilvl w:val="1"/>
          <w:numId w:val="28"/>
        </w:numPr>
        <w:rPr>
          <w:ins w:id="2342" w:author="GIRAUD Christian" w:date="2014-06-19T17:42:00Z"/>
        </w:rPr>
      </w:pPr>
      <w:ins w:id="2343" w:author="GIRAUD Christian" w:date="2014-06-19T17:13:00Z">
        <w:r>
          <w:t>Balise B</w:t>
        </w:r>
      </w:ins>
      <w:ins w:id="2344" w:author="GIRAUD Christian" w:date="2014-06-19T17:18:00Z">
        <w:r>
          <w:t>4</w:t>
        </w:r>
      </w:ins>
      <w:ins w:id="2345" w:author="GIRAUD Christian" w:date="2014-06-19T17:13:00Z">
        <w:r>
          <w:t xml:space="preserve"> position is : C4 = Cn+2 – Vn+2 * (Tn+2 – T4)</w:t>
        </w:r>
      </w:ins>
      <w:ins w:id="2346" w:author="GIRAUD Christian" w:date="2014-06-19T17:42:00Z">
        <w:r w:rsidR="00D00831">
          <w:t>,</w:t>
        </w:r>
      </w:ins>
    </w:p>
    <w:p w:rsidR="004872A6" w:rsidRDefault="00D00831" w:rsidP="00D00831">
      <w:pPr>
        <w:pStyle w:val="Textkrper"/>
        <w:numPr>
          <w:ilvl w:val="1"/>
          <w:numId w:val="28"/>
        </w:numPr>
        <w:rPr>
          <w:ins w:id="2347" w:author="GIRAUD Christian" w:date="2014-06-19T17:10:00Z"/>
        </w:rPr>
      </w:pPr>
      <w:ins w:id="2348" w:author="GIRAUD Christian" w:date="2014-06-19T17:42:00Z">
        <w:r>
          <w:t>Compute C</w:t>
        </w:r>
      </w:ins>
      <w:ins w:id="2349" w:author="GIRAUD Christian" w:date="2014-06-19T17:43:00Z">
        <w:r>
          <w:t>3 and C4</w:t>
        </w:r>
      </w:ins>
      <w:ins w:id="2350" w:author="GIRAUD Christian" w:date="2014-06-19T17:42:00Z">
        <w:r>
          <w:t xml:space="preserve"> with Doubt-Over and Doubt-Under.</w:t>
        </w:r>
      </w:ins>
    </w:p>
    <w:p w:rsidR="004872A6" w:rsidRDefault="004872A6" w:rsidP="004872A6">
      <w:pPr>
        <w:pStyle w:val="Textkrper"/>
        <w:ind w:left="0"/>
        <w:rPr>
          <w:ins w:id="2351" w:author="GIRAUD Christian" w:date="2014-06-19T17:16:00Z"/>
        </w:rPr>
        <w:pPrChange w:id="2352" w:author="GIRAUD Christian" w:date="2014-06-19T17:16:00Z">
          <w:pPr>
            <w:pStyle w:val="Textkrper"/>
            <w:ind w:left="851" w:hanging="851"/>
          </w:pPr>
        </w:pPrChange>
      </w:pPr>
    </w:p>
    <w:p w:rsidR="004872A6" w:rsidRDefault="004872A6" w:rsidP="00F32974">
      <w:pPr>
        <w:pStyle w:val="Textkrper"/>
        <w:numPr>
          <w:ilvl w:val="0"/>
          <w:numId w:val="28"/>
        </w:numPr>
        <w:rPr>
          <w:ins w:id="2353" w:author="GIRAUD Christian" w:date="2014-06-19T17:19:00Z"/>
        </w:rPr>
        <w:pPrChange w:id="2354" w:author="GIRAUD Christian" w:date="2014-06-19T17:23:00Z">
          <w:pPr>
            <w:pStyle w:val="Textkrper"/>
            <w:ind w:left="851" w:hanging="851"/>
          </w:pPr>
        </w:pPrChange>
      </w:pPr>
      <w:ins w:id="2355" w:author="GIRAUD Christian" w:date="2014-06-19T17:14:00Z">
        <w:r>
          <w:t>IF (Tel-1, Tel-2, Tel-3, Tel-4) are</w:t>
        </w:r>
      </w:ins>
      <w:ins w:id="2356" w:author="GIRAUD Christian" w:date="2014-06-19T17:16:00Z">
        <w:r>
          <w:t xml:space="preserve"> </w:t>
        </w:r>
      </w:ins>
      <w:ins w:id="2357" w:author="GIRAUD Christian" w:date="2014-06-19T17:14:00Z">
        <w:r>
          <w:t>all con</w:t>
        </w:r>
      </w:ins>
      <w:ins w:id="2358" w:author="GIRAUD Christian" w:date="2014-06-19T17:15:00Z">
        <w:r>
          <w:t>s</w:t>
        </w:r>
      </w:ins>
      <w:ins w:id="2359" w:author="GIRAUD Christian" w:date="2014-06-19T17:14:00Z">
        <w:r>
          <w:t>istant</w:t>
        </w:r>
      </w:ins>
      <w:ins w:id="2360" w:author="GIRAUD Christian" w:date="2014-06-19T17:16:00Z">
        <w:r>
          <w:t xml:space="preserve"> THEN :</w:t>
        </w:r>
      </w:ins>
      <w:ins w:id="2361" w:author="GIRAUD Christian" w:date="2014-06-19T17:14:00Z">
        <w:r>
          <w:t xml:space="preserve"> </w:t>
        </w:r>
      </w:ins>
    </w:p>
    <w:p w:rsidR="004872A6" w:rsidRDefault="004872A6" w:rsidP="004872A6">
      <w:pPr>
        <w:pStyle w:val="Textkrper"/>
        <w:numPr>
          <w:ilvl w:val="1"/>
          <w:numId w:val="28"/>
        </w:numPr>
        <w:rPr>
          <w:ins w:id="2362" w:author="GIRAUD Christian" w:date="2014-06-19T17:19:00Z"/>
        </w:rPr>
        <w:pPrChange w:id="2363" w:author="GIRAUD Christian" w:date="2014-06-19T17:19:00Z">
          <w:pPr>
            <w:pStyle w:val="Textkrper"/>
            <w:ind w:left="851" w:hanging="851"/>
          </w:pPr>
        </w:pPrChange>
      </w:pPr>
      <w:ins w:id="2364" w:author="GIRAUD Christian" w:date="2014-06-19T17:19:00Z">
        <w:r>
          <w:t>Balise B1 becomes LRBG,</w:t>
        </w:r>
      </w:ins>
    </w:p>
    <w:p w:rsidR="004872A6" w:rsidRDefault="004872A6" w:rsidP="004872A6">
      <w:pPr>
        <w:pStyle w:val="Textkrper"/>
        <w:numPr>
          <w:ilvl w:val="1"/>
          <w:numId w:val="28"/>
        </w:numPr>
        <w:rPr>
          <w:ins w:id="2365" w:author="GIRAUD Christian" w:date="2014-06-19T17:36:00Z"/>
        </w:rPr>
        <w:pPrChange w:id="2366" w:author="GIRAUD Christian" w:date="2014-06-19T17:19:00Z">
          <w:pPr>
            <w:pStyle w:val="Textkrper"/>
            <w:ind w:left="851" w:hanging="851"/>
          </w:pPr>
        </w:pPrChange>
      </w:pPr>
      <w:ins w:id="2367" w:author="GIRAUD Christian" w:date="2014-06-19T17:20:00Z">
        <w:r>
          <w:t xml:space="preserve">Reference position is </w:t>
        </w:r>
      </w:ins>
      <w:ins w:id="2368" w:author="GIRAUD Christian" w:date="2014-06-20T11:48:00Z">
        <w:r w:rsidR="00724B4C">
          <w:t xml:space="preserve">now </w:t>
        </w:r>
      </w:ins>
      <w:ins w:id="2369" w:author="GIRAUD Christian" w:date="2014-06-19T17:20:00Z">
        <w:r>
          <w:t>C1</w:t>
        </w:r>
      </w:ins>
      <w:ins w:id="2370" w:author="GIRAUD Christian" w:date="2014-06-20T11:49:00Z">
        <w:r w:rsidR="00724B4C">
          <w:t xml:space="preserve"> instead of C0</w:t>
        </w:r>
      </w:ins>
      <w:ins w:id="2371" w:author="GIRAUD Christian" w:date="2014-06-19T17:21:00Z">
        <w:r>
          <w:t>,</w:t>
        </w:r>
      </w:ins>
    </w:p>
    <w:p w:rsidR="00D00831" w:rsidRDefault="00D00831" w:rsidP="004872A6">
      <w:pPr>
        <w:pStyle w:val="Textkrper"/>
        <w:numPr>
          <w:ilvl w:val="1"/>
          <w:numId w:val="28"/>
        </w:numPr>
        <w:rPr>
          <w:ins w:id="2372" w:author="GIRAUD Christian" w:date="2014-06-19T17:21:00Z"/>
        </w:rPr>
        <w:pPrChange w:id="2373" w:author="GIRAUD Christian" w:date="2014-06-19T17:19:00Z">
          <w:pPr>
            <w:pStyle w:val="Textkrper"/>
            <w:ind w:left="851" w:hanging="851"/>
          </w:pPr>
        </w:pPrChange>
      </w:pPr>
      <w:ins w:id="2374" w:author="GIRAUD Christian" w:date="2014-06-19T17:37:00Z">
        <w:r>
          <w:t>Order is given to MMU to restore inaccuracy</w:t>
        </w:r>
      </w:ins>
      <w:ins w:id="2375" w:author="GIRAUD Christian" w:date="2014-06-19T17:38:00Z">
        <w:r>
          <w:t xml:space="preserve"> </w:t>
        </w:r>
      </w:ins>
      <w:ins w:id="2376" w:author="GIRAUD Christian" w:date="2014-06-19T17:37:00Z">
        <w:r>
          <w:t xml:space="preserve">at </w:t>
        </w:r>
      </w:ins>
      <w:ins w:id="2377" w:author="GIRAUD Christian" w:date="2014-06-19T17:38:00Z">
        <w:r>
          <w:t xml:space="preserve"> </w:t>
        </w:r>
      </w:ins>
      <w:ins w:id="2378" w:author="GIRAUD Christian" w:date="2014-06-19T17:37:00Z">
        <w:r>
          <w:t>minimum,</w:t>
        </w:r>
      </w:ins>
    </w:p>
    <w:p w:rsidR="000011EC" w:rsidRDefault="004872A6" w:rsidP="004872A6">
      <w:pPr>
        <w:pStyle w:val="Textkrper"/>
        <w:numPr>
          <w:ilvl w:val="1"/>
          <w:numId w:val="28"/>
        </w:numPr>
        <w:pPrChange w:id="2379" w:author="GIRAUD Christian" w:date="2014-06-19T17:19:00Z">
          <w:pPr>
            <w:pStyle w:val="Textkrper"/>
            <w:ind w:left="851" w:hanging="851"/>
          </w:pPr>
        </w:pPrChange>
      </w:pPr>
      <w:ins w:id="2380" w:author="GIRAUD Christian" w:date="2014-06-19T17:21:00Z">
        <w:r>
          <w:t xml:space="preserve">Message composed of </w:t>
        </w:r>
      </w:ins>
      <w:ins w:id="2381" w:author="GIRAUD Christian" w:date="2014-06-19T17:22:00Z">
        <w:r w:rsidR="00F32974">
          <w:t xml:space="preserve"> </w:t>
        </w:r>
      </w:ins>
      <w:ins w:id="2382" w:author="GIRAUD Christian" w:date="2014-06-19T17:23:00Z">
        <w:r w:rsidR="00F32974">
          <w:t>{</w:t>
        </w:r>
      </w:ins>
      <w:ins w:id="2383" w:author="GIRAUD Christian" w:date="2014-06-19T17:22:00Z">
        <w:r>
          <w:t xml:space="preserve"> Tel-1, Tel-2, Tel-3, Tel-4</w:t>
        </w:r>
      </w:ins>
      <w:ins w:id="2384" w:author="GIRAUD Christian" w:date="2014-06-19T17:23:00Z">
        <w:r w:rsidR="00F32974">
          <w:t xml:space="preserve"> }</w:t>
        </w:r>
      </w:ins>
      <w:ins w:id="2385" w:author="GIRAUD Christian" w:date="2014-06-19T17:22:00Z">
        <w:r>
          <w:t xml:space="preserve"> can be stored</w:t>
        </w:r>
      </w:ins>
      <w:ins w:id="2386" w:author="GIRAUD Christian" w:date="2014-06-19T17:23:00Z">
        <w:r w:rsidR="00F32974">
          <w:t>.</w:t>
        </w:r>
      </w:ins>
      <w:ins w:id="2387" w:author="GIRAUD Christian" w:date="2014-06-19T17:22:00Z">
        <w:r>
          <w:t xml:space="preserve"> </w:t>
        </w:r>
      </w:ins>
      <w:del w:id="2388" w:author="GIRAUD Christian" w:date="2014-06-19T16:46:00Z">
        <w:r w:rsidR="001F52C2" w:rsidDel="005713C0">
          <w:delText>.</w:delText>
        </w:r>
      </w:del>
    </w:p>
    <w:p w:rsidR="00B15932" w:rsidRDefault="002667BF" w:rsidP="00F92AFD">
      <w:pPr>
        <w:pStyle w:val="berschrift2"/>
        <w:pPrChange w:id="2389" w:author="GIRAUD Christian" w:date="2014-06-19T16:53:00Z">
          <w:pPr>
            <w:pStyle w:val="berschrift2"/>
            <w:ind w:left="851" w:hanging="851"/>
          </w:pPr>
        </w:pPrChange>
      </w:pPr>
      <w:bookmarkStart w:id="2390" w:name="_Toc389836214"/>
      <w:ins w:id="2391" w:author="GIRAUD Christian" w:date="2014-06-19T11:23:00Z">
        <w:r>
          <w:br w:type="page"/>
        </w:r>
      </w:ins>
      <w:r w:rsidR="00B10776">
        <w:lastRenderedPageBreak/>
        <w:t>Emergency Stop</w:t>
      </w:r>
      <w:bookmarkEnd w:id="2390"/>
    </w:p>
    <w:p w:rsidR="00762340" w:rsidRDefault="00B16DDB" w:rsidP="00F54EFE">
      <w:pPr>
        <w:pStyle w:val="Textkrper"/>
        <w:ind w:left="851" w:hanging="851"/>
      </w:pPr>
      <w:r>
        <w:t>See subset-026 chap3.10.</w:t>
      </w:r>
      <w:r w:rsidR="00856C97">
        <w:t xml:space="preserve">  </w:t>
      </w:r>
      <w:r w:rsidR="00762340">
        <w:t xml:space="preserve">Only </w:t>
      </w:r>
      <w:r w:rsidR="00E55538">
        <w:t xml:space="preserve">in </w:t>
      </w:r>
      <w:r w:rsidR="00762340">
        <w:t>level 2.</w:t>
      </w:r>
    </w:p>
    <w:p w:rsidR="00B10776" w:rsidRDefault="00B10776" w:rsidP="00F54EFE">
      <w:pPr>
        <w:pStyle w:val="berschrift2"/>
        <w:ind w:left="851" w:hanging="851"/>
      </w:pPr>
      <w:bookmarkStart w:id="2392" w:name="_Toc389836215"/>
      <w:r>
        <w:t>Speed and Distance Monitoring</w:t>
      </w:r>
      <w:bookmarkEnd w:id="2392"/>
    </w:p>
    <w:p w:rsidR="00B10776" w:rsidRDefault="00F43F2C" w:rsidP="00F54EFE">
      <w:pPr>
        <w:pStyle w:val="berschrift3"/>
        <w:ind w:left="851" w:hanging="851"/>
      </w:pPr>
      <w:bookmarkStart w:id="2393" w:name="_Toc389836216"/>
      <w:r>
        <w:t>Computation of Deceleration and Brake Build up Time</w:t>
      </w:r>
      <w:bookmarkEnd w:id="2393"/>
    </w:p>
    <w:p w:rsidR="00B10776" w:rsidRDefault="00B16DDB" w:rsidP="00F54EFE">
      <w:pPr>
        <w:pStyle w:val="Textkrper"/>
        <w:ind w:left="851" w:hanging="851"/>
      </w:pPr>
      <w:r>
        <w:t>See subset-026 chap3.13.6.</w:t>
      </w:r>
    </w:p>
    <w:p w:rsidR="00B10776" w:rsidRDefault="00B10776" w:rsidP="00F54EFE">
      <w:pPr>
        <w:pStyle w:val="berschrift3"/>
        <w:ind w:left="851" w:hanging="851"/>
      </w:pPr>
      <w:bookmarkStart w:id="2394" w:name="_Toc389836217"/>
      <w:r>
        <w:t>MRSP computation</w:t>
      </w:r>
      <w:bookmarkEnd w:id="2394"/>
    </w:p>
    <w:p w:rsidR="00B10776" w:rsidRDefault="00522D1F" w:rsidP="00F54EFE">
      <w:pPr>
        <w:pStyle w:val="Textkrper"/>
        <w:ind w:left="851" w:hanging="851"/>
      </w:pPr>
      <w:r>
        <w:t>See subset-026 chap</w:t>
      </w:r>
      <w:r w:rsidR="00B16DDB">
        <w:t>3.13.7.</w:t>
      </w:r>
    </w:p>
    <w:p w:rsidR="00B10776" w:rsidRDefault="00F43F2C" w:rsidP="00F54EFE">
      <w:pPr>
        <w:pStyle w:val="berschrift3"/>
        <w:ind w:left="851" w:hanging="851"/>
      </w:pPr>
      <w:bookmarkStart w:id="2395" w:name="_Toc389836218"/>
      <w:r>
        <w:t>Computation of Target and Curves</w:t>
      </w:r>
      <w:bookmarkEnd w:id="2395"/>
    </w:p>
    <w:p w:rsidR="00F43F2C" w:rsidRDefault="00522D1F" w:rsidP="00F54EFE">
      <w:pPr>
        <w:pStyle w:val="Textkrper"/>
        <w:ind w:left="851" w:hanging="851"/>
      </w:pPr>
      <w:r>
        <w:t>See Excel Model on EB curves.</w:t>
      </w:r>
    </w:p>
    <w:p w:rsidR="00785F8B" w:rsidRDefault="00F43F2C" w:rsidP="00F54EFE">
      <w:pPr>
        <w:pStyle w:val="berschrift3"/>
        <w:ind w:left="851" w:hanging="851"/>
      </w:pPr>
      <w:bookmarkStart w:id="2396" w:name="_Toc389836219"/>
      <w:r>
        <w:t>Supervision Limits Computation</w:t>
      </w:r>
      <w:bookmarkEnd w:id="2396"/>
    </w:p>
    <w:p w:rsidR="00785F8B" w:rsidRDefault="00F43F2C" w:rsidP="00F54EFE">
      <w:pPr>
        <w:pStyle w:val="berschrift4"/>
        <w:ind w:left="851" w:hanging="851"/>
      </w:pPr>
      <w:bookmarkStart w:id="2397" w:name="_Toc389836220"/>
      <w:r>
        <w:t>Ceiling Speed Monitoring</w:t>
      </w:r>
      <w:bookmarkEnd w:id="2397"/>
    </w:p>
    <w:p w:rsidR="00785F8B" w:rsidRDefault="00F43F2C" w:rsidP="00F54EFE">
      <w:pPr>
        <w:pStyle w:val="berschrift4"/>
        <w:ind w:left="851" w:hanging="851"/>
      </w:pPr>
      <w:bookmarkStart w:id="2398" w:name="_Toc389836221"/>
      <w:r>
        <w:t>Target Speed Monitoring</w:t>
      </w:r>
      <w:bookmarkEnd w:id="2398"/>
    </w:p>
    <w:p w:rsidR="00F43F2C" w:rsidRDefault="00F43F2C" w:rsidP="00F54EFE">
      <w:pPr>
        <w:pStyle w:val="berschrift4"/>
        <w:ind w:left="851" w:hanging="851"/>
      </w:pPr>
      <w:bookmarkStart w:id="2399" w:name="_Toc389836222"/>
      <w:r>
        <w:t>Release Speed Monitoring</w:t>
      </w:r>
      <w:bookmarkEnd w:id="2399"/>
    </w:p>
    <w:p w:rsidR="00B15932" w:rsidRDefault="00B15932" w:rsidP="00F54EFE">
      <w:pPr>
        <w:pStyle w:val="Textkrper"/>
        <w:ind w:left="851" w:hanging="851"/>
      </w:pPr>
    </w:p>
    <w:p w:rsidR="00F43F2C" w:rsidRDefault="00F43F2C" w:rsidP="00F54EFE">
      <w:pPr>
        <w:pStyle w:val="berschrift2"/>
        <w:ind w:left="851" w:hanging="851"/>
      </w:pPr>
      <w:bookmarkStart w:id="2400" w:name="_Toc389836223"/>
      <w:r>
        <w:t>Protection against undesirable movement</w:t>
      </w:r>
      <w:bookmarkEnd w:id="2400"/>
    </w:p>
    <w:p w:rsidR="00785F8B" w:rsidRDefault="00785F8B" w:rsidP="00F54EFE">
      <w:pPr>
        <w:pStyle w:val="berschrift3"/>
        <w:ind w:left="851" w:hanging="851"/>
      </w:pPr>
      <w:bookmarkStart w:id="2401" w:name="_Toc389836224"/>
      <w:r>
        <w:t>Roll Away</w:t>
      </w:r>
      <w:bookmarkEnd w:id="2401"/>
    </w:p>
    <w:p w:rsidR="00785F8B" w:rsidRDefault="00785F8B" w:rsidP="00F54EFE">
      <w:pPr>
        <w:pStyle w:val="berschrift3"/>
        <w:ind w:left="851" w:hanging="851"/>
      </w:pPr>
      <w:bookmarkStart w:id="2402" w:name="_Toc389836225"/>
      <w:r>
        <w:t>Reverse</w:t>
      </w:r>
      <w:bookmarkEnd w:id="2402"/>
    </w:p>
    <w:p w:rsidR="00785F8B" w:rsidRDefault="00785F8B" w:rsidP="00F54EFE">
      <w:pPr>
        <w:pStyle w:val="berschrift3"/>
        <w:ind w:left="851" w:hanging="851"/>
      </w:pPr>
      <w:bookmarkStart w:id="2403" w:name="_Toc389836226"/>
      <w:r>
        <w:t>Standstill</w:t>
      </w:r>
      <w:bookmarkEnd w:id="2403"/>
    </w:p>
    <w:p w:rsidR="00785F8B" w:rsidRDefault="00785F8B" w:rsidP="00F54EFE">
      <w:pPr>
        <w:pStyle w:val="Textkrper"/>
        <w:ind w:left="851" w:hanging="851"/>
      </w:pPr>
    </w:p>
    <w:p w:rsidR="00785F8B" w:rsidRDefault="00785F8B" w:rsidP="00F54EFE">
      <w:pPr>
        <w:pStyle w:val="berschrift2"/>
        <w:ind w:left="851" w:hanging="851"/>
      </w:pPr>
      <w:bookmarkStart w:id="2404" w:name="_Toc389836227"/>
      <w:r>
        <w:t>Mode Management</w:t>
      </w:r>
      <w:bookmarkEnd w:id="2404"/>
    </w:p>
    <w:p w:rsidR="00785F8B" w:rsidRDefault="008D341C" w:rsidP="00F54EFE">
      <w:pPr>
        <w:pStyle w:val="Textkrper"/>
        <w:ind w:left="851" w:hanging="851"/>
      </w:pPr>
      <w:r>
        <w:t>See State Machine Diagram of Intercity project.</w:t>
      </w:r>
    </w:p>
    <w:p w:rsidR="008D341C" w:rsidRDefault="008D341C" w:rsidP="00F54EFE">
      <w:pPr>
        <w:pStyle w:val="Textkrper"/>
        <w:ind w:left="851" w:hanging="851"/>
      </w:pPr>
    </w:p>
    <w:p w:rsidR="00785F8B" w:rsidRDefault="00785F8B" w:rsidP="00F54EFE">
      <w:pPr>
        <w:pStyle w:val="berschrift2"/>
        <w:ind w:left="851" w:hanging="851"/>
      </w:pPr>
      <w:bookmarkStart w:id="2405" w:name="_Toc389836228"/>
      <w:r>
        <w:t>Brake command handling</w:t>
      </w:r>
      <w:bookmarkEnd w:id="2405"/>
    </w:p>
    <w:p w:rsidR="00785F8B" w:rsidRDefault="00785F8B" w:rsidP="00F54EFE">
      <w:pPr>
        <w:pStyle w:val="Textkrper"/>
        <w:ind w:left="851" w:hanging="851"/>
      </w:pPr>
    </w:p>
    <w:p w:rsidR="00785F8B" w:rsidRDefault="00785F8B" w:rsidP="00F54EFE">
      <w:pPr>
        <w:pStyle w:val="berschrift2"/>
        <w:ind w:left="851" w:hanging="851"/>
      </w:pPr>
      <w:bookmarkStart w:id="2406" w:name="_Toc389836229"/>
      <w:r>
        <w:t>Special Function</w:t>
      </w:r>
      <w:bookmarkEnd w:id="2406"/>
    </w:p>
    <w:p w:rsidR="00785F8B" w:rsidRDefault="00785F8B" w:rsidP="00F54EFE">
      <w:pPr>
        <w:pStyle w:val="Textkrper"/>
        <w:ind w:left="851" w:hanging="851"/>
      </w:pPr>
    </w:p>
    <w:p w:rsidR="00785F8B" w:rsidRDefault="00785F8B" w:rsidP="00F54EFE">
      <w:pPr>
        <w:pStyle w:val="berschrift2"/>
        <w:ind w:left="851" w:hanging="851"/>
      </w:pPr>
      <w:bookmarkStart w:id="2407" w:name="_Toc389836230"/>
      <w:r>
        <w:t>Version Management</w:t>
      </w:r>
      <w:bookmarkEnd w:id="2407"/>
    </w:p>
    <w:p w:rsidR="00740F57" w:rsidRDefault="00740F57" w:rsidP="00F54EFE">
      <w:pPr>
        <w:pStyle w:val="Textkrper"/>
        <w:ind w:left="851" w:hanging="851"/>
      </w:pPr>
    </w:p>
    <w:p w:rsidR="00740F57" w:rsidRDefault="00740F57" w:rsidP="00F54EFE">
      <w:pPr>
        <w:pStyle w:val="berschrift1"/>
        <w:ind w:left="851" w:hanging="851"/>
      </w:pPr>
      <w:bookmarkStart w:id="2408" w:name="_Toc389836231"/>
      <w:r>
        <w:lastRenderedPageBreak/>
        <w:t>SysML First Draft</w:t>
      </w:r>
      <w:bookmarkEnd w:id="2408"/>
    </w:p>
    <w:p w:rsidR="00892489" w:rsidRDefault="00892489" w:rsidP="00F54EFE">
      <w:pPr>
        <w:pStyle w:val="berschrift2"/>
        <w:ind w:left="851" w:hanging="851"/>
      </w:pPr>
      <w:bookmarkStart w:id="2409" w:name="_Toc389836232"/>
      <w:r>
        <w:t>First Level IBD</w:t>
      </w:r>
      <w:bookmarkEnd w:id="2409"/>
    </w:p>
    <w:p w:rsidR="00F25952" w:rsidRDefault="00BD7123" w:rsidP="00F54EFE">
      <w:pPr>
        <w:pStyle w:val="Textkrper"/>
        <w:ind w:left="851" w:hanging="851"/>
      </w:pPr>
      <w:r>
        <w:t xml:space="preserve">Hereafter is a </w:t>
      </w:r>
      <w:r w:rsidR="00F25952">
        <w:t xml:space="preserve">SysML  </w:t>
      </w:r>
      <w:r w:rsidR="00F25952" w:rsidRPr="00F25952">
        <w:t>“IBD”</w:t>
      </w:r>
      <w:r w:rsidR="00F25952">
        <w:rPr>
          <w:i/>
        </w:rPr>
        <w:t xml:space="preserve"> </w:t>
      </w:r>
      <w:r>
        <w:t>first draft of</w:t>
      </w:r>
      <w:r w:rsidR="00762340">
        <w:t xml:space="preserve"> EVC :</w:t>
      </w:r>
    </w:p>
    <w:p w:rsidR="00892489" w:rsidRDefault="00892489" w:rsidP="00F54EFE">
      <w:pPr>
        <w:pStyle w:val="Textkrper"/>
        <w:ind w:left="851" w:hanging="851"/>
      </w:pPr>
    </w:p>
    <w:p w:rsidR="00F25952" w:rsidRDefault="00834DE0" w:rsidP="00F54EFE">
      <w:pPr>
        <w:pStyle w:val="Textkrper"/>
        <w:ind w:left="851" w:hanging="851"/>
      </w:pPr>
      <w:r>
        <w:rPr>
          <w:noProof/>
          <w:lang w:val="de-DE" w:eastAsia="de-DE"/>
        </w:rPr>
        <mc:AlternateContent>
          <mc:Choice Requires="wpc">
            <w:drawing>
              <wp:inline distT="0" distB="0" distL="0" distR="0">
                <wp:extent cx="6286500" cy="5827395"/>
                <wp:effectExtent l="19050" t="19050" r="19050" b="11430"/>
                <wp:docPr id="722" name="Zeichenbereich 7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086" name="AutoShape 1520"/>
                        <wps:cNvSpPr>
                          <a:spLocks noChangeArrowheads="1"/>
                        </wps:cNvSpPr>
                        <wps:spPr bwMode="auto">
                          <a:xfrm>
                            <a:off x="3880168" y="3067831"/>
                            <a:ext cx="90805" cy="882012"/>
                          </a:xfrm>
                          <a:prstGeom prst="upDownArrow">
                            <a:avLst>
                              <a:gd name="adj1" fmla="val 50000"/>
                              <a:gd name="adj2" fmla="val 1942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7" name="AutoShape 1516"/>
                        <wps:cNvCnPr>
                          <a:cxnSpLocks noChangeShapeType="1"/>
                        </wps:cNvCnPr>
                        <wps:spPr bwMode="auto">
                          <a:xfrm>
                            <a:off x="420846" y="1901130"/>
                            <a:ext cx="873" cy="36765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4" name="AutoShape 724"/>
                        <wps:cNvCnPr>
                          <a:cxnSpLocks noChangeShapeType="1"/>
                        </wps:cNvCnPr>
                        <wps:spPr bwMode="auto">
                          <a:xfrm flipV="1">
                            <a:off x="1048623" y="3390945"/>
                            <a:ext cx="873" cy="75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5" name="Text Box 725"/>
                        <wps:cNvSpPr txBox="1">
                          <a:spLocks noChangeArrowheads="1"/>
                        </wps:cNvSpPr>
                        <wps:spPr bwMode="auto">
                          <a:xfrm>
                            <a:off x="2548652" y="4072976"/>
                            <a:ext cx="60245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867" name="Text Box 726"/>
                        <wps:cNvSpPr txBox="1">
                          <a:spLocks noChangeArrowheads="1"/>
                        </wps:cNvSpPr>
                        <wps:spPr bwMode="auto">
                          <a:xfrm>
                            <a:off x="3918585" y="4895606"/>
                            <a:ext cx="665321" cy="334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868" name="Text Box 730"/>
                        <wps:cNvSpPr txBox="1">
                          <a:spLocks noChangeArrowheads="1"/>
                        </wps:cNvSpPr>
                        <wps:spPr bwMode="auto">
                          <a:xfrm>
                            <a:off x="1235472" y="5034457"/>
                            <a:ext cx="1155144" cy="638367"/>
                          </a:xfrm>
                          <a:prstGeom prst="rect">
                            <a:avLst/>
                          </a:prstGeom>
                          <a:solidFill>
                            <a:srgbClr val="FFFFFF"/>
                          </a:solidFill>
                          <a:ln w="9525">
                            <a:solidFill>
                              <a:srgbClr val="000000"/>
                            </a:solidFill>
                            <a:miter lim="800000"/>
                            <a:headEnd/>
                            <a:tailEnd/>
                          </a:ln>
                        </wps:spPr>
                        <wps:txbx>
                          <w:txbxContent>
                            <w:p w:rsidR="008006A2" w:rsidRPr="00A8674E" w:rsidRDefault="008006A2" w:rsidP="006C53D9">
                              <w:pPr>
                                <w:pStyle w:val="Textkrper2"/>
                                <w:rPr>
                                  <w:lang w:val="fr-FR" w:eastAsia="fr-FR"/>
                                </w:rPr>
                              </w:pPr>
                              <w:r w:rsidRPr="00A8674E">
                                <w:rPr>
                                  <w:lang w:val="fr-FR" w:eastAsia="fr-FR"/>
                                </w:rPr>
                                <w:t>To Position Train</w:t>
                              </w:r>
                            </w:p>
                          </w:txbxContent>
                        </wps:txbx>
                        <wps:bodyPr rot="0" vert="horz" wrap="square" lIns="91440" tIns="45720" rIns="91440" bIns="45720" anchor="t" anchorCtr="0" upright="1">
                          <a:noAutofit/>
                        </wps:bodyPr>
                      </wps:wsp>
                      <wps:wsp>
                        <wps:cNvPr id="869" name="Text Box 731"/>
                        <wps:cNvSpPr txBox="1">
                          <a:spLocks noChangeArrowheads="1"/>
                        </wps:cNvSpPr>
                        <wps:spPr bwMode="auto">
                          <a:xfrm>
                            <a:off x="213043" y="2383180"/>
                            <a:ext cx="768350" cy="325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AE4A47">
                              <w:pPr>
                                <w:spacing w:line="240" w:lineRule="auto"/>
                                <w:jc w:val="center"/>
                                <w:rPr>
                                  <w:rFonts w:ascii="Alstom" w:hAnsi="Alstom"/>
                                  <w:sz w:val="16"/>
                                  <w:szCs w:val="16"/>
                                  <w:lang w:val="fr-FR"/>
                                </w:rPr>
                                <w:pPrChange w:id="2410" w:author="GIRAUD Christian" w:date="2014-06-30T11:07:00Z">
                                  <w:pPr>
                                    <w:spacing w:line="240" w:lineRule="auto"/>
                                    <w:jc w:val="right"/>
                                  </w:pPr>
                                </w:pPrChange>
                              </w:pPr>
                              <w:r>
                                <w:rPr>
                                  <w:rFonts w:ascii="Alstom" w:hAnsi="Alstom"/>
                                  <w:sz w:val="16"/>
                                  <w:szCs w:val="16"/>
                                  <w:lang w:val="fr-FR"/>
                                </w:rPr>
                                <w:t>Balise Content</w:t>
                              </w:r>
                              <w:ins w:id="2411" w:author="GIRAUD Christian" w:date="2014-06-30T11:07:00Z">
                                <w:r>
                                  <w:rPr>
                                    <w:rFonts w:ascii="Alstom" w:hAnsi="Alstom"/>
                                    <w:sz w:val="16"/>
                                    <w:szCs w:val="16"/>
                                    <w:lang w:val="fr-FR"/>
                                  </w:rPr>
                                  <w:t xml:space="preserve"> (BTM)</w:t>
                                </w:r>
                              </w:ins>
                            </w:p>
                          </w:txbxContent>
                        </wps:txbx>
                        <wps:bodyPr rot="0" vert="horz" wrap="square" lIns="91440" tIns="45720" rIns="91440" bIns="45720" anchor="t" anchorCtr="0" upright="1">
                          <a:noAutofit/>
                        </wps:bodyPr>
                      </wps:wsp>
                      <wps:wsp>
                        <wps:cNvPr id="870" name="Text Box 732"/>
                        <wps:cNvSpPr txBox="1">
                          <a:spLocks noChangeArrowheads="1"/>
                        </wps:cNvSpPr>
                        <wps:spPr bwMode="auto">
                          <a:xfrm>
                            <a:off x="198199" y="5216099"/>
                            <a:ext cx="953453" cy="199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Odometry</w:t>
                              </w:r>
                              <w:ins w:id="2412" w:author="GIRAUD Christian" w:date="2014-06-30T11:06:00Z">
                                <w:r>
                                  <w:rPr>
                                    <w:rFonts w:ascii="Alstom" w:hAnsi="Alstom"/>
                                    <w:sz w:val="16"/>
                                    <w:szCs w:val="16"/>
                                    <w:lang w:val="fr-FR"/>
                                  </w:rPr>
                                  <w:t xml:space="preserve"> MMU</w:t>
                                </w:r>
                              </w:ins>
                            </w:p>
                          </w:txbxContent>
                        </wps:txbx>
                        <wps:bodyPr rot="0" vert="horz" wrap="square" lIns="91440" tIns="45720" rIns="91440" bIns="45720" anchor="t" anchorCtr="0" upright="1">
                          <a:noAutofit/>
                        </wps:bodyPr>
                      </wps:wsp>
                      <wps:wsp>
                        <wps:cNvPr id="871" name="Text Box 733"/>
                        <wps:cNvSpPr txBox="1">
                          <a:spLocks noChangeArrowheads="1"/>
                        </wps:cNvSpPr>
                        <wps:spPr bwMode="auto">
                          <a:xfrm>
                            <a:off x="108268" y="1188534"/>
                            <a:ext cx="768350"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Train Data</w:t>
                              </w:r>
                            </w:p>
                          </w:txbxContent>
                        </wps:txbx>
                        <wps:bodyPr rot="0" vert="horz" wrap="square" lIns="91440" tIns="45720" rIns="91440" bIns="45720" anchor="t" anchorCtr="0" upright="1">
                          <a:noAutofit/>
                        </wps:bodyPr>
                      </wps:wsp>
                      <wps:wsp>
                        <wps:cNvPr id="872" name="AutoShape 734"/>
                        <wps:cNvCnPr>
                          <a:cxnSpLocks noChangeShapeType="1"/>
                        </wps:cNvCnPr>
                        <wps:spPr bwMode="auto">
                          <a:xfrm>
                            <a:off x="0" y="399962"/>
                            <a:ext cx="6286500"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 name="Text Box 735"/>
                        <wps:cNvSpPr txBox="1">
                          <a:spLocks noChangeArrowheads="1"/>
                        </wps:cNvSpPr>
                        <wps:spPr bwMode="auto">
                          <a:xfrm>
                            <a:off x="1736646" y="70736"/>
                            <a:ext cx="2932827" cy="285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3D7F5A" w:rsidRDefault="008006A2" w:rsidP="006C53D9">
                              <w:pPr>
                                <w:pStyle w:val="Author"/>
                                <w:spacing w:before="0" w:after="0" w:line="300" w:lineRule="atLeast"/>
                                <w:rPr>
                                  <w:b/>
                                  <w:noProof w:val="0"/>
                                  <w:szCs w:val="20"/>
                                  <w:lang w:val="fr-FR"/>
                                </w:rPr>
                              </w:pPr>
                              <w:r w:rsidRPr="003D7F5A">
                                <w:rPr>
                                  <w:b/>
                                  <w:noProof w:val="0"/>
                                  <w:szCs w:val="20"/>
                                  <w:lang w:val="fr-FR"/>
                                </w:rPr>
                                <w:t>EVC</w:t>
                              </w:r>
                            </w:p>
                          </w:txbxContent>
                        </wps:txbx>
                        <wps:bodyPr rot="0" vert="horz" wrap="square" lIns="91440" tIns="45720" rIns="91440" bIns="45720" anchor="t" anchorCtr="0" upright="1">
                          <a:noAutofit/>
                        </wps:bodyPr>
                      </wps:wsp>
                      <wps:wsp>
                        <wps:cNvPr id="874" name="Text Box 736"/>
                        <wps:cNvSpPr txBox="1">
                          <a:spLocks noChangeArrowheads="1"/>
                        </wps:cNvSpPr>
                        <wps:spPr bwMode="auto">
                          <a:xfrm>
                            <a:off x="188595" y="838348"/>
                            <a:ext cx="770096" cy="196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sidRPr="0086649D">
                                <w:rPr>
                                  <w:rFonts w:ascii="Alstom" w:hAnsi="Alstom"/>
                                  <w:sz w:val="16"/>
                                  <w:szCs w:val="16"/>
                                  <w:lang w:val="fr-FR"/>
                                </w:rPr>
                                <w:t>Fixed Values</w:t>
                              </w:r>
                            </w:p>
                          </w:txbxContent>
                        </wps:txbx>
                        <wps:bodyPr rot="0" vert="horz" wrap="square" lIns="91440" tIns="45720" rIns="91440" bIns="45720" anchor="t" anchorCtr="0" upright="1">
                          <a:noAutofit/>
                        </wps:bodyPr>
                      </wps:wsp>
                      <wpg:wgp>
                        <wpg:cNvPr id="875" name="Group 737"/>
                        <wpg:cNvGrpSpPr>
                          <a:grpSpLocks/>
                        </wpg:cNvGrpSpPr>
                        <wpg:grpSpPr bwMode="auto">
                          <a:xfrm>
                            <a:off x="6078696" y="1149236"/>
                            <a:ext cx="189468" cy="159810"/>
                            <a:chOff x="8992" y="2769"/>
                            <a:chExt cx="217" cy="183"/>
                          </a:xfrm>
                        </wpg:grpSpPr>
                        <wps:wsp>
                          <wps:cNvPr id="876" name="Rectangle 73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7" name="AutoShape 739"/>
                          <wps:cNvCnPr>
                            <a:cxnSpLocks noChangeShapeType="1"/>
                            <a:stCxn id="876" idx="1"/>
                            <a:endCxn id="876"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878" name="Group 740"/>
                        <wpg:cNvGrpSpPr>
                          <a:grpSpLocks/>
                        </wpg:cNvGrpSpPr>
                        <wpg:grpSpPr bwMode="auto">
                          <a:xfrm>
                            <a:off x="0" y="1307300"/>
                            <a:ext cx="189468" cy="159810"/>
                            <a:chOff x="3098" y="765"/>
                            <a:chExt cx="218" cy="184"/>
                          </a:xfrm>
                        </wpg:grpSpPr>
                        <wps:wsp>
                          <wps:cNvPr id="879" name="Rectangle 7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0" name="AutoShape 742"/>
                          <wps:cNvCnPr>
                            <a:cxnSpLocks noChangeShapeType="1"/>
                            <a:stCxn id="879" idx="1"/>
                            <a:endCxn id="87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81" name="Group 743"/>
                        <wpg:cNvGrpSpPr>
                          <a:grpSpLocks/>
                        </wpg:cNvGrpSpPr>
                        <wpg:grpSpPr bwMode="auto">
                          <a:xfrm>
                            <a:off x="0" y="955368"/>
                            <a:ext cx="189468" cy="159810"/>
                            <a:chOff x="3098" y="765"/>
                            <a:chExt cx="218" cy="184"/>
                          </a:xfrm>
                        </wpg:grpSpPr>
                        <wps:wsp>
                          <wps:cNvPr id="882" name="Rectangle 74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3" name="AutoShape 745"/>
                          <wps:cNvCnPr>
                            <a:cxnSpLocks noChangeShapeType="1"/>
                            <a:stCxn id="882" idx="1"/>
                            <a:endCxn id="88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84" name="Group 746"/>
                        <wpg:cNvGrpSpPr>
                          <a:grpSpLocks/>
                        </wpg:cNvGrpSpPr>
                        <wpg:grpSpPr bwMode="auto">
                          <a:xfrm>
                            <a:off x="0" y="2666996"/>
                            <a:ext cx="188595" cy="158937"/>
                            <a:chOff x="3098" y="765"/>
                            <a:chExt cx="218" cy="184"/>
                          </a:xfrm>
                        </wpg:grpSpPr>
                        <wps:wsp>
                          <wps:cNvPr id="885" name="Rectangle 74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6" name="AutoShape 748"/>
                          <wps:cNvCnPr>
                            <a:cxnSpLocks noChangeShapeType="1"/>
                            <a:stCxn id="885" idx="1"/>
                            <a:endCxn id="88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87" name="Group 749"/>
                        <wpg:cNvGrpSpPr>
                          <a:grpSpLocks/>
                        </wpg:cNvGrpSpPr>
                        <wpg:grpSpPr bwMode="auto">
                          <a:xfrm>
                            <a:off x="0" y="5318273"/>
                            <a:ext cx="188595" cy="160683"/>
                            <a:chOff x="3098" y="765"/>
                            <a:chExt cx="218" cy="184"/>
                          </a:xfrm>
                        </wpg:grpSpPr>
                        <wps:wsp>
                          <wps:cNvPr id="888" name="Rectangle 75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9" name="AutoShape 751"/>
                          <wps:cNvCnPr>
                            <a:cxnSpLocks noChangeShapeType="1"/>
                            <a:stCxn id="888" idx="1"/>
                            <a:endCxn id="88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90" name="Group 752"/>
                        <wpg:cNvGrpSpPr>
                          <a:grpSpLocks/>
                        </wpg:cNvGrpSpPr>
                        <wpg:grpSpPr bwMode="auto">
                          <a:xfrm>
                            <a:off x="0" y="4131486"/>
                            <a:ext cx="189468" cy="159810"/>
                            <a:chOff x="8992" y="2769"/>
                            <a:chExt cx="217" cy="183"/>
                          </a:xfrm>
                        </wpg:grpSpPr>
                        <wps:wsp>
                          <wps:cNvPr id="891" name="Rectangle 753"/>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2" name="AutoShape 754"/>
                          <wps:cNvCnPr>
                            <a:cxnSpLocks noChangeShapeType="1"/>
                            <a:stCxn id="891" idx="1"/>
                            <a:endCxn id="891"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893" name="Group 755"/>
                        <wpg:cNvGrpSpPr>
                          <a:grpSpLocks/>
                        </wpg:cNvGrpSpPr>
                        <wpg:grpSpPr bwMode="auto">
                          <a:xfrm>
                            <a:off x="6097032" y="4568126"/>
                            <a:ext cx="189468" cy="158937"/>
                            <a:chOff x="8992" y="2769"/>
                            <a:chExt cx="217" cy="183"/>
                          </a:xfrm>
                        </wpg:grpSpPr>
                        <wps:wsp>
                          <wps:cNvPr id="894" name="Rectangle 75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5" name="AutoShape 757"/>
                          <wps:cNvCnPr>
                            <a:cxnSpLocks noChangeShapeType="1"/>
                            <a:stCxn id="894" idx="1"/>
                            <a:endCxn id="894"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568" name="AutoShape 758"/>
                        <wps:cNvCnPr>
                          <a:cxnSpLocks noChangeShapeType="1"/>
                          <a:stCxn id="882" idx="3"/>
                        </wps:cNvCnPr>
                        <wps:spPr bwMode="auto">
                          <a:xfrm>
                            <a:off x="189468" y="1035710"/>
                            <a:ext cx="1034653" cy="43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9" name="AutoShape 759"/>
                        <wps:cNvCnPr>
                          <a:cxnSpLocks noChangeShapeType="1"/>
                        </wps:cNvCnPr>
                        <wps:spPr bwMode="auto">
                          <a:xfrm>
                            <a:off x="189468" y="1384148"/>
                            <a:ext cx="103465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0" name="AutoShape 760"/>
                        <wps:cNvCnPr>
                          <a:cxnSpLocks noChangeShapeType="1"/>
                        </wps:cNvCnPr>
                        <wps:spPr bwMode="auto">
                          <a:xfrm>
                            <a:off x="198199" y="5395122"/>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1" name="AutoShape 761"/>
                        <wps:cNvCnPr>
                          <a:cxnSpLocks noChangeShapeType="1"/>
                        </wps:cNvCnPr>
                        <wps:spPr bwMode="auto">
                          <a:xfrm>
                            <a:off x="190341" y="2747338"/>
                            <a:ext cx="1035526"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Text Box 762"/>
                        <wps:cNvSpPr txBox="1">
                          <a:spLocks noChangeArrowheads="1"/>
                        </wps:cNvSpPr>
                        <wps:spPr bwMode="auto">
                          <a:xfrm>
                            <a:off x="1224121" y="839222"/>
                            <a:ext cx="1155144" cy="852321"/>
                          </a:xfrm>
                          <a:prstGeom prst="rect">
                            <a:avLst/>
                          </a:prstGeom>
                          <a:solidFill>
                            <a:srgbClr val="FFFFFF"/>
                          </a:solidFill>
                          <a:ln w="9525">
                            <a:solidFill>
                              <a:srgbClr val="000000"/>
                            </a:solidFill>
                            <a:miter lim="800000"/>
                            <a:headEnd/>
                            <a:tailEnd/>
                          </a:ln>
                        </wps:spPr>
                        <wps:txbx>
                          <w:txbxContent>
                            <w:p w:rsidR="008006A2" w:rsidRPr="001F5CDB" w:rsidRDefault="008006A2" w:rsidP="006C53D9">
                              <w:pPr>
                                <w:pStyle w:val="Textkrper2"/>
                                <w:rPr>
                                  <w:lang w:val="fr-FR" w:eastAsia="fr-FR"/>
                                </w:rPr>
                              </w:pPr>
                              <w:r w:rsidRPr="001F5CDB">
                                <w:rPr>
                                  <w:lang w:val="fr-FR" w:eastAsia="fr-FR"/>
                                </w:rPr>
                                <w:t>To Store System Data</w:t>
                              </w:r>
                            </w:p>
                          </w:txbxContent>
                        </wps:txbx>
                        <wps:bodyPr rot="0" vert="horz" wrap="square" lIns="91440" tIns="45720" rIns="91440" bIns="45720" anchor="t" anchorCtr="0" upright="1">
                          <a:noAutofit/>
                        </wps:bodyPr>
                      </wps:wsp>
                      <wps:wsp>
                        <wps:cNvPr id="1573" name="Text Box 763"/>
                        <wps:cNvSpPr txBox="1">
                          <a:spLocks noChangeArrowheads="1"/>
                        </wps:cNvSpPr>
                        <wps:spPr bwMode="auto">
                          <a:xfrm>
                            <a:off x="1077436" y="2383180"/>
                            <a:ext cx="1156891" cy="723949"/>
                          </a:xfrm>
                          <a:prstGeom prst="rect">
                            <a:avLst/>
                          </a:prstGeom>
                          <a:solidFill>
                            <a:srgbClr val="FFFFFF"/>
                          </a:solidFill>
                          <a:ln w="9525">
                            <a:solidFill>
                              <a:srgbClr val="000000"/>
                            </a:solidFill>
                            <a:miter lim="800000"/>
                            <a:headEnd/>
                            <a:tailEnd/>
                          </a:ln>
                        </wps:spPr>
                        <wps:txbx>
                          <w:txbxContent>
                            <w:p w:rsidR="008006A2" w:rsidRPr="001F5CDB" w:rsidRDefault="008006A2" w:rsidP="006C53D9">
                              <w:pPr>
                                <w:pStyle w:val="Textkrper2"/>
                                <w:rPr>
                                  <w:lang w:eastAsia="fr-FR"/>
                                </w:rPr>
                              </w:pPr>
                              <w:r w:rsidRPr="001F5CDB">
                                <w:rPr>
                                  <w:lang w:eastAsia="fr-FR"/>
                                </w:rPr>
                                <w:t>To c</w:t>
                              </w:r>
                              <w:r>
                                <w:rPr>
                                  <w:lang w:eastAsia="fr-FR"/>
                                </w:rPr>
                                <w:t>heck and Store Balise Content</w:t>
                              </w:r>
                            </w:p>
                          </w:txbxContent>
                        </wps:txbx>
                        <wps:bodyPr rot="0" vert="horz" wrap="square" lIns="91440" tIns="45720" rIns="91440" bIns="45720" anchor="t" anchorCtr="0" upright="1">
                          <a:noAutofit/>
                        </wps:bodyPr>
                      </wps:wsp>
                      <wpg:wgp>
                        <wpg:cNvPr id="1574" name="Group 764"/>
                        <wpg:cNvGrpSpPr>
                          <a:grpSpLocks/>
                        </wpg:cNvGrpSpPr>
                        <wpg:grpSpPr bwMode="auto">
                          <a:xfrm>
                            <a:off x="2150507" y="2666996"/>
                            <a:ext cx="188595" cy="160683"/>
                            <a:chOff x="3098" y="765"/>
                            <a:chExt cx="218" cy="184"/>
                          </a:xfrm>
                        </wpg:grpSpPr>
                        <wps:wsp>
                          <wps:cNvPr id="1575" name="Rectangle 76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6" name="AutoShape 766"/>
                          <wps:cNvCnPr>
                            <a:cxnSpLocks noChangeShapeType="1"/>
                            <a:stCxn id="1575" idx="1"/>
                            <a:endCxn id="157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77" name="Group 767"/>
                        <wpg:cNvGrpSpPr>
                          <a:grpSpLocks/>
                        </wpg:cNvGrpSpPr>
                        <wpg:grpSpPr bwMode="auto">
                          <a:xfrm>
                            <a:off x="1151652" y="1467110"/>
                            <a:ext cx="188595" cy="160683"/>
                            <a:chOff x="3098" y="765"/>
                            <a:chExt cx="218" cy="184"/>
                          </a:xfrm>
                        </wpg:grpSpPr>
                        <wps:wsp>
                          <wps:cNvPr id="1578" name="Rectangle 7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9" name="AutoShape 769"/>
                          <wps:cNvCnPr>
                            <a:cxnSpLocks noChangeShapeType="1"/>
                            <a:stCxn id="1578" idx="1"/>
                            <a:endCxn id="157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80" name="AutoShape 770"/>
                        <wps:cNvCnPr>
                          <a:cxnSpLocks noChangeShapeType="1"/>
                        </wps:cNvCnPr>
                        <wps:spPr bwMode="auto">
                          <a:xfrm flipH="1">
                            <a:off x="929005" y="1546578"/>
                            <a:ext cx="22264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1" name="AutoShape 771"/>
                        <wps:cNvCnPr>
                          <a:cxnSpLocks noChangeShapeType="1"/>
                        </wps:cNvCnPr>
                        <wps:spPr bwMode="auto">
                          <a:xfrm>
                            <a:off x="928132" y="1548325"/>
                            <a:ext cx="873" cy="629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2" name="AutoShape 772"/>
                        <wps:cNvCnPr>
                          <a:cxnSpLocks noChangeShapeType="1"/>
                        </wps:cNvCnPr>
                        <wps:spPr bwMode="auto">
                          <a:xfrm>
                            <a:off x="928132" y="2177959"/>
                            <a:ext cx="1752362"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3" name="AutoShape 773"/>
                        <wps:cNvCnPr>
                          <a:cxnSpLocks noChangeShapeType="1"/>
                        </wps:cNvCnPr>
                        <wps:spPr bwMode="auto">
                          <a:xfrm>
                            <a:off x="3016647" y="2425098"/>
                            <a:ext cx="261064" cy="140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4" name="AutoShape 774"/>
                        <wps:cNvCnPr>
                          <a:cxnSpLocks noChangeShapeType="1"/>
                        </wps:cNvCnPr>
                        <wps:spPr bwMode="auto">
                          <a:xfrm flipV="1">
                            <a:off x="2680494" y="2177959"/>
                            <a:ext cx="873" cy="568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5" name="Text Box 775"/>
                        <wps:cNvSpPr txBox="1">
                          <a:spLocks noChangeArrowheads="1"/>
                        </wps:cNvSpPr>
                        <wps:spPr bwMode="auto">
                          <a:xfrm>
                            <a:off x="3425269" y="2178833"/>
                            <a:ext cx="1546304" cy="888999"/>
                          </a:xfrm>
                          <a:prstGeom prst="rect">
                            <a:avLst/>
                          </a:prstGeom>
                          <a:solidFill>
                            <a:srgbClr val="FFFFFF"/>
                          </a:solidFill>
                          <a:ln w="19050">
                            <a:solidFill>
                              <a:srgbClr val="000000"/>
                            </a:solidFill>
                            <a:miter lim="800000"/>
                            <a:headEnd/>
                            <a:tailEnd/>
                          </a:ln>
                        </wps:spPr>
                        <wps:txbx>
                          <w:txbxContent>
                            <w:p w:rsidR="008006A2" w:rsidRPr="003F3961" w:rsidRDefault="008006A2" w:rsidP="006C53D9">
                              <w:pPr>
                                <w:pStyle w:val="Textkrper2"/>
                                <w:rPr>
                                  <w:lang w:eastAsia="fr-FR"/>
                                </w:rPr>
                              </w:pPr>
                              <w:r w:rsidRPr="003F3961">
                                <w:rPr>
                                  <w:lang w:eastAsia="fr-FR"/>
                                </w:rPr>
                                <w:t>To Store Track Description in Database</w:t>
                              </w:r>
                              <w:ins w:id="2413" w:author="GIRAUD Christian" w:date="2014-06-30T11:00:00Z">
                                <w:r>
                                  <w:rPr>
                                    <w:lang w:eastAsia="fr-FR"/>
                                  </w:rPr>
                                  <w:t xml:space="preserve"> &amp; Set of Variables</w:t>
                                </w:r>
                              </w:ins>
                            </w:p>
                          </w:txbxContent>
                        </wps:txbx>
                        <wps:bodyPr rot="0" vert="horz" wrap="square" lIns="91440" tIns="45720" rIns="91440" bIns="45720" anchor="t" anchorCtr="0" upright="1">
                          <a:noAutofit/>
                        </wps:bodyPr>
                      </wps:wsp>
                      <wps:wsp>
                        <wps:cNvPr id="1586" name="AutoShape 776"/>
                        <wps:cNvCnPr>
                          <a:cxnSpLocks noChangeShapeType="1"/>
                          <a:endCxn id="1645" idx="1"/>
                        </wps:cNvCnPr>
                        <wps:spPr bwMode="auto">
                          <a:xfrm>
                            <a:off x="2680494" y="2749084"/>
                            <a:ext cx="633889" cy="7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7" name="Text Box 777"/>
                        <wps:cNvSpPr txBox="1">
                          <a:spLocks noChangeArrowheads="1"/>
                        </wps:cNvSpPr>
                        <wps:spPr bwMode="auto">
                          <a:xfrm>
                            <a:off x="1476454" y="1927328"/>
                            <a:ext cx="902811"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National Values</w:t>
                              </w:r>
                            </w:p>
                          </w:txbxContent>
                        </wps:txbx>
                        <wps:bodyPr rot="0" vert="horz" wrap="square" lIns="91440" tIns="45720" rIns="91440" bIns="45720" anchor="t" anchorCtr="0" upright="1">
                          <a:noAutofit/>
                        </wps:bodyPr>
                      </wps:wsp>
                      <wps:wsp>
                        <wps:cNvPr id="1588" name="AutoShape 778"/>
                        <wps:cNvCnPr>
                          <a:cxnSpLocks noChangeShapeType="1"/>
                        </wps:cNvCnPr>
                        <wps:spPr bwMode="auto">
                          <a:xfrm>
                            <a:off x="2434273" y="1501168"/>
                            <a:ext cx="58237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89" name="Group 779"/>
                        <wpg:cNvGrpSpPr>
                          <a:grpSpLocks/>
                        </wpg:cNvGrpSpPr>
                        <wpg:grpSpPr bwMode="auto">
                          <a:xfrm>
                            <a:off x="2308543" y="5158463"/>
                            <a:ext cx="188595" cy="159810"/>
                            <a:chOff x="3098" y="765"/>
                            <a:chExt cx="218" cy="184"/>
                          </a:xfrm>
                        </wpg:grpSpPr>
                        <wps:wsp>
                          <wps:cNvPr id="1590" name="Rectangle 78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1" name="AutoShape 781"/>
                          <wps:cNvCnPr>
                            <a:cxnSpLocks noChangeShapeType="1"/>
                            <a:stCxn id="1590" idx="1"/>
                            <a:endCxn id="159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92" name="AutoShape 782"/>
                        <wps:cNvCnPr>
                          <a:cxnSpLocks noChangeShapeType="1"/>
                        </wps:cNvCnPr>
                        <wps:spPr bwMode="auto">
                          <a:xfrm>
                            <a:off x="2497138" y="5237058"/>
                            <a:ext cx="19383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3" name="Text Box 783"/>
                        <wps:cNvSpPr txBox="1">
                          <a:spLocks noChangeArrowheads="1"/>
                        </wps:cNvSpPr>
                        <wps:spPr bwMode="auto">
                          <a:xfrm>
                            <a:off x="3365897" y="3949844"/>
                            <a:ext cx="1078309" cy="754514"/>
                          </a:xfrm>
                          <a:prstGeom prst="rect">
                            <a:avLst/>
                          </a:prstGeom>
                          <a:solidFill>
                            <a:srgbClr val="FFFFFF"/>
                          </a:solidFill>
                          <a:ln w="19050">
                            <a:solidFill>
                              <a:srgbClr val="000000"/>
                            </a:solidFill>
                            <a:miter lim="800000"/>
                            <a:headEnd/>
                            <a:tailEnd/>
                          </a:ln>
                        </wps:spPr>
                        <wps:txbx>
                          <w:txbxContent>
                            <w:p w:rsidR="008006A2" w:rsidRPr="00B21D2B" w:rsidRDefault="008006A2" w:rsidP="006C53D9">
                              <w:pPr>
                                <w:jc w:val="center"/>
                                <w:rPr>
                                  <w:lang w:val="fr-FR"/>
                                </w:rPr>
                              </w:pPr>
                              <w:r>
                                <w:rPr>
                                  <w:lang w:val="fr-FR"/>
                                </w:rPr>
                                <w:t>To Achieve Processes</w:t>
                              </w:r>
                            </w:p>
                          </w:txbxContent>
                        </wps:txbx>
                        <wps:bodyPr rot="0" vert="horz" wrap="square" lIns="91440" tIns="45720" rIns="91440" bIns="45720" anchor="t" anchorCtr="0" upright="1">
                          <a:noAutofit/>
                        </wps:bodyPr>
                      </wps:wsp>
                      <wps:wsp>
                        <wps:cNvPr id="1594" name="Text Box 784"/>
                        <wps:cNvSpPr txBox="1">
                          <a:spLocks noChangeArrowheads="1"/>
                        </wps:cNvSpPr>
                        <wps:spPr bwMode="auto">
                          <a:xfrm>
                            <a:off x="5628164" y="1384148"/>
                            <a:ext cx="640001"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DMI Data</w:t>
                              </w:r>
                            </w:p>
                          </w:txbxContent>
                        </wps:txbx>
                        <wps:bodyPr rot="0" vert="horz" wrap="square" lIns="91440" tIns="45720" rIns="91440" bIns="45720" anchor="t" anchorCtr="0" upright="1">
                          <a:noAutofit/>
                        </wps:bodyPr>
                      </wps:wsp>
                      <wps:wsp>
                        <wps:cNvPr id="1595" name="AutoShape 785"/>
                        <wps:cNvCnPr>
                          <a:cxnSpLocks noChangeShapeType="1"/>
                        </wps:cNvCnPr>
                        <wps:spPr bwMode="auto">
                          <a:xfrm>
                            <a:off x="5774849" y="1223465"/>
                            <a:ext cx="32218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6" name="Text Box 786"/>
                        <wps:cNvSpPr txBox="1">
                          <a:spLocks noChangeArrowheads="1"/>
                        </wps:cNvSpPr>
                        <wps:spPr bwMode="auto">
                          <a:xfrm>
                            <a:off x="4904343" y="759753"/>
                            <a:ext cx="922020" cy="661073"/>
                          </a:xfrm>
                          <a:prstGeom prst="rect">
                            <a:avLst/>
                          </a:prstGeom>
                          <a:solidFill>
                            <a:srgbClr val="FFFFFF"/>
                          </a:solidFill>
                          <a:ln w="9525">
                            <a:solidFill>
                              <a:srgbClr val="000000"/>
                            </a:solidFill>
                            <a:miter lim="800000"/>
                            <a:headEnd/>
                            <a:tailEnd/>
                          </a:ln>
                        </wps:spPr>
                        <wps:txbx>
                          <w:txbxContent>
                            <w:p w:rsidR="008006A2" w:rsidRPr="00D272FB" w:rsidRDefault="008006A2" w:rsidP="006C53D9">
                              <w:pPr>
                                <w:pStyle w:val="Textkrper2"/>
                                <w:rPr>
                                  <w:lang w:val="fr-FR" w:eastAsia="fr-FR"/>
                                </w:rPr>
                              </w:pPr>
                              <w:r w:rsidRPr="00D272FB">
                                <w:rPr>
                                  <w:lang w:val="fr-FR" w:eastAsia="fr-FR"/>
                                </w:rPr>
                                <w:t>To Manage DMI</w:t>
                              </w:r>
                            </w:p>
                          </w:txbxContent>
                        </wps:txbx>
                        <wps:bodyPr rot="0" vert="horz" wrap="square" lIns="91440" tIns="45720" rIns="91440" bIns="45720" anchor="t" anchorCtr="0" upright="1">
                          <a:noAutofit/>
                        </wps:bodyPr>
                      </wps:wsp>
                      <wps:wsp>
                        <wps:cNvPr id="1597" name="Text Box 787"/>
                        <wps:cNvSpPr txBox="1">
                          <a:spLocks noChangeArrowheads="1"/>
                        </wps:cNvSpPr>
                        <wps:spPr bwMode="auto">
                          <a:xfrm>
                            <a:off x="188595" y="3949844"/>
                            <a:ext cx="780574"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Radio Message</w:t>
                              </w:r>
                            </w:p>
                          </w:txbxContent>
                        </wps:txbx>
                        <wps:bodyPr rot="0" vert="horz" wrap="square" lIns="91440" tIns="45720" rIns="91440" bIns="45720" anchor="t" anchorCtr="0" upright="1">
                          <a:noAutofit/>
                        </wps:bodyPr>
                      </wps:wsp>
                      <wpg:wgp>
                        <wpg:cNvPr id="1598" name="Group 788"/>
                        <wpg:cNvGrpSpPr>
                          <a:grpSpLocks/>
                        </wpg:cNvGrpSpPr>
                        <wpg:grpSpPr bwMode="auto">
                          <a:xfrm>
                            <a:off x="2298938" y="948382"/>
                            <a:ext cx="188595" cy="158937"/>
                            <a:chOff x="8274" y="5231"/>
                            <a:chExt cx="216" cy="182"/>
                          </a:xfrm>
                        </wpg:grpSpPr>
                        <wps:wsp>
                          <wps:cNvPr id="1599" name="Rectangle 789"/>
                          <wps:cNvSpPr>
                            <a:spLocks noChangeArrowheads="1"/>
                          </wps:cNvSpPr>
                          <wps:spPr bwMode="auto">
                            <a:xfrm>
                              <a:off x="8274" y="5231"/>
                              <a:ext cx="216" cy="1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0" name="AutoShape 790"/>
                          <wps:cNvCnPr>
                            <a:cxnSpLocks noChangeShapeType="1"/>
                            <a:stCxn id="1599" idx="3"/>
                          </wps:cNvCnPr>
                          <wps:spPr bwMode="auto">
                            <a:xfrm flipH="1">
                              <a:off x="8274" y="5322"/>
                              <a:ext cx="21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01" name="AutoShape 791"/>
                        <wps:cNvCnPr>
                          <a:cxnSpLocks noChangeShapeType="1"/>
                        </wps:cNvCnPr>
                        <wps:spPr bwMode="auto">
                          <a:xfrm>
                            <a:off x="201692" y="4184756"/>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2" name="Text Box 792"/>
                        <wps:cNvSpPr txBox="1">
                          <a:spLocks noChangeArrowheads="1"/>
                        </wps:cNvSpPr>
                        <wps:spPr bwMode="auto">
                          <a:xfrm>
                            <a:off x="1235472" y="3821472"/>
                            <a:ext cx="1156891" cy="723949"/>
                          </a:xfrm>
                          <a:prstGeom prst="rect">
                            <a:avLst/>
                          </a:prstGeom>
                          <a:solidFill>
                            <a:srgbClr val="FFFFFF"/>
                          </a:solidFill>
                          <a:ln w="9525">
                            <a:solidFill>
                              <a:srgbClr val="000000"/>
                            </a:solidFill>
                            <a:prstDash val="dash"/>
                            <a:miter lim="800000"/>
                            <a:headEnd/>
                            <a:tailEnd/>
                          </a:ln>
                        </wps:spPr>
                        <wps:txbx>
                          <w:txbxContent>
                            <w:p w:rsidR="008006A2" w:rsidRPr="001F5CDB" w:rsidRDefault="008006A2" w:rsidP="006C53D9">
                              <w:pPr>
                                <w:pStyle w:val="Textkrper2"/>
                                <w:rPr>
                                  <w:lang w:eastAsia="fr-FR"/>
                                </w:rPr>
                              </w:pPr>
                              <w:r w:rsidRPr="001F5CDB">
                                <w:rPr>
                                  <w:lang w:eastAsia="fr-FR"/>
                                </w:rPr>
                                <w:t>To c</w:t>
                              </w:r>
                              <w:r>
                                <w:rPr>
                                  <w:lang w:eastAsia="fr-FR"/>
                                </w:rPr>
                                <w:t>heck and Store Radio Message</w:t>
                              </w:r>
                            </w:p>
                          </w:txbxContent>
                        </wps:txbx>
                        <wps:bodyPr rot="0" vert="horz" wrap="square" lIns="91440" tIns="45720" rIns="91440" bIns="45720" anchor="t" anchorCtr="0" upright="1">
                          <a:noAutofit/>
                        </wps:bodyPr>
                      </wps:wsp>
                      <wpg:wgp>
                        <wpg:cNvPr id="1603" name="Group 793"/>
                        <wpg:cNvGrpSpPr>
                          <a:grpSpLocks/>
                        </wpg:cNvGrpSpPr>
                        <wpg:grpSpPr bwMode="auto">
                          <a:xfrm>
                            <a:off x="2308543" y="3912293"/>
                            <a:ext cx="188595" cy="160683"/>
                            <a:chOff x="3098" y="765"/>
                            <a:chExt cx="218" cy="184"/>
                          </a:xfrm>
                        </wpg:grpSpPr>
                        <wps:wsp>
                          <wps:cNvPr id="1604" name="Rectangle 79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5" name="AutoShape 795"/>
                          <wps:cNvCnPr>
                            <a:cxnSpLocks noChangeShapeType="1"/>
                            <a:stCxn id="1604" idx="1"/>
                            <a:endCxn id="160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06" name="AutoShape 796"/>
                        <wps:cNvCnPr>
                          <a:cxnSpLocks noChangeShapeType="1"/>
                          <a:stCxn id="1614" idx="3"/>
                          <a:endCxn id="1593" idx="1"/>
                        </wps:cNvCnPr>
                        <wps:spPr bwMode="auto">
                          <a:xfrm>
                            <a:off x="2495391" y="4327101"/>
                            <a:ext cx="86090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7" name="AutoShape 797"/>
                        <wps:cNvCnPr>
                          <a:cxnSpLocks noChangeShapeType="1"/>
                          <a:stCxn id="1604" idx="3"/>
                        </wps:cNvCnPr>
                        <wps:spPr bwMode="auto">
                          <a:xfrm>
                            <a:off x="2497138" y="3992634"/>
                            <a:ext cx="19296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8" name="AutoShape 798"/>
                        <wps:cNvCnPr>
                          <a:cxnSpLocks noChangeShapeType="1"/>
                        </wps:cNvCnPr>
                        <wps:spPr bwMode="auto">
                          <a:xfrm flipV="1">
                            <a:off x="5467509" y="2033868"/>
                            <a:ext cx="873" cy="2098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9" name="Text Box 799"/>
                        <wps:cNvSpPr txBox="1">
                          <a:spLocks noChangeArrowheads="1"/>
                        </wps:cNvSpPr>
                        <wps:spPr bwMode="auto">
                          <a:xfrm>
                            <a:off x="5711111" y="4327101"/>
                            <a:ext cx="56316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TIU Data</w:t>
                              </w:r>
                            </w:p>
                          </w:txbxContent>
                        </wps:txbx>
                        <wps:bodyPr rot="0" vert="horz" wrap="square" lIns="91440" tIns="45720" rIns="91440" bIns="45720" anchor="t" anchorCtr="0" upright="1">
                          <a:noAutofit/>
                        </wps:bodyPr>
                      </wps:wsp>
                      <wps:wsp>
                        <wps:cNvPr id="1610" name="AutoShape 800"/>
                        <wps:cNvCnPr>
                          <a:cxnSpLocks noChangeShapeType="1"/>
                        </wps:cNvCnPr>
                        <wps:spPr bwMode="auto">
                          <a:xfrm>
                            <a:off x="5388928" y="4646721"/>
                            <a:ext cx="74302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1" name="Text Box 801"/>
                        <wps:cNvSpPr txBox="1">
                          <a:spLocks noChangeArrowheads="1"/>
                        </wps:cNvSpPr>
                        <wps:spPr bwMode="auto">
                          <a:xfrm>
                            <a:off x="4913948" y="4492150"/>
                            <a:ext cx="922020" cy="654086"/>
                          </a:xfrm>
                          <a:prstGeom prst="rect">
                            <a:avLst/>
                          </a:prstGeom>
                          <a:solidFill>
                            <a:srgbClr val="FFFFFF"/>
                          </a:solidFill>
                          <a:ln w="9525">
                            <a:solidFill>
                              <a:srgbClr val="000000"/>
                            </a:solidFill>
                            <a:miter lim="800000"/>
                            <a:headEnd/>
                            <a:tailEnd/>
                          </a:ln>
                        </wps:spPr>
                        <wps:txbx>
                          <w:txbxContent>
                            <w:p w:rsidR="008006A2" w:rsidRPr="00D272FB" w:rsidRDefault="008006A2" w:rsidP="006C53D9">
                              <w:pPr>
                                <w:pStyle w:val="Textkrper2"/>
                                <w:rPr>
                                  <w:lang w:val="fr-FR" w:eastAsia="fr-FR"/>
                                </w:rPr>
                              </w:pPr>
                              <w:r>
                                <w:rPr>
                                  <w:lang w:val="fr-FR" w:eastAsia="fr-FR"/>
                                </w:rPr>
                                <w:t>To Manage TIU</w:t>
                              </w:r>
                            </w:p>
                          </w:txbxContent>
                        </wps:txbx>
                        <wps:bodyPr rot="0" vert="horz" wrap="square" lIns="91440" tIns="45720" rIns="91440" bIns="45720" anchor="t" anchorCtr="0" upright="1">
                          <a:noAutofit/>
                        </wps:bodyPr>
                      </wps:wsp>
                      <wps:wsp>
                        <wps:cNvPr id="1612" name="AutoShape 803"/>
                        <wps:cNvCnPr>
                          <a:cxnSpLocks noChangeShapeType="1"/>
                          <a:stCxn id="1599" idx="3"/>
                          <a:endCxn id="1596" idx="1"/>
                        </wps:cNvCnPr>
                        <wps:spPr bwMode="auto">
                          <a:xfrm>
                            <a:off x="2487533" y="1027850"/>
                            <a:ext cx="2416810" cy="628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613" name="Group 805"/>
                        <wpg:cNvGrpSpPr>
                          <a:grpSpLocks/>
                        </wpg:cNvGrpSpPr>
                        <wpg:grpSpPr bwMode="auto">
                          <a:xfrm>
                            <a:off x="2306796" y="4247632"/>
                            <a:ext cx="188595" cy="158937"/>
                            <a:chOff x="8992" y="2769"/>
                            <a:chExt cx="217" cy="183"/>
                          </a:xfrm>
                        </wpg:grpSpPr>
                        <wps:wsp>
                          <wps:cNvPr id="1614" name="Rectangle 80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5" name="AutoShape 807"/>
                          <wps:cNvCnPr>
                            <a:cxnSpLocks noChangeShapeType="1"/>
                            <a:stCxn id="1614" idx="1"/>
                            <a:endCxn id="1614"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616" name="Group 808"/>
                        <wpg:cNvGrpSpPr>
                          <a:grpSpLocks/>
                        </wpg:cNvGrpSpPr>
                        <wpg:grpSpPr bwMode="auto">
                          <a:xfrm>
                            <a:off x="4791710" y="1107319"/>
                            <a:ext cx="188595" cy="159810"/>
                            <a:chOff x="8992" y="2769"/>
                            <a:chExt cx="217" cy="183"/>
                          </a:xfrm>
                        </wpg:grpSpPr>
                        <wps:wsp>
                          <wps:cNvPr id="1617" name="Rectangle 809"/>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8" name="AutoShape 810"/>
                          <wps:cNvCnPr>
                            <a:cxnSpLocks noChangeShapeType="1"/>
                            <a:stCxn id="1617" idx="1"/>
                            <a:endCxn id="1617"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619" name="Group 811"/>
                        <wpg:cNvGrpSpPr>
                          <a:grpSpLocks/>
                        </wpg:cNvGrpSpPr>
                        <wpg:grpSpPr bwMode="auto">
                          <a:xfrm>
                            <a:off x="4801314" y="4895606"/>
                            <a:ext cx="188595" cy="158937"/>
                            <a:chOff x="8992" y="2769"/>
                            <a:chExt cx="217" cy="183"/>
                          </a:xfrm>
                        </wpg:grpSpPr>
                        <wps:wsp>
                          <wps:cNvPr id="1620" name="Rectangle 81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1" name="AutoShape 813"/>
                          <wps:cNvCnPr>
                            <a:cxnSpLocks noChangeShapeType="1"/>
                            <a:stCxn id="1620" idx="1"/>
                            <a:endCxn id="1620"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622" name="AutoShape 814"/>
                        <wps:cNvCnPr>
                          <a:cxnSpLocks noChangeShapeType="1"/>
                          <a:stCxn id="1617" idx="1"/>
                        </wps:cNvCnPr>
                        <wps:spPr bwMode="auto">
                          <a:xfrm flipH="1">
                            <a:off x="4670346" y="1187660"/>
                            <a:ext cx="12136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3" name="AutoShape 815"/>
                        <wps:cNvCnPr>
                          <a:cxnSpLocks noChangeShapeType="1"/>
                        </wps:cNvCnPr>
                        <wps:spPr bwMode="auto">
                          <a:xfrm>
                            <a:off x="4669473" y="1189407"/>
                            <a:ext cx="873" cy="8444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4" name="AutoShape 816"/>
                        <wps:cNvCnPr>
                          <a:cxnSpLocks noChangeShapeType="1"/>
                        </wps:cNvCnPr>
                        <wps:spPr bwMode="auto">
                          <a:xfrm>
                            <a:off x="4639786" y="4328847"/>
                            <a:ext cx="873" cy="652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5" name="AutoShape 817"/>
                        <wps:cNvCnPr>
                          <a:cxnSpLocks noChangeShapeType="1"/>
                        </wps:cNvCnPr>
                        <wps:spPr bwMode="auto">
                          <a:xfrm>
                            <a:off x="4444206" y="4132359"/>
                            <a:ext cx="1023303"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6" name="AutoShape 818"/>
                        <wps:cNvCnPr>
                          <a:cxnSpLocks noChangeShapeType="1"/>
                          <a:endCxn id="1593" idx="3"/>
                        </wps:cNvCnPr>
                        <wps:spPr bwMode="auto">
                          <a:xfrm flipH="1">
                            <a:off x="4453811" y="4325354"/>
                            <a:ext cx="195580"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7" name="AutoShape 819"/>
                        <wps:cNvCnPr>
                          <a:cxnSpLocks noChangeShapeType="1"/>
                          <a:stCxn id="1620" idx="1"/>
                        </wps:cNvCnPr>
                        <wps:spPr bwMode="auto">
                          <a:xfrm flipH="1">
                            <a:off x="4640659" y="4975074"/>
                            <a:ext cx="16065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8" name="AutoShape 820"/>
                        <wps:cNvCnPr>
                          <a:cxnSpLocks noChangeShapeType="1"/>
                        </wps:cNvCnPr>
                        <wps:spPr bwMode="auto">
                          <a:xfrm flipV="1">
                            <a:off x="2690098" y="4546294"/>
                            <a:ext cx="873" cy="6925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9" name="AutoShape 821"/>
                        <wps:cNvCnPr>
                          <a:cxnSpLocks noChangeShapeType="1"/>
                        </wps:cNvCnPr>
                        <wps:spPr bwMode="auto">
                          <a:xfrm>
                            <a:off x="2690098" y="4546294"/>
                            <a:ext cx="61380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0" name="Text Box 822"/>
                        <wps:cNvSpPr txBox="1">
                          <a:spLocks noChangeArrowheads="1"/>
                        </wps:cNvSpPr>
                        <wps:spPr bwMode="auto">
                          <a:xfrm>
                            <a:off x="2599293" y="759753"/>
                            <a:ext cx="1770698"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511CCD" w:rsidRDefault="008006A2" w:rsidP="006C53D9">
                              <w:pPr>
                                <w:spacing w:line="240" w:lineRule="auto"/>
                                <w:jc w:val="right"/>
                                <w:rPr>
                                  <w:rFonts w:ascii="Alstom" w:hAnsi="Alstom"/>
                                  <w:sz w:val="16"/>
                                  <w:szCs w:val="16"/>
                                </w:rPr>
                              </w:pPr>
                              <w:r w:rsidRPr="00511CCD">
                                <w:rPr>
                                  <w:rFonts w:ascii="Alstom" w:hAnsi="Alstom"/>
                                  <w:sz w:val="16"/>
                                  <w:szCs w:val="16"/>
                                </w:rPr>
                                <w:t>Additional Data (changeable on-board)</w:t>
                              </w:r>
                            </w:p>
                          </w:txbxContent>
                        </wps:txbx>
                        <wps:bodyPr rot="0" vert="horz" wrap="square" lIns="91440" tIns="45720" rIns="91440" bIns="45720" anchor="t" anchorCtr="0" upright="1">
                          <a:noAutofit/>
                        </wps:bodyPr>
                      </wps:wsp>
                      <wps:wsp>
                        <wps:cNvPr id="1631" name="Text Box 824"/>
                        <wps:cNvSpPr txBox="1">
                          <a:spLocks noChangeArrowheads="1"/>
                        </wps:cNvSpPr>
                        <wps:spPr bwMode="auto">
                          <a:xfrm>
                            <a:off x="4534138" y="1691543"/>
                            <a:ext cx="845185"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1632" name="Text Box 825"/>
                        <wps:cNvSpPr txBox="1">
                          <a:spLocks noChangeArrowheads="1"/>
                        </wps:cNvSpPr>
                        <wps:spPr bwMode="auto">
                          <a:xfrm>
                            <a:off x="2542540" y="4824870"/>
                            <a:ext cx="1081802" cy="3335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AE4A47">
                              <w:pPr>
                                <w:spacing w:line="240" w:lineRule="auto"/>
                                <w:jc w:val="center"/>
                                <w:rPr>
                                  <w:rFonts w:ascii="Alstom" w:hAnsi="Alstom"/>
                                  <w:sz w:val="16"/>
                                  <w:szCs w:val="16"/>
                                  <w:lang w:val="fr-FR"/>
                                </w:rPr>
                                <w:pPrChange w:id="2414" w:author="GIRAUD Christian" w:date="2014-06-30T11:05:00Z">
                                  <w:pPr>
                                    <w:spacing w:line="240" w:lineRule="auto"/>
                                    <w:jc w:val="right"/>
                                  </w:pPr>
                                </w:pPrChange>
                              </w:pPr>
                              <w:r>
                                <w:rPr>
                                  <w:rFonts w:ascii="Alstom" w:hAnsi="Alstom"/>
                                  <w:sz w:val="16"/>
                                  <w:szCs w:val="16"/>
                                  <w:lang w:val="fr-FR"/>
                                </w:rPr>
                                <w:t>Train Position &amp; Speed</w:t>
                              </w:r>
                              <w:ins w:id="2415" w:author="GIRAUD Christian" w:date="2014-06-30T11:04:00Z">
                                <w:r>
                                  <w:rPr>
                                    <w:rFonts w:ascii="Alstom" w:hAnsi="Alstom"/>
                                    <w:sz w:val="16"/>
                                    <w:szCs w:val="16"/>
                                    <w:lang w:val="fr-FR"/>
                                  </w:rPr>
                                  <w:t xml:space="preserve"> (Loc_Report)</w:t>
                                </w:r>
                              </w:ins>
                            </w:p>
                          </w:txbxContent>
                        </wps:txbx>
                        <wps:bodyPr rot="0" vert="horz" wrap="square" lIns="91440" tIns="45720" rIns="91440" bIns="45720" anchor="t" anchorCtr="0" upright="1">
                          <a:noAutofit/>
                        </wps:bodyPr>
                      </wps:wsp>
                      <wps:wsp>
                        <wps:cNvPr id="1633" name="Text Box 826"/>
                        <wps:cNvSpPr txBox="1">
                          <a:spLocks noChangeArrowheads="1"/>
                        </wps:cNvSpPr>
                        <wps:spPr bwMode="auto">
                          <a:xfrm>
                            <a:off x="159782" y="1684556"/>
                            <a:ext cx="768350"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left"/>
                                <w:rPr>
                                  <w:rFonts w:ascii="Alstom" w:hAnsi="Alstom"/>
                                  <w:sz w:val="16"/>
                                  <w:szCs w:val="16"/>
                                  <w:lang w:val="fr-FR"/>
                                </w:rPr>
                                <w:pPrChange w:id="2416" w:author="GIRAUD Christian" w:date="2014-06-27T16:37:00Z">
                                  <w:pPr>
                                    <w:spacing w:line="240" w:lineRule="auto"/>
                                    <w:jc w:val="right"/>
                                  </w:pPr>
                                </w:pPrChange>
                              </w:pPr>
                              <w:ins w:id="2417" w:author="GIRAUD Christian" w:date="2014-06-27T16:37:00Z">
                                <w:r>
                                  <w:rPr>
                                    <w:rFonts w:ascii="Alstom" w:hAnsi="Alstom"/>
                                    <w:sz w:val="16"/>
                                    <w:szCs w:val="16"/>
                                    <w:lang w:val="fr-FR"/>
                                  </w:rPr>
                                  <w:t xml:space="preserve">Time-Stamp </w:t>
                                </w:r>
                              </w:ins>
                              <w:del w:id="2418" w:author="GIRAUD Christian" w:date="2014-06-27T16:36:00Z">
                                <w:r w:rsidDel="00F67DF9">
                                  <w:rPr>
                                    <w:rFonts w:ascii="Alstom" w:hAnsi="Alstom"/>
                                    <w:sz w:val="16"/>
                                    <w:szCs w:val="16"/>
                                    <w:lang w:val="fr-FR"/>
                                  </w:rPr>
                                  <w:delText>Synchro Odo / Balise</w:delText>
                                </w:r>
                              </w:del>
                            </w:p>
                          </w:txbxContent>
                        </wps:txbx>
                        <wps:bodyPr rot="0" vert="horz" wrap="square" lIns="91440" tIns="45720" rIns="91440" bIns="45720" anchor="t" anchorCtr="0" upright="1">
                          <a:noAutofit/>
                        </wps:bodyPr>
                      </wps:wsp>
                      <wps:wsp>
                        <wps:cNvPr id="1634" name="Text Box 827"/>
                        <wps:cNvSpPr txBox="1">
                          <a:spLocks noChangeArrowheads="1"/>
                        </wps:cNvSpPr>
                        <wps:spPr bwMode="auto">
                          <a:xfrm>
                            <a:off x="3579813" y="3322829"/>
                            <a:ext cx="1004094" cy="4025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1C19A4" w:rsidRDefault="008006A2" w:rsidP="006C53D9">
                              <w:pPr>
                                <w:spacing w:line="240" w:lineRule="auto"/>
                                <w:jc w:val="right"/>
                                <w:rPr>
                                  <w:rFonts w:ascii="Alstom" w:hAnsi="Alstom"/>
                                  <w:b/>
                                  <w:sz w:val="16"/>
                                  <w:szCs w:val="16"/>
                                  <w:lang w:val="fr-FR"/>
                                </w:rPr>
                              </w:pPr>
                              <w:ins w:id="2419" w:author="GIRAUD Christian" w:date="2014-06-30T11:01:00Z">
                                <w:r>
                                  <w:rPr>
                                    <w:rFonts w:ascii="Alstom" w:hAnsi="Alstom"/>
                                    <w:b/>
                                    <w:sz w:val="16"/>
                                    <w:szCs w:val="16"/>
                                    <w:lang w:val="fr-FR"/>
                                  </w:rPr>
                                  <w:t xml:space="preserve">Dynamic </w:t>
                                </w:r>
                              </w:ins>
                              <w:r w:rsidRPr="001C19A4">
                                <w:rPr>
                                  <w:rFonts w:ascii="Alstom" w:hAnsi="Alstom"/>
                                  <w:b/>
                                  <w:sz w:val="16"/>
                                  <w:szCs w:val="16"/>
                                  <w:lang w:val="fr-FR"/>
                                </w:rPr>
                                <w:t>Database</w:t>
                              </w:r>
                              <w:ins w:id="2420" w:author="GIRAUD Christian" w:date="2014-06-30T11:02:00Z">
                                <w:r>
                                  <w:rPr>
                                    <w:rFonts w:ascii="Alstom" w:hAnsi="Alstom"/>
                                    <w:b/>
                                    <w:sz w:val="16"/>
                                    <w:szCs w:val="16"/>
                                    <w:lang w:val="fr-FR"/>
                                  </w:rPr>
                                  <w:t xml:space="preserve"> &amp; Set of Variables</w:t>
                                </w:r>
                              </w:ins>
                            </w:p>
                          </w:txbxContent>
                        </wps:txbx>
                        <wps:bodyPr rot="0" vert="horz" wrap="square" lIns="91440" tIns="45720" rIns="91440" bIns="45720" anchor="t" anchorCtr="0" upright="1">
                          <a:noAutofit/>
                        </wps:bodyPr>
                      </wps:wsp>
                      <wpg:wgp>
                        <wpg:cNvPr id="1635" name="Group 828"/>
                        <wpg:cNvGrpSpPr>
                          <a:grpSpLocks/>
                        </wpg:cNvGrpSpPr>
                        <wpg:grpSpPr bwMode="auto">
                          <a:xfrm>
                            <a:off x="2150507" y="2869597"/>
                            <a:ext cx="188595" cy="160683"/>
                            <a:chOff x="3098" y="765"/>
                            <a:chExt cx="218" cy="184"/>
                          </a:xfrm>
                        </wpg:grpSpPr>
                        <wps:wsp>
                          <wps:cNvPr id="1636" name="Rectangle 82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7" name="AutoShape 830"/>
                          <wps:cNvCnPr>
                            <a:cxnSpLocks noChangeShapeType="1"/>
                            <a:stCxn id="1636" idx="1"/>
                            <a:endCxn id="163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38" name="AutoShape 831"/>
                        <wps:cNvCnPr>
                          <a:cxnSpLocks noChangeShapeType="1"/>
                          <a:stCxn id="1636" idx="3"/>
                        </wps:cNvCnPr>
                        <wps:spPr bwMode="auto">
                          <a:xfrm>
                            <a:off x="2339102" y="2949939"/>
                            <a:ext cx="5326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9" name="AutoShape 832"/>
                        <wps:cNvCnPr>
                          <a:cxnSpLocks noChangeShapeType="1"/>
                        </wps:cNvCnPr>
                        <wps:spPr bwMode="auto">
                          <a:xfrm flipH="1">
                            <a:off x="2392363" y="2949939"/>
                            <a:ext cx="6985" cy="43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0" name="AutoShape 833"/>
                        <wps:cNvCnPr>
                          <a:cxnSpLocks noChangeShapeType="1"/>
                        </wps:cNvCnPr>
                        <wps:spPr bwMode="auto">
                          <a:xfrm flipH="1" flipV="1">
                            <a:off x="1049496" y="3389198"/>
                            <a:ext cx="134286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1" name="AutoShape 834"/>
                        <wps:cNvCnPr>
                          <a:cxnSpLocks noChangeShapeType="1"/>
                        </wps:cNvCnPr>
                        <wps:spPr bwMode="auto">
                          <a:xfrm flipH="1">
                            <a:off x="421719" y="5577637"/>
                            <a:ext cx="72993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2" name="AutoShape 835"/>
                        <wps:cNvCnPr>
                          <a:cxnSpLocks noChangeShapeType="1"/>
                          <a:endCxn id="1673" idx="1"/>
                        </wps:cNvCnPr>
                        <wps:spPr bwMode="auto">
                          <a:xfrm>
                            <a:off x="421719" y="2975264"/>
                            <a:ext cx="6557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3" name="Text Box 836"/>
                        <wps:cNvSpPr txBox="1">
                          <a:spLocks noChangeArrowheads="1"/>
                        </wps:cNvSpPr>
                        <wps:spPr bwMode="auto">
                          <a:xfrm>
                            <a:off x="201692" y="3266939"/>
                            <a:ext cx="779701" cy="3510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6C53D9">
                              <w:pPr>
                                <w:spacing w:line="240" w:lineRule="auto"/>
                                <w:jc w:val="center"/>
                                <w:rPr>
                                  <w:rFonts w:ascii="Alstom" w:hAnsi="Alstom"/>
                                  <w:sz w:val="16"/>
                                  <w:szCs w:val="16"/>
                                  <w:lang w:val="fr-FR"/>
                                </w:rPr>
                              </w:pPr>
                              <w:r>
                                <w:rPr>
                                  <w:rFonts w:ascii="Alstom" w:hAnsi="Alstom"/>
                                  <w:sz w:val="16"/>
                                  <w:szCs w:val="16"/>
                                  <w:lang w:val="fr-FR"/>
                                </w:rPr>
                                <w:t>Linking and</w:t>
                              </w:r>
                            </w:p>
                            <w:p w:rsidR="008006A2" w:rsidRPr="0086649D" w:rsidRDefault="008006A2" w:rsidP="006C53D9">
                              <w:pPr>
                                <w:spacing w:line="240" w:lineRule="auto"/>
                                <w:jc w:val="center"/>
                                <w:rPr>
                                  <w:rFonts w:ascii="Alstom" w:hAnsi="Alstom"/>
                                  <w:sz w:val="16"/>
                                  <w:szCs w:val="16"/>
                                  <w:lang w:val="fr-FR"/>
                                </w:rPr>
                              </w:pPr>
                              <w:r>
                                <w:rPr>
                                  <w:rFonts w:ascii="Alstom" w:hAnsi="Alstom"/>
                                  <w:sz w:val="16"/>
                                  <w:szCs w:val="16"/>
                                  <w:lang w:val="fr-FR"/>
                                </w:rPr>
                                <w:t>re-positionning</w:t>
                              </w:r>
                            </w:p>
                          </w:txbxContent>
                        </wps:txbx>
                        <wps:bodyPr rot="0" vert="horz" wrap="square" lIns="91440" tIns="45720" rIns="91440" bIns="45720" anchor="t" anchorCtr="0" upright="1">
                          <a:noAutofit/>
                        </wps:bodyPr>
                      </wps:wsp>
                      <wpg:wgp>
                        <wpg:cNvPr id="1644" name="Group 837"/>
                        <wpg:cNvGrpSpPr>
                          <a:grpSpLocks/>
                        </wpg:cNvGrpSpPr>
                        <wpg:grpSpPr bwMode="auto">
                          <a:xfrm>
                            <a:off x="3314383" y="2676602"/>
                            <a:ext cx="188595" cy="160683"/>
                            <a:chOff x="3098" y="765"/>
                            <a:chExt cx="218" cy="184"/>
                          </a:xfrm>
                        </wpg:grpSpPr>
                        <wps:wsp>
                          <wps:cNvPr id="1645" name="Rectangle 83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6" name="AutoShape 839"/>
                          <wps:cNvCnPr>
                            <a:cxnSpLocks noChangeShapeType="1"/>
                            <a:stCxn id="1645" idx="1"/>
                            <a:endCxn id="164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7" name="Group 840"/>
                        <wpg:cNvGrpSpPr>
                          <a:grpSpLocks/>
                        </wpg:cNvGrpSpPr>
                        <wpg:grpSpPr bwMode="auto">
                          <a:xfrm>
                            <a:off x="3314383" y="2483607"/>
                            <a:ext cx="188595" cy="160683"/>
                            <a:chOff x="3098" y="765"/>
                            <a:chExt cx="218" cy="184"/>
                          </a:xfrm>
                        </wpg:grpSpPr>
                        <wps:wsp>
                          <wps:cNvPr id="1648" name="Rectangle 8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9" name="AutoShape 842"/>
                          <wps:cNvCnPr>
                            <a:cxnSpLocks noChangeShapeType="1"/>
                            <a:stCxn id="1648" idx="1"/>
                            <a:endCxn id="164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50" name="Group 843"/>
                        <wpg:cNvGrpSpPr>
                          <a:grpSpLocks/>
                        </wpg:cNvGrpSpPr>
                        <wpg:grpSpPr bwMode="auto">
                          <a:xfrm>
                            <a:off x="3277711" y="4487784"/>
                            <a:ext cx="188595" cy="158937"/>
                            <a:chOff x="3098" y="765"/>
                            <a:chExt cx="218" cy="184"/>
                          </a:xfrm>
                        </wpg:grpSpPr>
                        <wps:wsp>
                          <wps:cNvPr id="1651" name="Rectangle 84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2" name="AutoShape 845"/>
                          <wps:cNvCnPr>
                            <a:cxnSpLocks noChangeShapeType="1"/>
                            <a:stCxn id="1651" idx="1"/>
                            <a:endCxn id="165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53" name="Group 846"/>
                        <wpg:cNvGrpSpPr>
                          <a:grpSpLocks/>
                        </wpg:cNvGrpSpPr>
                        <wpg:grpSpPr bwMode="auto">
                          <a:xfrm>
                            <a:off x="3277711" y="4247632"/>
                            <a:ext cx="188595" cy="158937"/>
                            <a:chOff x="8992" y="2769"/>
                            <a:chExt cx="217" cy="183"/>
                          </a:xfrm>
                        </wpg:grpSpPr>
                        <wps:wsp>
                          <wps:cNvPr id="1654" name="Rectangle 847"/>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5" name="AutoShape 848"/>
                          <wps:cNvCnPr>
                            <a:cxnSpLocks noChangeShapeType="1"/>
                            <a:stCxn id="1654" idx="1"/>
                            <a:endCxn id="1654"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656" name="Group 852"/>
                        <wpg:cNvGrpSpPr>
                          <a:grpSpLocks/>
                        </wpg:cNvGrpSpPr>
                        <wpg:grpSpPr bwMode="auto">
                          <a:xfrm>
                            <a:off x="3277711" y="4024946"/>
                            <a:ext cx="188595" cy="159810"/>
                            <a:chOff x="3098" y="765"/>
                            <a:chExt cx="218" cy="184"/>
                          </a:xfrm>
                        </wpg:grpSpPr>
                        <wps:wsp>
                          <wps:cNvPr id="1657" name="Rectangle 85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8" name="AutoShape 854"/>
                          <wps:cNvCnPr>
                            <a:cxnSpLocks noChangeShapeType="1"/>
                            <a:stCxn id="1657" idx="1"/>
                            <a:endCxn id="165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59" name="Group 855"/>
                        <wpg:cNvGrpSpPr>
                          <a:grpSpLocks/>
                        </wpg:cNvGrpSpPr>
                        <wpg:grpSpPr bwMode="auto">
                          <a:xfrm>
                            <a:off x="2245678" y="1420826"/>
                            <a:ext cx="188595" cy="158937"/>
                            <a:chOff x="3098" y="765"/>
                            <a:chExt cx="218" cy="184"/>
                          </a:xfrm>
                        </wpg:grpSpPr>
                        <wps:wsp>
                          <wps:cNvPr id="1660" name="Rectangle 85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1" name="AutoShape 857"/>
                          <wps:cNvCnPr>
                            <a:cxnSpLocks noChangeShapeType="1"/>
                            <a:stCxn id="1660" idx="1"/>
                            <a:endCxn id="166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62" name="AutoShape 858"/>
                        <wps:cNvCnPr>
                          <a:cxnSpLocks noChangeShapeType="1"/>
                        </wps:cNvCnPr>
                        <wps:spPr bwMode="auto">
                          <a:xfrm>
                            <a:off x="3016647" y="1502914"/>
                            <a:ext cx="873" cy="12059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3" name="AutoShape 859"/>
                        <wps:cNvCnPr>
                          <a:cxnSpLocks noChangeShapeType="1"/>
                        </wps:cNvCnPr>
                        <wps:spPr bwMode="auto">
                          <a:xfrm>
                            <a:off x="3016647" y="2782269"/>
                            <a:ext cx="873" cy="1167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4" name="AutoShape 860"/>
                        <wps:cNvCnPr>
                          <a:cxnSpLocks noChangeShapeType="1"/>
                          <a:endCxn id="1657" idx="1"/>
                        </wps:cNvCnPr>
                        <wps:spPr bwMode="auto">
                          <a:xfrm>
                            <a:off x="3016647" y="3949844"/>
                            <a:ext cx="261064" cy="154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5" name="Text Box 823"/>
                        <wps:cNvSpPr txBox="1">
                          <a:spLocks noChangeArrowheads="1"/>
                        </wps:cNvSpPr>
                        <wps:spPr bwMode="auto">
                          <a:xfrm>
                            <a:off x="2698829" y="1731714"/>
                            <a:ext cx="767477"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1666" name="AutoShape 862"/>
                        <wps:cNvCnPr>
                          <a:cxnSpLocks noChangeShapeType="1"/>
                        </wps:cNvCnPr>
                        <wps:spPr bwMode="auto">
                          <a:xfrm flipV="1">
                            <a:off x="2680494" y="2746464"/>
                            <a:ext cx="9604" cy="12470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7" name="AutoShape 863"/>
                        <wps:cNvCnPr>
                          <a:cxnSpLocks noChangeShapeType="1"/>
                          <a:stCxn id="1575" idx="3"/>
                        </wps:cNvCnPr>
                        <wps:spPr bwMode="auto">
                          <a:xfrm>
                            <a:off x="2339102" y="2747338"/>
                            <a:ext cx="341392" cy="10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8" name="Text Box 727"/>
                        <wps:cNvSpPr txBox="1">
                          <a:spLocks noChangeArrowheads="1"/>
                        </wps:cNvSpPr>
                        <wps:spPr bwMode="auto">
                          <a:xfrm>
                            <a:off x="2434273" y="2869597"/>
                            <a:ext cx="516890"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Packets</w:t>
                              </w:r>
                            </w:p>
                          </w:txbxContent>
                        </wps:txbx>
                        <wps:bodyPr rot="0" vert="horz" wrap="square" lIns="91440" tIns="45720" rIns="91440" bIns="45720" anchor="t" anchorCtr="0" upright="1">
                          <a:noAutofit/>
                        </wps:bodyPr>
                      </wps:wsp>
                      <wps:wsp>
                        <wps:cNvPr id="1669" name="AutoShape 864"/>
                        <wps:cNvCnPr>
                          <a:cxnSpLocks noChangeShapeType="1"/>
                        </wps:cNvCnPr>
                        <wps:spPr bwMode="auto">
                          <a:xfrm flipV="1">
                            <a:off x="4669473" y="2032995"/>
                            <a:ext cx="79803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0" name="Text Box 1188"/>
                        <wps:cNvSpPr txBox="1">
                          <a:spLocks noChangeArrowheads="1"/>
                        </wps:cNvSpPr>
                        <wps:spPr bwMode="auto">
                          <a:xfrm>
                            <a:off x="1619647" y="1420826"/>
                            <a:ext cx="386794"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sidRPr="000E564E">
                                <w:rPr>
                                  <w:noProof w:val="0"/>
                                  <w:szCs w:val="20"/>
                                  <w:lang w:val="fr-FR"/>
                                </w:rPr>
                                <w:t>A1</w:t>
                              </w:r>
                            </w:p>
                          </w:txbxContent>
                        </wps:txbx>
                        <wps:bodyPr rot="0" vert="horz" wrap="square" lIns="91440" tIns="45720" rIns="91440" bIns="45720" anchor="t" anchorCtr="0" upright="1">
                          <a:noAutofit/>
                        </wps:bodyPr>
                      </wps:wsp>
                      <wps:wsp>
                        <wps:cNvPr id="1671" name="AutoShape 1189"/>
                        <wps:cNvCnPr>
                          <a:cxnSpLocks noChangeShapeType="1"/>
                        </wps:cNvCnPr>
                        <wps:spPr bwMode="auto">
                          <a:xfrm>
                            <a:off x="201692" y="1900256"/>
                            <a:ext cx="21915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2" name="Text Box 1190"/>
                        <wps:cNvSpPr txBox="1">
                          <a:spLocks noChangeArrowheads="1"/>
                        </wps:cNvSpPr>
                        <wps:spPr bwMode="auto">
                          <a:xfrm>
                            <a:off x="2047478" y="5409094"/>
                            <a:ext cx="386794" cy="26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A8</w:t>
                              </w:r>
                            </w:p>
                          </w:txbxContent>
                        </wps:txbx>
                        <wps:bodyPr rot="0" vert="horz" wrap="square" lIns="91440" tIns="45720" rIns="91440" bIns="45720" anchor="t" anchorCtr="0" upright="1">
                          <a:noAutofit/>
                        </wps:bodyPr>
                      </wps:wsp>
                      <wps:wsp>
                        <wps:cNvPr id="1673" name="Text Box 1194"/>
                        <wps:cNvSpPr txBox="1">
                          <a:spLocks noChangeArrowheads="1"/>
                        </wps:cNvSpPr>
                        <wps:spPr bwMode="auto">
                          <a:xfrm>
                            <a:off x="1077436" y="2843398"/>
                            <a:ext cx="386794" cy="26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A2</w:t>
                              </w:r>
                            </w:p>
                          </w:txbxContent>
                        </wps:txbx>
                        <wps:bodyPr rot="0" vert="horz" wrap="square" lIns="91440" tIns="45720" rIns="91440" bIns="45720" anchor="t" anchorCtr="0" upright="1">
                          <a:noAutofit/>
                        </wps:bodyPr>
                      </wps:wsp>
                      <wps:wsp>
                        <wps:cNvPr id="1674" name="Text Box 1195"/>
                        <wps:cNvSpPr txBox="1">
                          <a:spLocks noChangeArrowheads="1"/>
                        </wps:cNvSpPr>
                        <wps:spPr bwMode="auto">
                          <a:xfrm>
                            <a:off x="1238091" y="4268591"/>
                            <a:ext cx="386794"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A3</w:t>
                              </w:r>
                            </w:p>
                          </w:txbxContent>
                        </wps:txbx>
                        <wps:bodyPr rot="0" vert="horz" wrap="square" lIns="91440" tIns="45720" rIns="91440" bIns="45720" anchor="t" anchorCtr="0" upright="1">
                          <a:noAutofit/>
                        </wps:bodyPr>
                      </wps:wsp>
                      <wps:wsp>
                        <wps:cNvPr id="1675" name="Text Box 1196"/>
                        <wps:cNvSpPr txBox="1">
                          <a:spLocks noChangeArrowheads="1"/>
                        </wps:cNvSpPr>
                        <wps:spPr bwMode="auto">
                          <a:xfrm>
                            <a:off x="4583906" y="2804101"/>
                            <a:ext cx="387668" cy="263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A4</w:t>
                              </w:r>
                            </w:p>
                          </w:txbxContent>
                        </wps:txbx>
                        <wps:bodyPr rot="0" vert="horz" wrap="square" lIns="91440" tIns="45720" rIns="91440" bIns="45720" anchor="t" anchorCtr="0" upright="1">
                          <a:noAutofit/>
                        </wps:bodyPr>
                      </wps:wsp>
                      <wps:wsp>
                        <wps:cNvPr id="1676" name="Text Box 1197"/>
                        <wps:cNvSpPr txBox="1">
                          <a:spLocks noChangeArrowheads="1"/>
                        </wps:cNvSpPr>
                        <wps:spPr bwMode="auto">
                          <a:xfrm>
                            <a:off x="4011136" y="4462459"/>
                            <a:ext cx="386794" cy="264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A5</w:t>
                              </w:r>
                            </w:p>
                          </w:txbxContent>
                        </wps:txbx>
                        <wps:bodyPr rot="0" vert="horz" wrap="square" lIns="91440" tIns="45720" rIns="91440" bIns="45720" anchor="t" anchorCtr="0" upright="1">
                          <a:noAutofit/>
                        </wps:bodyPr>
                      </wps:wsp>
                      <wps:wsp>
                        <wps:cNvPr id="1677" name="Text Box 1198"/>
                        <wps:cNvSpPr txBox="1">
                          <a:spLocks noChangeArrowheads="1"/>
                        </wps:cNvSpPr>
                        <wps:spPr bwMode="auto">
                          <a:xfrm>
                            <a:off x="5388928" y="1156222"/>
                            <a:ext cx="386794" cy="264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A6</w:t>
                              </w:r>
                            </w:p>
                          </w:txbxContent>
                        </wps:txbx>
                        <wps:bodyPr rot="0" vert="horz" wrap="square" lIns="91440" tIns="45720" rIns="91440" bIns="45720" anchor="t" anchorCtr="0" upright="1">
                          <a:noAutofit/>
                        </wps:bodyPr>
                      </wps:wsp>
                      <wps:wsp>
                        <wps:cNvPr id="1678" name="Text Box 1199"/>
                        <wps:cNvSpPr txBox="1">
                          <a:spLocks noChangeArrowheads="1"/>
                        </wps:cNvSpPr>
                        <wps:spPr bwMode="auto">
                          <a:xfrm>
                            <a:off x="5439569" y="4881633"/>
                            <a:ext cx="386794" cy="26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A7</w:t>
                              </w:r>
                            </w:p>
                          </w:txbxContent>
                        </wps:txbx>
                        <wps:bodyPr rot="0" vert="horz" wrap="square" lIns="91440" tIns="45720" rIns="91440" bIns="45720" anchor="t" anchorCtr="0" upright="1">
                          <a:noAutofit/>
                        </wps:bodyPr>
                      </wps:wsp>
                      <wpg:wgp>
                        <wpg:cNvPr id="1679" name="Group 1509"/>
                        <wpg:cNvGrpSpPr>
                          <a:grpSpLocks/>
                        </wpg:cNvGrpSpPr>
                        <wpg:grpSpPr bwMode="auto">
                          <a:xfrm>
                            <a:off x="13097" y="1819041"/>
                            <a:ext cx="188595" cy="158064"/>
                            <a:chOff x="3098" y="765"/>
                            <a:chExt cx="218" cy="184"/>
                          </a:xfrm>
                        </wpg:grpSpPr>
                        <wps:wsp>
                          <wps:cNvPr id="1680" name="Rectangle 151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1" name="AutoShape 1511"/>
                          <wps:cNvCnPr>
                            <a:cxnSpLocks noChangeShapeType="1"/>
                            <a:stCxn id="1680" idx="1"/>
                            <a:endCxn id="168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82" name="Text Box 1515"/>
                        <wps:cNvSpPr txBox="1">
                          <a:spLocks noChangeArrowheads="1"/>
                        </wps:cNvSpPr>
                        <wps:spPr bwMode="auto">
                          <a:xfrm>
                            <a:off x="2101612" y="3529796"/>
                            <a:ext cx="849551"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Packets</w:t>
                              </w:r>
                              <w:ins w:id="2421" w:author="GIRAUD Christian" w:date="2014-06-27T16:33:00Z">
                                <w:r>
                                  <w:rPr>
                                    <w:rFonts w:ascii="Alstom" w:hAnsi="Alstom"/>
                                    <w:sz w:val="16"/>
                                    <w:szCs w:val="16"/>
                                    <w:lang w:val="fr-FR"/>
                                  </w:rPr>
                                  <w:t xml:space="preserve"> by radio</w:t>
                                </w:r>
                              </w:ins>
                            </w:p>
                          </w:txbxContent>
                        </wps:txbx>
                        <wps:bodyPr rot="0" vert="horz" wrap="square" lIns="91440" tIns="45720" rIns="91440" bIns="45720" anchor="t" anchorCtr="0" upright="1">
                          <a:noAutofit/>
                        </wps:bodyPr>
                      </wps:wsp>
                      <wps:wsp>
                        <wps:cNvPr id="1683" name="AutoShape 1517"/>
                        <wps:cNvCnPr>
                          <a:cxnSpLocks noChangeShapeType="1"/>
                          <a:endCxn id="1674" idx="1"/>
                        </wps:cNvCnPr>
                        <wps:spPr bwMode="auto">
                          <a:xfrm flipV="1">
                            <a:off x="421719" y="4400456"/>
                            <a:ext cx="816372"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4" name="AutoShape 1518"/>
                        <wps:cNvCnPr>
                          <a:cxnSpLocks noChangeShapeType="1"/>
                        </wps:cNvCnPr>
                        <wps:spPr bwMode="auto">
                          <a:xfrm flipH="1">
                            <a:off x="1048623" y="4487784"/>
                            <a:ext cx="873" cy="670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5" name="AutoShape 1519"/>
                        <wps:cNvCnPr>
                          <a:cxnSpLocks noChangeShapeType="1"/>
                        </wps:cNvCnPr>
                        <wps:spPr bwMode="auto">
                          <a:xfrm>
                            <a:off x="1048623" y="5158463"/>
                            <a:ext cx="1030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722" o:spid="_x0000_s1298" editas="canvas" style="width:495pt;height:458.85pt;mso-position-horizontal-relative:char;mso-position-vertical-relative:line" coordsize="62865,5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">
                <v:shape id="_x0000_s1299" type="#_x0000_t75" style="position:absolute;width:62865;height:58273;visibility:visible;mso-wrap-style:square" stroked="t" strokecolor="#0070c0">
                  <v:fill o:detectmouseclick="t"/>
                  <v:path o:connecttype="none"/>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520" o:spid="_x0000_s1300" type="#_x0000_t70" style="position:absolute;left:38801;top:30678;width:908;height:8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K5WsMA&#10;AADdAAAADwAAAGRycy9kb3ducmV2LnhtbERPTWvCQBC9F/oflin0UuqmHkRSV5ESwYO0aEvP0+wk&#10;G8zOhuxo4r/vCoK3ebzPWaxG36oz9bEJbOBtkoEiLoNtuDbw8715nYOKgmyxDUwGLhRhtXx8WGBu&#10;w8B7Oh+kVimEY44GnEiXax1LRx7jJHTEiatC71ES7GttexxSuG/1NMtm2mPDqcFhRx+OyuPh5A3I&#10;Zle9fBWfxTDF379LVYjeOmvM89O4fgclNMpdfHNvbZqfzWdw/Sad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K5WsMAAADdAAAADwAAAAAAAAAAAAAAAACYAgAAZHJzL2Rv&#10;d25yZXYueG1sUEsFBgAAAAAEAAQA9QAAAIgDAAAAAA==&#10;" adj=",4319"/>
                <v:shape id="AutoShape 1516" o:spid="_x0000_s1301" type="#_x0000_t32" style="position:absolute;left:4208;top:19011;width:9;height:36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tlysQAAADdAAAADwAAAGRycy9kb3ducmV2LnhtbERPTWsCMRC9F/wPYQq9lJq10FZWo6yC&#10;UAUPbut93Iyb0M1k3UTd/vtGKHibx/uc6bx3jbhQF6xnBaNhBoK48tpyreD7a/UyBhEissbGMyn4&#10;pQDz2eBhirn2V97RpYy1SCEcclRgYmxzKUNlyGEY+pY4cUffOYwJdrXUHV5TuGvka5a9S4eWU4PB&#10;lpaGqp/y7BRs16NFcTB2vdmd7PZtVTTn+nmv1NNjX0xAROrjXfzv/tRpfjb+gNs36QQ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2XKxAAAAN0AAAAPAAAAAAAAAAAA&#10;AAAAAKECAABkcnMvZG93bnJldi54bWxQSwUGAAAAAAQABAD5AAAAkgMAAAAA&#10;"/>
                <v:shape id="AutoShape 724" o:spid="_x0000_s1302" type="#_x0000_t32" style="position:absolute;left:10486;top:33909;width:8;height:7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3pcQAAADcAAAADwAAAGRycy9kb3ducmV2LnhtbESPQWvCQBSE7wX/w/IKXopuIiIhukop&#10;FMRDQc3B42P3NQnNvo27a0z/fbcgeBxm5htmsxttJwbyoXWsIJ9nIIi1My3XCqrz56wAESKywc4x&#10;KfilALvt5GWDpXF3PtJwirVIEA4lKmhi7Espg27IYpi7njh5385bjEn6WhqP9wS3nVxk2UpabDkt&#10;NNjTR0P653SzCtpD9VUNb9fodXHILz4P50unlZq+ju9rEJHG+Aw/2nujoFgt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relxAAAANwAAAAPAAAAAAAAAAAA&#10;AAAAAKECAABkcnMvZG93bnJldi54bWxQSwUGAAAAAAQABAD5AAAAkgMAAAAA&#10;"/>
                <v:shape id="Text Box 725" o:spid="_x0000_s1303" type="#_x0000_t202" style="position:absolute;left:25486;top:40729;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fh8QA&#10;AADcAAAADwAAAGRycy9kb3ducmV2LnhtbESP0WrCQBRE3wv+w3IFX0rdKDXa6Bq00OJroh9wzV6T&#10;YPZuyK5J/PtuodDHYWbOMLt0NI3oqXO1ZQWLeQSCuLC65lLB5fz1tgHhPLLGxjIpeJKDdD952WGi&#10;7cAZ9bkvRYCwS1BB5X2bSOmKigy6uW2Jg3eznUEfZFdK3eEQ4KaRyyiKpcGaw0KFLX1WVNzzh1Fw&#10;Ow2vq4/h+u0v6+w9PmK9vtqnUrPpeNiC8DT6//Bf+6QVbOIV/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LX4fEAAAA3AAAAA8AAAAAAAAAAAAAAAAAmAIAAGRycy9k&#10;b3ducmV2LnhtbFBLBQYAAAAABAAEAPUAAACJAw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726" o:spid="_x0000_s1304" type="#_x0000_t202" style="position:absolute;left:39185;top:48956;width:665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ka8QA&#10;AADcAAAADwAAAGRycy9kb3ducmV2LnhtbESP0WrCQBRE3wv+w3IFX0rdKG2iMRupQktetX7ANXtN&#10;gtm7Ibs1yd93C4U+DjNzhsn2o2nFg3rXWFawWkYgiEurG64UXL4+XjYgnEfW2FomBRM52OezpwxT&#10;bQc+0ePsKxEg7FJUUHvfpVK6siaDbmk74uDdbG/QB9lXUvc4BLhp5TqKYmmw4bBQY0fHmsr7+dso&#10;uBXD89t2uH76S3J6jQ/YJFc7KbWYj+87EJ5G/x/+axdawSZO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VZGvEAAAA3AAAAA8AAAAAAAAAAAAAAAAAmAIAAGRycy9k&#10;b3ducmV2LnhtbFBLBQYAAAAABAAEAPUAAACJAwAAAAA=&#10;" stroked="f">
                  <v:textbox>
                    <w:txbxContent>
                      <w:p w:rsidR="008006A2" w:rsidRPr="0086649D" w:rsidRDefault="008006A2" w:rsidP="006C53D9">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Text Box 730" o:spid="_x0000_s1305" type="#_x0000_t202" style="position:absolute;left:12354;top:50344;width:11552;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DLsIA&#10;AADcAAAADwAAAGRycy9kb3ducmV2LnhtbERPTU/CQBC9m/gfNmPihcBWJQUqCzEmGrghErhOukPb&#10;2J2tu2up/945kHh8ed/L9eBa1VOIjWcDD5MMFHHpbcOVgcPn23gOKiZki61nMvBLEdar25slFtZf&#10;+IP6faqUhHAs0ECdUldoHcuaHMaJ74iFO/vgMAkMlbYBLxLuWv2YZbl22LA01NjRa03l1/7HGZhP&#10;N/0pbp92xzI/t4s0mvXv38GY+7vh5RlUoiH9i6/ujRVfLmvljBwB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oMuwgAAANwAAAAPAAAAAAAAAAAAAAAAAJgCAABkcnMvZG93&#10;bnJldi54bWxQSwUGAAAAAAQABAD1AAAAhwMAAAAA&#10;">
                  <v:textbox>
                    <w:txbxContent>
                      <w:p w:rsidR="008006A2" w:rsidRPr="00A8674E" w:rsidRDefault="008006A2" w:rsidP="006C53D9">
                        <w:pPr>
                          <w:pStyle w:val="Textkrper2"/>
                          <w:rPr>
                            <w:lang w:val="fr-FR" w:eastAsia="fr-FR"/>
                          </w:rPr>
                        </w:pPr>
                        <w:r w:rsidRPr="00A8674E">
                          <w:rPr>
                            <w:lang w:val="fr-FR" w:eastAsia="fr-FR"/>
                          </w:rPr>
                          <w:t>To Position Train</w:t>
                        </w:r>
                      </w:p>
                    </w:txbxContent>
                  </v:textbox>
                </v:shape>
                <v:shape id="Text Box 731" o:spid="_x0000_s1306" type="#_x0000_t202" style="position:absolute;left:2130;top:23831;width:768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VgsMA&#10;AADcAAAADwAAAGRycy9kb3ducmV2LnhtbESP0YrCMBRE34X9h3CFfZE13UVb7RrFXVB8VfsB1+ba&#10;Fpub0kRb/94Igo/DzJxhFqve1OJGrassK/geRyCIc6srLhRkx83XDITzyBpry6TgTg5Wy4/BAlNt&#10;O97T7eALESDsUlRQet+kUrq8JINubBvi4J1ta9AH2RZSt9gFuKnlTxTF0mDFYaHEhv5Lyi+Hq1Fw&#10;3nWj6bw7bX2W7CfxH1bJyd6V+hz2618Qnnr/Dr/aO61gFs/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ZVgsMAAADcAAAADwAAAAAAAAAAAAAAAACYAgAAZHJzL2Rv&#10;d25yZXYueG1sUEsFBgAAAAAEAAQA9QAAAIgDAAAAAA==&#10;" stroked="f">
                  <v:textbox>
                    <w:txbxContent>
                      <w:p w:rsidR="008006A2" w:rsidRPr="0086649D" w:rsidRDefault="008006A2" w:rsidP="00AE4A47">
                        <w:pPr>
                          <w:spacing w:line="240" w:lineRule="auto"/>
                          <w:jc w:val="center"/>
                          <w:rPr>
                            <w:rFonts w:ascii="Alstom" w:hAnsi="Alstom"/>
                            <w:sz w:val="16"/>
                            <w:szCs w:val="16"/>
                            <w:lang w:val="fr-FR"/>
                          </w:rPr>
                          <w:pPrChange w:id="2422" w:author="GIRAUD Christian" w:date="2014-06-30T11:07:00Z">
                            <w:pPr>
                              <w:spacing w:line="240" w:lineRule="auto"/>
                              <w:jc w:val="right"/>
                            </w:pPr>
                          </w:pPrChange>
                        </w:pPr>
                        <w:r>
                          <w:rPr>
                            <w:rFonts w:ascii="Alstom" w:hAnsi="Alstom"/>
                            <w:sz w:val="16"/>
                            <w:szCs w:val="16"/>
                            <w:lang w:val="fr-FR"/>
                          </w:rPr>
                          <w:t>Balise Content</w:t>
                        </w:r>
                        <w:ins w:id="2423" w:author="GIRAUD Christian" w:date="2014-06-30T11:07:00Z">
                          <w:r>
                            <w:rPr>
                              <w:rFonts w:ascii="Alstom" w:hAnsi="Alstom"/>
                              <w:sz w:val="16"/>
                              <w:szCs w:val="16"/>
                              <w:lang w:val="fr-FR"/>
                            </w:rPr>
                            <w:t xml:space="preserve"> (BTM)</w:t>
                          </w:r>
                        </w:ins>
                      </w:p>
                    </w:txbxContent>
                  </v:textbox>
                </v:shape>
                <v:shape id="Text Box 732" o:spid="_x0000_s1307" type="#_x0000_t202" style="position:absolute;left:1981;top:52160;width:9535;height:1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qwsAA&#10;AADcAAAADwAAAGRycy9kb3ducmV2LnhtbERPy4rCMBTdC/5DuIIbsakyY2s1igozuPXxAdfm2hab&#10;m9JEW//eLAZmeTjv9bY3tXhR6yrLCmZRDII4t7riQsH18jNNQTiPrLG2TAre5GC7GQ7WmGnb8Yle&#10;Z1+IEMIuQwWl900mpctLMugi2xAH7m5bgz7AtpC6xS6Em1rO43ghDVYcGkps6FBS/jg/jYL7sZt8&#10;L7vbr78mp6/FHqvkZt9KjUf9bgXCU+//xX/uo1aQJmF+OBOO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2VqwsAAAADcAAAADwAAAAAAAAAAAAAAAACYAgAAZHJzL2Rvd25y&#10;ZXYueG1sUEsFBgAAAAAEAAQA9QAAAIUDA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Odometry</w:t>
                        </w:r>
                        <w:ins w:id="2424" w:author="GIRAUD Christian" w:date="2014-06-30T11:06:00Z">
                          <w:r>
                            <w:rPr>
                              <w:rFonts w:ascii="Alstom" w:hAnsi="Alstom"/>
                              <w:sz w:val="16"/>
                              <w:szCs w:val="16"/>
                              <w:lang w:val="fr-FR"/>
                            </w:rPr>
                            <w:t xml:space="preserve"> MMU</w:t>
                          </w:r>
                        </w:ins>
                      </w:p>
                    </w:txbxContent>
                  </v:textbox>
                </v:shape>
                <v:shape id="Text Box 733" o:spid="_x0000_s1308" type="#_x0000_t202" style="position:absolute;left:1082;top:11885;width:7684;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PWcIA&#10;AADcAAAADwAAAGRycy9kb3ducmV2LnhtbESP3YrCMBSE7xd8h3AEbxZNFddqNYoKirf+PMCxObbF&#10;5qQ00da3N4Kwl8PMfMMsVq0pxZNqV1hWMBxEIIhTqwvOFFzOu/4UhPPIGkvLpOBFDlbLzs8CE20b&#10;PtLz5DMRIOwSVJB7XyVSujQng25gK+Lg3Wxt0AdZZ1LX2AS4KeUoiibSYMFhIceKtjml99PDKLgd&#10;mt+/WXPd+0t8HE82WMRX+1Kq123XcxCeWv8f/rYPWsE0Hs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c9ZwgAAANwAAAAPAAAAAAAAAAAAAAAAAJgCAABkcnMvZG93&#10;bnJldi54bWxQSwUGAAAAAAQABAD1AAAAhwM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Train Data</w:t>
                        </w:r>
                      </w:p>
                    </w:txbxContent>
                  </v:textbox>
                </v:shape>
                <v:shape id="AutoShape 734" o:spid="_x0000_s1309" type="#_x0000_t32" style="position:absolute;top:3999;width:62865;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c/MUAAADcAAAADwAAAGRycy9kb3ducmV2LnhtbESPT2sCMRTE7wW/Q3hCL0WzClVZjbIt&#10;CLXgwX/35+Z1E7p52W6ibr99UxA8DjPzG2ax6lwtrtQG61nBaJiBIC69tlwpOB7WgxmIEJE11p5J&#10;wS8FWC17TwvMtb/xjq77WIkE4ZCjAhNjk0sZSkMOw9A3xMn78q3DmGRbSd3iLcFdLcdZNpEOLacF&#10;gw29Gyq/9xenYLsZvRVnYzefux+7fV0X9aV6OSn13O+KOYhIXXyE7+0PrWA2Hc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c/MUAAADcAAAADwAAAAAAAAAA&#10;AAAAAAChAgAAZHJzL2Rvd25yZXYueG1sUEsFBgAAAAAEAAQA+QAAAJMDAAAAAA==&#10;"/>
                <v:shape id="Text Box 735" o:spid="_x0000_s1310" type="#_x0000_t202" style="position:absolute;left:17366;top:707;width:29328;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0tcMA&#10;AADcAAAADwAAAGRycy9kb3ducmV2LnhtbESP3YrCMBSE7xd8h3AEbxZN1dVqNYoKu3jrzwMcm2Nb&#10;bE5KE219+40geDnMzDfMct2aUjyodoVlBcNBBII4tbrgTMH59NufgXAeWWNpmRQ8ycF61flaYqJt&#10;wwd6HH0mAoRdggpy76tESpfmZNANbEUcvKutDfog60zqGpsAN6UcRdFUGiw4LORY0S6n9Ha8GwXX&#10;ffM9mTeXP3+ODz/TLRbxxT6V6nXbzQKEp9Z/wu/2XiuYxWN4nQ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f0tcMAAADcAAAADwAAAAAAAAAAAAAAAACYAgAAZHJzL2Rv&#10;d25yZXYueG1sUEsFBgAAAAAEAAQA9QAAAIgDAAAAAA==&#10;" stroked="f">
                  <v:textbox>
                    <w:txbxContent>
                      <w:p w:rsidR="008006A2" w:rsidRPr="003D7F5A" w:rsidRDefault="008006A2" w:rsidP="006C53D9">
                        <w:pPr>
                          <w:pStyle w:val="Author"/>
                          <w:spacing w:before="0" w:after="0" w:line="300" w:lineRule="atLeast"/>
                          <w:rPr>
                            <w:b/>
                            <w:noProof w:val="0"/>
                            <w:szCs w:val="20"/>
                            <w:lang w:val="fr-FR"/>
                          </w:rPr>
                        </w:pPr>
                        <w:r w:rsidRPr="003D7F5A">
                          <w:rPr>
                            <w:b/>
                            <w:noProof w:val="0"/>
                            <w:szCs w:val="20"/>
                            <w:lang w:val="fr-FR"/>
                          </w:rPr>
                          <w:t>EVC</w:t>
                        </w:r>
                      </w:p>
                    </w:txbxContent>
                  </v:textbox>
                </v:shape>
                <v:shape id="Text Box 736" o:spid="_x0000_s1311" type="#_x0000_t202" style="position:absolute;left:1885;top:8383;width:7701;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5swcMA&#10;AADcAAAADwAAAGRycy9kb3ducmV2LnhtbESP3YrCMBSE7xd8h3AEb5Ztqqh1q1F0wcVbfx7g2Jz+&#10;YHNSmmjr22+EBS+HmfmGWW16U4sHta6yrGAcxSCIM6srLhRczvuvBQjnkTXWlknBkxxs1oOPFaba&#10;dnykx8kXIkDYpaig9L5JpXRZSQZdZBvi4OW2NeiDbAupW+wC3NRyEsdzabDisFBiQz8lZbfT3SjI&#10;D93n7Lu7/vpLcpzOd1glV/tUajTst0sQnnr/Dv+3D1rBIpnC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5swcMAAADcAAAADwAAAAAAAAAAAAAAAACYAgAAZHJzL2Rv&#10;d25yZXYueG1sUEsFBgAAAAAEAAQA9QAAAIgDAAAAAA==&#10;" stroked="f">
                  <v:textbox>
                    <w:txbxContent>
                      <w:p w:rsidR="008006A2" w:rsidRPr="0086649D" w:rsidRDefault="008006A2" w:rsidP="006C53D9">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id="Group 737" o:spid="_x0000_s1312" style="position:absolute;left:60786;top:11492;width:1895;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ocF8UAAADcAAAADwAAAGRycy9kb3ducmV2LnhtbESPS4vCQBCE78L+h6EX&#10;vOkkKz6IjiKyu+xBBB8g3ppMmwQzPSEzm8R/7wiCx6KqvqIWq86UoqHaFZYVxMMIBHFqdcGZgtPx&#10;ZzAD4TyyxtIyKbiTg9Xyo7fARNuW99QcfCYChF2CCnLvq0RKl+Zk0A1tRRy8q60N+iDrTOoa2wA3&#10;pfyKook0WHBYyLGiTU7p7fBvFPy22K5H8XezvV0398txvDtvY1Kq/9mt5yA8df4dfrX/tILZd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HBfFAAAA3AAA&#10;AA8AAAAAAAAAAAAAAAAAqgIAAGRycy9kb3ducmV2LnhtbFBLBQYAAAAABAAEAPoAAACcAwAAAAA=&#10;">
                  <v:rect id="Rectangle 738" o:spid="_x0000_s1313"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nrsUA&#10;AADcAAAADwAAAGRycy9kb3ducmV2LnhtbESPQWvCQBSE7wX/w/IK3ppNFVKNWUVaLPao8eLtmX0m&#10;abNvQ3Y1qb++WxA8DjPzDZOtBtOIK3WutqzgNYpBEBdW11wqOOSblxkI55E1NpZJwS85WC1HTxmm&#10;2va8o+velyJA2KWooPK+TaV0RUUGXWRb4uCdbWfQB9mVUnfYB7hp5CSOE2mw5rBQYUvvFRU/+4tR&#10;cKonB7zt8s/YzDdT/zXk35fjh1Lj52G9AOFp8I/wvb3VCmZv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2euxQAAANwAAAAPAAAAAAAAAAAAAAAAAJgCAABkcnMv&#10;ZG93bnJldi54bWxQSwUGAAAAAAQABAD1AAAAigMAAAAA&#10;"/>
                  <v:shape id="AutoShape 739" o:spid="_x0000_s1314"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casUAAADcAAAADwAAAGRycy9kb3ducmV2LnhtbESP3YrCMBSE7wXfIZwF7zR1wR+6Rllk&#10;RUF0sdr7Q3NsyzYnpYlafXojCHs5zMw3zGzRmkpcqXGlZQXDQQSCOLO65FzB6bjqT0E4j6yxskwK&#10;7uRgMe92Zhhre+MDXROfiwBhF6OCwvs6ltJlBRl0A1sTB+9sG4M+yCaXusFbgJtKfkbRWBosOSwU&#10;WNOyoOwvuRgFj92ajjs8P35/knS/Ha2Ho32aKtX7aL+/QHhq/X/43d5oBdPJ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casUAAADcAAAADwAAAAAAAAAA&#10;AAAAAAChAgAAZHJzL2Rvd25yZXYueG1sUEsFBgAAAAAEAAQA+QAAAJMDAAAAAA==&#10;">
                    <v:stroke startarrow="block" endarrow="block"/>
                  </v:shape>
                </v:group>
                <v:group id="Group 740" o:spid="_x0000_s1315" style="position:absolute;top:1307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rect id="Rectangle 741" o:spid="_x0000_s131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zz3MQA&#10;AADcAAAADwAAAGRycy9kb3ducmV2LnhtbESPQYvCMBSE7wv7H8Jb8LamKqxajSKKokdtL3t7Ns+2&#10;2ryUJmrdX28EYY/DzHzDTOetqcSNGldaVtDrRiCIM6tLzhWkyfp7BMJ5ZI2VZVLwIAfz2efHFGNt&#10;77yn28HnIkDYxaig8L6OpXRZQQZd19bEwTvZxqAPssmlbvAe4KaS/Sj6kQZLDgsF1rQsKLscrkbB&#10;seyn+LdPNpEZrwd+1ybn6+9Kqc5Xu5iA8NT6//C7vdUKRs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s89zEAAAA3AAAAA8AAAAAAAAAAAAAAAAAmAIAAGRycy9k&#10;b3ducmV2LnhtbFBLBQYAAAAABAAEAPUAAACJAwAAAAA=&#10;"/>
                  <v:shape id="AutoShape 742" o:spid="_x0000_s131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N7YMIAAADcAAAADwAAAGRycy9kb3ducmV2LnhtbERPy4rCMBTdC/MP4Q6401QXUjtGkYER&#10;UVz4oIy7S3Nti81NSaJWv94sBmZ5OO/ZojONuJPztWUFo2ECgriwuuZSwen4M0hB+ICssbFMCp7k&#10;YTH/6M0w0/bBe7ofQiliCPsMFVQhtJmUvqjIoB/aljhyF+sMhghdKbXDRww3jRwnyUQarDk2VNjS&#10;d0XF9XAzCn6301v+zHe0yUfTzRmd8a/jSqn+Z7f8AhGoC//iP/daK0j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N7YMIAAADcAAAADwAAAAAAAAAAAAAA&#10;AAChAgAAZHJzL2Rvd25yZXYueG1sUEsFBgAAAAAEAAQA+QAAAJADAAAAAA==&#10;">
                    <v:stroke endarrow="block"/>
                  </v:shape>
                </v:group>
                <v:group id="Group 743" o:spid="_x0000_s1318" style="position:absolute;top:955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aRqM8QAAADcAAAA&#10;DwAAAAAAAAAAAAAAAACqAgAAZHJzL2Rvd25yZXYueG1sUEsFBgAAAAAEAAQA+gAAAJsDAAAAAA==&#10;">
                  <v:rect id="Rectangle 744" o:spid="_x0000_s131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0RisMA&#10;AADcAAAADwAAAGRycy9kb3ducmV2LnhtbESPQYvCMBSE78L+h/AWvGm6FaTbNYqsKHrUetnb2+bZ&#10;VpuX0kSt/nojCB6HmfmGmcw6U4sLta6yrOBrGIEgzq2uuFCwz5aDBITzyBpry6TgRg5m04/eBFNt&#10;r7yly84XIkDYpaig9L5JpXR5SQbd0DbEwTvY1qAPsi2kbvEa4KaWcRSNpcGKw0KJDf2WlJ92Z6Pg&#10;v4r3eN9mq8h8L0d+02XH899Cqf5nN/8B4anz7/CrvdYKkiSG55lwB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0RisMAAADcAAAADwAAAAAAAAAAAAAAAACYAgAAZHJzL2Rv&#10;d25yZXYueG1sUEsFBgAAAAAEAAQA9QAAAIgDAAAAAA==&#10;"/>
                  <v:shape id="AutoShape 745" o:spid="_x0000_s132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lF8UAAADcAAAADwAAAGRycy9kb3ducmV2LnhtbESPQWvCQBSE7wX/w/KE3urGFiRGV5FC&#10;S7F4UEvQ2yP7TILZt2F31eivdwWhx2FmvmGm88404kzO15YVDAcJCOLC6ppLBX/br7cUhA/IGhvL&#10;pOBKHuaz3ssUM20vvKbzJpQiQthnqKAKoc2k9EVFBv3AtsTRO1hnMETpSqkdXiLcNPI9SUbSYM1x&#10;ocKWPisqjpuTUbD7HZ/ya76iZT4cL/fojL9tv5V67XeLCYhAXfgPP9s/WkGafsDjTDwC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HlF8UAAADcAAAADwAAAAAAAAAA&#10;AAAAAAChAgAAZHJzL2Rvd25yZXYueG1sUEsFBgAAAAAEAAQA+QAAAJMDAAAAAA==&#10;">
                    <v:stroke endarrow="block"/>
                  </v:shape>
                </v:group>
                <v:group id="Group 746" o:spid="_x0000_s1321" style="position:absolute;top:26669;width:1885;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PJq8UAAADcAAAADwAAAGRycy9kb3ducmV2LnhtbESPQWvCQBSE70L/w/KE&#10;3nSTWiVEVxHR0oMUjELp7ZF9JsHs25Bdk/jvu4WCx2FmvmFWm8HUoqPWVZYVxNMIBHFudcWFgsv5&#10;MElAOI+ssbZMCh7kYLN+Ga0w1bbnE3WZL0SAsEtRQel9k0rp8pIMuqltiIN3ta1BH2RbSN1iH+Cm&#10;lm9RtJAGKw4LJTa0Kym/ZXej4KPHfjuL993xdt09fs7zr+9jTEq9joftEoSnwT/D/+1PrSBJ3uH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TyavFAAAA3AAA&#10;AA8AAAAAAAAAAAAAAAAAqgIAAGRycy9kb3ducmV2LnhtbFBLBQYAAAAABAAEAPoAAACcAwAAAAA=&#10;">
                  <v:rect id="Rectangle 747" o:spid="_x0000_s132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QA&#10;AADcAAAADwAAAGRycy9kb3ducmV2LnhtbESPQYvCMBSE78L+h/AW9qapykq3GkUUFz1qvezt2Tzb&#10;avNSmqh1f70RBI/DzHzDTGatqcSVGldaVtDvRSCIM6tLzhXs01U3BuE8ssbKMim4k4PZ9KMzwUTb&#10;G2/puvO5CBB2CSoovK8TKV1WkEHXszVx8I62MeiDbHKpG7wFuKnkIIpG0mDJYaHAmhYFZefdxSg4&#10;lIM9/m/T38j8rIZ+06any99Sqa/Pdj4G4an17/CrvdYK4vgb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0if7EAAAA3AAAAA8AAAAAAAAAAAAAAAAAmAIAAGRycy9k&#10;b3ducmV2LnhtbFBLBQYAAAAABAAEAPUAAACJAwAAAAA=&#10;"/>
                  <v:shape id="AutoShape 748" o:spid="_x0000_s132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Gj8UAAADcAAAADwAAAGRycy9kb3ducmV2LnhtbESPQWvCQBSE7wX/w/KE3pqNHiSmrlIK&#10;ilg8VEtob4/sMwlm34bdVaO/visIHoeZ+YaZLXrTijM531hWMEpSEMSl1Q1XCn72y7cMhA/IGlvL&#10;pOBKHhbzwcsMc20v/E3nXahEhLDPUUEdQpdL6cuaDPrEdsTRO1hnMETpKqkdXiLctHKcphNpsOG4&#10;UGNHnzWVx93JKPj9mp6Ka7GlTTGabv7QGX/br5R6HfYf7yAC9eEZfrTXWkGWTeB+Jh4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ZGj8UAAADcAAAADwAAAAAAAAAA&#10;AAAAAAChAgAAZHJzL2Rvd25yZXYueG1sUEsFBgAAAAAEAAQA+QAAAJMDAAAAAA==&#10;">
                    <v:stroke endarrow="block"/>
                  </v:shape>
                </v:group>
                <v:group id="Group 749" o:spid="_x0000_s1324" style="position:absolute;top:53182;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QFX3MUAAADcAAAADwAAAGRycy9kb3ducmV2LnhtbESPQWvCQBSE70L/w/KE&#10;3nSTSjVEVxHR0oMUjELp7ZF9JsHs25Bdk/jvu4WCx2FmvmFWm8HUoqPWVZYVxNMIBHFudcWFgsv5&#10;MElAOI+ssbZMCh7kYLN+Ga0w1bbnE3WZL0SAsEtRQel9k0rp8pIMuqltiIN3ta1BH2RbSN1iH+Cm&#10;lm9RNJcGKw4LJTa0Kym/ZXej4KPHfjuL993xdt09fs7vX9/HmJR6HQ/bJQhPg3+G/9ufWkGSLOD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kBV9zFAAAA3AAA&#10;AA8AAAAAAAAAAAAAAAAAqgIAAGRycy9kb3ducmV2LnhtbFBLBQYAAAAABAAEAPoAAACcAwAAAAA=&#10;">
                  <v:rect id="Rectangle 750" o:spid="_x0000_s13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mYMEA&#10;AADcAAAADwAAAGRycy9kb3ducmV2LnhtbERPPW/CMBDdkfofrEPqRhyohNIUg1ARqB0hWbpd4yMJ&#10;xOfINpD21+MBifHpfS9Wg+nElZxvLSuYJikI4srqlmsFZbGdZCB8QNbYWSYFf+RhtXwZLTDX9sZ7&#10;uh5CLWII+xwVNCH0uZS+asigT2xPHLmjdQZDhK6W2uEthptOztJ0Lg22HBsa7Omzoep8uBgFv+2s&#10;xP99sUvN+/YtfA/F6fKzUep1PKw/QAQawlP8cH9pBVkW18Yz8Qj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1JmDBAAAA3AAAAA8AAAAAAAAAAAAAAAAAmAIAAGRycy9kb3du&#10;cmV2LnhtbFBLBQYAAAAABAAEAPUAAACGAwAAAAA=&#10;"/>
                  <v:shape id="AutoShape 751" o:spid="_x0000_s13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nS/cYAAADcAAAADwAAAGRycy9kb3ducmV2LnhtbESPT2vCQBTE7wW/w/IK3urGHiRJXaUU&#10;LKJ48A+hvT2yr0lo9m3YXTX66V1B8DjMzG+Y6bw3rTiR841lBeNRAoK4tLrhSsFhv3hLQfiArLG1&#10;TAou5GE+G7xMMdf2zFs67UIlIoR9jgrqELpcSl/WZNCPbEccvT/rDIYoXSW1w3OEm1a+J8lEGmw4&#10;LtTY0VdN5f/uaBT8rLNjcSk2tCrG2eoXnfHX/bdSw9f+8wNEoD48w4/2UitI0wzuZ+IR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p0v3GAAAA3AAAAA8AAAAAAAAA&#10;AAAAAAAAoQIAAGRycy9kb3ducmV2LnhtbFBLBQYAAAAABAAEAPkAAACUAwAAAAA=&#10;">
                    <v:stroke endarrow="block"/>
                  </v:shape>
                </v:group>
                <v:group id="Group 752" o:spid="_x0000_s1327" style="position:absolute;top:41314;width:1894;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zFZdcIAAADcAAAADwAAAGRycy9kb3ducmV2LnhtbERPy4rCMBTdC/MP4Q64&#10;07QjSqcaRWRGXIjgAwZ3l+baFpub0mTa+vdmIbg8nPdi1ZtKtNS40rKCeByBIM6sLjlXcDn/jhIQ&#10;ziNrrCyTggc5WC0/BgtMte34SO3J5yKEsEtRQeF9nUrpsoIMurGtiQN3s41BH2CTS91gF8JNJb+i&#10;aCYNlhwaCqxpU1B2P/0bBdsOu/Uk/mn399vmcT1PD3/7mJQafvbrOQhPvX+LX+6dVpB8h/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MxWXXCAAAA3AAAAA8A&#10;AAAAAAAAAAAAAAAAqgIAAGRycy9kb3ducmV2LnhtbFBLBQYAAAAABAAEAPoAAACZAwAAAAA=&#10;">
                  <v:rect id="Rectangle 753" o:spid="_x0000_s132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ZIMIA&#10;AADcAAAADwAAAGRycy9kb3ducmV2LnhtbESPQYvCMBSE74L/ITzBm6YqiHaNIoqyHrVevD2bt221&#10;eSlN1K6/3giCx2FmvmFmi8aU4k61KywrGPQjEMSp1QVnCo7JpjcB4TyyxtIyKfgnB4t5uzXDWNsH&#10;7+l+8JkIEHYxKsi9r2IpXZqTQde3FXHw/mxt0AdZZ1LX+AhwU8phFI2lwYLDQo4VrXJKr4ebUXAu&#10;hkd87pNtZKabkd81yeV2WivV7TTLHxCeGv8Nf9q/WsFkO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hkgwgAAANwAAAAPAAAAAAAAAAAAAAAAAJgCAABkcnMvZG93&#10;bnJldi54bWxQSwUGAAAAAAQABAD1AAAAhwMAAAAA&#10;"/>
                  <v:shape id="AutoShape 754" o:spid="_x0000_s132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bZCMQAAADcAAAADwAAAGRycy9kb3ducmV2LnhtbESPQYvCMBSE74L/ITzBm6YKLto1ioji&#10;wqLLVnt/NM+2bPNSmqhdf70RBI/DzHzDzJetqcSVGldaVjAaRiCIM6tLzhWcjtvBFITzyBory6Tg&#10;nxwsF93OHGNtb/xL18TnIkDYxaig8L6OpXRZQQbd0NbEwTvbxqAPssmlbvAW4KaS4yj6kAZLDgsF&#10;1rQuKPtLLkbBfb+j4x7P959Nkh6+J7vR5JCmSvV77eoThKfWv8Ov9pdWMJ2N4XkmHA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dtkIxAAAANwAAAAPAAAAAAAAAAAA&#10;AAAAAKECAABkcnMvZG93bnJldi54bWxQSwUGAAAAAAQABAD5AAAAkgMAAAAA&#10;">
                    <v:stroke startarrow="block" endarrow="block"/>
                  </v:shape>
                </v:group>
                <v:group id="Group 755" o:spid="_x0000_s1330" style="position:absolute;left:60970;top:45681;width:189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HAsYAAADcAAAADwAAAGRycy9kb3ducmV2LnhtbESPQWvCQBSE7wX/w/IK&#10;3ppNlJaYZhWRKh5CoSqU3h7ZZxLMvg3ZbRL/fbdQ6HGYmW+YfDOZVgzUu8aygiSKQRCXVjdcKbic&#10;908pCOeRNbaWScGdHGzWs4ccM21H/qDh5CsRIOwyVFB732VSurImgy6yHXHwrrY36IPsK6l7HAPc&#10;tHIRxy/SYMNhocaOdjWVt9O3UXAYcdwuk7ehuF1396/z8/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8cCxgAAANwA&#10;AAAPAAAAAAAAAAAAAAAAAKoCAABkcnMvZG93bnJldi54bWxQSwUGAAAAAAQABAD6AAAAnQMAAAAA&#10;">
                  <v:rect id="Rectangle 756" o:spid="_x0000_s133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6uMQA&#10;AADcAAAADwAAAGRycy9kb3ducmV2LnhtbESPQYvCMBSE7wv7H8Jb8Lam6iJajSKKokdtL3t7Ns+2&#10;2ryUJmrdX28EYY/DzHzDTOetqcSNGldaVtDrRiCIM6tLzhWkyfp7BMJ5ZI2VZVLwIAfz2efHFGNt&#10;77yn28HnIkDYxaig8L6OpXRZQQZd19bEwTvZxqAPssmlbvAe4KaS/SgaSoMlh4UCa1oWlF0OV6Pg&#10;WPZT/Nsnm8iM1wO/a5Pz9XelVOerXUxAeGr9f/jd3moFo/EP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urjEAAAA3AAAAA8AAAAAAAAAAAAAAAAAmAIAAGRycy9k&#10;b3ducmV2LnhtbFBLBQYAAAAABAAEAPUAAACJAwAAAAA=&#10;"/>
                  <v:shape id="AutoShape 757" o:spid="_x0000_s133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9BfMUAAADcAAAADwAAAGRycy9kb3ducmV2LnhtbESP3WrCQBSE7wt9h+UUeqcbCyk2dSMi&#10;FoWi0tjcH7InP5g9G7JbjT69Kwi9HGbmG2Y2H0wrTtS7xrKCyTgCQVxY3XCl4PfwNZqCcB5ZY2uZ&#10;FFzIwTx9fpphou2Zf+iU+UoECLsEFdTed4mUrqjJoBvbjjh4pe0N+iD7SuoezwFuWvkWRe/SYMNh&#10;ocaOljUVx+zPKLhu13TYYnndr7J89x2vJ/Euz5V6fRkWnyA8Df4//GhvtILpRwz3M+EI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9BfMUAAADcAAAADwAAAAAAAAAA&#10;AAAAAAChAgAAZHJzL2Rvd25yZXYueG1sUEsFBgAAAAAEAAQA+QAAAJMDAAAAAA==&#10;">
                    <v:stroke startarrow="block" endarrow="block"/>
                  </v:shape>
                </v:group>
                <v:shape id="AutoShape 758" o:spid="_x0000_s1333" type="#_x0000_t32" style="position:absolute;left:1894;top:10357;width:10347;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0xscAAADdAAAADwAAAGRycy9kb3ducmV2LnhtbESPQWsCMRCF7wX/Qxihl6JZC0rZGmUt&#10;CLXgQdvex810E9xMtpuo23/fORR6m+G9ee+b5XoIrbpSn3xkA7NpAYq4jtZzY+DjfTt5ApUyssU2&#10;Mhn4oQTr1ehuiaWNNz7Q9ZgbJSGcSjTgcu5KrVPtKGCaxo5YtK/YB8yy9o22Pd4kPLT6sSgWOqBn&#10;aXDY0Yuj+ny8BAP73WxTnZzfvR2+/X6+rdpL8/BpzP14qJ5BZRryv/nv+tUK/nwh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5rTGxwAAAN0AAAAPAAAAAAAA&#10;AAAAAAAAAKECAABkcnMvZG93bnJldi54bWxQSwUGAAAAAAQABAD5AAAAlQMAAAAA&#10;"/>
                <v:shape id="AutoShape 759" o:spid="_x0000_s1334" type="#_x0000_t32" style="position:absolute;left:1894;top:13841;width:10347;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RXcQAAADdAAAADwAAAGRycy9kb3ducmV2LnhtbERPS2sCMRC+F/wPYQq9FM1aUOrWKKsg&#10;VMGDr/u4mW5CN5N1E3X7702h0Nt8fM+ZzjtXixu1wXpWMBxkIIhLry1XCo6HVf8dRIjIGmvPpOCH&#10;Asxnvacp5trfeUe3faxECuGQowITY5NLGUpDDsPAN8SJ+/Ktw5hgW0nd4j2Fu1q+ZdlYOrScGgw2&#10;tDRUfu+vTsF2PVwUZ2PXm93Fbkeror5WryelXp674gNEpC7+i//cnzrNH40n8PtNOkH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hFdxAAAAN0AAAAPAAAAAAAAAAAA&#10;AAAAAKECAABkcnMvZG93bnJldi54bWxQSwUGAAAAAAQABAD5AAAAkgMAAAAA&#10;"/>
                <v:shape id="AutoShape 760" o:spid="_x0000_s1335" type="#_x0000_t32" style="position:absolute;left:1981;top:53951;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kuHccAAADdAAAADwAAAGRycy9kb3ducmV2LnhtbESPT0sDMRDF74LfIUzBi7TZCtWyNi2r&#10;ULBCD/3jfdyMm9DNZN2k7frtnYPgbYb35r3fLFZDaNWF+uQjG5hOClDEdbSeGwPHw3o8B5UyssU2&#10;Mhn4oQSr5e3NAksbr7yjyz43SkI4lWjA5dyVWqfaUcA0iR2xaF+xD5hl7Rtte7xKeGj1Q1E86oCe&#10;pcFhR6+O6tP+HAxsN9OX6tP5zfvu229n66o9N/cfxtyNhuoZVKYh/5v/rt+s4M+ehF++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SS4dxwAAAN0AAAAPAAAAAAAA&#10;AAAAAAAAAKECAABkcnMvZG93bnJldi54bWxQSwUGAAAAAAQABAD5AAAAlQMAAAAA&#10;"/>
                <v:shape id="AutoShape 761" o:spid="_x0000_s1336" type="#_x0000_t32" style="position:absolute;left:1903;top:27473;width:1035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LhsQAAADdAAAADwAAAGRycy9kb3ducmV2LnhtbERPTWsCMRC9F/wPYYReima3YCurUdaC&#10;UAsetHofN9NN6GaybqJu/31TKHibx/uc+bJ3jbhSF6xnBfk4A0FceW25VnD4XI+mIEJE1th4JgU/&#10;FGC5GDzMsdD+xju67mMtUgiHAhWYGNtCylAZchjGviVO3JfvHMYEu1rqDm8p3DXyOctepEPLqcFg&#10;S2+Gqu/9xSnYbvJVeTJ287E72+1kXTaX+umo1OOwL2cgIvXxLv53v+s0f/Ka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YuGxAAAAN0AAAAPAAAAAAAAAAAA&#10;AAAAAKECAABkcnMvZG93bnJldi54bWxQSwUGAAAAAAQABAD5AAAAkgMAAAAA&#10;"/>
                <v:shape id="Text Box 762" o:spid="_x0000_s1337" type="#_x0000_t202" style="position:absolute;left:12241;top:8392;width:11551;height:8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8OMQA&#10;AADdAAAADwAAAGRycy9kb3ducmV2LnhtbERPS2sCMRC+C/0PYQpeimZr66Nbo4hg0Zsv2uuwGXeX&#10;biZrEtf135tCwdt8fM+ZzltTiYacLy0reO0nIIgzq0vOFRwPq94EhA/IGivLpOBGHuazp84UU22v&#10;vKNmH3IRQ9inqKAIoU6l9FlBBn3f1sSRO1lnMETocqkdXmO4qeQgSUbSYMmxocCalgVlv/uLUTB5&#10;Xzc/fvO2/c5Gp+ojvIybr7NTqvvcLj5BBGrDQ/zvXus4fzgewN838QQ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DjEAAAA3QAAAA8AAAAAAAAAAAAAAAAAmAIAAGRycy9k&#10;b3ducmV2LnhtbFBLBQYAAAAABAAEAPUAAACJAwAAAAA=&#10;">
                  <v:textbox>
                    <w:txbxContent>
                      <w:p w:rsidR="008006A2" w:rsidRPr="001F5CDB" w:rsidRDefault="008006A2" w:rsidP="006C53D9">
                        <w:pPr>
                          <w:pStyle w:val="Textkrper2"/>
                          <w:rPr>
                            <w:lang w:val="fr-FR" w:eastAsia="fr-FR"/>
                          </w:rPr>
                        </w:pPr>
                        <w:r w:rsidRPr="001F5CDB">
                          <w:rPr>
                            <w:lang w:val="fr-FR" w:eastAsia="fr-FR"/>
                          </w:rPr>
                          <w:t>To Store System Data</w:t>
                        </w:r>
                      </w:p>
                    </w:txbxContent>
                  </v:textbox>
                </v:shape>
                <v:shape id="Text Box 763" o:spid="_x0000_s1338" type="#_x0000_t202" style="position:absolute;left:10774;top:23831;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Zo8QA&#10;AADdAAAADwAAAGRycy9kb3ducmV2LnhtbERPS2sCMRC+C/0PYQpepGar9dGtUURQ9GZtaa/DZtxd&#10;upmsSVzXf28Kgrf5+J4zW7SmEg05X1pW8NpPQBBnVpecK/j+Wr9MQfiArLGyTAqu5GExf+rMMNX2&#10;wp/UHEIuYgj7FBUUIdSplD4ryKDv25o4ckfrDIYIXS61w0sMN5UcJMlYGiw5NhRY06qg7O9wNgqm&#10;b9vm1++G+59sfKzeQ2/SbE5Oqe5zu/wAEagND/HdvdVx/mgyhP9v4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WaPEAAAA3QAAAA8AAAAAAAAAAAAAAAAAmAIAAGRycy9k&#10;b3ducmV2LnhtbFBLBQYAAAAABAAEAPUAAACJAwAAAAA=&#10;">
                  <v:textbox>
                    <w:txbxContent>
                      <w:p w:rsidR="008006A2" w:rsidRPr="001F5CDB" w:rsidRDefault="008006A2" w:rsidP="006C53D9">
                        <w:pPr>
                          <w:pStyle w:val="Textkrper2"/>
                          <w:rPr>
                            <w:lang w:eastAsia="fr-FR"/>
                          </w:rPr>
                        </w:pPr>
                        <w:r w:rsidRPr="001F5CDB">
                          <w:rPr>
                            <w:lang w:eastAsia="fr-FR"/>
                          </w:rPr>
                          <w:t>To c</w:t>
                        </w:r>
                        <w:r>
                          <w:rPr>
                            <w:lang w:eastAsia="fr-FR"/>
                          </w:rPr>
                          <w:t>heck and Store Balise Content</w:t>
                        </w:r>
                      </w:p>
                    </w:txbxContent>
                  </v:textbox>
                </v:shape>
                <v:group id="Group 764" o:spid="_x0000_s1339" style="position:absolute;left:21505;top:2666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cm/mcQAAADdAAAADwAAAGRycy9kb3ducmV2LnhtbERPTWvCQBC9C/0PyxR6&#10;003a2krqKiJVPIhgFMTbkB2TYHY2ZLdJ/PddQfA2j/c503lvKtFS40rLCuJRBII4s7rkXMHxsBpO&#10;QDiPrLGyTApu5GA+exlMMdG24z21qc9FCGGXoILC+zqR0mUFGXQjWxMH7mIbgz7AJpe6wS6Em0q+&#10;R9GXNFhyaCiwpmVB2TX9MwrWHXaLj/i33V4vy9v5MN6dtjEp9fbaL35AeOr9U/xwb3SYP/7+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cm/mcQAAADdAAAA&#10;DwAAAAAAAAAAAAAAAACqAgAAZHJzL2Rvd25yZXYueG1sUEsFBgAAAAAEAAQA+gAAAJsDAAAAAA==&#10;">
                  <v:rect id="Rectangle 765" o:spid="_x0000_s134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lfMQA&#10;AADdAAAADwAAAGRycy9kb3ducmV2LnhtbERPTU/CQBC9m/AfNmPCzW6FVKCyEKKB6LG0F25Dd2yr&#10;3dmmu0Dx17smJNzm5X3Ocj2YVpypd41lBc9RDIK4tLrhSkGRb5/mIJxH1thaJgVXcrBejR6WmGp7&#10;4YzOe1+JEMIuRQW1910qpStrMugi2xEH7sv2Bn2AfSV1j5cQblo5ieMXabDh0FBjR281lT/7k1Fw&#10;bCYF/mb5LjaL7dR/Dvn36fCu1Phx2LyC8DT4u/jm/tBhfjJL4P+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cZXzEAAAA3QAAAA8AAAAAAAAAAAAAAAAAmAIAAGRycy9k&#10;b3ducmV2LnhtbFBLBQYAAAAABAAEAPUAAACJAwAAAAA=&#10;"/>
                  <v:shape id="AutoShape 766" o:spid="_x0000_s134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ybt8QAAADdAAAADwAAAGRycy9kb3ducmV2LnhtbERPS2sCMRC+C/6HMEJvmrVQH1ujSKFF&#10;lB58sLS3YTPdXdxMliTq6q83BcHbfHzPmS1aU4szOV9ZVjAcJCCIc6srLhQc9p/9CQgfkDXWlknB&#10;lTws5t3ODFNtL7yl8y4UIoawT1FBGUKTSunzkgz6gW2II/dnncEQoSukdniJ4aaWr0kykgYrjg0l&#10;NvRRUn7cnYyCn830lF2zb1pnw+n6F53xt/2XUi+9dvkOIlAbnuKHe6Xj/Lfx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Ju3xAAAAN0AAAAPAAAAAAAAAAAA&#10;AAAAAKECAABkcnMvZG93bnJldi54bWxQSwUGAAAAAAQABAD5AAAAkgMAAAAA&#10;">
                    <v:stroke endarrow="block"/>
                  </v:shape>
                </v:group>
                <v:group id="Group 767" o:spid="_x0000_s1342" style="position:absolute;left:11516;top:14671;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sh7sUAAADdAAAADwAAAGRycy9kb3ducmV2LnhtbERPS2vCQBC+F/wPyxS8&#10;1U2UVEldRaRKD1JoIpTehuyYBLOzIbvN4993C4Xe5uN7znY/mkb01LnasoJ4EYEgLqyuuVRwzU9P&#10;GxDOI2tsLJOCiRzsd7OHLabaDvxBfeZLEULYpaig8r5NpXRFRQbdwrbEgbvZzqAPsCul7nAI4aaR&#10;yyh6lgZrDg0VtnSsqLhn30bBecDhsIpf+8v9dpy+8uT98xKTUvPH8fACwtPo/8V/7jcd5ifr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UbIe7FAAAA3QAA&#10;AA8AAAAAAAAAAAAAAAAAqgIAAGRycy9kb3ducmV2LnhtbFBLBQYAAAAABAAEAPoAAACcAwAAAAA=&#10;">
                  <v:rect id="Rectangle 768" o:spid="_x0000_s134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3K4sYA&#10;AADdAAAADwAAAGRycy9kb3ducmV2LnhtbESPQW/CMAyF70j7D5En7QYpTBusENC0iQmOtFx2M43X&#10;djRO1QTo+PX4MImbrff83ufFqneNOlMXas8GxqMEFHHhbc2lgX2+Hs5AhYhssfFMBv4owGr5MFhg&#10;av2Fd3TOYqkkhEOKBqoY21TrUFTkMIx8Syzaj+8cRlm7UtsOLxLuGj1JklftsGZpqLClj4qKY3Zy&#10;Bg71ZI/XXf6VuLf1c9z2+e/p+9OYp8f+fQ4qUh/v5v/rjRX8l6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3K4sYAAADdAAAADwAAAAAAAAAAAAAAAACYAgAAZHJz&#10;L2Rvd25yZXYueG1sUEsFBgAAAAAEAAQA9QAAAIsDAAAAAA==&#10;"/>
                  <v:shape id="AutoShape 769" o:spid="_x0000_s134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MPxcUAAADdAAAADwAAAGRycy9kb3ducmV2LnhtbERPS2vCQBC+F/wPywi91Y0FWxNdRYRK&#10;sfTgg6C3ITsmwexs2F019td3CwVv8/E9ZzrvTCOu5HxtWcFwkIAgLqyuuVSw3328jEH4gKyxsUwK&#10;7uRhPus9TTHT9sYbum5DKWII+wwVVCG0mZS+qMigH9iWOHIn6wyGCF0ptcNbDDeNfE2SN2mw5thQ&#10;YUvLiorz9mIUHL7SS37Pv2mdD9P1EZ3xP7uVUs/9bjEBEagLD/G/+1PH+aP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MPxcUAAADdAAAADwAAAAAAAAAA&#10;AAAAAAChAgAAZHJzL2Rvd25yZXYueG1sUEsFBgAAAAAEAAQA+QAAAJMDAAAAAA==&#10;">
                    <v:stroke endarrow="block"/>
                  </v:shape>
                </v:group>
                <v:shape id="AutoShape 770" o:spid="_x0000_s1345" type="#_x0000_t32" style="position:absolute;left:9290;top:15465;width:222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6Ih8YAAADdAAAADwAAAGRycy9kb3ducmV2LnhtbESPQWvDMAyF74P9B6NCL2N1UtgIWd1S&#10;BoPSw2BtDj0KW0vCYjmz3TT799NhsJvEe3rv02Y3+0FNFFMf2EC5KkAR2+B6bg0057fHClTKyA6H&#10;wGTghxLstvd3G6xduPEHTafcKgnhVKOBLuex1jrZjjymVRiJRfsM0WOWNbbaRbxJuB/0uiietcee&#10;paHDkV47sl+nqzfQH5v3Znr4ztFWx/ISy3S+DNaY5WLev4DKNOd/89/1wQn+UyX88o2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uiIfGAAAA3QAAAA8AAAAAAAAA&#10;AAAAAAAAoQIAAGRycy9kb3ducmV2LnhtbFBLBQYAAAAABAAEAPkAAACUAwAAAAA=&#10;"/>
                <v:shape id="AutoShape 771" o:spid="_x0000_s1346" type="#_x0000_t32" style="position:absolute;left:9281;top:15483;width:9;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7ocQAAADdAAAADwAAAGRycy9kb3ducmV2LnhtbERPTWsCMRC9F/ofwhR6KZrdgiKrUbYF&#10;oQoetPU+bsZNcDPZbqKu/74pCN7m8T5ntuhdIy7UBetZQT7MQBBXXluuFfx8LwcTECEia2w8k4Ib&#10;BVjMn59mWGh/5S1ddrEWKYRDgQpMjG0hZagMOQxD3xIn7ug7hzHBrpa6w2sKd418z7KxdGg5NRhs&#10;6dNQddqdnYLNKv8oD8au1ttfuxkty+Zcv+2Ven3pyymISH18iO/uL53mjyY5/H+TTp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PuhxAAAAN0AAAAPAAAAAAAAAAAA&#10;AAAAAKECAABkcnMvZG93bnJldi54bWxQSwUGAAAAAAQABAD5AAAAkgMAAAAA&#10;"/>
                <v:shape id="AutoShape 772" o:spid="_x0000_s1347" type="#_x0000_t32" style="position:absolute;left:9281;top:21779;width:17523;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l1sMAAADdAAAADwAAAGRycy9kb3ducmV2LnhtbERPTWsCMRC9C/6HMEIvUrMKFtkaZRWE&#10;WvCg1ft0M90EN5N1E3X7741Q6G0e73Pmy87V4kZtsJ4VjEcZCOLSa8uVguPX5nUGIkRkjbVnUvBL&#10;AZaLfm+OufZ33tPtECuRQjjkqMDE2ORShtKQwzDyDXHifnzrMCbYVlK3eE/hrpaTLHuTDi2nBoMN&#10;rQ2V58PVKdhtx6vi29jt5/5id9NNUV+r4Umpl0FXvIOI1MV/8Z/7Q6f509kEnt+kE+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ZdbDAAAA3QAAAA8AAAAAAAAAAAAA&#10;AAAAoQIAAGRycy9kb3ducmV2LnhtbFBLBQYAAAAABAAEAPkAAACRAwAAAAA=&#10;"/>
                <v:shape id="AutoShape 773" o:spid="_x0000_s1348" type="#_x0000_t32" style="position:absolute;left:30166;top:24250;width:2611;height:1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7ATcQAAADdAAAADwAAAGRycy9kb3ducmV2LnhtbERPTWsCMRC9F/ofwhR6KZq1RZHVKNuC&#10;UAUPrnofN9NN6Gay3UTd/ntTKHibx/uc+bJ3jbhQF6xnBaNhBoK48tpyreCwXw2mIEJE1th4JgW/&#10;FGC5eHyYY679lXd0KWMtUgiHHBWYGNtcylAZchiGviVO3JfvHMYEu1rqDq8p3DXyNcsm0qHl1GCw&#10;pQ9D1Xd5dgq269F7cTJ2vdn92O14VTTn+uWo1PNTX8xAROrjXfzv/tRp/nj6Bn/fpB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TsBNxAAAAN0AAAAPAAAAAAAAAAAA&#10;AAAAAKECAABkcnMvZG93bnJldi54bWxQSwUGAAAAAAQABAD5AAAAkgMAAAAA&#10;"/>
                <v:shape id="AutoShape 774" o:spid="_x0000_s1349" type="#_x0000_t32" style="position:absolute;left:26804;top:21779;width:9;height:56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WOhMMAAADdAAAADwAAAGRycy9kb3ducmV2LnhtbERPTWvCQBC9F/wPywi9lLqJ2BKiq5RC&#10;QTwI1Rw8DrtjEszOxt1tTP+9KxR6m8f7nNVmtJ0YyIfWsYJ8loEg1s60XCuojl+vBYgQkQ12jknB&#10;LwXYrCdPKyyNu/E3DYdYixTCoUQFTYx9KWXQDVkMM9cTJ+7svMWYoK+l8XhL4baT8yx7lxZbTg0N&#10;9vTZkL4cfqyCdlftq+HlGr0udvnJ5+F46rRSz9PxYwki0hj/xX/urUnz34oF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VjoTDAAAA3QAAAA8AAAAAAAAAAAAA&#10;AAAAoQIAAGRycy9kb3ducmV2LnhtbFBLBQYAAAAABAAEAPkAAACRAwAAAAA=&#10;"/>
                <v:shape id="Text Box 775" o:spid="_x0000_s1350" type="#_x0000_t202" style="position:absolute;left:34252;top:21788;width:15463;height:8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qmsIA&#10;AADdAAAADwAAAGRycy9kb3ducmV2LnhtbERPS2vCQBC+C/6HZQRvZtNiJKSuUgoNHn2VXqfZMRvM&#10;zobsNsZ/7xYK3ubje856O9pWDNT7xrGClyQFQVw53XCt4Hz6XOQgfEDW2DomBXfysN1MJ2sstLvx&#10;gYZjqEUMYV+gAhNCV0jpK0MWfeI64shdXG8xRNjXUvd4i+G2la9pupIWG44NBjv6MFRdj79WQea/&#10;98vh/tOYOv8qZTnaw/JUKjWfje9vIAKN4Sn+d+90nJ/lGfx9E0+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5mqawgAAAN0AAAAPAAAAAAAAAAAAAAAAAJgCAABkcnMvZG93&#10;bnJldi54bWxQSwUGAAAAAAQABAD1AAAAhwMAAAAA&#10;" strokeweight="1.5pt">
                  <v:textbox>
                    <w:txbxContent>
                      <w:p w:rsidR="008006A2" w:rsidRPr="003F3961" w:rsidRDefault="008006A2" w:rsidP="006C53D9">
                        <w:pPr>
                          <w:pStyle w:val="Textkrper2"/>
                          <w:rPr>
                            <w:lang w:eastAsia="fr-FR"/>
                          </w:rPr>
                        </w:pPr>
                        <w:r w:rsidRPr="003F3961">
                          <w:rPr>
                            <w:lang w:eastAsia="fr-FR"/>
                          </w:rPr>
                          <w:t>To Store Track Description in Database</w:t>
                        </w:r>
                        <w:ins w:id="2425" w:author="GIRAUD Christian" w:date="2014-06-30T11:00:00Z">
                          <w:r>
                            <w:rPr>
                              <w:lang w:eastAsia="fr-FR"/>
                            </w:rPr>
                            <w:t xml:space="preserve"> &amp; Set of Variables</w:t>
                          </w:r>
                        </w:ins>
                      </w:p>
                    </w:txbxContent>
                  </v:textbox>
                </v:shape>
                <v:shape id="AutoShape 776" o:spid="_x0000_s1351" type="#_x0000_t32" style="position:absolute;left:26804;top:27490;width:633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lj1cMAAADdAAAADwAAAGRycy9kb3ducmV2LnhtbERPTWsCMRC9C/6HMEIvUrMKimyNsgqC&#10;Fjxo9T7dTDfBzWTdRN3++6ZQ6G0e73MWq87V4kFtsJ4VjEcZCOLSa8uVgvPH9nUOIkRkjbVnUvBN&#10;AVbLfm+BufZPPtLjFCuRQjjkqMDE2ORShtKQwzDyDXHivnzrMCbYVlK3+EzhrpaTLJtJh5ZTg8GG&#10;NobK6+nuFBz243Xxaez+/Xizh+m2qO/V8KLUy6Ar3kBE6uK/+M+902n+dD6D32/SC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5Y9XDAAAA3QAAAA8AAAAAAAAAAAAA&#10;AAAAoQIAAGRycy9kb3ducmV2LnhtbFBLBQYAAAAABAAEAPkAAACRAwAAAAA=&#10;"/>
                <v:shape id="Text Box 777" o:spid="_x0000_s1352" type="#_x0000_t202" style="position:absolute;left:14764;top:19273;width:9028;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xzsIA&#10;AADdAAAADwAAAGRycy9kb3ducmV2LnhtbERP24rCMBB9F/Yfwizsi9h0F7VajbIrKL56+YCxmV6w&#10;mZQma+vfG0HwbQ7nOst1b2pxo9ZVlhV8RzEI4szqigsF59N2NAPhPLLG2jIpuJOD9epjsMRU244P&#10;dDv6QoQQdikqKL1vUildVpJBF9mGOHC5bQ36ANtC6ha7EG5q+RPHU2mw4tBQYkObkrLr8d8oyPfd&#10;cDLvLjt/Tg7j6R9WycXelfr67H8XIDz1/i1+ufc6zJ/MEnh+E0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3HOwgAAAN0AAAAPAAAAAAAAAAAAAAAAAJgCAABkcnMvZG93&#10;bnJldi54bWxQSwUGAAAAAAQABAD1AAAAhwM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National Values</w:t>
                        </w:r>
                      </w:p>
                    </w:txbxContent>
                  </v:textbox>
                </v:shape>
                <v:shape id="AutoShape 778" o:spid="_x0000_s1353" type="#_x0000_t32" style="position:absolute;left:24342;top:15011;width:5824;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SPMcAAADdAAAADwAAAGRycy9kb3ducmV2LnhtbESPQWsCMRCF70L/Q5hCL1KzFiyyGmUt&#10;CLXgQdvex810E7qZrJuo23/fORR6m+G9ee+b5XoIrbpSn3xkA9NJAYq4jtZzY+Djffs4B5UyssU2&#10;Mhn4oQTr1d1oiaWNNz7Q9ZgbJSGcSjTgcu5KrVPtKGCaxI5YtK/YB8yy9o22Pd4kPLT6qSiedUDP&#10;0uCwoxdH9ffxEgzsd9NNdXJ+93Y4+/1sW7WXZvxpzMP9UC1AZRryv/nv+tUK/mwu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6lI8xwAAAN0AAAAPAAAAAAAA&#10;AAAAAAAAAKECAABkcnMvZG93bnJldi54bWxQSwUGAAAAAAQABAD5AAAAlQMAAAAA&#10;"/>
                <v:group id="Group 779" o:spid="_x0000_s1354" style="position:absolute;left:23085;top:51584;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gIMUAAADdAAAADwAAAGRycy9kb3ducmV2LnhtbERPS2vCQBC+F/wPyxS8&#10;1U2UFE1dRaRKD1JoIpTehuyYBLOzIbvN4993C4Xe5uN7znY/mkb01LnasoJ4EYEgLqyuuVRwzU9P&#10;axDOI2tsLJOCiRzsd7OHLabaDvxBfeZLEULYpaig8r5NpXRFRQbdwrbEgbvZzqAPsCul7nAI4aaR&#10;yyh6lgZrDg0VtnSsqLhn30bBecDhsIpf+8v9dpy+8uT98xKTUvPH8fACwtPo/8V/7jcd5ifrD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dYCDFAAAA3QAA&#10;AA8AAAAAAAAAAAAAAAAAqgIAAGRycy9kb3ducmV2LnhtbFBLBQYAAAAABAAEAPoAAACcAwAAAAA=&#10;">
                  <v:rect id="Rectangle 780" o:spid="_x0000_s135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gHsUA&#10;AADdAAAADwAAAGRycy9kb3ducmV2LnhtbESPQW/CMAyF75P4D5GRuI0Upk2jEBBiArEjlMtupjFt&#10;oXGqJkDZr58Pk7jZes/vfZ4tOlerG7Wh8mxgNExAEefeVlwYOGTr109QISJbrD2TgQcFWMx7LzNM&#10;rb/zjm77WCgJ4ZCigTLGJtU65CU5DEPfEIt28q3DKGtbaNviXcJdrcdJ8qEdViwNJTa0Kim/7K/O&#10;wLEaH/B3l20SN1m/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ZyAexQAAAN0AAAAPAAAAAAAAAAAAAAAAAJgCAABkcnMv&#10;ZG93bnJldi54bWxQSwUGAAAAAAQABAD1AAAAigMAAAAA&#10;"/>
                  <v:shape id="AutoShape 781" o:spid="_x0000_s135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lOcQAAADdAAAADwAAAGRycy9kb3ducmV2LnhtbERPTWvCQBC9C/6HZQq96SZCi4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eU5xAAAAN0AAAAPAAAAAAAAAAAA&#10;AAAAAKECAABkcnMvZG93bnJldi54bWxQSwUGAAAAAAQABAD5AAAAkgMAAAAA&#10;">
                    <v:stroke endarrow="block"/>
                  </v:shape>
                </v:group>
                <v:shape id="AutoShape 782" o:spid="_x0000_s1357" type="#_x0000_t32" style="position:absolute;left:24971;top:52370;width:1938;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vzC8QAAADdAAAADwAAAGRycy9kb3ducmV2LnhtbERPS2sCMRC+F/wPYQq9FM0qKLo1yloQ&#10;asGDr/u4mW5CN5PtJur23zcFwdt8fM+ZLztXiyu1wXpWMBxkIIhLry1XCo6HdX8KIkRkjbVnUvBL&#10;AZaL3tMcc+1vvKPrPlYihXDIUYGJscmlDKUhh2HgG+LEffnWYUywraRu8ZbCXS1HWTaRDi2nBoMN&#10;vRsqv/cXp2C7Ga6Ks7Gbz92P3Y7XRX2pXk9KvTx3xRuISF18iO/uD53mj2cj+P8mnS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2/MLxAAAAN0AAAAPAAAAAAAAAAAA&#10;AAAAAKECAABkcnMvZG93bnJldi54bWxQSwUGAAAAAAQABAD5AAAAkgMAAAAA&#10;"/>
                <v:shape id="Text Box 783" o:spid="_x0000_s1358" type="#_x0000_t202" style="position:absolute;left:33658;top:39498;width:10784;height:7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BqMEA&#10;AADdAAAADwAAAGRycy9kb3ducmV2LnhtbERPS4vCMBC+L+x/CLPgbU194naNIoLFo69lr7PNbFNs&#10;JqWJtf57Iwje5uN7znzZ2Uq01PjSsYJBPwFBnDtdcqHgdNx8zkD4gKyxckwKbuRhuXh/m2Oq3ZX3&#10;1B5CIWII+xQVmBDqVEqfG7Lo+64mjty/ayyGCJtC6gavMdxWcpgkU2mx5NhgsKa1ofx8uFgFE/+7&#10;G7e3v9IUs59MZp3dj4+ZUr2PbvUNIlAXXuKne6vj/MnXCB7fxB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awajBAAAA3QAAAA8AAAAAAAAAAAAAAAAAmAIAAGRycy9kb3du&#10;cmV2LnhtbFBLBQYAAAAABAAEAPUAAACGAwAAAAA=&#10;" strokeweight="1.5pt">
                  <v:textbox>
                    <w:txbxContent>
                      <w:p w:rsidR="008006A2" w:rsidRPr="00B21D2B" w:rsidRDefault="008006A2" w:rsidP="006C53D9">
                        <w:pPr>
                          <w:jc w:val="center"/>
                          <w:rPr>
                            <w:lang w:val="fr-FR"/>
                          </w:rPr>
                        </w:pPr>
                        <w:r>
                          <w:rPr>
                            <w:lang w:val="fr-FR"/>
                          </w:rPr>
                          <w:t>To Achieve Processes</w:t>
                        </w:r>
                      </w:p>
                    </w:txbxContent>
                  </v:textbox>
                </v:shape>
                <v:shape id="Text Box 784" o:spid="_x0000_s1359" type="#_x0000_t202" style="position:absolute;left:56281;top:13841;width:6400;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R5ZMAA&#10;AADdAAAADwAAAGRycy9kb3ducmV2LnhtbERPy6rCMBDdC/5DGOFuRFMvPqtRvBcUt1U/YGzGtthM&#10;ShNt/XsjCO7mcJ6z2rSmFA+qXWFZwWgYgSBOrS44U3A+7QZzEM4jaywtk4InOdisu50Vxto2nNDj&#10;6DMRQtjFqCD3voqldGlOBt3QVsSBu9raoA+wzqSusQnhppS/UTSVBgsODTlW9J9TejvejYLroelP&#10;Fs1l78+zZDz9w2J2sU+lfnrtdgnCU+u/4o/7oMP8yWIM72/C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NR5ZMAAAADdAAAADwAAAAAAAAAAAAAAAACYAgAAZHJzL2Rvd25y&#10;ZXYueG1sUEsFBgAAAAAEAAQA9QAAAIUDA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DMI Data</w:t>
                        </w:r>
                      </w:p>
                    </w:txbxContent>
                  </v:textbox>
                </v:shape>
                <v:shape id="AutoShape 785" o:spid="_x0000_s1360" type="#_x0000_t32" style="position:absolute;left:57748;top:12234;width:322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rf8QAAADdAAAADwAAAGRycy9kb3ducmV2LnhtbERPS2sCMRC+C/0PYQq9iGYtbNHVKNuC&#10;UAsefN3HzXQTuplsN1G3/74pFLzNx/ecxap3jbhSF6xnBZNxBoK48tpyreB4WI+mIEJE1th4JgU/&#10;FGC1fBgssND+xju67mMtUgiHAhWYGNtCylAZchjGviVO3KfvHMYEu1rqDm8p3DXyOctepEPLqcFg&#10;S2+Gqq/9xSnYbiav5dnYzcfu227zddlc6uFJqafHvpyDiNTHu/jf/a7T/Hy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Mmt/xAAAAN0AAAAPAAAAAAAAAAAA&#10;AAAAAKECAABkcnMvZG93bnJldi54bWxQSwUGAAAAAAQABAD5AAAAkgMAAAAA&#10;"/>
                <v:shape id="Text Box 786" o:spid="_x0000_s1361" type="#_x0000_t202" style="position:absolute;left:49043;top:7597;width:9220;height:6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4cwcQA&#10;AADdAAAADwAAAGRycy9kb3ducmV2LnhtbERPTWvCQBC9C/0PyxS8FN1U26ipq4ig2Fur0l6H7JiE&#10;ZmfT3TXGf+8WCt7m8T5nvuxMLVpyvrKs4HmYgCDOra64UHA8bAZTED4ga6wtk4IreVguHnpzzLS9&#10;8Ce1+1CIGMI+QwVlCE0mpc9LMuiHtiGO3Mk6gyFCV0jt8BLDTS1HSZJKgxXHhhIbWpeU/+zPRsH0&#10;Zdd++/fxx1eenupZeJq021+nVP+xW72BCNSFu/jfvdNx/usshb9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MHEAAAA3QAAAA8AAAAAAAAAAAAAAAAAmAIAAGRycy9k&#10;b3ducmV2LnhtbFBLBQYAAAAABAAEAPUAAACJAwAAAAA=&#10;">
                  <v:textbox>
                    <w:txbxContent>
                      <w:p w:rsidR="008006A2" w:rsidRPr="00D272FB" w:rsidRDefault="008006A2" w:rsidP="006C53D9">
                        <w:pPr>
                          <w:pStyle w:val="Textkrper2"/>
                          <w:rPr>
                            <w:lang w:val="fr-FR" w:eastAsia="fr-FR"/>
                          </w:rPr>
                        </w:pPr>
                        <w:r w:rsidRPr="00D272FB">
                          <w:rPr>
                            <w:lang w:val="fr-FR" w:eastAsia="fr-FR"/>
                          </w:rPr>
                          <w:t>To Manage DMI</w:t>
                        </w:r>
                      </w:p>
                    </w:txbxContent>
                  </v:textbox>
                </v:shape>
                <v:shape id="Text Box 787" o:spid="_x0000_s1362" type="#_x0000_t202" style="position:absolute;left:1885;top:39498;width:780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nE8IA&#10;AADdAAAADwAAAGRycy9kb3ducmV2LnhtbERP24rCMBB9F/Yfwizsi2i6i1pbjbIrKL56+YCxmV6w&#10;mZQma+vfG0HwbQ7nOst1b2pxo9ZVlhV8jyMQxJnVFRcKzqftaA7CeWSNtWVScCcH69XHYImpth0f&#10;6Hb0hQgh7FJUUHrfpFK6rCSDbmwb4sDltjXoA2wLqVvsQrip5U8UzaTBikNDiQ1tSsqux3+jIN93&#10;w2nSXXb+HB8msz+s4ou9K/X12f8uQHjq/Vv8cu91mD9NYnh+E0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ucTwgAAAN0AAAAPAAAAAAAAAAAAAAAAAJgCAABkcnMvZG93&#10;bnJldi54bWxQSwUGAAAAAAQABAD1AAAAhwM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Radio Message</w:t>
                        </w:r>
                      </w:p>
                    </w:txbxContent>
                  </v:textbox>
                </v:shape>
                <v:group id="Group 788" o:spid="_x0000_s1363" style="position:absolute;left:22989;top:9483;width:1886;height:1590" coordorigin="8274,5231" coordsize="21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rect id="Rectangle 789" o:spid="_x0000_s1364" style="position:absolute;left:8274;top:5231;width:216;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g8IA&#10;AADdAAAADwAAAGRycy9kb3ducmV2LnhtbERPTYvCMBC9C/6HMII3TVVWbNcosouyHrVe9jbbzLbV&#10;ZlKaqNVfbwTB2zze58yXranEhRpXWlYwGkYgiDOrS84VHNL1YAbCeWSNlWVScCMHy0W3M8dE2yvv&#10;6LL3uQgh7BJUUHhfJ1K6rCCDbmhr4sD928agD7DJpW7wGsJNJcdRNJUGSw4NBdb0VVB22p+Ngr9y&#10;fMD7Lt1EJl5P/LZNj+ffb6X6vXb1CcJT69/il/tHh/kfcQ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YmDwgAAAN0AAAAPAAAAAAAAAAAAAAAAAJgCAABkcnMvZG93&#10;bnJldi54bWxQSwUGAAAAAAQABAD1AAAAhwMAAAAA&#10;"/>
                  <v:shape id="AutoShape 790" o:spid="_x0000_s1365" type="#_x0000_t32" style="position:absolute;left:8274;top:5322;width:2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FHM8QAAADdAAAADwAAAGRycy9kb3ducmV2LnhtbESPQWsCMRCF7wX/Qxiht5pVUMpqlFYQ&#10;xEvRFupx2Ex3QzeTZRM367/vHAreZnhv3vtmsxt9qwbqowtsYD4rQBFXwTquDXx9Hl5eQcWEbLEN&#10;TAbuFGG3nTxtsLQh85mGS6qVhHAs0UCTUldqHauGPMZZ6IhF+wm9xyRrX2vbY5Zw3+pFUay0R8fS&#10;0GBH+4aq38vNG3D5ww3dcZ/fT9/XaDO5+zI4Y56n49saVKIxPcz/10cr+KtC+OUbGUF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8UczxAAAAN0AAAAPAAAAAAAAAAAA&#10;AAAAAKECAABkcnMvZG93bnJldi54bWxQSwUGAAAAAAQABAD5AAAAkgMAAAAA&#10;">
                    <v:stroke endarrow="block"/>
                  </v:shape>
                </v:group>
                <v:shape id="AutoShape 791" o:spid="_x0000_s1366" type="#_x0000_t32" style="position:absolute;left:2016;top:41847;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Zh8QAAADdAAAADwAAAGRycy9kb3ducmV2LnhtbERPTWsCMRC9C/0PYQq9iGa3UJHVKGtB&#10;qAUPWr2Pm3ET3EzWTdTtv28Khd7m8T5nvuxdI+7UBetZQT7OQBBXXluuFRy+1qMpiBCRNTaeScE3&#10;BVgungZzLLR/8I7u+1iLFMKhQAUmxraQMlSGHIaxb4kTd/adw5hgV0vd4SOFu0a+ZtlEOrScGgy2&#10;9G6ouuxvTsF2k6/Kk7Gbz93Vbt/WZXOrh0elXp77cgYiUh//xX/uD53mT7Icfr9JJ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pmHxAAAAN0AAAAPAAAAAAAAAAAA&#10;AAAAAKECAABkcnMvZG93bnJldi54bWxQSwUGAAAAAAQABAD5AAAAkgMAAAAA&#10;"/>
                <v:shape id="Text Box 792" o:spid="_x0000_s1367" type="#_x0000_t202" style="position:absolute;left:12354;top:38214;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gfMMA&#10;AADdAAAADwAAAGRycy9kb3ducmV2LnhtbERPS2vCQBC+F/wPywi91Y2BqkRXkda2ngSjB49jdvLA&#10;7GzIrkn6791Cwdt8fM9ZbQZTi45aV1lWMJ1EIIgzqysuFJxPX28LEM4ja6wtk4JfcrBZj15WmGjb&#10;85G61BcihLBLUEHpfZNI6bKSDLqJbYgDl9vWoA+wLaRusQ/hppZxFM2kwYpDQ4kNfZSU3dK7UXD4&#10;cYvrfNddvtOz/Tz08xzf41yp1/GwXYLwNPin+N+912H+LIrh75tw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tgfMMAAADdAAAADwAAAAAAAAAAAAAAAACYAgAAZHJzL2Rv&#10;d25yZXYueG1sUEsFBgAAAAAEAAQA9QAAAIgDAAAAAA==&#10;">
                  <v:stroke dashstyle="dash"/>
                  <v:textbox>
                    <w:txbxContent>
                      <w:p w:rsidR="008006A2" w:rsidRPr="001F5CDB" w:rsidRDefault="008006A2" w:rsidP="006C53D9">
                        <w:pPr>
                          <w:pStyle w:val="Textkrper2"/>
                          <w:rPr>
                            <w:lang w:eastAsia="fr-FR"/>
                          </w:rPr>
                        </w:pPr>
                        <w:r w:rsidRPr="001F5CDB">
                          <w:rPr>
                            <w:lang w:eastAsia="fr-FR"/>
                          </w:rPr>
                          <w:t>To c</w:t>
                        </w:r>
                        <w:r>
                          <w:rPr>
                            <w:lang w:eastAsia="fr-FR"/>
                          </w:rPr>
                          <w:t>heck and Store Radio Message</w:t>
                        </w:r>
                      </w:p>
                    </w:txbxContent>
                  </v:textbox>
                </v:shape>
                <v:group id="Group 793" o:spid="_x0000_s1368" style="position:absolute;left:23085;top:39122;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M17MIAAADdAAAADwAAAGRycy9kb3ducmV2LnhtbERPTYvCMBC9L/gfwgje&#10;1rTKilSjiKh4EGFVEG9DM7bFZlKa2NZ/bxaEvc3jfc582ZlSNFS7wrKCeBiBIE6tLjhTcDlvv6cg&#10;nEfWWFomBS9ysFz0vuaYaNvyLzUnn4kQwi5BBbn3VSKlS3My6Ia2Ig7c3dYGfYB1JnWNbQg3pRxF&#10;0UQaLDg05FjROqf0cXoaBbsW29U43jSHx339up1/jtdDTEoN+t1qBsJT5//FH/deh/mTa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kDNezCAAAA3QAAAA8A&#10;AAAAAAAAAAAAAAAAqgIAAGRycy9kb3ducmV2LnhtbFBLBQYAAAAABAAEAPoAAACZAwAAAAA=&#10;">
                  <v:rect id="Rectangle 794" o:spid="_x0000_s136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S5sMA&#10;AADdAAAADwAAAGRycy9kb3ducmV2LnhtbERPTWvCQBC9F/wPywje6m5tkRrdhNKi2KPGi7cxOyax&#10;2dmQXTX213cFobd5vM9ZZL1txIU6XzvW8DJWIIgLZ2ouNezy5fM7CB+QDTaOScONPGTp4GmBiXFX&#10;3tBlG0oRQ9gnqKEKoU2k9EVFFv3YtcSRO7rOYoiwK6Xp8BrDbSMnSk2lxZpjQ4UtfVZU/GzPVsOh&#10;nuzwd5OvlJ0tX8N3n5/O+y+tR8P+Yw4iUB/+xQ/32sT5U/UG92/iC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PS5sMAAADdAAAADwAAAAAAAAAAAAAAAACYAgAAZHJzL2Rv&#10;d25yZXYueG1sUEsFBgAAAAAEAAQA9QAAAIgDAAAAAA==&#10;"/>
                  <v:shape id="AutoShape 795" o:spid="_x0000_s137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0XwcQAAADdAAAADwAAAGRycy9kb3ducmV2LnhtbERPTWvCQBC9F/wPywi91U0KlRpdRQRL&#10;sfRQLUFvQ3ZMgtnZsLua6K93C0Jv83ifM1v0phEXcr62rCAdJSCIC6trLhX87tYv7yB8QNbYWCYF&#10;V/KwmA+eZphp2/EPXbahFDGEfYYKqhDaTEpfVGTQj2xLHLmjdQZDhK6U2mEXw00jX5NkLA3WHBsq&#10;bGlVUXHano2C/dfknF/zb9rk6WRzQGf8bfeh1POwX05BBOrDv/jh/tRx/jh5g7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7RfBxAAAAN0AAAAPAAAAAAAAAAAA&#10;AAAAAKECAABkcnMvZG93bnJldi54bWxQSwUGAAAAAAQABAD5AAAAkgMAAAAA&#10;">
                    <v:stroke endarrow="block"/>
                  </v:shape>
                </v:group>
                <v:shape id="AutoShape 796" o:spid="_x0000_s1371" type="#_x0000_t32" style="position:absolute;left:24953;top:43271;width:860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8B88QAAADdAAAADwAAAGRycy9kb3ducmV2LnhtbERP32vCMBB+H/g/hBP2MmzqYGVUo9SB&#10;MAc+qPP9bG5NWHOpTdTuv18GA9/u4/t58+XgWnGlPljPCqZZDoK49tpyo+DzsJ68gggRWWPrmRT8&#10;UIDlYvQwx1L7G+/ouo+NSCEcSlRgYuxKKUNtyGHIfEecuC/fO4wJ9o3UPd5SuGvlc54X0qHl1GCw&#10;ozdD9ff+4hRsN9NVdTJ287E72+3LumovzdNRqcfxUM1ARBriXfzvftdpfpEX8PdNOk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wHzxAAAAN0AAAAPAAAAAAAAAAAA&#10;AAAAAKECAABkcnMvZG93bnJldi54bWxQSwUGAAAAAAQABAD5AAAAkgMAAAAA&#10;"/>
                <v:shape id="AutoShape 797" o:spid="_x0000_s1372" type="#_x0000_t32" style="position:absolute;left:24971;top:39926;width:192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kaMQAAADdAAAADwAAAGRycy9kb3ducmV2LnhtbERPTWsCMRC9C/0PYQq9SM0qVMvWKFtB&#10;qIIH1/Y+3Yyb4Gay3UTd/ntTKHibx/uc+bJ3jbhQF6xnBeNRBoK48tpyreDzsH5+BREissbGMyn4&#10;pQDLxcNgjrn2V97TpYy1SCEcclRgYmxzKUNlyGEY+ZY4cUffOYwJdrXUHV5TuGvkJMum0qHl1GCw&#10;pZWh6lSenYLdZvxefBu72e5/7O5lXTTnevil1NNjX7yBiNTHu/jf/aHT/Gk2g79v0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6RoxAAAAN0AAAAPAAAAAAAAAAAA&#10;AAAAAKECAABkcnMvZG93bnJldi54bWxQSwUGAAAAAAQABAD5AAAAkgMAAAAA&#10;"/>
                <v:shape id="AutoShape 798" o:spid="_x0000_s1373" type="#_x0000_t32" style="position:absolute;left:54675;top:20338;width:8;height:20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7mp8YAAADdAAAADwAAAGRycy9kb3ducmV2LnhtbESPQWvDMAyF74P9B6PBLqN1skMpad1S&#10;BoPRw2BtDj0KW01CYzm1vTT799Oh0JvEe3rv03o7+V6NFFMX2EA5L0AR2+A6bgzUx8/ZElTKyA77&#10;wGTgjxJsN89Pa6xcuPEPjYfcKAnhVKGBNueh0jrZljymeRiIRTuH6DHLGhvtIt4k3Pf6vSgW2mPH&#10;0tDiQB8t2cvh1xvo9vV3Pb5dc7TLfXmKZTqeemvM68u0W4HKNOWH+X795QR/UQiufCMj6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u5qfGAAAA3QAAAA8AAAAAAAAA&#10;AAAAAAAAoQIAAGRycy9kb3ducmV2LnhtbFBLBQYAAAAABAAEAPkAAACUAwAAAAA=&#10;"/>
                <v:shape id="Text Box 799" o:spid="_x0000_s1374" type="#_x0000_t202" style="position:absolute;left:57111;top:43271;width:563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iAcAA&#10;AADdAAAADwAAAGRycy9kb3ducmV2LnhtbERPy6rCMBDdC/5DGOFuRFNFq1aj6IUrbn18wNiMbbGZ&#10;lCba+vc3guBuDuc5q01rSvGk2hWWFYyGEQji1OqCMwWX899gDsJ5ZI2lZVLwIgebdbezwkTbho/0&#10;PPlMhBB2CSrIva8SKV2ak0E3tBVx4G62NugDrDOpa2xCuCnlOIpiabDg0JBjRb85pffTwyi4HZr+&#10;dNFc9/4yO07iHRazq30p9dNrt0sQnlr/FX/cBx3mx9EC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oiAcAAAADdAAAADwAAAAAAAAAAAAAAAACYAgAAZHJzL2Rvd25y&#10;ZXYueG1sUEsFBgAAAAAEAAQA9QAAAIUDA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TIU Data</w:t>
                        </w:r>
                      </w:p>
                    </w:txbxContent>
                  </v:textbox>
                </v:shape>
                <v:shape id="AutoShape 800" o:spid="_x0000_s1375" type="#_x0000_t32" style="position:absolute;left:53889;top:46467;width:743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OqwccAAADdAAAADwAAAGRycy9kb3ducmV2LnhtbESPQUsDMRCF70L/Q5iCF7HZFSyyNi1b&#10;oWCFHtrqfdyMm+Bmst2k7frvnYPgbYb35r1vFqsxdOpCQ/KRDZSzAhRxE63n1sD7cXP/BCplZItd&#10;ZDLwQwlWy8nNAisbr7ynyyG3SkI4VWjA5dxXWqfGUcA0iz2xaF9xCJhlHVptB7xKeOj0Q1HMdUDP&#10;0uCwpxdHzffhHAzstuW6/nR++7Y/+d3jpu7O7d2HMbfTsX4GlWnM/+a/61cr+PNS+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s6rBxwAAAN0AAAAPAAAAAAAA&#10;AAAAAAAAAKECAABkcnMvZG93bnJldi54bWxQSwUGAAAAAAQABAD5AAAAlQMAAAAA&#10;"/>
                <v:shape id="Text Box 801" o:spid="_x0000_s1376" type="#_x0000_t202" style="position:absolute;left:49139;top:44921;width:9220;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mk8QA&#10;AADdAAAADwAAAGRycy9kb3ducmV2LnhtbERPS2vCQBC+F/wPywi9FN2kLVGjq5RCi735Qq9DdkyC&#10;2dm4u43pv+8WCt7m43vOYtWbRnTkfG1ZQTpOQBAXVtdcKjjsP0ZTED4ga2wsk4If8rBaDh4WmGt7&#10;4y11u1CKGMI+RwVVCG0upS8qMujHtiWO3Nk6gyFCV0rt8BbDTSOfkySTBmuODRW29F5Rcdl9GwXT&#10;13V38l8vm2ORnZtZeJp0n1en1OOwf5uDCNSHu/jfvdZxfpam8PdNP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5pPEAAAA3QAAAA8AAAAAAAAAAAAAAAAAmAIAAGRycy9k&#10;b3ducmV2LnhtbFBLBQYAAAAABAAEAPUAAACJAwAAAAA=&#10;">
                  <v:textbox>
                    <w:txbxContent>
                      <w:p w:rsidR="008006A2" w:rsidRPr="00D272FB" w:rsidRDefault="008006A2" w:rsidP="006C53D9">
                        <w:pPr>
                          <w:pStyle w:val="Textkrper2"/>
                          <w:rPr>
                            <w:lang w:val="fr-FR" w:eastAsia="fr-FR"/>
                          </w:rPr>
                        </w:pPr>
                        <w:r>
                          <w:rPr>
                            <w:lang w:val="fr-FR" w:eastAsia="fr-FR"/>
                          </w:rPr>
                          <w:t>To Manage TIU</w:t>
                        </w:r>
                      </w:p>
                    </w:txbxContent>
                  </v:textbox>
                </v:shape>
                <v:shape id="AutoShape 803" o:spid="_x0000_s1377" type="#_x0000_t32" style="position:absolute;left:24875;top:10278;width:24168;height: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2RLcQAAADdAAAADwAAAGRycy9kb3ducmV2LnhtbERPTWsCMRC9F/wPYYReimZXqJTVKGtB&#10;qAUPWr2Pm3ET3Ey2m6jbf98UCt7m8T5nvuxdI27UBetZQT7OQBBXXluuFRy+1qM3ECEia2w8k4If&#10;CrBcDJ7mWGh/5x3d9rEWKYRDgQpMjG0hZagMOQxj3xIn7uw7hzHBrpa6w3sKd42cZNlUOrScGgy2&#10;9G6ouuyvTsF2k6/Kk7Gbz9233b6uy+ZavxyVeh725QxEpD4+xP/uD53mT/MJ/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LZEtxAAAAN0AAAAPAAAAAAAAAAAA&#10;AAAAAKECAABkcnMvZG93bnJldi54bWxQSwUGAAAAAAQABAD5AAAAkgMAAAAA&#10;"/>
                <v:group id="Group 805" o:spid="_x0000_s1378" style="position:absolute;left:2306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qjMcIAAADdAAAADwAAAGRycy9kb3ducmV2LnhtbERPTYvCMBC9L/gfwgje&#10;1rTKilSjiKh4EGFVEG9DM7bFZlKa2NZ/bxaEvc3jfc582ZlSNFS7wrKCeBiBIE6tLjhTcDlvv6cg&#10;nEfWWFomBS9ysFz0vuaYaNvyLzUnn4kQwi5BBbn3VSKlS3My6Ia2Ig7c3dYGfYB1JnWNbQg3pRxF&#10;0UQaLDg05FjROqf0cXoaBbsW29U43jSHx339up1/jtdDTEoN+t1qBsJT5//FH/deh/mTe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zaozHCAAAA3QAAAA8A&#10;AAAAAAAAAAAAAAAAqgIAAGRycy9kb3ducmV2LnhtbFBLBQYAAAAABAAEAPoAAACZAwAAAAA=&#10;">
                  <v:rect id="Rectangle 806" o:spid="_x0000_s1379"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shape id="AutoShape 807" o:spid="_x0000_s1380"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LlcMAAADdAAAADwAAAGRycy9kb3ducmV2LnhtbERPTWvCQBC9F/wPywi91U0KkRJdRcRi&#10;oWgxmvuQHZNgdjZktxr99a4geJvH+5zpvDeNOFPnassK4lEEgriwuuZSwWH//fEFwnlkjY1lUnAl&#10;B/PZ4G2KqbYX3tE586UIIexSVFB536ZSuqIig25kW+LAHW1n0AfYlVJ3eAnhppGfUTSWBmsODRW2&#10;tKyoOGX/RsFts6b9Bo+3v1WWb3+TdZxs81yp92G/mIDw1PuX+On+0WH+OE7g8U04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QC5XDAAAA3QAAAA8AAAAAAAAAAAAA&#10;AAAAoQIAAGRycy9kb3ducmV2LnhtbFBLBQYAAAAABAAEAPkAAACRAwAAAAA=&#10;">
                    <v:stroke startarrow="block" endarrow="block"/>
                  </v:shape>
                </v:group>
                <v:group id="Group 808" o:spid="_x0000_s1381" style="position:absolute;left:47917;top:11073;width:1886;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0AqcQAAADdAAAADwAAAGRycy9kb3ducmV2LnhtbERPTWuDQBC9F/oflin0&#10;1qy2RIrNRkTa0EMINCmE3AZ3oqI7K+5Gzb/vBgK9zeN9ziqbTSdGGlxjWUG8iEAQl1Y3XCn4PXy9&#10;vINwHlljZ5kUXMlBtn58WGGq7cQ/NO59JUIIuxQV1N73qZSurMmgW9ieOHBnOxj0AQ6V1ANOIdx0&#10;8jWKEmmw4dBQY09FTWW7vxgFmwmn/C3+HLftubieDsvdcRuTUs9Pc/4BwtPs/8V397cO85M4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K0AqcQAAADdAAAA&#10;DwAAAAAAAAAAAAAAAACqAgAAZHJzL2Rvd25yZXYueG1sUEsFBgAAAAAEAAQA+gAAAJsDAAAAAA==&#10;">
                  <v:rect id="Rectangle 809" o:spid="_x0000_s1382"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aTMQA&#10;AADdAAAADwAAAGRycy9kb3ducmV2LnhtbERPTWvCQBC9F/wPywi9NRst2BqzilhS9Kjx0tuYHZO0&#10;2dmQXU3sr+8KBW/zeJ+TrgbTiCt1rrasYBLFIIgLq2suFRzz7OUdhPPIGhvLpOBGDlbL0VOKibY9&#10;7+l68KUIIewSVFB53yZSuqIigy6yLXHgzrYz6APsSqk77EO4aeQ0jmfSYM2hocKWNhUVP4eLUXCq&#10;p0f83eefsZlnr3435N+Xrw+lnsfDegHC0+Af4n/3Vof5s8kb3L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42kzEAAAA3QAAAA8AAAAAAAAAAAAAAAAAmAIAAGRycy9k&#10;b3ducmV2LnhtbFBLBQYAAAAABAAEAPUAAACJAwAAAAA=&#10;"/>
                  <v:shape id="AutoShape 810" o:spid="_x0000_s1383"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GkC8YAAADdAAAADwAAAGRycy9kb3ducmV2LnhtbESPQWvCQBCF70L/wzKF3nSTglJSV5HS&#10;YqFoMWnuQ3ZMgtnZkN1q6q/vHARvM7w3732zXI+uU2caQuvZQDpLQBFX3rZcG/gpPqYvoEJEtth5&#10;JgN/FGC9epgsMbP+wgc657FWEsIhQwNNjH2mdagachhmvicW7egHh1HWodZ2wIuEu04/J8lCO2xZ&#10;Ghrs6a2h6pT/OgPX3ZaKHR6v3+95uf+ab9P5viyNeXocN6+gIo3xbr5df1rBX6SCK9/ICHr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RpAvGAAAA3QAAAA8AAAAAAAAA&#10;AAAAAAAAoQIAAGRycy9kb3ducmV2LnhtbFBLBQYAAAAABAAEAPkAAACUAwAAAAA=&#10;">
                    <v:stroke startarrow="block" endarrow="block"/>
                  </v:shape>
                </v:group>
                <v:group id="Group 811" o:spid="_x0000_s1384" style="position:absolute;left:48013;top:4895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KU28MAAADdAAAADwAAAGRycy9kb3ducmV2LnhtbERPS4vCMBC+C/6HMIK3&#10;Na2y4naNIqLiQRZ8wLK3oRnbYjMpTWzrv98Igrf5+J4zX3amFA3VrrCsIB5FIIhTqwvOFFzO248Z&#10;COeRNZaWScGDHCwX/d4cE21bPlJz8pkIIewSVJB7XyVSujQng25kK+LAXW1t0AdYZ1LX2IZwU8px&#10;FE2lwYJDQ44VrXNKb6e7UbBrsV1N4k1zuF3Xj7/z58/vISalhoNu9Q3CU+ff4pd7r8P8afw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MpTbwwAAAN0AAAAP&#10;AAAAAAAAAAAAAAAAAKoCAABkcnMvZG93bnJldi54bWxQSwUGAAAAAAQABAD6AAAAmgMAAAAA&#10;">
                  <v:rect id="Rectangle 812" o:spid="_x0000_s1385"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IhcUA&#10;AADdAAAADwAAAGRycy9kb3ducmV2LnhtbESPQW/CMAyF75P4D5GRdhspnYRYISDExLQdoVx2M41p&#10;C41TNQG6/Xp8QOJm6z2/93m+7F2jrtSF2rOB8SgBRVx4W3NpYJ9v3qagQkS22HgmA38UYLkYvMwx&#10;s/7GW7ruYqkkhEOGBqoY20zrUFTkMIx8Syza0XcOo6xdqW2HNwl3jU6TZKId1iwNFba0rqg47y7O&#10;wKFO9/i/zb8S97F5jz99frr8fhrzOuxXM1CR+vg0P66/reBPUuGXb2QE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iFxQAAAN0AAAAPAAAAAAAAAAAAAAAAAJgCAABkcnMv&#10;ZG93bnJldi54bWxQSwUGAAAAAAQABAD1AAAAigMAAAAA&#10;"/>
                  <v:shape id="AutoShape 813" o:spid="_x0000_s1386"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fHK8IAAADdAAAADwAAAGRycy9kb3ducmV2LnhtbERPTYvCMBC9L/gfwgje1rSCslSjiCgu&#10;iC5Wex+asS02k9JktfrrzcKCt3m8z5ktOlOLG7WusqwgHkYgiHOrKy4UnE+bzy8QziNrrC2Tggc5&#10;WMx7HzNMtL3zkW6pL0QIYZeggtL7JpHS5SUZdEPbEAfuYluDPsC2kLrFewg3tRxF0UQarDg0lNjQ&#10;qqT8mv4aBc/9lk57vDx/1ml22I238fiQZUoN+t1yCsJT59/if/e3DvMnoxj+vgkn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fHK8IAAADdAAAADwAAAAAAAAAAAAAA&#10;AAChAgAAZHJzL2Rvd25yZXYueG1sUEsFBgAAAAAEAAQA+QAAAJADAAAAAA==&#10;">
                    <v:stroke startarrow="block" endarrow="block"/>
                  </v:shape>
                </v:group>
                <v:shape id="AutoShape 814" o:spid="_x0000_s1387" type="#_x0000_t32" style="position:absolute;left:46703;top:11876;width:121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ONLcIAAADdAAAADwAAAGRycy9kb3ducmV2LnhtbERPTYvCMBC9L/gfwgheFk3bg0g1yiII&#10;iwdhtQePQzLblm0m3SRb6783C4K3ebzP2exG24mBfGgdK8gXGQhi7UzLtYLqcpivQISIbLBzTAru&#10;FGC3nbxtsDTuxl80nGMtUgiHEhU0MfallEE3ZDEsXE+cuG/nLcYEfS2Nx1sKt50ssmwpLbacGhrs&#10;ad+Q/jn/WQXtsTpVw/tv9Hp1zK8+D5drp5WaTcePNYhIY3yJn+5Pk+YviwL+v0kn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ONLcIAAADdAAAADwAAAAAAAAAAAAAA&#10;AAChAgAAZHJzL2Rvd25yZXYueG1sUEsFBgAAAAAEAAQA+QAAAJADAAAAAA==&#10;"/>
                <v:shape id="AutoShape 815" o:spid="_x0000_s1388" type="#_x0000_t32" style="position:absolute;left:46694;top:11894;width:9;height:8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C8QAAADdAAAADwAAAGRycy9kb3ducmV2LnhtbERPS2sCMRC+F/wPYQq9FM1qUWRrlFUQ&#10;asGDr/u4mW5CN5N1E3X77xuh0Nt8fM+ZLTpXixu1wXpWMBxkIIhLry1XCo6HdX8KIkRkjbVnUvBD&#10;ARbz3tMMc+3vvKPbPlYihXDIUYGJscmlDKUhh2HgG+LEffnWYUywraRu8Z7CXS1HWTaRDi2nBoMN&#10;rQyV3/urU7DdDJfF2djN5+5it+N1UV+r15NSL89d8Q4iUhf/xX/uD53mT0Zv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Df4LxAAAAN0AAAAPAAAAAAAAAAAA&#10;AAAAAKECAABkcnMvZG93bnJldi54bWxQSwUGAAAAAAQABAD5AAAAkgMAAAAA&#10;"/>
                <v:shape id="AutoShape 816" o:spid="_x0000_s1389" type="#_x0000_t32" style="position:absolute;left:46397;top:43288;width:9;height:6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f8QAAADdAAAADwAAAGRycy9kb3ducmV2LnhtbERPS2sCMRC+F/wPYQq9FM0qVWRrlFUQ&#10;asGDr/u4mW5CN5N1E3X77xuh0Nt8fM+ZLTpXixu1wXpWMBxkIIhLry1XCo6HdX8KIkRkjbVnUvBD&#10;ARbz3tMMc+3vvKPbPlYihXDIUYGJscmlDKUhh2HgG+LEffnWYUywraRu8Z7CXS1HWTaRDi2nBoMN&#10;rQyV3/urU7DdDJfF2djN5+5it+N1UV+r15NSL89d8Q4iUhf/xX/uD53mT0Zv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GZ/xAAAAN0AAAAPAAAAAAAAAAAA&#10;AAAAAKECAABkcnMvZG93bnJldi54bWxQSwUGAAAAAAQABAD5AAAAkgMAAAAA&#10;"/>
                <v:shape id="AutoShape 817" o:spid="_x0000_s1390" type="#_x0000_t32" style="position:absolute;left:44442;top:41323;width:10233;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D5MMAAADdAAAADwAAAGRycy9kb3ducmV2LnhtbERPTWsCMRC9C/6HMIIXqVkFpWyNshUE&#10;LXhQ2/t0M92EbibbTdT13zeC4G0e73MWq87V4kJtsJ4VTMYZCOLSa8uVgs/T5uUVRIjIGmvPpOBG&#10;AVbLfm+BufZXPtDlGCuRQjjkqMDE2ORShtKQwzD2DXHifnzrMCbYVlK3eE3hrpbTLJtLh5ZTg8GG&#10;1obK3+PZKdjvJu/Ft7G7j8Of3c82RX2uRl9KDQdd8QYiUhef4od7q9P8+XQG92/SC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ow+TDAAAA3QAAAA8AAAAAAAAAAAAA&#10;AAAAoQIAAGRycy9kb3ducmV2LnhtbFBLBQYAAAAABAAEAPkAAACRAwAAAAA=&#10;"/>
                <v:shape id="AutoShape 818" o:spid="_x0000_s1391" type="#_x0000_t32" style="position:absolute;left:44538;top:43253;width:1955;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iLLsMAAADdAAAADwAAAGRycy9kb3ducmV2LnhtbERPTWvCQBC9C/6HZYRepG7iIUjqKkUQ&#10;xENBzSHHYXeahGZn0901pv++KxR6m8f7nO1+sr0YyYfOsYJ8lYEg1s503CiobsfXDYgQkQ32jknB&#10;DwXY7+azLZbGPfhC4zU2IoVwKFFBG+NQShl0SxbDyg3Eift03mJM0DfSeHykcNvLdZYV0mLHqaHF&#10;gQ4t6a/r3SroztVHNS6/o9ebc177PNzqXiv1spje30BEmuK/+M99Mml+sS7g+U06Q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Iiy7DAAAA3QAAAA8AAAAAAAAAAAAA&#10;AAAAoQIAAGRycy9kb3ducmV2LnhtbFBLBQYAAAAABAAEAPkAAACRAwAAAAA=&#10;"/>
                <v:shape id="AutoShape 819" o:spid="_x0000_s1392" type="#_x0000_t32" style="position:absolute;left:46406;top:49750;width:1607;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QutcMAAADdAAAADwAAAGRycy9kb3ducmV2LnhtbERPTYvCMBC9C/6HMIIX0bQeXKlGWYQF&#10;8SCs9uBxSMa2bDOpSbZ2//1GWNjbPN7nbPeDbUVPPjSOFeSLDASxdqbhSkF5/ZivQYSIbLB1TAp+&#10;KMB+Nx5tsTDuyZ/UX2IlUgiHAhXUMXaFlEHXZDEsXEecuLvzFmOCvpLG4zOF21Yus2wlLTacGmrs&#10;6FCT/rp8WwXNqTyX/ewRvV6f8pvPw/XWaqWmk+F9AyLSEP/Ff+6jSfNXyzd4fZNO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ELrXDAAAA3QAAAA8AAAAAAAAAAAAA&#10;AAAAoQIAAGRycy9kb3ducmV2LnhtbFBLBQYAAAAABAAEAPkAAACRAwAAAAA=&#10;"/>
                <v:shape id="AutoShape 820" o:spid="_x0000_s1393" type="#_x0000_t32" style="position:absolute;left:26900;top:45462;width:9;height:69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u6x8YAAADdAAAADwAAAGRycy9kb3ducmV2LnhtbESPQWvDMAyF74P9B6PBLmN10kMpad1S&#10;BoXSw2BtDj0KW0tCYzmz3TT999NhsJvEe3rv03o7+V6NFFMX2EA5K0AR2+A6bgzU5/37ElTKyA77&#10;wGTgQQm2m+enNVYu3PmLxlNulIRwqtBAm/NQaZ1sSx7TLAzEon2H6DHLGhvtIt4l3Pd6XhQL7bFj&#10;aWhxoI+W7PV08wa6Y/1Zj28/OdrlsbzEMp0vvTXm9WXarUBlmvK/+e/64AR/MRdc+UZG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usfGAAAA3QAAAA8AAAAAAAAA&#10;AAAAAAAAoQIAAGRycy9kb3ducmV2LnhtbFBLBQYAAAAABAAEAPkAAACUAwAAAAA=&#10;"/>
                <v:shape id="AutoShape 821" o:spid="_x0000_s1394" type="#_x0000_t32" style="position:absolute;left:26900;top:45462;width:613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J4cQAAADdAAAADwAAAGRycy9kb3ducmV2LnhtbERPS2sCMRC+C/0PYQpepGYVlHZrlK0g&#10;aMGDj96nm+kmdDNZN1HXf98IQm/z8T1ntuhcLS7UButZwWiYgSAuvbZcKTgeVi+vIEJE1lh7JgU3&#10;CrCYP/VmmGt/5R1d9rESKYRDjgpMjE0uZSgNOQxD3xAn7se3DmOCbSV1i9cU7mo5zrKpdGg5NRhs&#10;aGmo/N2fnYLtZvRRfBu7+dyd7HayKupzNfhSqv/cFe8gInXxX/xwr3WaPx2/wf2bdIK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5cnhxAAAAN0AAAAPAAAAAAAAAAAA&#10;AAAAAKECAABkcnMvZG93bnJldi54bWxQSwUGAAAAAAQABAD5AAAAkgMAAAAA&#10;"/>
                <v:shape id="Text Box 822" o:spid="_x0000_s1395" type="#_x0000_t202" style="position:absolute;left:25992;top:7597;width:1770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BIcYA&#10;AADdAAAADwAAAGRycy9kb3ducmV2LnhtbESPzW7CQAyE70i8w8pIvSDYtIWkTVlQW6mIKz8P4GRN&#10;EjXrjbJbEt6+PlTqzdaMZz5vdqNr1Y360Hg28LhMQBGX3jZcGbicvxYvoEJEtth6JgN3CrDbTicb&#10;zK0f+Ei3U6yUhHDI0UAdY5drHcqaHIal74hFu/reYZS1r7TtcZBw1+qnJEm1w4alocaOPmsqv08/&#10;zsD1MMzXr0Oxj5fsuEo/sMkKfzfmYTa+v4GKNMZ/89/1wQp++iz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xBIcYAAADdAAAADwAAAAAAAAAAAAAAAACYAgAAZHJz&#10;L2Rvd25yZXYueG1sUEsFBgAAAAAEAAQA9QAAAIsDAAAAAA==&#10;" stroked="f">
                  <v:textbox>
                    <w:txbxContent>
                      <w:p w:rsidR="008006A2" w:rsidRPr="00511CCD" w:rsidRDefault="008006A2" w:rsidP="006C53D9">
                        <w:pPr>
                          <w:spacing w:line="240" w:lineRule="auto"/>
                          <w:jc w:val="right"/>
                          <w:rPr>
                            <w:rFonts w:ascii="Alstom" w:hAnsi="Alstom"/>
                            <w:sz w:val="16"/>
                            <w:szCs w:val="16"/>
                          </w:rPr>
                        </w:pPr>
                        <w:r w:rsidRPr="00511CCD">
                          <w:rPr>
                            <w:rFonts w:ascii="Alstom" w:hAnsi="Alstom"/>
                            <w:sz w:val="16"/>
                            <w:szCs w:val="16"/>
                          </w:rPr>
                          <w:t>Additional Data (changeable on-board)</w:t>
                        </w:r>
                      </w:p>
                    </w:txbxContent>
                  </v:textbox>
                </v:shape>
                <v:shape id="Text Box 824" o:spid="_x0000_s1396" type="#_x0000_t202" style="position:absolute;left:45341;top:16915;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kusEA&#10;AADdAAAADwAAAGRycy9kb3ducmV2LnhtbERP24rCMBB9X/Afwgi+LJqqa9VqFBV28dXLB4zN2Bab&#10;SWmirX+/EQTf5nCus1y3phQPql1hWcFwEIEgTq0uOFNwPv32ZyCcR9ZYWiYFT3KwXnW+lpho2/CB&#10;HkefiRDCLkEFufdVIqVLczLoBrYiDtzV1gZ9gHUmdY1NCDelHEVRLA0WHBpyrGiXU3o73o2C6775&#10;nsyby58/Tw8/8RaL6cU+lep1280ChKfWf8Rv916H+fF4CK9vw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g5LrBAAAA3QAAAA8AAAAAAAAAAAAAAAAAmAIAAGRycy9kb3du&#10;cmV2LnhtbFBLBQYAAAAABAAEAPUAAACGAw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825" o:spid="_x0000_s1397" type="#_x0000_t202" style="position:absolute;left:25425;top:48248;width:10818;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zcEA&#10;AADdAAAADwAAAGRycy9kb3ducmV2LnhtbERP24rCMBB9X/Afwgi+LJp6q1qNsgqKr14+YGzGtthM&#10;SpO19e/NwoJvczjXWW1aU4on1a6wrGA4iEAQp1YXnCm4Xvb9OQjnkTWWlknBixxs1p2vFSbaNnyi&#10;59lnIoSwS1BB7n2VSOnSnAy6ga2IA3e3tUEfYJ1JXWMTwk0pR1EUS4MFh4YcK9rllD7Ov0bB/dh8&#10;TxfN7eCvs9Mk3mIxu9mXUr1u+7ME4an1H/G/+6jD/Hg8gr9vw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yes3BAAAA3QAAAA8AAAAAAAAAAAAAAAAAmAIAAGRycy9kb3du&#10;cmV2LnhtbFBLBQYAAAAABAAEAPUAAACGAwAAAAA=&#10;" stroked="f">
                  <v:textbox>
                    <w:txbxContent>
                      <w:p w:rsidR="008006A2" w:rsidRPr="0086649D" w:rsidRDefault="008006A2" w:rsidP="00AE4A47">
                        <w:pPr>
                          <w:spacing w:line="240" w:lineRule="auto"/>
                          <w:jc w:val="center"/>
                          <w:rPr>
                            <w:rFonts w:ascii="Alstom" w:hAnsi="Alstom"/>
                            <w:sz w:val="16"/>
                            <w:szCs w:val="16"/>
                            <w:lang w:val="fr-FR"/>
                          </w:rPr>
                          <w:pPrChange w:id="2426" w:author="GIRAUD Christian" w:date="2014-06-30T11:05:00Z">
                            <w:pPr>
                              <w:spacing w:line="240" w:lineRule="auto"/>
                              <w:jc w:val="right"/>
                            </w:pPr>
                          </w:pPrChange>
                        </w:pPr>
                        <w:r>
                          <w:rPr>
                            <w:rFonts w:ascii="Alstom" w:hAnsi="Alstom"/>
                            <w:sz w:val="16"/>
                            <w:szCs w:val="16"/>
                            <w:lang w:val="fr-FR"/>
                          </w:rPr>
                          <w:t>Train Position &amp; Speed</w:t>
                        </w:r>
                        <w:ins w:id="2427" w:author="GIRAUD Christian" w:date="2014-06-30T11:04:00Z">
                          <w:r>
                            <w:rPr>
                              <w:rFonts w:ascii="Alstom" w:hAnsi="Alstom"/>
                              <w:sz w:val="16"/>
                              <w:szCs w:val="16"/>
                              <w:lang w:val="fr-FR"/>
                            </w:rPr>
                            <w:t xml:space="preserve"> (Loc_Report)</w:t>
                          </w:r>
                        </w:ins>
                      </w:p>
                    </w:txbxContent>
                  </v:textbox>
                </v:shape>
                <v:shape id="Text Box 826" o:spid="_x0000_s1398" type="#_x0000_t202" style="position:absolute;left:1597;top:16845;width:7684;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7fVsIA&#10;AADdAAAADwAAAGRycy9kb3ducmV2LnhtbERPzYrCMBC+C/sOYRb2Ipru6latRlFB8VrXBxibsS3b&#10;TEoTbX17Iwje5uP7ncWqM5W4UeNKywq+hxEI4szqknMFp7/dYArCeWSNlWVScCcHq+VHb4GJti2n&#10;dDv6XIQQdgkqKLyvEyldVpBBN7Q1ceAutjHoA2xyqRtsQ7ip5E8UxdJgyaGhwJq2BWX/x6tRcDm0&#10;/d9Ze9770yQdxxssJ2d7V+rrs1vPQXjq/Fv8ch90mB+PRvD8Jp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t9WwgAAAN0AAAAPAAAAAAAAAAAAAAAAAJgCAABkcnMvZG93&#10;bnJldi54bWxQSwUGAAAAAAQABAD1AAAAhwMAAAAA&#10;" stroked="f">
                  <v:textbox>
                    <w:txbxContent>
                      <w:p w:rsidR="008006A2" w:rsidRPr="0086649D" w:rsidRDefault="008006A2" w:rsidP="006C53D9">
                        <w:pPr>
                          <w:spacing w:line="240" w:lineRule="auto"/>
                          <w:jc w:val="left"/>
                          <w:rPr>
                            <w:rFonts w:ascii="Alstom" w:hAnsi="Alstom"/>
                            <w:sz w:val="16"/>
                            <w:szCs w:val="16"/>
                            <w:lang w:val="fr-FR"/>
                          </w:rPr>
                          <w:pPrChange w:id="2428" w:author="GIRAUD Christian" w:date="2014-06-27T16:37:00Z">
                            <w:pPr>
                              <w:spacing w:line="240" w:lineRule="auto"/>
                              <w:jc w:val="right"/>
                            </w:pPr>
                          </w:pPrChange>
                        </w:pPr>
                        <w:ins w:id="2429" w:author="GIRAUD Christian" w:date="2014-06-27T16:37:00Z">
                          <w:r>
                            <w:rPr>
                              <w:rFonts w:ascii="Alstom" w:hAnsi="Alstom"/>
                              <w:sz w:val="16"/>
                              <w:szCs w:val="16"/>
                              <w:lang w:val="fr-FR"/>
                            </w:rPr>
                            <w:t xml:space="preserve">Time-Stamp </w:t>
                          </w:r>
                        </w:ins>
                        <w:del w:id="2430" w:author="GIRAUD Christian" w:date="2014-06-27T16:36:00Z">
                          <w:r w:rsidDel="00F67DF9">
                            <w:rPr>
                              <w:rFonts w:ascii="Alstom" w:hAnsi="Alstom"/>
                              <w:sz w:val="16"/>
                              <w:szCs w:val="16"/>
                              <w:lang w:val="fr-FR"/>
                            </w:rPr>
                            <w:delText>Synchro Odo / Balise</w:delText>
                          </w:r>
                        </w:del>
                      </w:p>
                    </w:txbxContent>
                  </v:textbox>
                </v:shape>
                <v:shape id="Text Box 827" o:spid="_x0000_s1399" type="#_x0000_t202" style="position:absolute;left:35798;top:33228;width:10041;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HIsEA&#10;AADdAAAADwAAAGRycy9kb3ducmV2LnhtbERP24rCMBB9X/Afwgi+LJp6q1qNsrug+OrlA8ZmbIvN&#10;pDRZW//eCIJvczjXWW1aU4o71a6wrGA4iEAQp1YXnCk4n7b9OQjnkTWWlknBgxxs1p2vFSbaNnyg&#10;+9FnIoSwS1BB7n2VSOnSnAy6ga2IA3e1tUEfYJ1JXWMTwk0pR1EUS4MFh4YcK/rLKb0d/42C6775&#10;ni6ay86fZ4dJ/IvF7GIfSvW67c8ShKfWf8Rv916H+fF4Aq9vw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XRyLBAAAA3QAAAA8AAAAAAAAAAAAAAAAAmAIAAGRycy9kb3du&#10;cmV2LnhtbFBLBQYAAAAABAAEAPUAAACGAwAAAAA=&#10;" stroked="f">
                  <v:textbox>
                    <w:txbxContent>
                      <w:p w:rsidR="008006A2" w:rsidRPr="001C19A4" w:rsidRDefault="008006A2" w:rsidP="006C53D9">
                        <w:pPr>
                          <w:spacing w:line="240" w:lineRule="auto"/>
                          <w:jc w:val="right"/>
                          <w:rPr>
                            <w:rFonts w:ascii="Alstom" w:hAnsi="Alstom"/>
                            <w:b/>
                            <w:sz w:val="16"/>
                            <w:szCs w:val="16"/>
                            <w:lang w:val="fr-FR"/>
                          </w:rPr>
                        </w:pPr>
                        <w:ins w:id="2431" w:author="GIRAUD Christian" w:date="2014-06-30T11:01:00Z">
                          <w:r>
                            <w:rPr>
                              <w:rFonts w:ascii="Alstom" w:hAnsi="Alstom"/>
                              <w:b/>
                              <w:sz w:val="16"/>
                              <w:szCs w:val="16"/>
                              <w:lang w:val="fr-FR"/>
                            </w:rPr>
                            <w:t xml:space="preserve">Dynamic </w:t>
                          </w:r>
                        </w:ins>
                        <w:r w:rsidRPr="001C19A4">
                          <w:rPr>
                            <w:rFonts w:ascii="Alstom" w:hAnsi="Alstom"/>
                            <w:b/>
                            <w:sz w:val="16"/>
                            <w:szCs w:val="16"/>
                            <w:lang w:val="fr-FR"/>
                          </w:rPr>
                          <w:t>Database</w:t>
                        </w:r>
                        <w:ins w:id="2432" w:author="GIRAUD Christian" w:date="2014-06-30T11:02:00Z">
                          <w:r>
                            <w:rPr>
                              <w:rFonts w:ascii="Alstom" w:hAnsi="Alstom"/>
                              <w:b/>
                              <w:sz w:val="16"/>
                              <w:szCs w:val="16"/>
                              <w:lang w:val="fr-FR"/>
                            </w:rPr>
                            <w:t xml:space="preserve"> &amp; Set of Variables</w:t>
                          </w:r>
                        </w:ins>
                      </w:p>
                    </w:txbxContent>
                  </v:textbox>
                </v:shape>
                <v:group id="Group 828" o:spid="_x0000_s1400" style="position:absolute;left:21505;top:28695;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8rCvsQAAADdAAAADwAAAGRycy9kb3ducmV2LnhtbERPTWuDQBC9F/oflin0&#10;1qw2KMVmIxLa0kMIxBRKb4M7UYk7K+5Wzb/PBgK5zeN9ziqfTSdGGlxrWUG8iEAQV1a3XCv4OXy+&#10;vIFwHlljZ5kUnMlBvn58WGGm7cR7GktfixDCLkMFjfd9JqWrGjLoFrYnDtzRDgZ9gEMt9YBTCDed&#10;fI2iVBpsOTQ02NOmoepU/hsFXxNOxTL+GLen4+b8d0h2v9uYlHp+mot3EJ5mfxff3N86zE+X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8rCvsQAAADdAAAA&#10;DwAAAAAAAAAAAAAAAACqAgAAZHJzL2Rvd25yZXYueG1sUEsFBgAAAAAEAAQA+gAAAJsDAAAAAA==&#10;">
                  <v:rect id="Rectangle 829" o:spid="_x0000_s140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t8QA&#10;AADdAAAADwAAAGRycy9kb3ducmV2LnhtbERPS2vCQBC+F/wPywi91Y0GgqauIi2WetTk0ts0O03S&#10;ZmdDdvOov75bELzNx/ec7X4yjRioc7VlBctFBIK4sLrmUkGeHZ/WIJxH1thYJgW/5GC/mz1sMdV2&#10;5DMNF1+KEMIuRQWV920qpSsqMugWtiUO3JftDPoAu1LqDscQbhq5iqJEGqw5NFTY0ktFxc+lNwo+&#10;61WO13P2FpnNMfanKfvuP16VepxPh2cQniZ/F9/c7zrMT+IE/r8JJ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BI7fEAAAA3QAAAA8AAAAAAAAAAAAAAAAAmAIAAGRycy9k&#10;b3ducmV2LnhtbFBLBQYAAAAABAAEAPUAAACJAwAAAAA=&#10;"/>
                  <v:shape id="AutoShape 830" o:spid="_x0000_s140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kMQAAADdAAAADwAAAGRycy9kb3ducmV2LnhtbERPS2sCMRC+C/6HMEJvmrUF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aQxAAAAN0AAAAPAAAAAAAAAAAA&#10;AAAAAKECAABkcnMvZG93bnJldi54bWxQSwUGAAAAAAQABAD5AAAAkgMAAAAA&#10;">
                    <v:stroke endarrow="block"/>
                  </v:shape>
                </v:group>
                <v:shape id="AutoShape 831" o:spid="_x0000_s1403" type="#_x0000_t32" style="position:absolute;left:23391;top:29499;width:53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D6p8cAAADdAAAADwAAAGRycy9kb3ducmV2LnhtbESPQU8CMRCF7yb8h2ZIvBjoopGYlUJW&#10;ExIx4QDKfdwO24btdN0WWP+9czDxNpP35r1vFqshtOpCffKRDcymBSjiOlrPjYHPj/XkCVTKyBbb&#10;yGTghxKslqObBZY2XnlHl31ulIRwKtGAy7krtU61o4BpGjti0Y6xD5hl7Rtte7xKeGj1fVHMdUDP&#10;0uCwo1dH9Wl/Dga2m9lL9eX85n337beP66o9N3cHY27HQ/UMKtOQ/81/129W8OcPgiv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cPqnxwAAAN0AAAAPAAAAAAAA&#10;AAAAAAAAAKECAABkcnMvZG93bnJldi54bWxQSwUGAAAAAAQABAD5AAAAlQMAAAAA&#10;"/>
                <v:shape id="AutoShape 832" o:spid="_x0000_s1404" type="#_x0000_t32" style="position:absolute;left:23923;top:29499;width:70;height:4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6JgcMAAADdAAAADwAAAGRycy9kb3ducmV2LnhtbERPTWsCMRC9C/6HMEIvotmtILoaRQqF&#10;4kGo7sHjkIy7i5vJmqTr9t83hUJv83ifs90PthU9+dA4VpDPMxDE2pmGKwXl5X22AhEissHWMSn4&#10;pgD73Xi0xcK4J39Sf46VSCEcClRQx9gVUgZdk8Uwdx1x4m7OW4wJ+koaj88Ublv5mmVLabHh1FBj&#10;R2816fv5yypojuWp7KeP6PXqmF99Hi7XViv1MhkOGxCRhvgv/nN/mDR/uVjD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OiYHDAAAA3QAAAA8AAAAAAAAAAAAA&#10;AAAAoQIAAGRycy9kb3ducmV2LnhtbFBLBQYAAAAABAAEAPkAAACRAwAAAAA=&#10;"/>
                <v:shape id="AutoShape 833" o:spid="_x0000_s1405" type="#_x0000_t32" style="position:absolute;left:10494;top:33891;width:13429;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epPscAAADdAAAADwAAAGRycy9kb3ducmV2LnhtbESPQWvCQBCF74L/YZlCL6IbSyslukqw&#10;FIogaip4HbJjkpqdDdmtpv/eORS8zfDevPfNYtW7Rl2pC7VnA9NJAoq48Lbm0sDx+3P8DipEZIuN&#10;ZzLwRwFWy+Fggan1Nz7QNY+lkhAOKRqoYmxTrUNRkcMw8S2xaGffOYyydqW2Hd4k3DX6JUlm2mHN&#10;0lBhS+uKikv+6wzE7Wjz9nPY7bKc+SPbb06XbH0y5vmpz+agIvXxYf6//rKCP3sVfvlGRt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t6k+xwAAAN0AAAAPAAAAAAAA&#10;AAAAAAAAAKECAABkcnMvZG93bnJldi54bWxQSwUGAAAAAAQABAD5AAAAlQMAAAAA&#10;"/>
                <v:shape id="AutoShape 834" o:spid="_x0000_s1406" type="#_x0000_t32" style="position:absolute;left:4217;top:55776;width:7299;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72+sIAAADdAAAADwAAAGRycy9kb3ducmV2LnhtbERPTYvCMBC9C/6HMIIXWdOKiHSNIgsL&#10;i4cFtQePQzK2xWZSk2zt/vvNguBtHu9zNrvBtqInHxrHCvJ5BoJYO9NwpaA8f76tQYSIbLB1TAp+&#10;KcBuOx5tsDDuwUfqT7ESKYRDgQrqGLtCyqBrshjmriNO3NV5izFBX0nj8ZHCbSsXWbaSFhtODTV2&#10;9FGTvp1+rILmUH6X/ewevV4f8ovPw/nSaqWmk2H/DiLSEF/ip/vLpPmrZQ7/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72+sIAAADdAAAADwAAAAAAAAAAAAAA&#10;AAChAgAAZHJzL2Rvd25yZXYueG1sUEsFBgAAAAAEAAQA+QAAAJADAAAAAA==&#10;"/>
                <v:shape id="AutoShape 835" o:spid="_x0000_s1407" type="#_x0000_t32" style="position:absolute;left:4217;top:29752;width:6557;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6+MMQAAADdAAAADwAAAGRycy9kb3ducmV2LnhtbERPS2sCMRC+F/wPYQq9FM0qVWRrlFUQ&#10;asGDr/u4mW5CN5N1E3X77xuh0Nt8fM+ZLTpXixu1wXpWMBxkIIhLry1XCo6HdX8KIkRkjbVnUvBD&#10;ARbz3tMMc+3vvKPbPlYihXDIUYGJscmlDKUhh2HgG+LEffnWYUywraRu8Z7CXS1HWTaRDi2nBoMN&#10;rQyV3/urU7DdDJfF2djN5+5it+N1UV+r15NSL89d8Q4iUhf/xX/uD53mT95G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r4wxAAAAN0AAAAPAAAAAAAAAAAA&#10;AAAAAKECAABkcnMvZG93bnJldi54bWxQSwUGAAAAAAQABAD5AAAAkgMAAAAA&#10;"/>
                <v:shape id="Text Box 836" o:spid="_x0000_s1408" type="#_x0000_t202" style="position:absolute;left:2016;top:32669;width:7797;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K8EA&#10;AADdAAAADwAAAGRycy9kb3ducmV2LnhtbERP24rCMBB9X/Afwgi+LJp6q1qNsrug+OrlA8ZmbIvN&#10;pDRZW//eCIJvczjXWW1aU4o71a6wrGA4iEAQp1YXnCk4n7b9OQjnkTWWlknBgxxs1p2vFSbaNnyg&#10;+9FnIoSwS1BB7n2VSOnSnAy6ga2IA3e1tUEfYJ1JXWMTwk0pR1EUS4MFh4YcK/rLKb0d/42C6775&#10;ni6ay86fZ4dJ/IvF7GIfSvW67c8ShKfWf8Rv916H+fFkDK9vw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4rCvBAAAA3QAAAA8AAAAAAAAAAAAAAAAAmAIAAGRycy9kb3du&#10;cmV2LnhtbFBLBQYAAAAABAAEAPUAAACGAwAAAAA=&#10;" stroked="f">
                  <v:textbox>
                    <w:txbxContent>
                      <w:p w:rsidR="008006A2" w:rsidRDefault="008006A2" w:rsidP="006C53D9">
                        <w:pPr>
                          <w:spacing w:line="240" w:lineRule="auto"/>
                          <w:jc w:val="center"/>
                          <w:rPr>
                            <w:rFonts w:ascii="Alstom" w:hAnsi="Alstom"/>
                            <w:sz w:val="16"/>
                            <w:szCs w:val="16"/>
                            <w:lang w:val="fr-FR"/>
                          </w:rPr>
                        </w:pPr>
                        <w:r>
                          <w:rPr>
                            <w:rFonts w:ascii="Alstom" w:hAnsi="Alstom"/>
                            <w:sz w:val="16"/>
                            <w:szCs w:val="16"/>
                            <w:lang w:val="fr-FR"/>
                          </w:rPr>
                          <w:t>Linking and</w:t>
                        </w:r>
                      </w:p>
                      <w:p w:rsidR="008006A2" w:rsidRPr="0086649D" w:rsidRDefault="008006A2" w:rsidP="006C53D9">
                        <w:pPr>
                          <w:spacing w:line="240" w:lineRule="auto"/>
                          <w:jc w:val="center"/>
                          <w:rPr>
                            <w:rFonts w:ascii="Alstom" w:hAnsi="Alstom"/>
                            <w:sz w:val="16"/>
                            <w:szCs w:val="16"/>
                            <w:lang w:val="fr-FR"/>
                          </w:rPr>
                        </w:pPr>
                        <w:r>
                          <w:rPr>
                            <w:rFonts w:ascii="Alstom" w:hAnsi="Alstom"/>
                            <w:sz w:val="16"/>
                            <w:szCs w:val="16"/>
                            <w:lang w:val="fr-FR"/>
                          </w:rPr>
                          <w:t>re-positionning</w:t>
                        </w:r>
                      </w:p>
                    </w:txbxContent>
                  </v:textbox>
                </v:shape>
                <v:group id="Group 837" o:spid="_x0000_s1409" style="position:absolute;left:33143;top:2676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AUWMUAAADdAAAADwAAAGRycy9kb3ducmV2LnhtbERPS2vCQBC+F/wPyxS8&#10;1U00FUldRaRKD1JoIpTehuyYBLOzIbvN4993C4Xe5uN7znY/mkb01LnasoJ4EYEgLqyuuVRwzU9P&#10;GxDOI2tsLJOCiRzsd7OHLabaDvxBfeZLEULYpaig8r5NpXRFRQbdwrbEgbvZzqAPsCul7nAI4aaR&#10;yyhaS4M1h4YKWzpWVNyzb6PgPOBwWMWv/eV+O05f+fP75yUmpeaP4+EFhKfR/4v/3G86zF8n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CAFFjFAAAA3QAA&#10;AA8AAAAAAAAAAAAAAAAAqgIAAGRycy9kb3ducmV2LnhtbFBLBQYAAAAABAAEAPoAAACcAwAAAAA=&#10;">
                  <v:rect id="Rectangle 838" o:spid="_x0000_s141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OvcIA&#10;AADdAAAADwAAAGRycy9kb3ducmV2LnhtbERPS4vCMBC+L/gfwgje1tQnbtcooih61HrZ22wzttVm&#10;Upqo1V+/WRC8zcf3nOm8MaW4Ue0Kywp63QgEcWp1wZmCY7L+nIBwHlljaZkUPMjBfNb6mGKs7Z33&#10;dDv4TIQQdjEqyL2vYildmpNB17UVceBOtjboA6wzqWu8h3BTyn4UjaXBgkNDjhUtc0ovh6tR8Fv0&#10;j/jcJ5vIfK0Hftck5+vPSqlOu1l8g/DU+Lf45d7qMH88HMH/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c69wgAAAN0AAAAPAAAAAAAAAAAAAAAAAJgCAABkcnMvZG93&#10;bnJldi54bWxQSwUGAAAAAAQABAD1AAAAhwMAAAAA&#10;"/>
                  <v:shape id="AutoShape 839" o:spid="_x0000_s141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group>
                <v:group id="Group 840" o:spid="_x0000_s1412" style="position:absolute;left:33143;top:2483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KKL8QAAADdAAAADwAAAGRycy9kb3ducmV2LnhtbERPS2vCQBC+F/oflil4&#10;001qjZK6ikhbPIjgA6S3ITsmwexsyG6T+O9dQehtPr7nzJe9qURLjSstK4hHEQjizOqScwWn4/dw&#10;BsJ5ZI2VZVJwIwfLxevLHFNtO95Te/C5CCHsUlRQeF+nUrqsIINuZGviwF1sY9AH2ORSN9iFcFPJ&#10;9yhKpMGSQ0OBNa0Lyq6HP6Pgp8NuNY6/2u31sr79Hie78zYmpQZv/eoThKfe/4uf7o0O85OPK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FKKL8QAAADdAAAA&#10;DwAAAAAAAAAAAAAAAACqAgAAZHJzL2Rvd25yZXYueG1sUEsFBgAAAAAEAAQA+gAAAJsDAAAAAA==&#10;">
                  <v:rect id="Rectangle 841" o:spid="_x0000_s141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RhI8UA&#10;AADdAAAADwAAAGRycy9kb3ducmV2LnhtbESPQW/CMAyF75P4D5GRdhspbEJQCAhtYtqOUC7cTGPa&#10;QuNUTYCOX48Pk7jZes/vfZ4vO1erK7Wh8mxgOEhAEefeVlwY2GXrtwmoEJEt1p7JwB8FWC56L3NM&#10;rb/xhq7bWCgJ4ZCigTLGJtU65CU5DAPfEIt29K3DKGtbaNviTcJdrUdJMtYOK5aGEhv6LCk/by/O&#10;wKEa7fC+yb4TN12/x98uO132X8a89rvVDFSkLj7N/9c/VvDHH4Ir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GEjxQAAAN0AAAAPAAAAAAAAAAAAAAAAAJgCAABkcnMv&#10;ZG93bnJldi54bWxQSwUGAAAAAAQABAD1AAAAigMAAAAA&#10;"/>
                  <v:shape id="AutoShape 842" o:spid="_x0000_s141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qkBMQAAADdAAAADwAAAGRycy9kb3ducmV2LnhtbERPTWvCQBC9C/6HZYTedGMpYqKrSKGl&#10;WHpQS9DbkB2TYHY27K4a/fVuQehtHu9z5svONOJCzteWFYxHCQjiwuqaSwW/u4/hFIQPyBoby6Tg&#10;Rh6Wi35vjpm2V97QZRtKEUPYZ6igCqHNpPRFRQb9yLbEkTtaZzBE6EqpHV5juGnka5JMpMGaY0OF&#10;Lb1XVJy2Z6Ng/52e81v+Q+t8nK4P6Iy/7z6Vehl0qxmIQF34Fz/dXzrOn7yl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yqQExAAAAN0AAAAPAAAAAAAAAAAA&#10;AAAAAKECAABkcnMvZG93bnJldi54bWxQSwUGAAAAAAQABAD5AAAAkgMAAAAA&#10;">
                    <v:stroke endarrow="block"/>
                  </v:shape>
                </v:group>
                <v:group id="Group 843" o:spid="_x0000_s1415" style="position:absolute;left:32777;top:44877;width:1886;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KEhscAAADd&#10;AAAADwAAAAAAAAAAAAAAAACqAgAAZHJzL2Rvd25yZXYueG1sUEsFBgAAAAAEAAQA+gAAAJ4DAAAA&#10;AA==&#10;">
                  <v:rect id="Rectangle 844" o:spid="_x0000_s141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eY8QA&#10;AADdAAAADwAAAGRycy9kb3ducmV2LnhtbERPTWvCQBC9F/wPywi91Y1KpUZXESXFHpN46W3Mjkna&#10;7GzIbjT213cLBW/zeJ+z3g6mEVfqXG1ZwXQSgSAurK65VHDKk5c3EM4ja2wsk4I7OdhuRk9rjLW9&#10;cUrXzJcihLCLUUHlfRtL6YqKDLqJbYkDd7GdQR9gV0rd4S2Em0bOomghDdYcGipsaV9R8Z31RsG5&#10;np3wJ83fI7NM5v5jyL/6z4NSz+NhtwLhafAP8b/7qMP8xesU/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3XmPEAAAA3QAAAA8AAAAAAAAAAAAAAAAAmAIAAGRycy9k&#10;b3ducmV2LnhtbFBLBQYAAAAABAAEAPUAAACJAwAAAAA=&#10;"/>
                  <v:shape id="AutoShape 845" o:spid="_x0000_s141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gqMUAAADdAAAADwAAAGRycy9kb3ducmV2LnhtbERPTWvCQBC9F/oflil4qxuFSo3ZSCko&#10;RfFQU0K9DdlpEpqdDburRn+9KxR6m8f7nGw5mE6cyPnWsoLJOAFBXFndcq3gq1g9v4LwAVljZ5kU&#10;XMjDMn98yDDV9syfdNqHWsQQ9ikqaELoUyl91ZBBP7Y9ceR+rDMYInS11A7PMdx0cpokM2mw5djQ&#10;YE/vDVW/+6NR8L2dH8tLuaNNOZlvDuiMvxZrpUZPw9sCRKAh/Iv/3B86zp+9TOH+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egqMUAAADdAAAADwAAAAAAAAAA&#10;AAAAAAChAgAAZHJzL2Rvd25yZXYueG1sUEsFBgAAAAAEAAQA+QAAAJMDAAAAAA==&#10;">
                    <v:stroke endarrow="block"/>
                  </v:shape>
                </v:group>
                <v:group id="Group 846" o:spid="_x0000_s1418" style="position:absolute;left:3277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a8cQAAADdAAAADwAAAGRycy9kb3ducmV2LnhtbERPTWuDQBC9F/oflin0&#10;1qw2KMVmIxLa0kMIxBRKb4M7UYk7K+5Wzb/PBgK5zeN9ziqfTSdGGlxrWUG8iEAQV1a3XCv4OXy+&#10;vIFwHlljZ5kUnMlBvn58WGGm7cR7GktfixDCLkMFjfd9JqWrGjLoFrYnDtzRDgZ9gEMt9YBTCDed&#10;fI2iVBpsOTQ02NOmoepU/hsFXxNOxTL+GLen4+b8d0h2v9uYlHp+mot3EJ5mfxff3N86zE+T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a8cQAAADdAAAA&#10;DwAAAAAAAAAAAAAAAACqAgAAZHJzL2Rvd25yZXYueG1sUEsFBgAAAAAEAAQA+gAAAJsDAAAAAA==&#10;">
                  <v:rect id="Rectangle 847" o:spid="_x0000_s1419"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9+8IA&#10;AADdAAAADwAAAGRycy9kb3ducmV2LnhtbERPS4vCMBC+L/gfwgje1tQnbtcooih61HrZ22wzttVm&#10;Upqo1V+/WRC8zcf3nOm8MaW4Ue0Kywp63QgEcWp1wZmCY7L+nIBwHlljaZkUPMjBfNb6mGKs7Z33&#10;dDv4TIQQdjEqyL2vYildmpNB17UVceBOtjboA6wzqWu8h3BTyn4UjaXBgkNDjhUtc0ovh6tR8Fv0&#10;j/jcJ5vIfK0Hftck5+vPSqlOu1l8g/DU+Lf45d7qMH88GsL/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P37wgAAAN0AAAAPAAAAAAAAAAAAAAAAAJgCAABkcnMvZG93&#10;bnJldi54bWxQSwUGAAAAAAQABAD1AAAAhwMAAAAA&#10;"/>
                  <v:shape id="AutoShape 848" o:spid="_x0000_s1420"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yVcIAAADdAAAADwAAAGRycy9kb3ducmV2LnhtbERPTYvCMBC9C/sfwizsTVOFilSjyLKi&#10;sKhY7X1oxrbYTEoTtfrrzcKCt3m8z5ktOlOLG7WusqxgOIhAEOdWV1woOB1X/QkI55E11pZJwYMc&#10;LOYfvRkm2t75QLfUFyKEsEtQQel9k0jp8pIMuoFtiAN3tq1BH2BbSN3iPYSbWo6iaCwNVhwaSmzo&#10;u6T8kl6Ngud2Tcctnp/7nzTb/cbrYbzLMqW+PrvlFISnzr/F/+6NDvPHcQx/34QT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qyVcIAAADdAAAADwAAAAAAAAAAAAAA&#10;AAChAgAAZHJzL2Rvd25yZXYueG1sUEsFBgAAAAAEAAQA+QAAAJADAAAAAA==&#10;">
                    <v:stroke startarrow="block" endarrow="block"/>
                  </v:shape>
                </v:group>
                <v:group id="Group 852" o:spid="_x0000_s1421" style="position:absolute;left:32777;top:40249;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e5acMAAADdAAAADwAAAGRycy9kb3ducmV2LnhtbERPTYvCMBC9L/gfwgh7&#10;W9MqFqlGEXFlDyKsCuJtaMa22ExKk23rvzeCsLd5vM9ZrHpTiZYaV1pWEI8iEMSZ1SXnCs6n768Z&#10;COeRNVaWScGDHKyWg48Fptp2/Evt0ecihLBLUUHhfZ1K6bKCDLqRrYkDd7ONQR9gk0vdYBfCTSXH&#10;UZRIgyWHhgJr2hSU3Y9/RsGuw249ibft/n7bPK6n6eGyj0mpz2G/noPw1Pt/8dv9o8P8ZJrA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x7lpwwAAAN0AAAAP&#10;AAAAAAAAAAAAAAAAAKoCAABkcnMvZG93bnJldi54bWxQSwUGAAAAAAQABAD6AAAAmgMAAAAA&#10;">
                  <v:rect id="Rectangle 853" o:spid="_x0000_s142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jjMQA&#10;AADdAAAADwAAAGRycy9kb3ducmV2LnhtbERPS2vCQBC+F/wPyxS81U0jvlLXIC2R9qjx4m3MTpO0&#10;2dmQXU3aX98tCN7m43vOOh1MI67UudqygudJBIK4sLrmUsExz56WIJxH1thYJgU/5CDdjB7WmGjb&#10;856uB1+KEMIuQQWV920ipSsqMugmtiUO3KftDPoAu1LqDvsQbhoZR9FcGqw5NFTY0mtFxffhYhSc&#10;6/iIv/t8F5lVNvUfQ/51Ob0pNX4cti8gPA3+Lr6533WYP58t4P+bc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SY4zEAAAA3QAAAA8AAAAAAAAAAAAAAAAAmAIAAGRycy9k&#10;b3ducmV2LnhtbFBLBQYAAAAABAAEAPUAAACJAwAAAAA=&#10;"/>
                  <v:shape id="AutoShape 854" o:spid="_x0000_s142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XQscAAADdAAAADwAAAGRycy9kb3ducmV2LnhtbESPQWvCQBCF74X+h2UKvdWNQqVGV5FC&#10;pVh6qErQ25Adk2B2NuyuGvvrO4eCtxnem/e+mS1616oLhdh4NjAcZKCIS28brgzsth8vb6BiQrbY&#10;eiYDN4qwmD8+zDC3/so/dNmkSkkIxxwN1Cl1udaxrMlhHPiOWLSjDw6TrKHSNuBVwl2rR1k21g4b&#10;loYaO3qvqTxtzs7A/mtyLm7FN62L4WR9wODi73ZlzPNTv5yCStSnu/n/+tMK/vhVcOUbGUH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X5dCxwAAAN0AAAAPAAAAAAAA&#10;AAAAAAAAAKECAABkcnMvZG93bnJldi54bWxQSwUGAAAAAAQABAD5AAAAlQMAAAAA&#10;">
                    <v:stroke endarrow="block"/>
                  </v:shape>
                </v:group>
                <v:group id="Group 855" o:spid="_x0000_s1424" style="position:absolute;left:22456;top:14208;width:1886;height:1589"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1gtG8UAAADdAAAADwAAAGRycy9kb3ducmV2LnhtbERPS2vCQBC+F/wPyxS8&#10;1U2UhJq6ikiVHkKhKpTehuyYBLOzIbvN4993C4Xe5uN7zmY3mkb01LnasoJ4EYEgLqyuuVRwvRyf&#10;nkE4j6yxsUwKJnKw284eNphpO/AH9WdfihDCLkMFlfdtJqUrKjLoFrYlDtzNdgZ9gF0pdYdDCDeN&#10;XEZRKg3WHBoqbOlQUXE/fxsFpwGH/Sp+7fP77TB9XZL3zzwmpeaP4/4FhKfR/4v/3G86zE+TN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tYLRvFAAAA3QAA&#10;AA8AAAAAAAAAAAAAAAAAqgIAAGRycy9kb3ducmV2LnhtbFBLBQYAAAAABAAEAPoAAACcAwAAAAA=&#10;">
                  <v:rect id="Rectangle 856" o:spid="_x0000_s14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xRcUA&#10;AADdAAAADwAAAGRycy9kb3ducmV2LnhtbESPQW/CMAyF75P4D5GRuI0UkKqtEBBiYtqOUC67mca0&#10;hcapmgDdfj0+IO1m6z2/93mx6l2jbtSF2rOByTgBRVx4W3Np4JBvX99AhYhssfFMBn4pwGo5eFlg&#10;Zv2dd3Tbx1JJCIcMDVQxtpnWoajIYRj7lli0k+8cRlm7UtsO7xLuGj1NklQ7rFkaKmxpU1Fx2V+d&#10;gWM9PeDfLv9M3Pt2Fr/7/Hz9+TBmNOzXc1CR+vhvfl5/WcFPU+GX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zFFxQAAAN0AAAAPAAAAAAAAAAAAAAAAAJgCAABkcnMv&#10;ZG93bnJldi54bWxQSwUGAAAAAAQABAD1AAAAigMAAAAA&#10;"/>
                  <v:shape id="AutoShape 857" o:spid="_x0000_s14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0YsQAAADdAAAADwAAAGRycy9kb3ducmV2LnhtbERPTWvCQBC9F/wPyxS81U08hJq6Siko&#10;ovSgllBvQ3ZMQrOzYXfV6K93BaG3ebzPmc5704ozOd9YVpCOEhDEpdUNVwp+9ou3dxA+IGtsLZOC&#10;K3mYzwYvU8y1vfCWzrtQiRjCPkcFdQhdLqUvazLoR7YjjtzROoMhQldJ7fASw00rx0mSSYMNx4Ya&#10;O/qqqfzbnYyC383kVFyLb1oX6WR9QGf8bb9Uavjaf36ACNSHf/HTvdJxfpal8Pgmn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fRixAAAAN0AAAAPAAAAAAAAAAAA&#10;AAAAAKECAABkcnMvZG93bnJldi54bWxQSwUGAAAAAAQABAD5AAAAkgMAAAAA&#10;">
                    <v:stroke endarrow="block"/>
                  </v:shape>
                </v:group>
                <v:shape id="AutoShape 858" o:spid="_x0000_s1427" type="#_x0000_t32" style="position:absolute;left:30166;top:15029;width:9;height:12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viUMQAAADdAAAADwAAAGRycy9kb3ducmV2LnhtbERPTWsCMRC9F/ofwhR6KZpV6FJWo2wF&#10;oQoetHofN+MmdDNZN1HXf98UCt7m8T5nOu9dI67UBetZwWiYgSCuvLZcK9h/LwcfIEJE1th4JgV3&#10;CjCfPT9NsdD+xlu67mItUgiHAhWYGNtCylAZchiGviVO3Ml3DmOCXS11h7cU7ho5zrJcOrScGgy2&#10;tDBU/ewuTsFmNfosj8au1tuz3bwvy+ZSvx2Uen3pywmISH18iP/dXzrNz/Mx/H2TTp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JQxAAAAN0AAAAPAAAAAAAAAAAA&#10;AAAAAKECAABkcnMvZG93bnJldi54bWxQSwUGAAAAAAQABAD5AAAAkgMAAAAA&#10;"/>
                <v:shape id="AutoShape 859" o:spid="_x0000_s1428" type="#_x0000_t32" style="position:absolute;left:30166;top:27822;width:9;height:11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Hy8QAAADdAAAADwAAAGRycy9kb3ducmV2LnhtbERPS2sCMRC+F/ofwhR6KZq10kVWo2wL&#10;Qi148HUfN9NN6Gay3URd/31TELzNx/ec2aJ3jThTF6xnBaNhBoK48tpyrWC/Ww4mIEJE1th4JgVX&#10;CrCYPz7MsND+whs6b2MtUgiHAhWYGNtCylAZchiGviVO3LfvHMYEu1rqDi8p3DXyNcty6dByajDY&#10;0oeh6md7cgrWq9F7eTR29bX5teu3Zdmc6peDUs9PfTkFEamPd/HN/anT/Dwfw/836QQ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0fLxAAAAN0AAAAPAAAAAAAAAAAA&#10;AAAAAKECAABkcnMvZG93bnJldi54bWxQSwUGAAAAAAQABAD5AAAAkgMAAAAA&#10;"/>
                <v:shape id="AutoShape 860" o:spid="_x0000_s1429" type="#_x0000_t32" style="position:absolute;left:30166;top:39498;width:2611;height:1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fv8QAAADdAAAADwAAAGRycy9kb3ducmV2LnhtbERPS2sCMRC+F/ofwhR6KZq12EVWo2wL&#10;Qi148HUfN9NN6Gay3URd/31TELzNx/ec2aJ3jThTF6xnBaNhBoK48tpyrWC/Ww4mIEJE1th4JgVX&#10;CrCYPz7MsND+whs6b2MtUgiHAhWYGNtCylAZchiGviVO3LfvHMYEu1rqDi8p3DXyNcty6dByajDY&#10;0oeh6md7cgrWq9F7eTR29bX5teu3Zdmc6peDUs9PfTkFEamPd/HN/anT/Dwfw/836QQ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t+/xAAAAN0AAAAPAAAAAAAAAAAA&#10;AAAAAKECAABkcnMvZG93bnJldi54bWxQSwUGAAAAAAQABAD5AAAAkgMAAAAA&#10;"/>
                <v:shape id="Text Box 823" o:spid="_x0000_s1430" type="#_x0000_t202" style="position:absolute;left:26988;top:17317;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NpMAA&#10;AADdAAAADwAAAGRycy9kb3ducmV2LnhtbERPy6rCMBDdX/AfwghuLpoq16rVKCpccevjA8ZmbIvN&#10;pDTR1r83guBuDuc5i1VrSvGg2hWWFQwHEQji1OqCMwXn039/CsJ5ZI2lZVLwJAerZedngYm2DR/o&#10;cfSZCCHsElSQe18lUro0J4NuYCviwF1tbdAHWGdS19iEcFPKURTF0mDBoSHHirY5pbfj3Si47pvf&#10;8ay57Px5cviLN1hMLvapVK/brucgPLX+K/649zrMj+MxvL8JJ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jNpMAAAADdAAAADwAAAAAAAAAAAAAAAACYAgAAZHJzL2Rvd25y&#10;ZXYueG1sUEsFBgAAAAAEAAQA9QAAAIUDA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AutoShape 862" o:spid="_x0000_s1431" type="#_x0000_t32" style="position:absolute;left:26804;top:27464;width:96;height:124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uffMIAAADdAAAADwAAAGRycy9kb3ducmV2LnhtbERPTWvDMAy9D/ofjAq7Lc4KCyOtG7pA&#10;oewy2hW2o4jVxDSWQ+zF6b+fC4Pd9Hif2lSz7cVEozeOFTxnOQjixmnDrYLz5/7pFYQPyBp7x6Tg&#10;Rh6q7eJhg6V2kY80nUIrUgj7EhV0IQyllL7pyKLP3ECcuIsbLYYEx1bqEWMKt71c5XkhLRpODR0O&#10;VHfUXE8/VoGJH2YaDnV8e//69jqSub04o9Tjct6tQQSaw7/4z33QaX5RFHD/Jp0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4uffMIAAADdAAAADwAAAAAAAAAAAAAA&#10;AAChAgAAZHJzL2Rvd25yZXYueG1sUEsFBgAAAAAEAAQA+QAAAJADAAAAAA==&#10;">
                  <v:stroke endarrow="block"/>
                </v:shape>
                <v:shape id="AutoShape 863" o:spid="_x0000_s1432" type="#_x0000_t32" style="position:absolute;left:23391;top:27473;width:3413;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JjcQAAADdAAAADwAAAGRycy9kb3ducmV2LnhtbERPTWvCQBC9F/wPywi91Y0eYo2uUgSl&#10;KB6qJbS3ITsmodnZsLtq9Ne7gtDbPN7nzBadacSZnK8tKxgOEhDEhdU1lwq+D6u3dxA+IGtsLJOC&#10;K3lYzHsvM8y0vfAXnfehFDGEfYYKqhDaTEpfVGTQD2xLHLmjdQZDhK6U2uElhptGjpIklQZrjg0V&#10;trSsqPjbn4yCn+3klF/zHW3y4WTzi87422Gt1Gu/+5iCCNSFf/HT/anj/DQdw+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MmNxAAAAN0AAAAPAAAAAAAAAAAA&#10;AAAAAKECAABkcnMvZG93bnJldi54bWxQSwUGAAAAAAQABAD5AAAAkgMAAAAA&#10;">
                  <v:stroke endarrow="block"/>
                </v:shape>
                <v:shape id="Text Box 727" o:spid="_x0000_s1433" type="#_x0000_t202" style="position:absolute;left:24342;top:28695;width:5169;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iOsQA&#10;AADdAAAADwAAAGRycy9kb3ducmV2LnhtbESPwW7CQAxE75X6DytX6qUqG6oSILAgQCriCuUDTNYk&#10;EVlvlF1I+Ht8QOJma8Yzz/Nl72p1ozZUng0MBwko4tzbigsDx/+/7wmoEJEt1p7JwJ0CLBfvb3PM&#10;rO94T7dDLJSEcMjQQBljk2kd8pIchoFviEU7+9ZhlLUttG2xk3BX658kSbXDiqWhxIY2JeWXw9UZ&#10;OO+6r9G0O23jcbz/TddYjU/+bsznR7+agYrUx5f5eb2zgp+mgivfyAh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pYjrEAAAA3QAAAA8AAAAAAAAAAAAAAAAAmAIAAGRycy9k&#10;b3ducmV2LnhtbFBLBQYAAAAABAAEAPUAAACJAw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Packets</w:t>
                        </w:r>
                      </w:p>
                    </w:txbxContent>
                  </v:textbox>
                </v:shape>
                <v:shape id="AutoShape 864" o:spid="_x0000_s1434" type="#_x0000_t32" style="position:absolute;left:46694;top:20329;width:7981;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mnMMAAADdAAAADwAAAGRycy9kb3ducmV2LnhtbERPTWvCQBC9C/6HZYRepG7iIdjUVYpQ&#10;EA8FNQePw+40Cc3Oxt1tTP99VxC8zeN9zno72k4M5EPrWEG+yEAQa2darhVU58/XFYgQkQ12jknB&#10;HwXYbqaTNZbG3fhIwynWIoVwKFFBE2NfShl0QxbDwvXEift23mJM0NfSeLylcNvJZZYV0mLLqaHB&#10;nnYN6Z/Tr1XQHqqvaphfo9erQ37xeThfOq3Uy2z8eAcRaYxP8cO9N2l+UbzB/Zt0g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9ppzDAAAA3QAAAA8AAAAAAAAAAAAA&#10;AAAAoQIAAGRycy9kb3ducmV2LnhtbFBLBQYAAAAABAAEAPkAAACRAwAAAAA=&#10;"/>
                <v:shape id="Text Box 1188" o:spid="_x0000_s1435" type="#_x0000_t202" style="position:absolute;left:16196;top:14208;width:3868;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44cUA&#10;AADdAAAADwAAAGRycy9kb3ducmV2LnhtbESPwW7CQAxE75X4h5WRuFRlA2oTCCwIKrXiCuUDTNYk&#10;EVlvlF1I+Pv6UKk3WzOeeV5vB9eoB3Wh9mxgNk1AERfe1lwaOP98vS1AhYhssfFMBp4UYLsZvawx&#10;t77nIz1OsVQSwiFHA1WMba51KCpyGKa+JRbt6juHUdau1LbDXsJdo+dJkmqHNUtDhS19VlTcTndn&#10;4HroXz+W/eU7nrPje7rHOrv4pzGT8bBbgYo0xH/z3/XBCn6aCb9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vjhxQAAAN0AAAAPAAAAAAAAAAAAAAAAAJgCAABkcnMv&#10;ZG93bnJldi54bWxQSwUGAAAAAAQABAD1AAAAigMAAAAA&#10;" stroked="f">
                  <v:textbox>
                    <w:txbxContent>
                      <w:p w:rsidR="008006A2" w:rsidRPr="000E564E" w:rsidRDefault="008006A2" w:rsidP="006C53D9">
                        <w:pPr>
                          <w:pStyle w:val="Author"/>
                          <w:spacing w:before="0" w:after="0" w:line="300" w:lineRule="atLeast"/>
                          <w:rPr>
                            <w:noProof w:val="0"/>
                            <w:szCs w:val="20"/>
                            <w:lang w:val="fr-FR"/>
                          </w:rPr>
                        </w:pPr>
                        <w:r w:rsidRPr="000E564E">
                          <w:rPr>
                            <w:noProof w:val="0"/>
                            <w:szCs w:val="20"/>
                            <w:lang w:val="fr-FR"/>
                          </w:rPr>
                          <w:t>A1</w:t>
                        </w:r>
                      </w:p>
                    </w:txbxContent>
                  </v:textbox>
                </v:shape>
                <v:shape id="AutoShape 1189" o:spid="_x0000_s1436" type="#_x0000_t32" style="position:absolute;left:2016;top:19002;width:219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Dq+sQAAADdAAAADwAAAGRycy9kb3ducmV2LnhtbERPTWsCMRC9C/0PYQq9iGa3oJatUdaC&#10;UAse1Hqfbqab0M1k3URd/31TKHibx/uc+bJ3jbhQF6xnBfk4A0FceW25VvB5WI9eQISIrLHxTApu&#10;FGC5eBjMsdD+yju67GMtUgiHAhWYGNtCylAZchjGviVO3LfvHMYEu1rqDq8p3DXyOcum0qHl1GCw&#10;pTdD1c/+7BRsN/mq/DJ287E72e1kXTbnenhU6umxL19BROrjXfzvftdp/nS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IOr6xAAAAN0AAAAPAAAAAAAAAAAA&#10;AAAAAKECAABkcnMvZG93bnJldi54bWxQSwUGAAAAAAQABAD5AAAAkgMAAAAA&#10;"/>
                <v:shape id="Text Box 1190" o:spid="_x0000_s1437" type="#_x0000_t202" style="position:absolute;left:20474;top:54090;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A8</w:t>
                        </w:r>
                      </w:p>
                    </w:txbxContent>
                  </v:textbox>
                </v:shape>
                <v:shape id="Text Box 1194" o:spid="_x0000_s1438" type="#_x0000_t202" style="position:absolute;left:10774;top:28433;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A2</w:t>
                        </w:r>
                      </w:p>
                    </w:txbxContent>
                  </v:textbox>
                </v:shape>
                <v:shape id="Text Box 1195" o:spid="_x0000_s1439" type="#_x0000_t202" style="position:absolute;left:12380;top:42685;width:386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4sMA&#10;AADdAAAADwAAAGRycy9kb3ducmV2LnhtbERPzWqDQBC+B/oOyxR6Cc3aYrQ12YS2kOJV6wNM3IlK&#10;3Flxt9G8fTdQyG0+vt/Z7mfTiwuNrrOs4GUVgSCure64UVD9HJ7fQDiPrLG3TAqu5GC/e1hsMdN2&#10;4oIupW9ECGGXoYLW+yGT0tUtGXQrOxAH7mRHgz7AsZF6xCmEm16+RlEiDXYcGloc6Kul+lz+GgWn&#10;fFqu36fjt6/SIk4+sUuP9qrU0+P8sQHhafZ38b8712F+ksZw+yac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4sMAAADdAAAADwAAAAAAAAAAAAAAAACYAgAAZHJzL2Rv&#10;d25yZXYueG1sUEsFBgAAAAAEAAQA9QAAAIgDAAAAAA==&#10;"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A3</w:t>
                        </w:r>
                      </w:p>
                    </w:txbxContent>
                  </v:textbox>
                </v:shape>
                <v:shape id="Text Box 1196" o:spid="_x0000_s1440" type="#_x0000_t202" style="position:absolute;left:45839;top:28041;width:3876;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becMA&#10;AADdAAAADwAAAGRycy9kb3ducmV2LnhtbERPzWrCQBC+F3yHZQQvpW6UJmmjq2ihJVfTPMCYHZNg&#10;djZkVxPfvlso9DYf3+9s95PpxJ0G11pWsFpGIIgrq1uuFZTfny9vIJxH1thZJgUPcrDfzZ62mGk7&#10;8onuha9FCGGXoYLG+z6T0lUNGXRL2xMH7mIHgz7AoZZ6wDGEm06uoyiRBlsODQ329NFQdS1uRsEl&#10;H5/j9/H85cv09JocsU3P9qHUYj4dNiA8Tf5f/OfOdZifpDH8fhNO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FbecMAAADdAAAADwAAAAAAAAAAAAAAAACYAgAAZHJzL2Rv&#10;d25yZXYueG1sUEsFBgAAAAAEAAQA9QAAAIgDAAAAAA==&#10;"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A4</w:t>
                        </w:r>
                      </w:p>
                    </w:txbxContent>
                  </v:textbox>
                </v:shape>
                <v:shape id="Text Box 1197" o:spid="_x0000_s1441" type="#_x0000_t202" style="position:absolute;left:40111;top:44624;width:3868;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rQcMA&#10;AADdAAAADwAAAGRycy9kb3ducmV2LnhtbERPTWvCQBC9F/oflil4q7stGmvqJpSK4MmiVsHbkB2T&#10;0OxsyK4m/nu3UOhtHu9zFvlgG3GlzteONbyMFQjiwpmaSw3f+9XzGwgfkA02jknDjTzk2ePDAlPj&#10;et7SdRdKEUPYp6ihCqFNpfRFRRb92LXEkTu7zmKIsCul6bCP4baRr0ol0mLNsaHClj4rKn52F6vh&#10;sDmfjhP1VS7ttO3doCTbudR69DR8vIMINIR/8Z97beL8ZJb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HrQcMAAADdAAAADwAAAAAAAAAAAAAAAACYAgAAZHJzL2Rv&#10;d25yZXYueG1sUEsFBgAAAAAEAAQA9QAAAIgDAAAAAA==&#10;" filled="f"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A5</w:t>
                        </w:r>
                      </w:p>
                    </w:txbxContent>
                  </v:textbox>
                </v:shape>
                <v:shape id="Text Box 1198" o:spid="_x0000_s1442" type="#_x0000_t202" style="position:absolute;left:53889;top:11562;width:3868;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O2sMA&#10;AADdAAAADwAAAGRycy9kb3ducmV2LnhtbERPS2vCQBC+F/wPywi91V2lPhqzEWkpeGoxrQVvQ3ZM&#10;gtnZkN2a+O/dQsHbfHzPSTeDbcSFOl871jCdKBDEhTM1lxq+v96fViB8QDbYOCYNV/KwyUYPKSbG&#10;9bynSx5KEUPYJ6ihCqFNpPRFRRb9xLXEkTu5zmKIsCul6bCP4baRM6UW0mLNsaHCll4rKs75r9Vw&#10;+Dgdf57VZ/lm523vBiXZvkitH8fDdg0i0BDu4n/3zsT5i+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1O2sMAAADdAAAADwAAAAAAAAAAAAAAAACYAgAAZHJzL2Rv&#10;d25yZXYueG1sUEsFBgAAAAAEAAQA9QAAAIgDAAAAAA==&#10;" filled="f"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A6</w:t>
                        </w:r>
                      </w:p>
                    </w:txbxContent>
                  </v:textbox>
                </v:shape>
                <v:shape id="Text Box 1199" o:spid="_x0000_s1443" type="#_x0000_t202" style="position:absolute;left:54395;top:48816;width:3868;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058UA&#10;AADdAAAADwAAAGRycy9kb3ducmV2LnhtbESPwW7CQAxE75X4h5WRuFRlA2oTCCwIKrXiCuUDTNYk&#10;EVlvlF1I+Pv6UKk3WzOeeV5vB9eoB3Wh9mxgNk1AERfe1lwaOP98vS1AhYhssfFMBp4UYLsZvawx&#10;t77nIz1OsVQSwiFHA1WMba51KCpyGKa+JRbt6juHUdau1LbDXsJdo+dJkmqHNUtDhS19VlTcTndn&#10;4HroXz+W/eU7nrPje7rHOrv4pzGT8bBbgYo0xH/z3/XBCn6aCa5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TnxQAAAN0AAAAPAAAAAAAAAAAAAAAAAJgCAABkcnMv&#10;ZG93bnJldi54bWxQSwUGAAAAAAQABAD1AAAAigMAAAAA&#10;" stroked="f">
                  <v:textbox>
                    <w:txbxContent>
                      <w:p w:rsidR="008006A2" w:rsidRPr="000E564E" w:rsidRDefault="008006A2" w:rsidP="006C53D9">
                        <w:pPr>
                          <w:pStyle w:val="Author"/>
                          <w:spacing w:before="0" w:after="0" w:line="300" w:lineRule="atLeast"/>
                          <w:rPr>
                            <w:noProof w:val="0"/>
                            <w:szCs w:val="20"/>
                            <w:lang w:val="fr-FR"/>
                          </w:rPr>
                        </w:pPr>
                        <w:r>
                          <w:rPr>
                            <w:noProof w:val="0"/>
                            <w:szCs w:val="20"/>
                            <w:lang w:val="fr-FR"/>
                          </w:rPr>
                          <w:t>A7</w:t>
                        </w:r>
                      </w:p>
                    </w:txbxContent>
                  </v:textbox>
                </v:shape>
                <v:group id="Group 1509" o:spid="_x0000_s1444" style="position:absolute;left:130;top:18190;width:1886;height:1581"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1xe8QAAADdAAAADwAAAGRycy9kb3ducmV2LnhtbERPTWvCQBC9C/0PyxR6&#10;001aamvqKiJVPIhgFMTbkB2TYHY2ZLdJ/PddQfA2j/c503lvKtFS40rLCuJRBII4s7rkXMHxsBp+&#10;g3AeWWNlmRTcyMF89jKYYqJtx3tqU5+LEMIuQQWF93UipcsKMuhGtiYO3MU2Bn2ATS51g10IN5V8&#10;j6KxNFhyaCiwpmVB2TX9MwrWHXaLj/i33V4vy9v58Lk7bWNS6u21X/yA8NT7p/jh3ugwf/w1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1xe8QAAADdAAAA&#10;DwAAAAAAAAAAAAAAAACqAgAAZHJzL2Rvd25yZXYueG1sUEsFBgAAAAAEAAQA+gAAAJsDAAAAAA==&#10;">
                  <v:rect id="Rectangle 1510" o:spid="_x0000_s144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vXv8UA&#10;AADdAAAADwAAAGRycy9kb3ducmV2LnhtbESPQW/CMAyF75P4D5GRuI0UJiEoBIQ2MbEjlAs305i2&#10;0DhVE6Dbr58PSNxsvef3Pi9WnavVndpQeTYwGiagiHNvKy4MHLLN+xRUiMgWa89k4JcCrJa9twWm&#10;1j94R/d9LJSEcEjRQBljk2od8pIchqFviEU7+9ZhlLUttG3xIeGu1uMkmWiHFUtDiQ19lpRf9zdn&#10;4FSND/i3y74TN9t8xJ8uu9yOX8YM+t16DipSF1/m5/XWCv5kKvzyjY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9e/xQAAAN0AAAAPAAAAAAAAAAAAAAAAAJgCAABkcnMv&#10;ZG93bnJldi54bWxQSwUGAAAAAAQABAD1AAAAigMAAAAA&#10;"/>
                  <v:shape id="AutoShape 1511" o:spid="_x0000_s144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USmMQAAADdAAAADwAAAGRycy9kb3ducmV2LnhtbERPS2vCQBC+F/oflin01mziQTR1lVJQ&#10;xOLBB8HehuyYBLOzYXfV6K93CwVv8/E9ZzLrTSsu5HxjWUGWpCCIS6sbrhTsd/OPEQgfkDW2lknB&#10;jTzMpq8vE8y1vfKGLttQiRjCPkcFdQhdLqUvazLoE9sRR+5oncEQoaukdniN4aaVgzQdSoMNx4Ya&#10;O/quqTxtz0bB4Wd8Lm7FmlZFNl79ojP+vlso9f7Wf32CCNSHp/jfvdRx/nCUwd838QQ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RKYxAAAAN0AAAAPAAAAAAAAAAAA&#10;AAAAAKECAABkcnMvZG93bnJldi54bWxQSwUGAAAAAAQABAD5AAAAkgMAAAAA&#10;">
                    <v:stroke endarrow="block"/>
                  </v:shape>
                </v:group>
                <v:shape id="Text Box 1515" o:spid="_x0000_s1447" type="#_x0000_t202" style="position:absolute;left:21016;top:35297;width:8495;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2zKsEA&#10;AADdAAAADwAAAGRycy9kb3ducmV2LnhtbERPy6rCMBDdC/5DGMGNXNMrWr3VKFdBcevjA8ZmbIvN&#10;pDTR1r83guBuDuc5i1VrSvGg2hWWFfwOIxDEqdUFZwrOp+3PDITzyBpLy6TgSQ5Wy25ngYm2DR/o&#10;cfSZCCHsElSQe18lUro0J4NuaCviwF1tbdAHWGdS19iEcFPKURTF0mDBoSHHijY5pbfj3Si47pvB&#10;5K+57Px5ehjHayymF/tUqt9r/+cgPLX+K/649zrMj2cjeH8TT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NsyrBAAAA3QAAAA8AAAAAAAAAAAAAAAAAmAIAAGRycy9kb3du&#10;cmV2LnhtbFBLBQYAAAAABAAEAPUAAACGAwAAAAA=&#10;" stroked="f">
                  <v:textbox>
                    <w:txbxContent>
                      <w:p w:rsidR="008006A2" w:rsidRPr="0086649D" w:rsidRDefault="008006A2" w:rsidP="006C53D9">
                        <w:pPr>
                          <w:spacing w:line="240" w:lineRule="auto"/>
                          <w:jc w:val="right"/>
                          <w:rPr>
                            <w:rFonts w:ascii="Alstom" w:hAnsi="Alstom"/>
                            <w:sz w:val="16"/>
                            <w:szCs w:val="16"/>
                            <w:lang w:val="fr-FR"/>
                          </w:rPr>
                        </w:pPr>
                        <w:r>
                          <w:rPr>
                            <w:rFonts w:ascii="Alstom" w:hAnsi="Alstom"/>
                            <w:sz w:val="16"/>
                            <w:szCs w:val="16"/>
                            <w:lang w:val="fr-FR"/>
                          </w:rPr>
                          <w:t>Packets</w:t>
                        </w:r>
                        <w:ins w:id="2433" w:author="GIRAUD Christian" w:date="2014-06-27T16:33:00Z">
                          <w:r>
                            <w:rPr>
                              <w:rFonts w:ascii="Alstom" w:hAnsi="Alstom"/>
                              <w:sz w:val="16"/>
                              <w:szCs w:val="16"/>
                              <w:lang w:val="fr-FR"/>
                            </w:rPr>
                            <w:t xml:space="preserve"> by radio</w:t>
                          </w:r>
                        </w:ins>
                      </w:p>
                    </w:txbxContent>
                  </v:textbox>
                </v:shape>
                <v:shape id="AutoShape 1517" o:spid="_x0000_s1448" type="#_x0000_t32" style="position:absolute;left:4217;top:44004;width:8163;height: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3jMMAAADdAAAADwAAAGRycy9kb3ducmV2LnhtbERPTWvCQBC9F/wPyxS8FN1EQUJ0lVIo&#10;iIeCmoPHYXeahGZn4+4a03/fLQje5vE+Z7MbbScG8qF1rCCfZyCItTMt1wqq8+esABEissHOMSn4&#10;pQC77eRlg6Vxdz7ScIq1SCEcSlTQxNiXUgbdkMUwdz1x4r6dtxgT9LU0Hu8p3HZykWUrabHl1NBg&#10;Tx8N6Z/TzSpoD9VXNbxdo9fFIb/4PJwvnVZq+jq+r0FEGuNT/HDvTZq/Kp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Zd4zDAAAA3QAAAA8AAAAAAAAAAAAA&#10;AAAAoQIAAGRycy9kb3ducmV2LnhtbFBLBQYAAAAABAAEAPkAAACRAwAAAAA=&#10;"/>
                <v:shape id="AutoShape 1518" o:spid="_x0000_s1449" type="#_x0000_t32" style="position:absolute;left:10486;top:44877;width:8;height:67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Dv+MMAAADdAAAADwAAAGRycy9kb3ducmV2LnhtbERPTWvCQBC9F/wPyxS8FN1EREJ0lVIo&#10;iIeCmoPHYXeahGZn4+4a03/fLQje5vE+Z7MbbScG8qF1rCCfZyCItTMt1wqq8+esABEissHOMSn4&#10;pQC77eRlg6Vxdz7ScIq1SCEcSlTQxNiXUgbdkMUwdz1x4r6dtxgT9LU0Hu8p3HZykWUrabHl1NBg&#10;Tx8N6Z/TzSpoD9VXNbxdo9fFIb/4PJwvnVZq+jq+r0FEGuNT/HDvTZq/Kp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w7/jDAAAA3QAAAA8AAAAAAAAAAAAA&#10;AAAAoQIAAGRycy9kb3ducmV2LnhtbFBLBQYAAAAABAAEAPkAAACRAwAAAAA=&#10;"/>
                <v:shape id="AutoShape 1519" o:spid="_x0000_s1450" type="#_x0000_t32" style="position:absolute;left:10486;top:51584;width:1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6c3sMAAADdAAAADwAAAGRycy9kb3ducmV2LnhtbERPTWsCMRC9C/6HMEIvUrMKimyNsgqC&#10;Fjxo9T7dTDfBzWTdRN3++6ZQ6G0e73MWq87V4kFtsJ4VjEcZCOLSa8uVgvPH9nUOIkRkjbVnUvBN&#10;AVbLfm+BufZPPtLjFCuRQjjkqMDE2ORShtKQwzDyDXHivnzrMCbYVlK3+EzhrpaTLJtJh5ZTg8GG&#10;NobK6+nuFBz243Xxaez+/Xizh+m2qO/V8KLUy6Ar3kBE6uK/+M+902n+bD6F32/SC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OnN7DAAAA3QAAAA8AAAAAAAAAAAAA&#10;AAAAoQIAAGRycy9kb3ducmV2LnhtbFBLBQYAAAAABAAEAPkAAACRAwAAAAA=&#10;"/>
                <w10:anchorlock/>
              </v:group>
            </w:pict>
          </mc:Fallback>
        </mc:AlternateContent>
      </w:r>
    </w:p>
    <w:p w:rsidR="00F25952" w:rsidRDefault="00F25952" w:rsidP="00F54EFE">
      <w:pPr>
        <w:pStyle w:val="Textkrper"/>
        <w:ind w:left="851" w:hanging="851"/>
      </w:pPr>
    </w:p>
    <w:p w:rsidR="00F25952" w:rsidRPr="00740F57" w:rsidRDefault="00F25952" w:rsidP="00F54EFE">
      <w:pPr>
        <w:pStyle w:val="Figure"/>
        <w:ind w:left="851" w:hanging="851"/>
      </w:pPr>
      <w:r>
        <w:rPr>
          <w:rStyle w:val="Fett"/>
        </w:rPr>
        <w:t>IBD “EVC” of First Level</w:t>
      </w:r>
    </w:p>
    <w:p w:rsidR="00F25952" w:rsidRDefault="00F20762" w:rsidP="00F54EFE">
      <w:pPr>
        <w:pStyle w:val="Textkrper"/>
        <w:ind w:left="851" w:hanging="851"/>
      </w:pPr>
      <w:ins w:id="2434" w:author="GIRAUD Christian" w:date="2014-06-30T11:19:00Z">
        <w:r>
          <w:t>Boxes A1, A2, A3 and A4</w:t>
        </w:r>
      </w:ins>
      <w:ins w:id="2435" w:author="GIRAUD Christian" w:date="2014-06-30T11:21:00Z">
        <w:r>
          <w:t xml:space="preserve"> </w:t>
        </w:r>
      </w:ins>
      <w:ins w:id="2436" w:author="GIRAUD Christian" w:date="2014-06-30T11:19:00Z">
        <w:r>
          <w:t>are dedicated to data management.</w:t>
        </w:r>
      </w:ins>
    </w:p>
    <w:p w:rsidR="00892489" w:rsidRDefault="002C028C" w:rsidP="00F54EFE">
      <w:pPr>
        <w:pStyle w:val="Textkrper"/>
        <w:ind w:left="851" w:hanging="851"/>
        <w:rPr>
          <w:ins w:id="2437" w:author="GIRAUD Christian" w:date="2014-06-30T11:27:00Z"/>
        </w:rPr>
      </w:pPr>
      <w:ins w:id="2438" w:author="GIRAUD Christian" w:date="2014-06-30T11:24:00Z">
        <w:r>
          <w:t>Boxe A5</w:t>
        </w:r>
      </w:ins>
      <w:ins w:id="2439" w:author="GIRAUD Christian" w:date="2014-06-30T11:25:00Z">
        <w:r>
          <w:t xml:space="preserve"> </w:t>
        </w:r>
      </w:ins>
      <w:ins w:id="2440" w:author="GIRAUD Christian" w:date="2014-06-30T11:24:00Z">
        <w:r>
          <w:t>is</w:t>
        </w:r>
      </w:ins>
      <w:ins w:id="2441" w:author="GIRAUD Christian" w:date="2014-06-30T11:25:00Z">
        <w:r>
          <w:t xml:space="preserve"> </w:t>
        </w:r>
      </w:ins>
      <w:ins w:id="2442" w:author="GIRAUD Christian" w:date="2014-06-30T11:24:00Z">
        <w:r>
          <w:t>dedicated to define</w:t>
        </w:r>
      </w:ins>
      <w:ins w:id="2443" w:author="GIRAUD Christian" w:date="2014-06-30T11:25:00Z">
        <w:r>
          <w:t xml:space="preserve"> </w:t>
        </w:r>
      </w:ins>
      <w:ins w:id="2444" w:author="GIRAUD Christian" w:date="2014-06-30T11:24:00Z">
        <w:r>
          <w:t>all processes.</w:t>
        </w:r>
      </w:ins>
    </w:p>
    <w:p w:rsidR="002C028C" w:rsidRDefault="002C028C" w:rsidP="00F54EFE">
      <w:pPr>
        <w:pStyle w:val="Textkrper"/>
        <w:ind w:left="851" w:hanging="851"/>
      </w:pPr>
      <w:ins w:id="2445" w:author="GIRAUD Christian" w:date="2014-06-30T11:27:00Z">
        <w:r>
          <w:t>Boxes A6, A7 and A8</w:t>
        </w:r>
      </w:ins>
      <w:ins w:id="2446" w:author="GIRAUD Christian" w:date="2014-06-30T11:28:00Z">
        <w:r>
          <w:t xml:space="preserve"> </w:t>
        </w:r>
      </w:ins>
      <w:ins w:id="2447" w:author="GIRAUD Christian" w:date="2014-06-30T11:27:00Z">
        <w:r>
          <w:t>are</w:t>
        </w:r>
      </w:ins>
      <w:ins w:id="2448" w:author="GIRAUD Christian" w:date="2014-06-30T11:28:00Z">
        <w:r>
          <w:t xml:space="preserve"> technical function related to devices.</w:t>
        </w:r>
      </w:ins>
    </w:p>
    <w:p w:rsidR="00892489" w:rsidRDefault="00892489" w:rsidP="00F54EFE">
      <w:pPr>
        <w:pStyle w:val="berschrift2"/>
        <w:ind w:left="851" w:hanging="851"/>
      </w:pPr>
      <w:r>
        <w:br w:type="page"/>
      </w:r>
      <w:bookmarkStart w:id="2449" w:name="_Toc389836233"/>
      <w:r w:rsidR="001F52C2">
        <w:lastRenderedPageBreak/>
        <w:t>Second Level</w:t>
      </w:r>
      <w:bookmarkEnd w:id="2449"/>
    </w:p>
    <w:p w:rsidR="00892489" w:rsidRDefault="00AB551A" w:rsidP="00F54EFE">
      <w:pPr>
        <w:pStyle w:val="Textkrper"/>
        <w:ind w:left="851" w:hanging="851"/>
      </w:pPr>
      <w:r>
        <w:t xml:space="preserve">Both boxes  </w:t>
      </w:r>
      <w:r w:rsidRPr="00AB551A">
        <w:rPr>
          <w:b/>
          <w:i/>
        </w:rPr>
        <w:t>“</w:t>
      </w:r>
      <w:r w:rsidR="00892489" w:rsidRPr="00AB551A">
        <w:rPr>
          <w:b/>
          <w:i/>
        </w:rPr>
        <w:t>To Check and Store Balise Content</w:t>
      </w:r>
      <w:r w:rsidRPr="00AB551A">
        <w:rPr>
          <w:b/>
          <w:i/>
        </w:rPr>
        <w:t>”</w:t>
      </w:r>
      <w:r>
        <w:t xml:space="preserve"> and  </w:t>
      </w:r>
      <w:r w:rsidRPr="00AB551A">
        <w:rPr>
          <w:b/>
          <w:i/>
        </w:rPr>
        <w:t>“</w:t>
      </w:r>
      <w:r w:rsidR="00892489" w:rsidRPr="00AB551A">
        <w:rPr>
          <w:b/>
          <w:i/>
        </w:rPr>
        <w:t>To Store Track Description in Database</w:t>
      </w:r>
      <w:r w:rsidRPr="00AB551A">
        <w:rPr>
          <w:b/>
          <w:i/>
        </w:rPr>
        <w:t>”</w:t>
      </w:r>
      <w:r>
        <w:t xml:space="preserve"> are using the schematic </w:t>
      </w:r>
      <w:ins w:id="2450" w:author="GIRAUD Christian" w:date="2014-06-30T11:29:00Z">
        <w:r w:rsidR="002C028C">
          <w:t xml:space="preserve">dynamic </w:t>
        </w:r>
      </w:ins>
      <w:r>
        <w:t>database matrix as follows :</w:t>
      </w:r>
    </w:p>
    <w:p w:rsidR="00D64F98" w:rsidRDefault="00440F93" w:rsidP="00440F93">
      <w:pPr>
        <w:pStyle w:val="berschrift3"/>
        <w:pPrChange w:id="2451" w:author="GIRAUD Christian" w:date="2014-06-27T17:18:00Z">
          <w:pPr>
            <w:pStyle w:val="Textkrper"/>
            <w:ind w:left="851" w:hanging="851"/>
          </w:pPr>
        </w:pPrChange>
      </w:pPr>
      <w:ins w:id="2452" w:author="GIRAUD Christian" w:date="2014-06-27T17:18:00Z">
        <w:r>
          <w:t>General</w:t>
        </w:r>
      </w:ins>
    </w:p>
    <w:p w:rsidR="001F52C2" w:rsidRDefault="00834DE0" w:rsidP="00F54EFE">
      <w:pPr>
        <w:pStyle w:val="Textkrper"/>
        <w:ind w:left="851" w:hanging="851"/>
      </w:pPr>
      <w:r>
        <w:rPr>
          <w:noProof/>
          <w:lang w:val="de-DE" w:eastAsia="de-DE"/>
        </w:rPr>
        <mc:AlternateContent>
          <mc:Choice Requires="wpc">
            <w:drawing>
              <wp:inline distT="0" distB="0" distL="0" distR="0">
                <wp:extent cx="6286500" cy="6793865"/>
                <wp:effectExtent l="28575" t="19050" r="28575" b="26035"/>
                <wp:docPr id="866" name="Zeichenbereich 8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922" name="Text Box 867"/>
                        <wps:cNvSpPr txBox="1">
                          <a:spLocks noChangeArrowheads="1"/>
                        </wps:cNvSpPr>
                        <wps:spPr bwMode="auto">
                          <a:xfrm>
                            <a:off x="1821339" y="402515"/>
                            <a:ext cx="4330700" cy="6283954"/>
                          </a:xfrm>
                          <a:prstGeom prst="rect">
                            <a:avLst/>
                          </a:prstGeom>
                          <a:solidFill>
                            <a:srgbClr val="FFFFFF"/>
                          </a:solidFill>
                          <a:ln w="9525">
                            <a:solidFill>
                              <a:srgbClr val="000000"/>
                            </a:solidFill>
                            <a:miter lim="800000"/>
                            <a:headEnd/>
                            <a:tailEnd/>
                          </a:ln>
                        </wps:spPr>
                        <wps:txbx>
                          <w:txbxContent>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453" w:author="GIRAUD Christian" w:date="2014-06-27T17: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92"/>
                                <w:gridCol w:w="1061"/>
                                <w:gridCol w:w="1015"/>
                                <w:gridCol w:w="1244"/>
                                <w:gridCol w:w="1268"/>
                                <w:gridCol w:w="868"/>
                                <w:tblGridChange w:id="2454">
                                  <w:tblGrid>
                                    <w:gridCol w:w="1292"/>
                                    <w:gridCol w:w="1026"/>
                                    <w:gridCol w:w="35"/>
                                    <w:gridCol w:w="947"/>
                                    <w:gridCol w:w="68"/>
                                    <w:gridCol w:w="1176"/>
                                    <w:gridCol w:w="68"/>
                                    <w:gridCol w:w="1200"/>
                                    <w:gridCol w:w="68"/>
                                    <w:gridCol w:w="868"/>
                                  </w:tblGrid>
                                </w:tblGridChange>
                              </w:tblGrid>
                              <w:tr w:rsidR="008006A2" w:rsidTr="000B6A59">
                                <w:tc>
                                  <w:tcPr>
                                    <w:tcW w:w="1292" w:type="dxa"/>
                                    <w:shd w:val="clear" w:color="auto" w:fill="DBE5F1"/>
                                    <w:tcPrChange w:id="2455" w:author="GIRAUD Christian" w:date="2014-06-27T17:13:00Z">
                                      <w:tcPr>
                                        <w:tcW w:w="1292" w:type="dxa"/>
                                        <w:shd w:val="clear" w:color="auto" w:fill="DBE5F1"/>
                                      </w:tcPr>
                                    </w:tcPrChange>
                                  </w:tcPr>
                                  <w:p w:rsidR="008006A2" w:rsidRDefault="008006A2">
                                    <w:r>
                                      <w:t>BG_n</w:t>
                                    </w:r>
                                  </w:p>
                                </w:tc>
                                <w:tc>
                                  <w:tcPr>
                                    <w:tcW w:w="1069" w:type="dxa"/>
                                    <w:shd w:val="clear" w:color="auto" w:fill="DBE5F1"/>
                                    <w:tcPrChange w:id="2456" w:author="GIRAUD Christian" w:date="2014-06-27T17:13:00Z">
                                      <w:tcPr>
                                        <w:tcW w:w="1069" w:type="dxa"/>
                                        <w:shd w:val="clear" w:color="auto" w:fill="DBE5F1"/>
                                      </w:tcPr>
                                    </w:tcPrChange>
                                  </w:tcPr>
                                  <w:p w:rsidR="008006A2" w:rsidRDefault="008006A2" w:rsidP="00B52EC6">
                                    <w:pPr>
                                      <w:jc w:val="center"/>
                                    </w:pPr>
                                    <w:r>
                                      <w:t>Position</w:t>
                                    </w:r>
                                  </w:p>
                                </w:tc>
                                <w:tc>
                                  <w:tcPr>
                                    <w:tcW w:w="1069" w:type="dxa"/>
                                    <w:shd w:val="clear" w:color="auto" w:fill="DBE5F1"/>
                                    <w:tcPrChange w:id="2457" w:author="GIRAUD Christian" w:date="2014-06-27T17:13:00Z">
                                      <w:tcPr>
                                        <w:tcW w:w="1069" w:type="dxa"/>
                                        <w:gridSpan w:val="2"/>
                                        <w:shd w:val="clear" w:color="auto" w:fill="DBE5F1"/>
                                      </w:tcPr>
                                    </w:tcPrChange>
                                  </w:tcPr>
                                  <w:p w:rsidR="008006A2" w:rsidRDefault="008006A2" w:rsidP="00B52EC6">
                                    <w:pPr>
                                      <w:jc w:val="center"/>
                                    </w:pPr>
                                    <w:r>
                                      <w:t>Linking</w:t>
                                    </w:r>
                                  </w:p>
                                </w:tc>
                                <w:tc>
                                  <w:tcPr>
                                    <w:tcW w:w="1069" w:type="dxa"/>
                                    <w:shd w:val="clear" w:color="auto" w:fill="C6D9F1"/>
                                    <w:tcPrChange w:id="2458" w:author="GIRAUD Christian" w:date="2014-06-27T17:13:00Z">
                                      <w:tcPr>
                                        <w:tcW w:w="1069" w:type="dxa"/>
                                        <w:gridSpan w:val="2"/>
                                        <w:shd w:val="clear" w:color="auto" w:fill="DBE5F1"/>
                                      </w:tcPr>
                                    </w:tcPrChange>
                                  </w:tcPr>
                                  <w:p w:rsidR="008006A2" w:rsidRDefault="008006A2" w:rsidP="00B52EC6">
                                    <w:pPr>
                                      <w:jc w:val="center"/>
                                    </w:pPr>
                                    <w:del w:id="2459" w:author="GIRAUD Christian" w:date="2014-06-27T16:57:00Z">
                                      <w:r w:rsidDel="000A2151">
                                        <w:delText>orientation</w:delText>
                                      </w:r>
                                    </w:del>
                                  </w:p>
                                </w:tc>
                                <w:tc>
                                  <w:tcPr>
                                    <w:tcW w:w="1069" w:type="dxa"/>
                                    <w:shd w:val="clear" w:color="auto" w:fill="C6D9F1"/>
                                    <w:tcPrChange w:id="2460" w:author="GIRAUD Christian" w:date="2014-06-27T17:13:00Z">
                                      <w:tcPr>
                                        <w:tcW w:w="1069" w:type="dxa"/>
                                        <w:gridSpan w:val="2"/>
                                        <w:shd w:val="clear" w:color="auto" w:fill="DBE5F1"/>
                                      </w:tcPr>
                                    </w:tcPrChange>
                                  </w:tcPr>
                                  <w:p w:rsidR="008006A2" w:rsidRDefault="008006A2" w:rsidP="00B52EC6">
                                    <w:pPr>
                                      <w:jc w:val="center"/>
                                    </w:pPr>
                                    <w:del w:id="2461" w:author="GIRAUD Christian" w:date="2014-06-27T16:59:00Z">
                                      <w:r w:rsidDel="000A2151">
                                        <w:delText>inaccuracy</w:delText>
                                      </w:r>
                                    </w:del>
                                  </w:p>
                                </w:tc>
                                <w:tc>
                                  <w:tcPr>
                                    <w:tcW w:w="1069" w:type="dxa"/>
                                    <w:shd w:val="clear" w:color="auto" w:fill="C6D9F1"/>
                                    <w:tcPrChange w:id="2462" w:author="GIRAUD Christian" w:date="2014-06-27T17:13:00Z">
                                      <w:tcPr>
                                        <w:tcW w:w="1069" w:type="dxa"/>
                                        <w:gridSpan w:val="2"/>
                                        <w:shd w:val="clear" w:color="auto" w:fill="DBE5F1"/>
                                      </w:tcPr>
                                    </w:tcPrChange>
                                  </w:tcPr>
                                  <w:p w:rsidR="008006A2" w:rsidRPr="000A2151" w:rsidRDefault="008006A2" w:rsidP="000A2151">
                                    <w:pPr>
                                      <w:pStyle w:val="DocReference"/>
                                      <w:rPr>
                                        <w:lang w:val="en-GB"/>
                                        <w:rPrChange w:id="2463" w:author="GIRAUD Christian" w:date="2014-06-27T17:01:00Z">
                                          <w:rPr/>
                                        </w:rPrChange>
                                      </w:rPr>
                                      <w:pPrChange w:id="2464" w:author="GIRAUD Christian" w:date="2014-06-27T17:01:00Z">
                                        <w:pPr>
                                          <w:jc w:val="center"/>
                                        </w:pPr>
                                      </w:pPrChange>
                                    </w:pPr>
                                    <w:del w:id="2465" w:author="GIRAUD Christian" w:date="2014-06-27T16:59:00Z">
                                      <w:r w:rsidRPr="000A2151" w:rsidDel="000A2151">
                                        <w:rPr>
                                          <w:lang w:val="en-GB"/>
                                          <w:rPrChange w:id="2466" w:author="GIRAUD Christian" w:date="2014-06-27T17:01:00Z">
                                            <w:rPr/>
                                          </w:rPrChange>
                                        </w:rPr>
                                        <w:delText>other</w:delText>
                                      </w:r>
                                    </w:del>
                                  </w:p>
                                </w:tc>
                              </w:tr>
                              <w:tr w:rsidR="008006A2" w:rsidTr="000B6A59">
                                <w:tc>
                                  <w:tcPr>
                                    <w:tcW w:w="1292" w:type="dxa"/>
                                    <w:shd w:val="clear" w:color="auto" w:fill="auto"/>
                                    <w:tcPrChange w:id="2467" w:author="GIRAUD Christian" w:date="2014-06-27T17:13:00Z">
                                      <w:tcPr>
                                        <w:tcW w:w="1292" w:type="dxa"/>
                                        <w:shd w:val="clear" w:color="auto" w:fill="auto"/>
                                      </w:tcPr>
                                    </w:tcPrChange>
                                  </w:tcPr>
                                  <w:p w:rsidR="008006A2" w:rsidRDefault="008006A2"/>
                                </w:tc>
                                <w:tc>
                                  <w:tcPr>
                                    <w:tcW w:w="1069" w:type="dxa"/>
                                    <w:shd w:val="clear" w:color="auto" w:fill="C6D9F1"/>
                                    <w:tcPrChange w:id="2468" w:author="GIRAUD Christian" w:date="2014-06-27T17:13:00Z">
                                      <w:tcPr>
                                        <w:tcW w:w="1069" w:type="dxa"/>
                                        <w:gridSpan w:val="2"/>
                                        <w:shd w:val="clear" w:color="auto" w:fill="auto"/>
                                      </w:tcPr>
                                    </w:tcPrChange>
                                  </w:tcPr>
                                  <w:p w:rsidR="008006A2" w:rsidRPr="00B52EC6" w:rsidRDefault="008006A2" w:rsidP="00B52EC6">
                                    <w:pPr>
                                      <w:pStyle w:val="Author"/>
                                      <w:spacing w:before="0" w:after="0" w:line="300" w:lineRule="atLeast"/>
                                      <w:rPr>
                                        <w:noProof w:val="0"/>
                                        <w:szCs w:val="20"/>
                                      </w:rPr>
                                    </w:pPr>
                                    <w:ins w:id="2469" w:author="GIRAUD Christian" w:date="2014-06-27T16:57:00Z">
                                      <w:r>
                                        <w:rPr>
                                          <w:noProof w:val="0"/>
                                          <w:szCs w:val="20"/>
                                        </w:rPr>
                                        <w:t>Orientat</w:t>
                                      </w:r>
                                    </w:ins>
                                    <w:ins w:id="2470" w:author="GIRAUD Christian" w:date="2014-06-27T16:58:00Z">
                                      <w:r>
                                        <w:rPr>
                                          <w:noProof w:val="0"/>
                                          <w:szCs w:val="20"/>
                                        </w:rPr>
                                        <w:t>.</w:t>
                                      </w:r>
                                    </w:ins>
                                  </w:p>
                                </w:tc>
                                <w:tc>
                                  <w:tcPr>
                                    <w:tcW w:w="1069" w:type="dxa"/>
                                    <w:shd w:val="clear" w:color="auto" w:fill="C6D9F1"/>
                                    <w:tcPrChange w:id="2471" w:author="GIRAUD Christian" w:date="2014-06-27T17:13:00Z">
                                      <w:tcPr>
                                        <w:tcW w:w="1069" w:type="dxa"/>
                                        <w:gridSpan w:val="2"/>
                                        <w:shd w:val="clear" w:color="auto" w:fill="auto"/>
                                      </w:tcPr>
                                    </w:tcPrChange>
                                  </w:tcPr>
                                  <w:p w:rsidR="008006A2" w:rsidRDefault="008006A2" w:rsidP="00B52EC6">
                                    <w:pPr>
                                      <w:jc w:val="center"/>
                                    </w:pPr>
                                    <w:ins w:id="2472" w:author="GIRAUD Christian" w:date="2014-06-27T16:58:00Z">
                                      <w:r>
                                        <w:t>Innacur.</w:t>
                                      </w:r>
                                    </w:ins>
                                  </w:p>
                                </w:tc>
                                <w:tc>
                                  <w:tcPr>
                                    <w:tcW w:w="1069" w:type="dxa"/>
                                    <w:shd w:val="clear" w:color="auto" w:fill="auto"/>
                                    <w:tcPrChange w:id="2473" w:author="GIRAUD Christian" w:date="2014-06-27T17:13:00Z">
                                      <w:tcPr>
                                        <w:tcW w:w="1069" w:type="dxa"/>
                                        <w:gridSpan w:val="2"/>
                                        <w:shd w:val="clear" w:color="auto" w:fill="auto"/>
                                      </w:tcPr>
                                    </w:tcPrChange>
                                  </w:tcPr>
                                  <w:p w:rsidR="008006A2" w:rsidRDefault="008006A2" w:rsidP="00B52EC6">
                                    <w:pPr>
                                      <w:jc w:val="center"/>
                                    </w:pPr>
                                  </w:p>
                                </w:tc>
                                <w:tc>
                                  <w:tcPr>
                                    <w:tcW w:w="1069" w:type="dxa"/>
                                    <w:shd w:val="clear" w:color="auto" w:fill="auto"/>
                                    <w:tcPrChange w:id="2474" w:author="GIRAUD Christian" w:date="2014-06-27T17:13:00Z">
                                      <w:tcPr>
                                        <w:tcW w:w="1069" w:type="dxa"/>
                                        <w:gridSpan w:val="2"/>
                                        <w:shd w:val="clear" w:color="auto" w:fill="auto"/>
                                      </w:tcPr>
                                    </w:tcPrChange>
                                  </w:tcPr>
                                  <w:p w:rsidR="008006A2" w:rsidRDefault="008006A2" w:rsidP="00B52EC6">
                                    <w:pPr>
                                      <w:jc w:val="center"/>
                                    </w:pPr>
                                  </w:p>
                                </w:tc>
                                <w:tc>
                                  <w:tcPr>
                                    <w:tcW w:w="1069" w:type="dxa"/>
                                    <w:shd w:val="clear" w:color="auto" w:fill="auto"/>
                                    <w:tcPrChange w:id="2475" w:author="GIRAUD Christian" w:date="2014-06-27T17:13:00Z">
                                      <w:tcPr>
                                        <w:tcW w:w="1069" w:type="dxa"/>
                                        <w:shd w:val="clear" w:color="auto" w:fill="auto"/>
                                      </w:tcPr>
                                    </w:tcPrChange>
                                  </w:tcPr>
                                  <w:p w:rsidR="008006A2" w:rsidRDefault="008006A2" w:rsidP="00B52EC6">
                                    <w:pPr>
                                      <w:jc w:val="center"/>
                                    </w:pPr>
                                  </w:p>
                                </w:tc>
                              </w:tr>
                              <w:tr w:rsidR="008006A2" w:rsidTr="00B52EC6">
                                <w:tc>
                                  <w:tcPr>
                                    <w:tcW w:w="1292" w:type="dxa"/>
                                    <w:shd w:val="clear" w:color="auto" w:fill="auto"/>
                                  </w:tcPr>
                                  <w:p w:rsidR="008006A2" w:rsidRDefault="008006A2" w:rsidP="00B52EC6">
                                    <w:r>
                                      <w:t>TrackCond</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Default="008006A2" w:rsidP="00B52EC6">
                                    <w:pPr>
                                      <w:jc w:val="center"/>
                                    </w:pPr>
                                    <w:r>
                                      <w:t>Param.</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Value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1065"/>
                                <w:gridCol w:w="1041"/>
                                <w:gridCol w:w="1244"/>
                                <w:gridCol w:w="1268"/>
                                <w:gridCol w:w="964"/>
                                <w:tblGridChange w:id="2476">
                                  <w:tblGrid>
                                    <w:gridCol w:w="1166"/>
                                    <w:gridCol w:w="1065"/>
                                    <w:gridCol w:w="1041"/>
                                    <w:gridCol w:w="1244"/>
                                    <w:gridCol w:w="1268"/>
                                    <w:gridCol w:w="964"/>
                                  </w:tblGrid>
                                </w:tblGridChange>
                              </w:tblGrid>
                              <w:tr w:rsidR="008006A2" w:rsidTr="00DA641A">
                                <w:tc>
                                  <w:tcPr>
                                    <w:tcW w:w="1292" w:type="dxa"/>
                                    <w:shd w:val="clear" w:color="auto" w:fill="DBE5F1"/>
                                  </w:tcPr>
                                  <w:p w:rsidR="008006A2" w:rsidRDefault="008006A2" w:rsidP="00B52EC6">
                                    <w:r>
                                      <w:t>BG_n+1</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477" w:author="GIRAUD Christian" w:date="2014-06-27T17:01:00Z">
                                      <w:r w:rsidDel="000A2151">
                                        <w:delText>orientation</w:delText>
                                      </w:r>
                                    </w:del>
                                  </w:p>
                                </w:tc>
                                <w:tc>
                                  <w:tcPr>
                                    <w:tcW w:w="1069" w:type="dxa"/>
                                    <w:shd w:val="clear" w:color="auto" w:fill="DBE5F1"/>
                                  </w:tcPr>
                                  <w:p w:rsidR="008006A2" w:rsidRDefault="008006A2" w:rsidP="00FB31CF">
                                    <w:pPr>
                                      <w:jc w:val="center"/>
                                    </w:pPr>
                                    <w:del w:id="2478" w:author="GIRAUD Christian" w:date="2014-06-27T17:01:00Z">
                                      <w:r w:rsidDel="000A2151">
                                        <w:delText>inaccuracy</w:delText>
                                      </w:r>
                                    </w:del>
                                  </w:p>
                                </w:tc>
                                <w:tc>
                                  <w:tcPr>
                                    <w:tcW w:w="1069" w:type="dxa"/>
                                    <w:shd w:val="clear" w:color="auto" w:fill="DBE5F1"/>
                                  </w:tcPr>
                                  <w:p w:rsidR="008006A2" w:rsidRDefault="008006A2" w:rsidP="00FB31CF">
                                    <w:pPr>
                                      <w:jc w:val="center"/>
                                    </w:pPr>
                                    <w:del w:id="2479" w:author="GIRAUD Christian" w:date="2014-06-27T17:01:00Z">
                                      <w:r w:rsidDel="000A2151">
                                        <w:delText>other</w:delText>
                                      </w:r>
                                    </w:del>
                                  </w:p>
                                </w:tc>
                              </w:tr>
                              <w:tr w:rsidR="008006A2" w:rsidTr="000B6A5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80" w:author="GIRAUD Christian" w:date="2014-06-27T17: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1292" w:type="dxa"/>
                                    <w:shd w:val="clear" w:color="auto" w:fill="auto"/>
                                    <w:tcPrChange w:id="2481" w:author="GIRAUD Christian" w:date="2014-06-27T17:04:00Z">
                                      <w:tcPr>
                                        <w:tcW w:w="1292" w:type="dxa"/>
                                        <w:shd w:val="clear" w:color="auto" w:fill="auto"/>
                                      </w:tcPr>
                                    </w:tcPrChange>
                                  </w:tcPr>
                                  <w:p w:rsidR="008006A2" w:rsidRDefault="008006A2" w:rsidP="00B52EC6"/>
                                </w:tc>
                                <w:tc>
                                  <w:tcPr>
                                    <w:tcW w:w="1069" w:type="dxa"/>
                                    <w:shd w:val="clear" w:color="auto" w:fill="C6D9F1"/>
                                    <w:tcPrChange w:id="2482" w:author="GIRAUD Christian" w:date="2014-06-27T17:04:00Z">
                                      <w:tcPr>
                                        <w:tcW w:w="1069" w:type="dxa"/>
                                        <w:shd w:val="clear" w:color="auto" w:fill="auto"/>
                                      </w:tcPr>
                                    </w:tcPrChange>
                                  </w:tcPr>
                                  <w:p w:rsidR="008006A2" w:rsidRPr="00B52EC6" w:rsidRDefault="008006A2" w:rsidP="00B52EC6">
                                    <w:pPr>
                                      <w:pStyle w:val="Author"/>
                                      <w:spacing w:before="0" w:after="0" w:line="300" w:lineRule="atLeast"/>
                                      <w:rPr>
                                        <w:noProof w:val="0"/>
                                        <w:szCs w:val="20"/>
                                      </w:rPr>
                                    </w:pPr>
                                    <w:ins w:id="2483" w:author="GIRAUD Christian" w:date="2014-06-27T17:01:00Z">
                                      <w:r>
                                        <w:rPr>
                                          <w:noProof w:val="0"/>
                                          <w:szCs w:val="20"/>
                                        </w:rPr>
                                        <w:t>Orientat.</w:t>
                                      </w:r>
                                    </w:ins>
                                  </w:p>
                                </w:tc>
                                <w:tc>
                                  <w:tcPr>
                                    <w:tcW w:w="1069" w:type="dxa"/>
                                    <w:shd w:val="clear" w:color="auto" w:fill="C6D9F1"/>
                                    <w:tcPrChange w:id="2484" w:author="GIRAUD Christian" w:date="2014-06-27T17:04:00Z">
                                      <w:tcPr>
                                        <w:tcW w:w="1069" w:type="dxa"/>
                                        <w:shd w:val="clear" w:color="auto" w:fill="auto"/>
                                      </w:tcPr>
                                    </w:tcPrChange>
                                  </w:tcPr>
                                  <w:p w:rsidR="008006A2" w:rsidRDefault="008006A2" w:rsidP="00B52EC6">
                                    <w:pPr>
                                      <w:jc w:val="center"/>
                                    </w:pPr>
                                    <w:ins w:id="2485" w:author="GIRAUD Christian" w:date="2014-06-27T17:02:00Z">
                                      <w:r>
                                        <w:t>Innacur.</w:t>
                                      </w:r>
                                    </w:ins>
                                  </w:p>
                                </w:tc>
                                <w:tc>
                                  <w:tcPr>
                                    <w:tcW w:w="1069" w:type="dxa"/>
                                    <w:shd w:val="clear" w:color="auto" w:fill="auto"/>
                                    <w:tcPrChange w:id="2486" w:author="GIRAUD Christian" w:date="2014-06-27T17:04:00Z">
                                      <w:tcPr>
                                        <w:tcW w:w="1069" w:type="dxa"/>
                                        <w:shd w:val="clear" w:color="auto" w:fill="auto"/>
                                      </w:tcPr>
                                    </w:tcPrChange>
                                  </w:tcPr>
                                  <w:p w:rsidR="008006A2" w:rsidRDefault="008006A2" w:rsidP="00B52EC6">
                                    <w:pPr>
                                      <w:jc w:val="center"/>
                                    </w:pPr>
                                  </w:p>
                                </w:tc>
                                <w:tc>
                                  <w:tcPr>
                                    <w:tcW w:w="1069" w:type="dxa"/>
                                    <w:shd w:val="clear" w:color="auto" w:fill="auto"/>
                                    <w:tcPrChange w:id="2487" w:author="GIRAUD Christian" w:date="2014-06-27T17:04:00Z">
                                      <w:tcPr>
                                        <w:tcW w:w="1069" w:type="dxa"/>
                                        <w:shd w:val="clear" w:color="auto" w:fill="auto"/>
                                      </w:tcPr>
                                    </w:tcPrChange>
                                  </w:tcPr>
                                  <w:p w:rsidR="008006A2" w:rsidRDefault="008006A2" w:rsidP="00B52EC6">
                                    <w:pPr>
                                      <w:jc w:val="center"/>
                                    </w:pPr>
                                  </w:p>
                                </w:tc>
                                <w:tc>
                                  <w:tcPr>
                                    <w:tcW w:w="1069" w:type="dxa"/>
                                    <w:shd w:val="clear" w:color="auto" w:fill="auto"/>
                                    <w:tcPrChange w:id="2488" w:author="GIRAUD Christian" w:date="2014-06-27T17:04:00Z">
                                      <w:tcPr>
                                        <w:tcW w:w="1069" w:type="dxa"/>
                                        <w:shd w:val="clear" w:color="auto" w:fill="auto"/>
                                      </w:tcPr>
                                    </w:tcPrChange>
                                  </w:tcPr>
                                  <w:p w:rsidR="008006A2" w:rsidRDefault="008006A2" w:rsidP="00B52EC6">
                                    <w:pPr>
                                      <w:jc w:val="center"/>
                                    </w:pP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sidP="00B52EC6">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8006A2" w:rsidTr="00DA641A">
                                <w:tc>
                                  <w:tcPr>
                                    <w:tcW w:w="1292" w:type="dxa"/>
                                    <w:shd w:val="clear" w:color="auto" w:fill="DBE5F1"/>
                                  </w:tcPr>
                                  <w:p w:rsidR="008006A2" w:rsidRDefault="008006A2" w:rsidP="00B52EC6">
                                    <w:r>
                                      <w:t>BG_n+2</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489" w:author="GIRAUD Christian" w:date="2014-06-27T17:03:00Z">
                                      <w:r w:rsidDel="00300C20">
                                        <w:delText>orientation</w:delText>
                                      </w:r>
                                    </w:del>
                                  </w:p>
                                </w:tc>
                                <w:tc>
                                  <w:tcPr>
                                    <w:tcW w:w="1069" w:type="dxa"/>
                                    <w:shd w:val="clear" w:color="auto" w:fill="DBE5F1"/>
                                  </w:tcPr>
                                  <w:p w:rsidR="008006A2" w:rsidRDefault="008006A2" w:rsidP="00FB31CF">
                                    <w:pPr>
                                      <w:jc w:val="center"/>
                                    </w:pPr>
                                    <w:del w:id="2490" w:author="GIRAUD Christian" w:date="2014-06-27T17:03:00Z">
                                      <w:r w:rsidDel="00300C20">
                                        <w:delText>inaccuracy</w:delText>
                                      </w:r>
                                    </w:del>
                                  </w:p>
                                </w:tc>
                                <w:tc>
                                  <w:tcPr>
                                    <w:tcW w:w="1069" w:type="dxa"/>
                                    <w:shd w:val="clear" w:color="auto" w:fill="DBE5F1"/>
                                  </w:tcPr>
                                  <w:p w:rsidR="008006A2" w:rsidRDefault="008006A2" w:rsidP="00FB31CF">
                                    <w:pPr>
                                      <w:jc w:val="center"/>
                                    </w:pPr>
                                    <w:del w:id="2491" w:author="GIRAUD Christian" w:date="2014-06-27T17:03:00Z">
                                      <w:r w:rsidDel="00300C20">
                                        <w:delText>other</w:delText>
                                      </w:r>
                                    </w:del>
                                  </w:p>
                                </w:tc>
                              </w:tr>
                            </w:tbl>
                            <w:p w:rsidR="008006A2" w:rsidRDefault="008006A2" w:rsidP="00DA641A"/>
                            <w:p w:rsidR="008006A2" w:rsidRDefault="008006A2" w:rsidP="00DA641A"/>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8006A2" w:rsidTr="00B52EC6">
                                <w:tc>
                                  <w:tcPr>
                                    <w:tcW w:w="1226" w:type="dxa"/>
                                    <w:shd w:val="clear" w:color="auto" w:fill="auto"/>
                                  </w:tcPr>
                                  <w:p w:rsidR="008006A2" w:rsidRDefault="008006A2" w:rsidP="00B52EC6">
                                    <w:r>
                                      <w:t>EOA</w:t>
                                    </w:r>
                                  </w:p>
                                </w:tc>
                                <w:tc>
                                  <w:tcPr>
                                    <w:tcW w:w="1121"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987"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Veoa</w:t>
                                    </w:r>
                                  </w:p>
                                </w:tc>
                                <w:tc>
                                  <w:tcPr>
                                    <w:tcW w:w="1121" w:type="dxa"/>
                                    <w:shd w:val="clear" w:color="auto" w:fill="auto"/>
                                  </w:tcPr>
                                  <w:p w:rsidR="008006A2" w:rsidRDefault="008006A2" w:rsidP="00B52EC6">
                                    <w:pPr>
                                      <w:jc w:val="center"/>
                                    </w:pPr>
                                    <w:r>
                                      <w:t>Asafe</w:t>
                                    </w:r>
                                  </w:p>
                                </w:tc>
                                <w:tc>
                                  <w:tcPr>
                                    <w:tcW w:w="1048" w:type="dxa"/>
                                    <w:shd w:val="clear" w:color="auto" w:fill="auto"/>
                                  </w:tcPr>
                                  <w:p w:rsidR="008006A2" w:rsidRDefault="008006A2" w:rsidP="00B52EC6">
                                    <w:pPr>
                                      <w:jc w:val="center"/>
                                    </w:pPr>
                                    <w:r>
                                      <w:t>9,81*grd</w:t>
                                    </w:r>
                                  </w:p>
                                </w:tc>
                                <w:tc>
                                  <w:tcPr>
                                    <w:tcW w:w="1126" w:type="dxa"/>
                                    <w:shd w:val="clear" w:color="auto" w:fill="auto"/>
                                  </w:tcPr>
                                  <w:p w:rsidR="008006A2" w:rsidRDefault="008006A2" w:rsidP="00B52EC6">
                                    <w:pPr>
                                      <w:jc w:val="center"/>
                                    </w:pPr>
                                    <w:r>
                                      <w:t>MRSP</w:t>
                                    </w:r>
                                  </w:p>
                                </w:tc>
                              </w:tr>
                              <w:tr w:rsidR="008006A2" w:rsidTr="00B52EC6">
                                <w:tc>
                                  <w:tcPr>
                                    <w:tcW w:w="1226" w:type="dxa"/>
                                    <w:shd w:val="clear" w:color="auto" w:fill="auto"/>
                                  </w:tcPr>
                                  <w:p w:rsidR="008006A2" w:rsidRDefault="008006A2" w:rsidP="00B52EC6">
                                    <w:r>
                                      <w:t>DP</w:t>
                                    </w:r>
                                  </w:p>
                                </w:tc>
                                <w:tc>
                                  <w:tcPr>
                                    <w:tcW w:w="1121" w:type="dxa"/>
                                    <w:shd w:val="clear" w:color="auto" w:fill="auto"/>
                                  </w:tcPr>
                                  <w:p w:rsidR="008006A2" w:rsidRDefault="008006A2" w:rsidP="00B52EC6">
                                    <w:pPr>
                                      <w:jc w:val="center"/>
                                    </w:pPr>
                                    <w:r>
                                      <w:t>“</w:t>
                                    </w:r>
                                  </w:p>
                                </w:tc>
                                <w:tc>
                                  <w:tcPr>
                                    <w:tcW w:w="987" w:type="dxa"/>
                                    <w:shd w:val="clear" w:color="auto" w:fill="auto"/>
                                  </w:tcPr>
                                  <w:p w:rsidR="008006A2" w:rsidRDefault="008006A2" w:rsidP="00B52EC6">
                                    <w:pPr>
                                      <w:jc w:val="center"/>
                                    </w:pPr>
                                    <w:r>
                                      <w:t>0</w:t>
                                    </w:r>
                                  </w:p>
                                </w:tc>
                                <w:tc>
                                  <w:tcPr>
                                    <w:tcW w:w="1121" w:type="dxa"/>
                                    <w:shd w:val="clear" w:color="auto" w:fill="auto"/>
                                  </w:tcPr>
                                  <w:p w:rsidR="008006A2" w:rsidRDefault="008006A2" w:rsidP="00B52EC6">
                                    <w:pPr>
                                      <w:jc w:val="center"/>
                                    </w:pPr>
                                    <w:r>
                                      <w:t>“</w:t>
                                    </w:r>
                                  </w:p>
                                </w:tc>
                                <w:tc>
                                  <w:tcPr>
                                    <w:tcW w:w="1048" w:type="dxa"/>
                                    <w:shd w:val="clear" w:color="auto" w:fill="auto"/>
                                  </w:tcPr>
                                  <w:p w:rsidR="008006A2" w:rsidRDefault="008006A2" w:rsidP="00B52EC6">
                                    <w:pPr>
                                      <w:jc w:val="center"/>
                                    </w:pPr>
                                    <w:r>
                                      <w:t>“</w:t>
                                    </w:r>
                                  </w:p>
                                </w:tc>
                                <w:tc>
                                  <w:tcPr>
                                    <w:tcW w:w="1126" w:type="dxa"/>
                                    <w:shd w:val="clear" w:color="auto" w:fill="auto"/>
                                  </w:tcPr>
                                  <w:p w:rsidR="008006A2" w:rsidRDefault="008006A2" w:rsidP="00B52EC6">
                                    <w:pPr>
                                      <w:jc w:val="center"/>
                                    </w:pPr>
                                    <w:r>
                                      <w:t>“</w:t>
                                    </w:r>
                                  </w:p>
                                </w:tc>
                              </w:tr>
                              <w:tr w:rsidR="008006A2" w:rsidTr="00B52EC6">
                                <w:tc>
                                  <w:tcPr>
                                    <w:tcW w:w="1226" w:type="dxa"/>
                                    <w:shd w:val="clear" w:color="auto" w:fill="auto"/>
                                  </w:tcPr>
                                  <w:p w:rsidR="008006A2" w:rsidRDefault="008006A2" w:rsidP="00B52EC6">
                                    <w:r>
                                      <w:t>OL</w:t>
                                    </w:r>
                                  </w:p>
                                </w:tc>
                                <w:tc>
                                  <w:tcPr>
                                    <w:tcW w:w="1121" w:type="dxa"/>
                                    <w:shd w:val="clear" w:color="auto" w:fill="auto"/>
                                  </w:tcPr>
                                  <w:p w:rsidR="008006A2" w:rsidRDefault="008006A2" w:rsidP="00B52EC6">
                                    <w:pPr>
                                      <w:jc w:val="center"/>
                                    </w:pPr>
                                    <w:r>
                                      <w:t>“</w:t>
                                    </w:r>
                                  </w:p>
                                </w:tc>
                                <w:tc>
                                  <w:tcPr>
                                    <w:tcW w:w="987" w:type="dxa"/>
                                    <w:shd w:val="clear" w:color="auto" w:fill="auto"/>
                                  </w:tcPr>
                                  <w:p w:rsidR="008006A2" w:rsidRDefault="008006A2" w:rsidP="00B52EC6">
                                    <w:pPr>
                                      <w:jc w:val="center"/>
                                    </w:pPr>
                                    <w:r>
                                      <w:t>0</w:t>
                                    </w:r>
                                  </w:p>
                                </w:tc>
                                <w:tc>
                                  <w:tcPr>
                                    <w:tcW w:w="1121" w:type="dxa"/>
                                    <w:shd w:val="clear" w:color="auto" w:fill="auto"/>
                                  </w:tcPr>
                                  <w:p w:rsidR="008006A2" w:rsidRDefault="008006A2" w:rsidP="00B52EC6">
                                    <w:pPr>
                                      <w:jc w:val="center"/>
                                    </w:pPr>
                                    <w:r>
                                      <w:t>“</w:t>
                                    </w:r>
                                  </w:p>
                                </w:tc>
                                <w:tc>
                                  <w:tcPr>
                                    <w:tcW w:w="1048" w:type="dxa"/>
                                    <w:shd w:val="clear" w:color="auto" w:fill="auto"/>
                                  </w:tcPr>
                                  <w:p w:rsidR="008006A2" w:rsidRDefault="008006A2" w:rsidP="00B52EC6">
                                    <w:pPr>
                                      <w:jc w:val="center"/>
                                    </w:pPr>
                                    <w:r>
                                      <w:t>“</w:t>
                                    </w:r>
                                  </w:p>
                                </w:tc>
                                <w:tc>
                                  <w:tcPr>
                                    <w:tcW w:w="1126" w:type="dxa"/>
                                    <w:shd w:val="clear" w:color="auto" w:fill="auto"/>
                                  </w:tcPr>
                                  <w:p w:rsidR="008006A2" w:rsidRDefault="008006A2" w:rsidP="00B52EC6">
                                    <w:pPr>
                                      <w:jc w:val="center"/>
                                    </w:pPr>
                                    <w:r>
                                      <w:t>“</w:t>
                                    </w:r>
                                  </w:p>
                                </w:tc>
                              </w:tr>
                            </w:tbl>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8006A2" w:rsidTr="00DA641A">
                                <w:tc>
                                  <w:tcPr>
                                    <w:tcW w:w="1292" w:type="dxa"/>
                                    <w:shd w:val="clear" w:color="auto" w:fill="DBE5F1"/>
                                  </w:tcPr>
                                  <w:p w:rsidR="008006A2" w:rsidRDefault="008006A2" w:rsidP="00B52EC6">
                                    <w:r>
                                      <w:t>BG_n+3</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492" w:author="GIRAUD Christian" w:date="2014-06-27T17:05:00Z">
                                      <w:r w:rsidDel="00300C20">
                                        <w:delText>orientation</w:delText>
                                      </w:r>
                                    </w:del>
                                  </w:p>
                                </w:tc>
                                <w:tc>
                                  <w:tcPr>
                                    <w:tcW w:w="1069" w:type="dxa"/>
                                    <w:shd w:val="clear" w:color="auto" w:fill="DBE5F1"/>
                                  </w:tcPr>
                                  <w:p w:rsidR="008006A2" w:rsidRDefault="008006A2" w:rsidP="00FB31CF">
                                    <w:pPr>
                                      <w:jc w:val="center"/>
                                    </w:pPr>
                                    <w:del w:id="2493" w:author="GIRAUD Christian" w:date="2014-06-27T17:05:00Z">
                                      <w:r w:rsidDel="00300C20">
                                        <w:delText>inaccuracy</w:delText>
                                      </w:r>
                                    </w:del>
                                  </w:p>
                                </w:tc>
                                <w:tc>
                                  <w:tcPr>
                                    <w:tcW w:w="1069" w:type="dxa"/>
                                    <w:shd w:val="clear" w:color="auto" w:fill="DBE5F1"/>
                                  </w:tcPr>
                                  <w:p w:rsidR="008006A2" w:rsidRDefault="008006A2" w:rsidP="00FB31CF">
                                    <w:pPr>
                                      <w:jc w:val="center"/>
                                    </w:pPr>
                                    <w:del w:id="2494" w:author="GIRAUD Christian" w:date="2014-06-27T17:05:00Z">
                                      <w:r w:rsidDel="00300C20">
                                        <w:delText>other</w:delText>
                                      </w:r>
                                    </w:del>
                                  </w:p>
                                </w:tc>
                              </w:tr>
                              <w:tr w:rsidR="008006A2" w:rsidTr="00B52EC6">
                                <w:tc>
                                  <w:tcPr>
                                    <w:tcW w:w="1292" w:type="dxa"/>
                                    <w:shd w:val="clear" w:color="auto" w:fill="auto"/>
                                  </w:tcPr>
                                  <w:p w:rsidR="008006A2" w:rsidRDefault="008006A2" w:rsidP="00B52EC6"/>
                                </w:tc>
                                <w:tc>
                                  <w:tcPr>
                                    <w:tcW w:w="1069" w:type="dxa"/>
                                    <w:shd w:val="clear" w:color="auto" w:fill="auto"/>
                                  </w:tcPr>
                                  <w:p w:rsidR="008006A2" w:rsidRPr="00B52EC6" w:rsidRDefault="008006A2" w:rsidP="00B52EC6">
                                    <w:pPr>
                                      <w:pStyle w:val="Author"/>
                                      <w:spacing w:before="0" w:after="0" w:line="300" w:lineRule="atLeast"/>
                                      <w:rPr>
                                        <w:noProof w:val="0"/>
                                        <w:szCs w:val="20"/>
                                      </w:rP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sidP="00B52EC6">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txbxContent>
                        </wps:txbx>
                        <wps:bodyPr rot="0" vert="horz" wrap="square" lIns="91440" tIns="45720" rIns="91440" bIns="45720" anchor="t" anchorCtr="0" upright="1">
                          <a:noAutofit/>
                        </wps:bodyPr>
                      </wps:wsp>
                      <wps:wsp>
                        <wps:cNvPr id="923" name="AutoShape 870"/>
                        <wps:cNvCnPr>
                          <a:cxnSpLocks noChangeShapeType="1"/>
                        </wps:cNvCnPr>
                        <wps:spPr bwMode="auto">
                          <a:xfrm flipH="1">
                            <a:off x="1011952" y="502053"/>
                            <a:ext cx="22701" cy="618441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924" name="AutoShape 871"/>
                        <wps:cNvSpPr>
                          <a:spLocks noChangeArrowheads="1"/>
                        </wps:cNvSpPr>
                        <wps:spPr bwMode="auto">
                          <a:xfrm>
                            <a:off x="820738" y="728195"/>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AutoShape 872"/>
                        <wps:cNvCnPr>
                          <a:cxnSpLocks noChangeShapeType="1"/>
                        </wps:cNvCnPr>
                        <wps:spPr bwMode="auto">
                          <a:xfrm flipH="1">
                            <a:off x="233998" y="728195"/>
                            <a:ext cx="155940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6" name="AutoShape 873"/>
                        <wps:cNvCnPr>
                          <a:cxnSpLocks noChangeShapeType="1"/>
                        </wps:cNvCnPr>
                        <wps:spPr bwMode="auto">
                          <a:xfrm flipH="1">
                            <a:off x="1099264" y="1163889"/>
                            <a:ext cx="72207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7" name="AutoShape 874"/>
                        <wps:cNvCnPr>
                          <a:cxnSpLocks noChangeShapeType="1"/>
                        </wps:cNvCnPr>
                        <wps:spPr bwMode="auto">
                          <a:xfrm flipH="1">
                            <a:off x="1098391" y="1527987"/>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6" name="AutoShape 875"/>
                        <wps:cNvCnPr>
                          <a:cxnSpLocks noChangeShapeType="1"/>
                        </wps:cNvCnPr>
                        <wps:spPr bwMode="auto">
                          <a:xfrm flipH="1">
                            <a:off x="1100138" y="2714577"/>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7" name="AutoShape 876"/>
                        <wps:cNvCnPr>
                          <a:cxnSpLocks noChangeShapeType="1"/>
                        </wps:cNvCnPr>
                        <wps:spPr bwMode="auto">
                          <a:xfrm flipH="1">
                            <a:off x="1099264" y="3078675"/>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8" name="AutoShape 877"/>
                        <wps:cNvCnPr>
                          <a:cxnSpLocks noChangeShapeType="1"/>
                        </wps:cNvCnPr>
                        <wps:spPr bwMode="auto">
                          <a:xfrm flipH="1">
                            <a:off x="1098391" y="1748017"/>
                            <a:ext cx="723821"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9" name="AutoShape 878"/>
                        <wps:cNvCnPr>
                          <a:cxnSpLocks noChangeShapeType="1"/>
                        </wps:cNvCnPr>
                        <wps:spPr bwMode="auto">
                          <a:xfrm flipH="1">
                            <a:off x="1099264" y="3299578"/>
                            <a:ext cx="72382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0" name="AutoShape 882"/>
                        <wps:cNvSpPr>
                          <a:spLocks noChangeArrowheads="1"/>
                        </wps:cNvSpPr>
                        <wps:spPr bwMode="auto">
                          <a:xfrm>
                            <a:off x="820738" y="2329525"/>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1" name="AutoShape 883"/>
                        <wps:cNvCnPr>
                          <a:cxnSpLocks noChangeShapeType="1"/>
                        </wps:cNvCnPr>
                        <wps:spPr bwMode="auto">
                          <a:xfrm flipH="1">
                            <a:off x="1096645" y="2327778"/>
                            <a:ext cx="720328"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3" name="AutoShape 884"/>
                        <wps:cNvSpPr>
                          <a:spLocks noChangeArrowheads="1"/>
                        </wps:cNvSpPr>
                        <wps:spPr bwMode="auto">
                          <a:xfrm rot="10800000">
                            <a:off x="813753" y="5214363"/>
                            <a:ext cx="380683"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4" name="AutoShape 885"/>
                        <wps:cNvCnPr>
                          <a:cxnSpLocks noChangeShapeType="1"/>
                        </wps:cNvCnPr>
                        <wps:spPr bwMode="auto">
                          <a:xfrm flipH="1">
                            <a:off x="1004967" y="5214363"/>
                            <a:ext cx="721201"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5" name="AutoShape 886"/>
                        <wps:cNvCnPr>
                          <a:cxnSpLocks noChangeShapeType="1"/>
                        </wps:cNvCnPr>
                        <wps:spPr bwMode="auto">
                          <a:xfrm flipH="1">
                            <a:off x="1091406" y="5602909"/>
                            <a:ext cx="72382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6" name="AutoShape 887"/>
                        <wps:cNvCnPr>
                          <a:cxnSpLocks noChangeShapeType="1"/>
                        </wps:cNvCnPr>
                        <wps:spPr bwMode="auto">
                          <a:xfrm flipH="1">
                            <a:off x="1088787" y="5947797"/>
                            <a:ext cx="72469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7" name="Text Box 888"/>
                        <wps:cNvSpPr txBox="1">
                          <a:spLocks noChangeArrowheads="1"/>
                        </wps:cNvSpPr>
                        <wps:spPr bwMode="auto">
                          <a:xfrm>
                            <a:off x="357981" y="991882"/>
                            <a:ext cx="592852" cy="907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DA641A">
                              <w:pPr>
                                <w:jc w:val="right"/>
                                <w:rPr>
                                  <w:sz w:val="16"/>
                                  <w:szCs w:val="16"/>
                                  <w:lang w:val="fr-FR"/>
                                </w:rPr>
                              </w:pPr>
                              <w:r w:rsidRPr="005F589C">
                                <w:rPr>
                                  <w:sz w:val="16"/>
                                  <w:szCs w:val="16"/>
                                  <w:lang w:val="fr-FR"/>
                                </w:rPr>
                                <w:t>xxx</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-1%</w:t>
                              </w:r>
                            </w:p>
                            <w:p w:rsidR="008006A2" w:rsidRPr="005F589C" w:rsidRDefault="008006A2" w:rsidP="00DA641A">
                              <w:pPr>
                                <w:jc w:val="right"/>
                                <w:rPr>
                                  <w:sz w:val="16"/>
                                  <w:szCs w:val="16"/>
                                  <w:lang w:val="fr-FR"/>
                                </w:rPr>
                              </w:pPr>
                              <w:r>
                                <w:rPr>
                                  <w:sz w:val="16"/>
                                  <w:szCs w:val="16"/>
                                  <w:lang w:val="fr-FR"/>
                                </w:rPr>
                                <w:t>60 km/h</w:t>
                              </w:r>
                            </w:p>
                          </w:txbxContent>
                        </wps:txbx>
                        <wps:bodyPr rot="0" vert="horz" wrap="square" lIns="91440" tIns="45720" rIns="91440" bIns="45720" anchor="t" anchorCtr="0" upright="1">
                          <a:noAutofit/>
                        </wps:bodyPr>
                      </wps:wsp>
                      <wps:wsp>
                        <wps:cNvPr id="1068" name="Text Box 890"/>
                        <wps:cNvSpPr txBox="1">
                          <a:spLocks noChangeArrowheads="1"/>
                        </wps:cNvSpPr>
                        <wps:spPr bwMode="auto">
                          <a:xfrm>
                            <a:off x="234871" y="2571383"/>
                            <a:ext cx="715963" cy="8399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DA641A">
                              <w:pPr>
                                <w:jc w:val="right"/>
                                <w:rPr>
                                  <w:sz w:val="16"/>
                                  <w:szCs w:val="16"/>
                                  <w:lang w:val="fr-FR"/>
                                </w:rPr>
                              </w:pPr>
                              <w:r>
                                <w:rPr>
                                  <w:sz w:val="16"/>
                                  <w:szCs w:val="16"/>
                                  <w:lang w:val="fr-FR"/>
                                </w:rPr>
                                <w:t>80 km/h</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2%</w:t>
                              </w:r>
                            </w:p>
                            <w:p w:rsidR="008006A2" w:rsidRPr="005F589C" w:rsidRDefault="008006A2" w:rsidP="00DA641A">
                              <w:pPr>
                                <w:jc w:val="right"/>
                                <w:rPr>
                                  <w:sz w:val="16"/>
                                  <w:szCs w:val="16"/>
                                  <w:lang w:val="fr-FR"/>
                                </w:rPr>
                              </w:pPr>
                              <w:r>
                                <w:rPr>
                                  <w:sz w:val="16"/>
                                  <w:szCs w:val="16"/>
                                  <w:lang w:val="fr-FR"/>
                                </w:rPr>
                                <w:t>45 km/h</w:t>
                              </w:r>
                            </w:p>
                          </w:txbxContent>
                        </wps:txbx>
                        <wps:bodyPr rot="0" vert="horz" wrap="square" lIns="91440" tIns="45720" rIns="91440" bIns="45720" anchor="t" anchorCtr="0" upright="1">
                          <a:noAutofit/>
                        </wps:bodyPr>
                      </wps:wsp>
                      <wps:wsp>
                        <wps:cNvPr id="1069" name="AutoShape 893"/>
                        <wps:cNvCnPr>
                          <a:cxnSpLocks noChangeShapeType="1"/>
                        </wps:cNvCnPr>
                        <wps:spPr bwMode="auto">
                          <a:xfrm>
                            <a:off x="1535827" y="729068"/>
                            <a:ext cx="873" cy="159871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0" name="AutoShape 894"/>
                        <wps:cNvCnPr>
                          <a:cxnSpLocks noChangeShapeType="1"/>
                        </wps:cNvCnPr>
                        <wps:spPr bwMode="auto">
                          <a:xfrm>
                            <a:off x="1382157" y="2329525"/>
                            <a:ext cx="873" cy="157164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1" name="AutoShape 895"/>
                        <wps:cNvCnPr>
                          <a:cxnSpLocks noChangeShapeType="1"/>
                        </wps:cNvCnPr>
                        <wps:spPr bwMode="auto">
                          <a:xfrm>
                            <a:off x="1528842" y="5214363"/>
                            <a:ext cx="873" cy="141622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2" name="AutoShape 896"/>
                        <wps:cNvCnPr>
                          <a:cxnSpLocks noChangeShapeType="1"/>
                        </wps:cNvCnPr>
                        <wps:spPr bwMode="auto">
                          <a:xfrm flipH="1">
                            <a:off x="227013" y="4426795"/>
                            <a:ext cx="1581229" cy="26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3" name="AutoShape 897"/>
                        <wps:cNvCnPr>
                          <a:cxnSpLocks noChangeShapeType="1"/>
                        </wps:cNvCnPr>
                        <wps:spPr bwMode="auto">
                          <a:xfrm flipH="1">
                            <a:off x="1083548" y="4631982"/>
                            <a:ext cx="72469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4" name="AutoShape 898"/>
                        <wps:cNvCnPr>
                          <a:cxnSpLocks noChangeShapeType="1"/>
                        </wps:cNvCnPr>
                        <wps:spPr bwMode="auto">
                          <a:xfrm flipH="1">
                            <a:off x="1083548" y="4852885"/>
                            <a:ext cx="725567"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5" name="AutoShape 900"/>
                        <wps:cNvCnPr>
                          <a:cxnSpLocks noChangeShapeType="1"/>
                        </wps:cNvCnPr>
                        <wps:spPr bwMode="auto">
                          <a:xfrm flipH="1">
                            <a:off x="227886" y="729068"/>
                            <a:ext cx="6112" cy="36977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76" name="Text Box 901"/>
                        <wps:cNvSpPr txBox="1">
                          <a:spLocks noChangeArrowheads="1"/>
                        </wps:cNvSpPr>
                        <wps:spPr bwMode="auto">
                          <a:xfrm>
                            <a:off x="559673" y="69851"/>
                            <a:ext cx="1115854" cy="295993"/>
                          </a:xfrm>
                          <a:prstGeom prst="rect">
                            <a:avLst/>
                          </a:prstGeom>
                          <a:solidFill>
                            <a:srgbClr val="FFFFFF"/>
                          </a:solidFill>
                          <a:ln w="9525">
                            <a:solidFill>
                              <a:srgbClr val="000000"/>
                            </a:solidFill>
                            <a:miter lim="800000"/>
                            <a:headEnd/>
                            <a:tailEnd/>
                          </a:ln>
                        </wps:spPr>
                        <wps:txbx>
                          <w:txbxContent>
                            <w:p w:rsidR="008006A2" w:rsidRPr="00547D17" w:rsidRDefault="008006A2" w:rsidP="00DA641A">
                              <w:pPr>
                                <w:shd w:val="clear" w:color="auto" w:fill="FFC000"/>
                                <w:rPr>
                                  <w:b/>
                                  <w:lang w:val="fr-FR"/>
                                </w:rPr>
                              </w:pPr>
                              <w:r w:rsidRPr="00547D17">
                                <w:rPr>
                                  <w:b/>
                                  <w:lang w:val="fr-FR"/>
                                </w:rPr>
                                <w:t>Track Layout</w:t>
                              </w:r>
                            </w:p>
                          </w:txbxContent>
                        </wps:txbx>
                        <wps:bodyPr rot="0" vert="horz" wrap="square" lIns="91440" tIns="45720" rIns="91440" bIns="45720" anchor="t" anchorCtr="0" upright="1">
                          <a:noAutofit/>
                        </wps:bodyPr>
                      </wps:wsp>
                      <wps:wsp>
                        <wps:cNvPr id="1077" name="Text Box 902"/>
                        <wps:cNvSpPr txBox="1">
                          <a:spLocks noChangeArrowheads="1"/>
                        </wps:cNvSpPr>
                        <wps:spPr bwMode="auto">
                          <a:xfrm>
                            <a:off x="1823085" y="69851"/>
                            <a:ext cx="4328954" cy="295993"/>
                          </a:xfrm>
                          <a:prstGeom prst="rect">
                            <a:avLst/>
                          </a:prstGeom>
                          <a:solidFill>
                            <a:srgbClr val="FFFFFF"/>
                          </a:solidFill>
                          <a:ln w="9525">
                            <a:solidFill>
                              <a:srgbClr val="000000"/>
                            </a:solidFill>
                            <a:miter lim="800000"/>
                            <a:headEnd/>
                            <a:tailEnd/>
                          </a:ln>
                        </wps:spPr>
                        <wps:txbx>
                          <w:txbxContent>
                            <w:p w:rsidR="008006A2" w:rsidRPr="00672A25" w:rsidRDefault="008006A2" w:rsidP="00DA641A">
                              <w:pPr>
                                <w:shd w:val="clear" w:color="auto" w:fill="FFFF00"/>
                                <w:rPr>
                                  <w:b/>
                                </w:rPr>
                              </w:pPr>
                              <w:r w:rsidRPr="00672A25">
                                <w:rPr>
                                  <w:b/>
                                </w:rPr>
                                <w:t xml:space="preserve">Type             Position     Value       </w:t>
                              </w:r>
                              <w:r>
                                <w:rPr>
                                  <w:b/>
                                </w:rPr>
                                <w:t>Asafe</w:t>
                              </w:r>
                              <w:r w:rsidRPr="00672A25">
                                <w:rPr>
                                  <w:b/>
                                </w:rPr>
                                <w:t xml:space="preserve">            Grd          Mrsp</w:t>
                              </w:r>
                            </w:p>
                          </w:txbxContent>
                        </wps:txbx>
                        <wps:bodyPr rot="0" vert="horz" wrap="square" lIns="91440" tIns="45720" rIns="91440" bIns="45720" anchor="t" anchorCtr="0" upright="1">
                          <a:noAutofit/>
                        </wps:bodyPr>
                      </wps:wsp>
                      <wps:wsp>
                        <wps:cNvPr id="1078" name="AutoShape 903"/>
                        <wps:cNvCnPr>
                          <a:cxnSpLocks noChangeShapeType="1"/>
                        </wps:cNvCnPr>
                        <wps:spPr bwMode="auto">
                          <a:xfrm flipH="1">
                            <a:off x="1093153" y="6150364"/>
                            <a:ext cx="722074" cy="26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9" name="Text Box 904"/>
                        <wps:cNvSpPr txBox="1">
                          <a:spLocks noChangeArrowheads="1"/>
                        </wps:cNvSpPr>
                        <wps:spPr bwMode="auto">
                          <a:xfrm>
                            <a:off x="227886" y="5429155"/>
                            <a:ext cx="715089" cy="838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DA641A">
                              <w:pPr>
                                <w:jc w:val="right"/>
                                <w:rPr>
                                  <w:sz w:val="16"/>
                                  <w:szCs w:val="16"/>
                                  <w:lang w:val="fr-FR"/>
                                </w:rPr>
                              </w:pPr>
                              <w:r>
                                <w:rPr>
                                  <w:sz w:val="16"/>
                                  <w:szCs w:val="16"/>
                                  <w:lang w:val="fr-FR"/>
                                </w:rPr>
                                <w:t>60 km/h</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-0,5%</w:t>
                              </w:r>
                            </w:p>
                            <w:p w:rsidR="008006A2" w:rsidRPr="005F589C" w:rsidRDefault="008006A2" w:rsidP="00DA641A">
                              <w:pPr>
                                <w:jc w:val="right"/>
                                <w:rPr>
                                  <w:sz w:val="16"/>
                                  <w:szCs w:val="16"/>
                                  <w:lang w:val="fr-FR"/>
                                </w:rPr>
                              </w:pPr>
                              <w:r>
                                <w:rPr>
                                  <w:sz w:val="16"/>
                                  <w:szCs w:val="16"/>
                                  <w:lang w:val="fr-FR"/>
                                </w:rPr>
                                <w:t>100 km/h</w:t>
                              </w:r>
                            </w:p>
                          </w:txbxContent>
                        </wps:txbx>
                        <wps:bodyPr rot="0" vert="horz" wrap="square" lIns="91440" tIns="45720" rIns="91440" bIns="45720" anchor="t" anchorCtr="0" upright="1">
                          <a:noAutofit/>
                        </wps:bodyPr>
                      </wps:wsp>
                      <wps:wsp>
                        <wps:cNvPr id="1080" name="Oval 905"/>
                        <wps:cNvSpPr>
                          <a:spLocks noChangeArrowheads="1"/>
                        </wps:cNvSpPr>
                        <wps:spPr bwMode="auto">
                          <a:xfrm>
                            <a:off x="688896" y="4360437"/>
                            <a:ext cx="124857" cy="125731"/>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081" name="AutoShape 906"/>
                        <wps:cNvSpPr>
                          <a:spLocks noChangeArrowheads="1"/>
                        </wps:cNvSpPr>
                        <wps:spPr bwMode="auto">
                          <a:xfrm>
                            <a:off x="806768" y="3902914"/>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2" name="AutoShape 907"/>
                        <wps:cNvCnPr>
                          <a:cxnSpLocks noChangeShapeType="1"/>
                        </wps:cNvCnPr>
                        <wps:spPr bwMode="auto">
                          <a:xfrm flipH="1">
                            <a:off x="1083548" y="3901168"/>
                            <a:ext cx="719455"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83" name="AutoShape 908"/>
                        <wps:cNvCnPr>
                          <a:cxnSpLocks noChangeShapeType="1"/>
                        </wps:cNvCnPr>
                        <wps:spPr bwMode="auto">
                          <a:xfrm>
                            <a:off x="1432798" y="3901168"/>
                            <a:ext cx="873" cy="131494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4" name="Text Box 909"/>
                        <wps:cNvSpPr txBox="1">
                          <a:spLocks noChangeArrowheads="1"/>
                        </wps:cNvSpPr>
                        <wps:spPr bwMode="auto">
                          <a:xfrm>
                            <a:off x="110887" y="2137435"/>
                            <a:ext cx="518636" cy="285515"/>
                          </a:xfrm>
                          <a:prstGeom prst="rect">
                            <a:avLst/>
                          </a:prstGeom>
                          <a:solidFill>
                            <a:srgbClr val="FFFFFF"/>
                          </a:solidFill>
                          <a:ln w="9525">
                            <a:solidFill>
                              <a:srgbClr val="000000"/>
                            </a:solidFill>
                            <a:miter lim="800000"/>
                            <a:headEnd/>
                            <a:tailEnd/>
                          </a:ln>
                        </wps:spPr>
                        <wps:txbx>
                          <w:txbxContent>
                            <w:p w:rsidR="008006A2" w:rsidRPr="00D5149D" w:rsidRDefault="008006A2" w:rsidP="00DA641A">
                              <w:pPr>
                                <w:rPr>
                                  <w:lang w:val="fr-FR"/>
                                </w:rPr>
                              </w:pPr>
                              <w:r>
                                <w:rPr>
                                  <w:lang w:val="fr-FR"/>
                                </w:rPr>
                                <w:t>LOA</w:t>
                              </w:r>
                            </w:p>
                          </w:txbxContent>
                        </wps:txbx>
                        <wps:bodyPr rot="0" vert="horz" wrap="square" lIns="91440" tIns="45720" rIns="91440" bIns="45720" anchor="t" anchorCtr="0" upright="1">
                          <a:noAutofit/>
                        </wps:bodyPr>
                      </wps:wsp>
                      <wps:wsp>
                        <wps:cNvPr id="1085" name="Text Box 911"/>
                        <wps:cNvSpPr txBox="1">
                          <a:spLocks noChangeArrowheads="1"/>
                        </wps:cNvSpPr>
                        <wps:spPr bwMode="auto">
                          <a:xfrm>
                            <a:off x="357981" y="402515"/>
                            <a:ext cx="592852" cy="285515"/>
                          </a:xfrm>
                          <a:prstGeom prst="rect">
                            <a:avLst/>
                          </a:prstGeom>
                          <a:solidFill>
                            <a:srgbClr val="FFFFFF"/>
                          </a:solidFill>
                          <a:ln w="9525">
                            <a:solidFill>
                              <a:srgbClr val="000000"/>
                            </a:solidFill>
                            <a:miter lim="800000"/>
                            <a:headEnd/>
                            <a:tailEnd/>
                          </a:ln>
                        </wps:spPr>
                        <wps:txbx>
                          <w:txbxContent>
                            <w:p w:rsidR="008006A2" w:rsidRPr="00D5149D" w:rsidRDefault="008006A2" w:rsidP="00DA641A">
                              <w:pPr>
                                <w:rPr>
                                  <w:lang w:val="fr-FR"/>
                                </w:rPr>
                              </w:pPr>
                              <w:r>
                                <w:rPr>
                                  <w:lang w:val="fr-FR"/>
                                </w:rPr>
                                <w:t>LRBG</w:t>
                              </w:r>
                            </w:p>
                          </w:txbxContent>
                        </wps:txbx>
                        <wps:bodyPr rot="0" vert="horz" wrap="square" lIns="91440" tIns="45720" rIns="91440" bIns="45720" anchor="t" anchorCtr="0" upright="1">
                          <a:noAutofit/>
                        </wps:bodyPr>
                      </wps:wsp>
                    </wpc:wpc>
                  </a:graphicData>
                </a:graphic>
              </wp:inline>
            </w:drawing>
          </mc:Choice>
          <mc:Fallback>
            <w:pict>
              <v:group id="Zeichenbereich 866" o:spid="_x0000_s1451" editas="canvas" style="width:495pt;height:534.95pt;mso-position-horizontal-relative:char;mso-position-vertical-relative:line" coordsize="62865,6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">
                <v:shape id="_x0000_s1452" type="#_x0000_t75" style="position:absolute;width:62865;height:67938;visibility:visible;mso-wrap-style:square" stroked="t" strokecolor="#0070c0" strokeweight="1.5pt">
                  <v:fill o:detectmouseclick="t"/>
                  <v:path o:connecttype="none"/>
                </v:shape>
                <v:shape id="Text Box 867" o:spid="_x0000_s1453" type="#_x0000_t202" style="position:absolute;left:18213;top:4025;width:43307;height:6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mcYA&#10;AADcAAAADwAAAGRycy9kb3ducmV2LnhtbESPT2vCQBTE70K/w/IKXkQ3TYt/UlcRoUVvNhV7fWSf&#10;SWj2bdzdxvTbd4WCx2FmfsMs171pREfO15YVPE0SEMSF1TWXCo6fb+M5CB+QNTaWScEveVivHgZL&#10;zLS98gd1eShFhLDPUEEVQptJ6YuKDPqJbYmjd7bOYIjSlVI7vEa4aWSaJFNpsOa4UGFL24qK7/zH&#10;KJi/7Lovv38+nIrpuVmE0ax7vzilho/95hVEoD7cw//tnVawSF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CmcYAAADcAAAADwAAAAAAAAAAAAAAAACYAgAAZHJz&#10;L2Rvd25yZXYueG1sUEsFBgAAAAAEAAQA9QAAAIsDAAAAAA==&#10;">
                  <v:textbox>
                    <w:txbxContent>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495" w:author="GIRAUD Christian" w:date="2014-06-27T17: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92"/>
                          <w:gridCol w:w="1061"/>
                          <w:gridCol w:w="1015"/>
                          <w:gridCol w:w="1244"/>
                          <w:gridCol w:w="1268"/>
                          <w:gridCol w:w="868"/>
                          <w:tblGridChange w:id="2496">
                            <w:tblGrid>
                              <w:gridCol w:w="1292"/>
                              <w:gridCol w:w="1026"/>
                              <w:gridCol w:w="35"/>
                              <w:gridCol w:w="947"/>
                              <w:gridCol w:w="68"/>
                              <w:gridCol w:w="1176"/>
                              <w:gridCol w:w="68"/>
                              <w:gridCol w:w="1200"/>
                              <w:gridCol w:w="68"/>
                              <w:gridCol w:w="868"/>
                            </w:tblGrid>
                          </w:tblGridChange>
                        </w:tblGrid>
                        <w:tr w:rsidR="008006A2" w:rsidTr="000B6A59">
                          <w:tc>
                            <w:tcPr>
                              <w:tcW w:w="1292" w:type="dxa"/>
                              <w:shd w:val="clear" w:color="auto" w:fill="DBE5F1"/>
                              <w:tcPrChange w:id="2497" w:author="GIRAUD Christian" w:date="2014-06-27T17:13:00Z">
                                <w:tcPr>
                                  <w:tcW w:w="1292" w:type="dxa"/>
                                  <w:shd w:val="clear" w:color="auto" w:fill="DBE5F1"/>
                                </w:tcPr>
                              </w:tcPrChange>
                            </w:tcPr>
                            <w:p w:rsidR="008006A2" w:rsidRDefault="008006A2">
                              <w:r>
                                <w:t>BG_n</w:t>
                              </w:r>
                            </w:p>
                          </w:tc>
                          <w:tc>
                            <w:tcPr>
                              <w:tcW w:w="1069" w:type="dxa"/>
                              <w:shd w:val="clear" w:color="auto" w:fill="DBE5F1"/>
                              <w:tcPrChange w:id="2498" w:author="GIRAUD Christian" w:date="2014-06-27T17:13:00Z">
                                <w:tcPr>
                                  <w:tcW w:w="1069" w:type="dxa"/>
                                  <w:shd w:val="clear" w:color="auto" w:fill="DBE5F1"/>
                                </w:tcPr>
                              </w:tcPrChange>
                            </w:tcPr>
                            <w:p w:rsidR="008006A2" w:rsidRDefault="008006A2" w:rsidP="00B52EC6">
                              <w:pPr>
                                <w:jc w:val="center"/>
                              </w:pPr>
                              <w:r>
                                <w:t>Position</w:t>
                              </w:r>
                            </w:p>
                          </w:tc>
                          <w:tc>
                            <w:tcPr>
                              <w:tcW w:w="1069" w:type="dxa"/>
                              <w:shd w:val="clear" w:color="auto" w:fill="DBE5F1"/>
                              <w:tcPrChange w:id="2499" w:author="GIRAUD Christian" w:date="2014-06-27T17:13:00Z">
                                <w:tcPr>
                                  <w:tcW w:w="1069" w:type="dxa"/>
                                  <w:gridSpan w:val="2"/>
                                  <w:shd w:val="clear" w:color="auto" w:fill="DBE5F1"/>
                                </w:tcPr>
                              </w:tcPrChange>
                            </w:tcPr>
                            <w:p w:rsidR="008006A2" w:rsidRDefault="008006A2" w:rsidP="00B52EC6">
                              <w:pPr>
                                <w:jc w:val="center"/>
                              </w:pPr>
                              <w:r>
                                <w:t>Linking</w:t>
                              </w:r>
                            </w:p>
                          </w:tc>
                          <w:tc>
                            <w:tcPr>
                              <w:tcW w:w="1069" w:type="dxa"/>
                              <w:shd w:val="clear" w:color="auto" w:fill="C6D9F1"/>
                              <w:tcPrChange w:id="2500" w:author="GIRAUD Christian" w:date="2014-06-27T17:13:00Z">
                                <w:tcPr>
                                  <w:tcW w:w="1069" w:type="dxa"/>
                                  <w:gridSpan w:val="2"/>
                                  <w:shd w:val="clear" w:color="auto" w:fill="DBE5F1"/>
                                </w:tcPr>
                              </w:tcPrChange>
                            </w:tcPr>
                            <w:p w:rsidR="008006A2" w:rsidRDefault="008006A2" w:rsidP="00B52EC6">
                              <w:pPr>
                                <w:jc w:val="center"/>
                              </w:pPr>
                              <w:del w:id="2501" w:author="GIRAUD Christian" w:date="2014-06-27T16:57:00Z">
                                <w:r w:rsidDel="000A2151">
                                  <w:delText>orientation</w:delText>
                                </w:r>
                              </w:del>
                            </w:p>
                          </w:tc>
                          <w:tc>
                            <w:tcPr>
                              <w:tcW w:w="1069" w:type="dxa"/>
                              <w:shd w:val="clear" w:color="auto" w:fill="C6D9F1"/>
                              <w:tcPrChange w:id="2502" w:author="GIRAUD Christian" w:date="2014-06-27T17:13:00Z">
                                <w:tcPr>
                                  <w:tcW w:w="1069" w:type="dxa"/>
                                  <w:gridSpan w:val="2"/>
                                  <w:shd w:val="clear" w:color="auto" w:fill="DBE5F1"/>
                                </w:tcPr>
                              </w:tcPrChange>
                            </w:tcPr>
                            <w:p w:rsidR="008006A2" w:rsidRDefault="008006A2" w:rsidP="00B52EC6">
                              <w:pPr>
                                <w:jc w:val="center"/>
                              </w:pPr>
                              <w:del w:id="2503" w:author="GIRAUD Christian" w:date="2014-06-27T16:59:00Z">
                                <w:r w:rsidDel="000A2151">
                                  <w:delText>inaccuracy</w:delText>
                                </w:r>
                              </w:del>
                            </w:p>
                          </w:tc>
                          <w:tc>
                            <w:tcPr>
                              <w:tcW w:w="1069" w:type="dxa"/>
                              <w:shd w:val="clear" w:color="auto" w:fill="C6D9F1"/>
                              <w:tcPrChange w:id="2504" w:author="GIRAUD Christian" w:date="2014-06-27T17:13:00Z">
                                <w:tcPr>
                                  <w:tcW w:w="1069" w:type="dxa"/>
                                  <w:gridSpan w:val="2"/>
                                  <w:shd w:val="clear" w:color="auto" w:fill="DBE5F1"/>
                                </w:tcPr>
                              </w:tcPrChange>
                            </w:tcPr>
                            <w:p w:rsidR="008006A2" w:rsidRPr="000A2151" w:rsidRDefault="008006A2" w:rsidP="000A2151">
                              <w:pPr>
                                <w:pStyle w:val="DocReference"/>
                                <w:rPr>
                                  <w:lang w:val="en-GB"/>
                                  <w:rPrChange w:id="2505" w:author="GIRAUD Christian" w:date="2014-06-27T17:01:00Z">
                                    <w:rPr/>
                                  </w:rPrChange>
                                </w:rPr>
                                <w:pPrChange w:id="2506" w:author="GIRAUD Christian" w:date="2014-06-27T17:01:00Z">
                                  <w:pPr>
                                    <w:jc w:val="center"/>
                                  </w:pPr>
                                </w:pPrChange>
                              </w:pPr>
                              <w:del w:id="2507" w:author="GIRAUD Christian" w:date="2014-06-27T16:59:00Z">
                                <w:r w:rsidRPr="000A2151" w:rsidDel="000A2151">
                                  <w:rPr>
                                    <w:lang w:val="en-GB"/>
                                    <w:rPrChange w:id="2508" w:author="GIRAUD Christian" w:date="2014-06-27T17:01:00Z">
                                      <w:rPr/>
                                    </w:rPrChange>
                                  </w:rPr>
                                  <w:delText>other</w:delText>
                                </w:r>
                              </w:del>
                            </w:p>
                          </w:tc>
                        </w:tr>
                        <w:tr w:rsidR="008006A2" w:rsidTr="000B6A59">
                          <w:tc>
                            <w:tcPr>
                              <w:tcW w:w="1292" w:type="dxa"/>
                              <w:shd w:val="clear" w:color="auto" w:fill="auto"/>
                              <w:tcPrChange w:id="2509" w:author="GIRAUD Christian" w:date="2014-06-27T17:13:00Z">
                                <w:tcPr>
                                  <w:tcW w:w="1292" w:type="dxa"/>
                                  <w:shd w:val="clear" w:color="auto" w:fill="auto"/>
                                </w:tcPr>
                              </w:tcPrChange>
                            </w:tcPr>
                            <w:p w:rsidR="008006A2" w:rsidRDefault="008006A2"/>
                          </w:tc>
                          <w:tc>
                            <w:tcPr>
                              <w:tcW w:w="1069" w:type="dxa"/>
                              <w:shd w:val="clear" w:color="auto" w:fill="C6D9F1"/>
                              <w:tcPrChange w:id="2510" w:author="GIRAUD Christian" w:date="2014-06-27T17:13:00Z">
                                <w:tcPr>
                                  <w:tcW w:w="1069" w:type="dxa"/>
                                  <w:gridSpan w:val="2"/>
                                  <w:shd w:val="clear" w:color="auto" w:fill="auto"/>
                                </w:tcPr>
                              </w:tcPrChange>
                            </w:tcPr>
                            <w:p w:rsidR="008006A2" w:rsidRPr="00B52EC6" w:rsidRDefault="008006A2" w:rsidP="00B52EC6">
                              <w:pPr>
                                <w:pStyle w:val="Author"/>
                                <w:spacing w:before="0" w:after="0" w:line="300" w:lineRule="atLeast"/>
                                <w:rPr>
                                  <w:noProof w:val="0"/>
                                  <w:szCs w:val="20"/>
                                </w:rPr>
                              </w:pPr>
                              <w:ins w:id="2511" w:author="GIRAUD Christian" w:date="2014-06-27T16:57:00Z">
                                <w:r>
                                  <w:rPr>
                                    <w:noProof w:val="0"/>
                                    <w:szCs w:val="20"/>
                                  </w:rPr>
                                  <w:t>Orientat</w:t>
                                </w:r>
                              </w:ins>
                              <w:ins w:id="2512" w:author="GIRAUD Christian" w:date="2014-06-27T16:58:00Z">
                                <w:r>
                                  <w:rPr>
                                    <w:noProof w:val="0"/>
                                    <w:szCs w:val="20"/>
                                  </w:rPr>
                                  <w:t>.</w:t>
                                </w:r>
                              </w:ins>
                            </w:p>
                          </w:tc>
                          <w:tc>
                            <w:tcPr>
                              <w:tcW w:w="1069" w:type="dxa"/>
                              <w:shd w:val="clear" w:color="auto" w:fill="C6D9F1"/>
                              <w:tcPrChange w:id="2513" w:author="GIRAUD Christian" w:date="2014-06-27T17:13:00Z">
                                <w:tcPr>
                                  <w:tcW w:w="1069" w:type="dxa"/>
                                  <w:gridSpan w:val="2"/>
                                  <w:shd w:val="clear" w:color="auto" w:fill="auto"/>
                                </w:tcPr>
                              </w:tcPrChange>
                            </w:tcPr>
                            <w:p w:rsidR="008006A2" w:rsidRDefault="008006A2" w:rsidP="00B52EC6">
                              <w:pPr>
                                <w:jc w:val="center"/>
                              </w:pPr>
                              <w:ins w:id="2514" w:author="GIRAUD Christian" w:date="2014-06-27T16:58:00Z">
                                <w:r>
                                  <w:t>Innacur.</w:t>
                                </w:r>
                              </w:ins>
                            </w:p>
                          </w:tc>
                          <w:tc>
                            <w:tcPr>
                              <w:tcW w:w="1069" w:type="dxa"/>
                              <w:shd w:val="clear" w:color="auto" w:fill="auto"/>
                              <w:tcPrChange w:id="2515" w:author="GIRAUD Christian" w:date="2014-06-27T17:13:00Z">
                                <w:tcPr>
                                  <w:tcW w:w="1069" w:type="dxa"/>
                                  <w:gridSpan w:val="2"/>
                                  <w:shd w:val="clear" w:color="auto" w:fill="auto"/>
                                </w:tcPr>
                              </w:tcPrChange>
                            </w:tcPr>
                            <w:p w:rsidR="008006A2" w:rsidRDefault="008006A2" w:rsidP="00B52EC6">
                              <w:pPr>
                                <w:jc w:val="center"/>
                              </w:pPr>
                            </w:p>
                          </w:tc>
                          <w:tc>
                            <w:tcPr>
                              <w:tcW w:w="1069" w:type="dxa"/>
                              <w:shd w:val="clear" w:color="auto" w:fill="auto"/>
                              <w:tcPrChange w:id="2516" w:author="GIRAUD Christian" w:date="2014-06-27T17:13:00Z">
                                <w:tcPr>
                                  <w:tcW w:w="1069" w:type="dxa"/>
                                  <w:gridSpan w:val="2"/>
                                  <w:shd w:val="clear" w:color="auto" w:fill="auto"/>
                                </w:tcPr>
                              </w:tcPrChange>
                            </w:tcPr>
                            <w:p w:rsidR="008006A2" w:rsidRDefault="008006A2" w:rsidP="00B52EC6">
                              <w:pPr>
                                <w:jc w:val="center"/>
                              </w:pPr>
                            </w:p>
                          </w:tc>
                          <w:tc>
                            <w:tcPr>
                              <w:tcW w:w="1069" w:type="dxa"/>
                              <w:shd w:val="clear" w:color="auto" w:fill="auto"/>
                              <w:tcPrChange w:id="2517" w:author="GIRAUD Christian" w:date="2014-06-27T17:13:00Z">
                                <w:tcPr>
                                  <w:tcW w:w="1069" w:type="dxa"/>
                                  <w:shd w:val="clear" w:color="auto" w:fill="auto"/>
                                </w:tcPr>
                              </w:tcPrChange>
                            </w:tcPr>
                            <w:p w:rsidR="008006A2" w:rsidRDefault="008006A2" w:rsidP="00B52EC6">
                              <w:pPr>
                                <w:jc w:val="center"/>
                              </w:pPr>
                            </w:p>
                          </w:tc>
                        </w:tr>
                        <w:tr w:rsidR="008006A2" w:rsidTr="00B52EC6">
                          <w:tc>
                            <w:tcPr>
                              <w:tcW w:w="1292" w:type="dxa"/>
                              <w:shd w:val="clear" w:color="auto" w:fill="auto"/>
                            </w:tcPr>
                            <w:p w:rsidR="008006A2" w:rsidRDefault="008006A2" w:rsidP="00B52EC6">
                              <w:r>
                                <w:t>TrackCond</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Default="008006A2" w:rsidP="00B52EC6">
                              <w:pPr>
                                <w:jc w:val="center"/>
                              </w:pPr>
                              <w:r>
                                <w:t>Param.</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Value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1065"/>
                          <w:gridCol w:w="1041"/>
                          <w:gridCol w:w="1244"/>
                          <w:gridCol w:w="1268"/>
                          <w:gridCol w:w="964"/>
                          <w:tblGridChange w:id="2518">
                            <w:tblGrid>
                              <w:gridCol w:w="1166"/>
                              <w:gridCol w:w="1065"/>
                              <w:gridCol w:w="1041"/>
                              <w:gridCol w:w="1244"/>
                              <w:gridCol w:w="1268"/>
                              <w:gridCol w:w="964"/>
                            </w:tblGrid>
                          </w:tblGridChange>
                        </w:tblGrid>
                        <w:tr w:rsidR="008006A2" w:rsidTr="00DA641A">
                          <w:tc>
                            <w:tcPr>
                              <w:tcW w:w="1292" w:type="dxa"/>
                              <w:shd w:val="clear" w:color="auto" w:fill="DBE5F1"/>
                            </w:tcPr>
                            <w:p w:rsidR="008006A2" w:rsidRDefault="008006A2" w:rsidP="00B52EC6">
                              <w:r>
                                <w:t>BG_n+1</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519" w:author="GIRAUD Christian" w:date="2014-06-27T17:01:00Z">
                                <w:r w:rsidDel="000A2151">
                                  <w:delText>orientation</w:delText>
                                </w:r>
                              </w:del>
                            </w:p>
                          </w:tc>
                          <w:tc>
                            <w:tcPr>
                              <w:tcW w:w="1069" w:type="dxa"/>
                              <w:shd w:val="clear" w:color="auto" w:fill="DBE5F1"/>
                            </w:tcPr>
                            <w:p w:rsidR="008006A2" w:rsidRDefault="008006A2" w:rsidP="00FB31CF">
                              <w:pPr>
                                <w:jc w:val="center"/>
                              </w:pPr>
                              <w:del w:id="2520" w:author="GIRAUD Christian" w:date="2014-06-27T17:01:00Z">
                                <w:r w:rsidDel="000A2151">
                                  <w:delText>inaccuracy</w:delText>
                                </w:r>
                              </w:del>
                            </w:p>
                          </w:tc>
                          <w:tc>
                            <w:tcPr>
                              <w:tcW w:w="1069" w:type="dxa"/>
                              <w:shd w:val="clear" w:color="auto" w:fill="DBE5F1"/>
                            </w:tcPr>
                            <w:p w:rsidR="008006A2" w:rsidRDefault="008006A2" w:rsidP="00FB31CF">
                              <w:pPr>
                                <w:jc w:val="center"/>
                              </w:pPr>
                              <w:del w:id="2521" w:author="GIRAUD Christian" w:date="2014-06-27T17:01:00Z">
                                <w:r w:rsidDel="000A2151">
                                  <w:delText>other</w:delText>
                                </w:r>
                              </w:del>
                            </w:p>
                          </w:tc>
                        </w:tr>
                        <w:tr w:rsidR="008006A2" w:rsidTr="000B6A5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522" w:author="GIRAUD Christian" w:date="2014-06-27T17: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1292" w:type="dxa"/>
                              <w:shd w:val="clear" w:color="auto" w:fill="auto"/>
                              <w:tcPrChange w:id="2523" w:author="GIRAUD Christian" w:date="2014-06-27T17:04:00Z">
                                <w:tcPr>
                                  <w:tcW w:w="1292" w:type="dxa"/>
                                  <w:shd w:val="clear" w:color="auto" w:fill="auto"/>
                                </w:tcPr>
                              </w:tcPrChange>
                            </w:tcPr>
                            <w:p w:rsidR="008006A2" w:rsidRDefault="008006A2" w:rsidP="00B52EC6"/>
                          </w:tc>
                          <w:tc>
                            <w:tcPr>
                              <w:tcW w:w="1069" w:type="dxa"/>
                              <w:shd w:val="clear" w:color="auto" w:fill="C6D9F1"/>
                              <w:tcPrChange w:id="2524" w:author="GIRAUD Christian" w:date="2014-06-27T17:04:00Z">
                                <w:tcPr>
                                  <w:tcW w:w="1069" w:type="dxa"/>
                                  <w:shd w:val="clear" w:color="auto" w:fill="auto"/>
                                </w:tcPr>
                              </w:tcPrChange>
                            </w:tcPr>
                            <w:p w:rsidR="008006A2" w:rsidRPr="00B52EC6" w:rsidRDefault="008006A2" w:rsidP="00B52EC6">
                              <w:pPr>
                                <w:pStyle w:val="Author"/>
                                <w:spacing w:before="0" w:after="0" w:line="300" w:lineRule="atLeast"/>
                                <w:rPr>
                                  <w:noProof w:val="0"/>
                                  <w:szCs w:val="20"/>
                                </w:rPr>
                              </w:pPr>
                              <w:ins w:id="2525" w:author="GIRAUD Christian" w:date="2014-06-27T17:01:00Z">
                                <w:r>
                                  <w:rPr>
                                    <w:noProof w:val="0"/>
                                    <w:szCs w:val="20"/>
                                  </w:rPr>
                                  <w:t>Orientat.</w:t>
                                </w:r>
                              </w:ins>
                            </w:p>
                          </w:tc>
                          <w:tc>
                            <w:tcPr>
                              <w:tcW w:w="1069" w:type="dxa"/>
                              <w:shd w:val="clear" w:color="auto" w:fill="C6D9F1"/>
                              <w:tcPrChange w:id="2526" w:author="GIRAUD Christian" w:date="2014-06-27T17:04:00Z">
                                <w:tcPr>
                                  <w:tcW w:w="1069" w:type="dxa"/>
                                  <w:shd w:val="clear" w:color="auto" w:fill="auto"/>
                                </w:tcPr>
                              </w:tcPrChange>
                            </w:tcPr>
                            <w:p w:rsidR="008006A2" w:rsidRDefault="008006A2" w:rsidP="00B52EC6">
                              <w:pPr>
                                <w:jc w:val="center"/>
                              </w:pPr>
                              <w:ins w:id="2527" w:author="GIRAUD Christian" w:date="2014-06-27T17:02:00Z">
                                <w:r>
                                  <w:t>Innacur.</w:t>
                                </w:r>
                              </w:ins>
                            </w:p>
                          </w:tc>
                          <w:tc>
                            <w:tcPr>
                              <w:tcW w:w="1069" w:type="dxa"/>
                              <w:shd w:val="clear" w:color="auto" w:fill="auto"/>
                              <w:tcPrChange w:id="2528" w:author="GIRAUD Christian" w:date="2014-06-27T17:04:00Z">
                                <w:tcPr>
                                  <w:tcW w:w="1069" w:type="dxa"/>
                                  <w:shd w:val="clear" w:color="auto" w:fill="auto"/>
                                </w:tcPr>
                              </w:tcPrChange>
                            </w:tcPr>
                            <w:p w:rsidR="008006A2" w:rsidRDefault="008006A2" w:rsidP="00B52EC6">
                              <w:pPr>
                                <w:jc w:val="center"/>
                              </w:pPr>
                            </w:p>
                          </w:tc>
                          <w:tc>
                            <w:tcPr>
                              <w:tcW w:w="1069" w:type="dxa"/>
                              <w:shd w:val="clear" w:color="auto" w:fill="auto"/>
                              <w:tcPrChange w:id="2529" w:author="GIRAUD Christian" w:date="2014-06-27T17:04:00Z">
                                <w:tcPr>
                                  <w:tcW w:w="1069" w:type="dxa"/>
                                  <w:shd w:val="clear" w:color="auto" w:fill="auto"/>
                                </w:tcPr>
                              </w:tcPrChange>
                            </w:tcPr>
                            <w:p w:rsidR="008006A2" w:rsidRDefault="008006A2" w:rsidP="00B52EC6">
                              <w:pPr>
                                <w:jc w:val="center"/>
                              </w:pPr>
                            </w:p>
                          </w:tc>
                          <w:tc>
                            <w:tcPr>
                              <w:tcW w:w="1069" w:type="dxa"/>
                              <w:shd w:val="clear" w:color="auto" w:fill="auto"/>
                              <w:tcPrChange w:id="2530" w:author="GIRAUD Christian" w:date="2014-06-27T17:04:00Z">
                                <w:tcPr>
                                  <w:tcW w:w="1069" w:type="dxa"/>
                                  <w:shd w:val="clear" w:color="auto" w:fill="auto"/>
                                </w:tcPr>
                              </w:tcPrChange>
                            </w:tcPr>
                            <w:p w:rsidR="008006A2" w:rsidRDefault="008006A2" w:rsidP="00B52EC6">
                              <w:pPr>
                                <w:jc w:val="center"/>
                              </w:pP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sidP="00B52EC6">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8006A2" w:rsidTr="00DA641A">
                          <w:tc>
                            <w:tcPr>
                              <w:tcW w:w="1292" w:type="dxa"/>
                              <w:shd w:val="clear" w:color="auto" w:fill="DBE5F1"/>
                            </w:tcPr>
                            <w:p w:rsidR="008006A2" w:rsidRDefault="008006A2" w:rsidP="00B52EC6">
                              <w:r>
                                <w:t>BG_n+2</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531" w:author="GIRAUD Christian" w:date="2014-06-27T17:03:00Z">
                                <w:r w:rsidDel="00300C20">
                                  <w:delText>orientation</w:delText>
                                </w:r>
                              </w:del>
                            </w:p>
                          </w:tc>
                          <w:tc>
                            <w:tcPr>
                              <w:tcW w:w="1069" w:type="dxa"/>
                              <w:shd w:val="clear" w:color="auto" w:fill="DBE5F1"/>
                            </w:tcPr>
                            <w:p w:rsidR="008006A2" w:rsidRDefault="008006A2" w:rsidP="00FB31CF">
                              <w:pPr>
                                <w:jc w:val="center"/>
                              </w:pPr>
                              <w:del w:id="2532" w:author="GIRAUD Christian" w:date="2014-06-27T17:03:00Z">
                                <w:r w:rsidDel="00300C20">
                                  <w:delText>inaccuracy</w:delText>
                                </w:r>
                              </w:del>
                            </w:p>
                          </w:tc>
                          <w:tc>
                            <w:tcPr>
                              <w:tcW w:w="1069" w:type="dxa"/>
                              <w:shd w:val="clear" w:color="auto" w:fill="DBE5F1"/>
                            </w:tcPr>
                            <w:p w:rsidR="008006A2" w:rsidRDefault="008006A2" w:rsidP="00FB31CF">
                              <w:pPr>
                                <w:jc w:val="center"/>
                              </w:pPr>
                              <w:del w:id="2533" w:author="GIRAUD Christian" w:date="2014-06-27T17:03:00Z">
                                <w:r w:rsidDel="00300C20">
                                  <w:delText>other</w:delText>
                                </w:r>
                              </w:del>
                            </w:p>
                          </w:tc>
                        </w:tr>
                      </w:tbl>
                      <w:p w:rsidR="008006A2" w:rsidRDefault="008006A2" w:rsidP="00DA641A"/>
                      <w:p w:rsidR="008006A2" w:rsidRDefault="008006A2" w:rsidP="00DA641A"/>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8006A2" w:rsidTr="00B52EC6">
                          <w:tc>
                            <w:tcPr>
                              <w:tcW w:w="1226" w:type="dxa"/>
                              <w:shd w:val="clear" w:color="auto" w:fill="auto"/>
                            </w:tcPr>
                            <w:p w:rsidR="008006A2" w:rsidRDefault="008006A2" w:rsidP="00B52EC6">
                              <w:r>
                                <w:t>EOA</w:t>
                              </w:r>
                            </w:p>
                          </w:tc>
                          <w:tc>
                            <w:tcPr>
                              <w:tcW w:w="1121"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987"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Veoa</w:t>
                              </w:r>
                            </w:p>
                          </w:tc>
                          <w:tc>
                            <w:tcPr>
                              <w:tcW w:w="1121" w:type="dxa"/>
                              <w:shd w:val="clear" w:color="auto" w:fill="auto"/>
                            </w:tcPr>
                            <w:p w:rsidR="008006A2" w:rsidRDefault="008006A2" w:rsidP="00B52EC6">
                              <w:pPr>
                                <w:jc w:val="center"/>
                              </w:pPr>
                              <w:r>
                                <w:t>Asafe</w:t>
                              </w:r>
                            </w:p>
                          </w:tc>
                          <w:tc>
                            <w:tcPr>
                              <w:tcW w:w="1048" w:type="dxa"/>
                              <w:shd w:val="clear" w:color="auto" w:fill="auto"/>
                            </w:tcPr>
                            <w:p w:rsidR="008006A2" w:rsidRDefault="008006A2" w:rsidP="00B52EC6">
                              <w:pPr>
                                <w:jc w:val="center"/>
                              </w:pPr>
                              <w:r>
                                <w:t>9,81*grd</w:t>
                              </w:r>
                            </w:p>
                          </w:tc>
                          <w:tc>
                            <w:tcPr>
                              <w:tcW w:w="1126" w:type="dxa"/>
                              <w:shd w:val="clear" w:color="auto" w:fill="auto"/>
                            </w:tcPr>
                            <w:p w:rsidR="008006A2" w:rsidRDefault="008006A2" w:rsidP="00B52EC6">
                              <w:pPr>
                                <w:jc w:val="center"/>
                              </w:pPr>
                              <w:r>
                                <w:t>MRSP</w:t>
                              </w:r>
                            </w:p>
                          </w:tc>
                        </w:tr>
                        <w:tr w:rsidR="008006A2" w:rsidTr="00B52EC6">
                          <w:tc>
                            <w:tcPr>
                              <w:tcW w:w="1226" w:type="dxa"/>
                              <w:shd w:val="clear" w:color="auto" w:fill="auto"/>
                            </w:tcPr>
                            <w:p w:rsidR="008006A2" w:rsidRDefault="008006A2" w:rsidP="00B52EC6">
                              <w:r>
                                <w:t>DP</w:t>
                              </w:r>
                            </w:p>
                          </w:tc>
                          <w:tc>
                            <w:tcPr>
                              <w:tcW w:w="1121" w:type="dxa"/>
                              <w:shd w:val="clear" w:color="auto" w:fill="auto"/>
                            </w:tcPr>
                            <w:p w:rsidR="008006A2" w:rsidRDefault="008006A2" w:rsidP="00B52EC6">
                              <w:pPr>
                                <w:jc w:val="center"/>
                              </w:pPr>
                              <w:r>
                                <w:t>“</w:t>
                              </w:r>
                            </w:p>
                          </w:tc>
                          <w:tc>
                            <w:tcPr>
                              <w:tcW w:w="987" w:type="dxa"/>
                              <w:shd w:val="clear" w:color="auto" w:fill="auto"/>
                            </w:tcPr>
                            <w:p w:rsidR="008006A2" w:rsidRDefault="008006A2" w:rsidP="00B52EC6">
                              <w:pPr>
                                <w:jc w:val="center"/>
                              </w:pPr>
                              <w:r>
                                <w:t>0</w:t>
                              </w:r>
                            </w:p>
                          </w:tc>
                          <w:tc>
                            <w:tcPr>
                              <w:tcW w:w="1121" w:type="dxa"/>
                              <w:shd w:val="clear" w:color="auto" w:fill="auto"/>
                            </w:tcPr>
                            <w:p w:rsidR="008006A2" w:rsidRDefault="008006A2" w:rsidP="00B52EC6">
                              <w:pPr>
                                <w:jc w:val="center"/>
                              </w:pPr>
                              <w:r>
                                <w:t>“</w:t>
                              </w:r>
                            </w:p>
                          </w:tc>
                          <w:tc>
                            <w:tcPr>
                              <w:tcW w:w="1048" w:type="dxa"/>
                              <w:shd w:val="clear" w:color="auto" w:fill="auto"/>
                            </w:tcPr>
                            <w:p w:rsidR="008006A2" w:rsidRDefault="008006A2" w:rsidP="00B52EC6">
                              <w:pPr>
                                <w:jc w:val="center"/>
                              </w:pPr>
                              <w:r>
                                <w:t>“</w:t>
                              </w:r>
                            </w:p>
                          </w:tc>
                          <w:tc>
                            <w:tcPr>
                              <w:tcW w:w="1126" w:type="dxa"/>
                              <w:shd w:val="clear" w:color="auto" w:fill="auto"/>
                            </w:tcPr>
                            <w:p w:rsidR="008006A2" w:rsidRDefault="008006A2" w:rsidP="00B52EC6">
                              <w:pPr>
                                <w:jc w:val="center"/>
                              </w:pPr>
                              <w:r>
                                <w:t>“</w:t>
                              </w:r>
                            </w:p>
                          </w:tc>
                        </w:tr>
                        <w:tr w:rsidR="008006A2" w:rsidTr="00B52EC6">
                          <w:tc>
                            <w:tcPr>
                              <w:tcW w:w="1226" w:type="dxa"/>
                              <w:shd w:val="clear" w:color="auto" w:fill="auto"/>
                            </w:tcPr>
                            <w:p w:rsidR="008006A2" w:rsidRDefault="008006A2" w:rsidP="00B52EC6">
                              <w:r>
                                <w:t>OL</w:t>
                              </w:r>
                            </w:p>
                          </w:tc>
                          <w:tc>
                            <w:tcPr>
                              <w:tcW w:w="1121" w:type="dxa"/>
                              <w:shd w:val="clear" w:color="auto" w:fill="auto"/>
                            </w:tcPr>
                            <w:p w:rsidR="008006A2" w:rsidRDefault="008006A2" w:rsidP="00B52EC6">
                              <w:pPr>
                                <w:jc w:val="center"/>
                              </w:pPr>
                              <w:r>
                                <w:t>“</w:t>
                              </w:r>
                            </w:p>
                          </w:tc>
                          <w:tc>
                            <w:tcPr>
                              <w:tcW w:w="987" w:type="dxa"/>
                              <w:shd w:val="clear" w:color="auto" w:fill="auto"/>
                            </w:tcPr>
                            <w:p w:rsidR="008006A2" w:rsidRDefault="008006A2" w:rsidP="00B52EC6">
                              <w:pPr>
                                <w:jc w:val="center"/>
                              </w:pPr>
                              <w:r>
                                <w:t>0</w:t>
                              </w:r>
                            </w:p>
                          </w:tc>
                          <w:tc>
                            <w:tcPr>
                              <w:tcW w:w="1121" w:type="dxa"/>
                              <w:shd w:val="clear" w:color="auto" w:fill="auto"/>
                            </w:tcPr>
                            <w:p w:rsidR="008006A2" w:rsidRDefault="008006A2" w:rsidP="00B52EC6">
                              <w:pPr>
                                <w:jc w:val="center"/>
                              </w:pPr>
                              <w:r>
                                <w:t>“</w:t>
                              </w:r>
                            </w:p>
                          </w:tc>
                          <w:tc>
                            <w:tcPr>
                              <w:tcW w:w="1048" w:type="dxa"/>
                              <w:shd w:val="clear" w:color="auto" w:fill="auto"/>
                            </w:tcPr>
                            <w:p w:rsidR="008006A2" w:rsidRDefault="008006A2" w:rsidP="00B52EC6">
                              <w:pPr>
                                <w:jc w:val="center"/>
                              </w:pPr>
                              <w:r>
                                <w:t>“</w:t>
                              </w:r>
                            </w:p>
                          </w:tc>
                          <w:tc>
                            <w:tcPr>
                              <w:tcW w:w="1126" w:type="dxa"/>
                              <w:shd w:val="clear" w:color="auto" w:fill="auto"/>
                            </w:tcPr>
                            <w:p w:rsidR="008006A2" w:rsidRDefault="008006A2" w:rsidP="00B52EC6">
                              <w:pPr>
                                <w:jc w:val="center"/>
                              </w:pPr>
                              <w:r>
                                <w:t>“</w:t>
                              </w:r>
                            </w:p>
                          </w:tc>
                        </w:tr>
                      </w:tbl>
                      <w:p w:rsidR="008006A2" w:rsidRDefault="008006A2"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8006A2" w:rsidTr="00DA641A">
                          <w:tc>
                            <w:tcPr>
                              <w:tcW w:w="1292" w:type="dxa"/>
                              <w:shd w:val="clear" w:color="auto" w:fill="DBE5F1"/>
                            </w:tcPr>
                            <w:p w:rsidR="008006A2" w:rsidRDefault="008006A2" w:rsidP="00B52EC6">
                              <w:r>
                                <w:t>BG_n+3</w:t>
                              </w:r>
                            </w:p>
                          </w:tc>
                          <w:tc>
                            <w:tcPr>
                              <w:tcW w:w="1069" w:type="dxa"/>
                              <w:shd w:val="clear" w:color="auto" w:fill="DBE5F1"/>
                            </w:tcPr>
                            <w:p w:rsidR="008006A2" w:rsidRDefault="008006A2" w:rsidP="00B52EC6">
                              <w:pPr>
                                <w:jc w:val="center"/>
                              </w:pPr>
                              <w:r>
                                <w:t>Position</w:t>
                              </w:r>
                            </w:p>
                          </w:tc>
                          <w:tc>
                            <w:tcPr>
                              <w:tcW w:w="1069" w:type="dxa"/>
                              <w:shd w:val="clear" w:color="auto" w:fill="DBE5F1"/>
                            </w:tcPr>
                            <w:p w:rsidR="008006A2" w:rsidRDefault="008006A2" w:rsidP="00B52EC6">
                              <w:pPr>
                                <w:jc w:val="center"/>
                              </w:pPr>
                              <w:r>
                                <w:t>Linking</w:t>
                              </w:r>
                            </w:p>
                          </w:tc>
                          <w:tc>
                            <w:tcPr>
                              <w:tcW w:w="1069" w:type="dxa"/>
                              <w:shd w:val="clear" w:color="auto" w:fill="DBE5F1"/>
                            </w:tcPr>
                            <w:p w:rsidR="008006A2" w:rsidRDefault="008006A2" w:rsidP="00FB31CF">
                              <w:pPr>
                                <w:jc w:val="center"/>
                              </w:pPr>
                              <w:del w:id="2534" w:author="GIRAUD Christian" w:date="2014-06-27T17:05:00Z">
                                <w:r w:rsidDel="00300C20">
                                  <w:delText>orientation</w:delText>
                                </w:r>
                              </w:del>
                            </w:p>
                          </w:tc>
                          <w:tc>
                            <w:tcPr>
                              <w:tcW w:w="1069" w:type="dxa"/>
                              <w:shd w:val="clear" w:color="auto" w:fill="DBE5F1"/>
                            </w:tcPr>
                            <w:p w:rsidR="008006A2" w:rsidRDefault="008006A2" w:rsidP="00FB31CF">
                              <w:pPr>
                                <w:jc w:val="center"/>
                              </w:pPr>
                              <w:del w:id="2535" w:author="GIRAUD Christian" w:date="2014-06-27T17:05:00Z">
                                <w:r w:rsidDel="00300C20">
                                  <w:delText>inaccuracy</w:delText>
                                </w:r>
                              </w:del>
                            </w:p>
                          </w:tc>
                          <w:tc>
                            <w:tcPr>
                              <w:tcW w:w="1069" w:type="dxa"/>
                              <w:shd w:val="clear" w:color="auto" w:fill="DBE5F1"/>
                            </w:tcPr>
                            <w:p w:rsidR="008006A2" w:rsidRDefault="008006A2" w:rsidP="00FB31CF">
                              <w:pPr>
                                <w:jc w:val="center"/>
                              </w:pPr>
                              <w:del w:id="2536" w:author="GIRAUD Christian" w:date="2014-06-27T17:05:00Z">
                                <w:r w:rsidDel="00300C20">
                                  <w:delText>other</w:delText>
                                </w:r>
                              </w:del>
                            </w:p>
                          </w:tc>
                        </w:tr>
                        <w:tr w:rsidR="008006A2" w:rsidTr="00B52EC6">
                          <w:tc>
                            <w:tcPr>
                              <w:tcW w:w="1292" w:type="dxa"/>
                              <w:shd w:val="clear" w:color="auto" w:fill="auto"/>
                            </w:tcPr>
                            <w:p w:rsidR="008006A2" w:rsidRDefault="008006A2" w:rsidP="00B52EC6"/>
                          </w:tc>
                          <w:tc>
                            <w:tcPr>
                              <w:tcW w:w="1069" w:type="dxa"/>
                              <w:shd w:val="clear" w:color="auto" w:fill="auto"/>
                            </w:tcPr>
                            <w:p w:rsidR="008006A2" w:rsidRPr="00B52EC6" w:rsidRDefault="008006A2" w:rsidP="00B52EC6">
                              <w:pPr>
                                <w:pStyle w:val="Author"/>
                                <w:spacing w:before="0" w:after="0" w:line="300" w:lineRule="atLeast"/>
                                <w:rPr>
                                  <w:noProof w:val="0"/>
                                  <w:szCs w:val="20"/>
                                </w:rP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c>
                            <w:tcPr>
                              <w:tcW w:w="1069" w:type="dxa"/>
                              <w:shd w:val="clear" w:color="auto" w:fill="auto"/>
                            </w:tcPr>
                            <w:p w:rsidR="008006A2" w:rsidRDefault="008006A2" w:rsidP="00B52EC6">
                              <w:pPr>
                                <w:jc w:val="center"/>
                              </w:pP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8006A2" w:rsidRPr="00B52EC6" w:rsidRDefault="008006A2"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8006A2" w:rsidRDefault="008006A2" w:rsidP="00B52EC6">
                              <w:pPr>
                                <w:jc w:val="center"/>
                              </w:pPr>
                              <w:r>
                                <w:t>Asafe</w:t>
                              </w:r>
                            </w:p>
                          </w:tc>
                          <w:tc>
                            <w:tcPr>
                              <w:tcW w:w="1069" w:type="dxa"/>
                              <w:shd w:val="clear" w:color="auto" w:fill="auto"/>
                            </w:tcPr>
                            <w:p w:rsidR="008006A2" w:rsidRDefault="008006A2" w:rsidP="00B52EC6">
                              <w:pPr>
                                <w:jc w:val="center"/>
                              </w:pPr>
                              <w:r>
                                <w:t>9,81*grd</w:t>
                              </w:r>
                            </w:p>
                          </w:tc>
                          <w:tc>
                            <w:tcPr>
                              <w:tcW w:w="1069" w:type="dxa"/>
                              <w:shd w:val="clear" w:color="auto" w:fill="auto"/>
                            </w:tcPr>
                            <w:p w:rsidR="008006A2" w:rsidRDefault="008006A2" w:rsidP="00B52EC6">
                              <w:pPr>
                                <w:jc w:val="center"/>
                              </w:pPr>
                              <w:r>
                                <w:t>MRSP</w:t>
                              </w:r>
                            </w:p>
                          </w:tc>
                        </w:tr>
                        <w:tr w:rsidR="008006A2" w:rsidTr="00B52EC6">
                          <w:tc>
                            <w:tcPr>
                              <w:tcW w:w="1292" w:type="dxa"/>
                              <w:shd w:val="clear" w:color="auto" w:fill="auto"/>
                            </w:tcPr>
                            <w:p w:rsidR="008006A2" w:rsidRDefault="008006A2" w:rsidP="00B52EC6">
                              <w:r>
                                <w:t>Others</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Grade</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r w:rsidR="008006A2" w:rsidTr="00B52EC6">
                          <w:tc>
                            <w:tcPr>
                              <w:tcW w:w="1292" w:type="dxa"/>
                              <w:shd w:val="clear" w:color="auto" w:fill="auto"/>
                            </w:tcPr>
                            <w:p w:rsidR="008006A2" w:rsidRDefault="008006A2" w:rsidP="00B52EC6">
                              <w:r>
                                <w:t>SSP</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c>
                            <w:tcPr>
                              <w:tcW w:w="1069" w:type="dxa"/>
                              <w:shd w:val="clear" w:color="auto" w:fill="auto"/>
                            </w:tcPr>
                            <w:p w:rsidR="008006A2" w:rsidRDefault="008006A2" w:rsidP="00B52EC6">
                              <w:pPr>
                                <w:jc w:val="center"/>
                              </w:pPr>
                              <w:r>
                                <w:t>“</w:t>
                              </w:r>
                            </w:p>
                          </w:tc>
                        </w:tr>
                      </w:tbl>
                      <w:p w:rsidR="008006A2" w:rsidRDefault="008006A2" w:rsidP="00DA641A"/>
                    </w:txbxContent>
                  </v:textbox>
                </v:shape>
                <v:shape id="AutoShape 870" o:spid="_x0000_s1454" type="#_x0000_t32" style="position:absolute;left:10119;top:5020;width:227;height:618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wwsQAAADcAAAADwAAAGRycy9kb3ducmV2LnhtbESPQWvCQBSE74L/YXmCF6kbLRZNXUUF&#10;IYKXRnt/ZF+TYPbtkl1j2l/fLRQ8DjPzDbPe9qYRHbW+tqxgNk1AEBdW11wquF6OL0sQPiBrbCyT&#10;gm/ysN0MB2tMtX3wB3V5KEWEsE9RQRWCS6X0RUUG/dQ64uh92dZgiLItpW7xEeGmkfMkeZMGa44L&#10;FTo6VFTc8rtRkH0uOrfcn3Y/zep+CplxZ5wslBqP+t07iEB9eIb/25lWsJq/wt+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bDCxAAAANwAAAAPAAAAAAAAAAAA&#10;AAAAAKECAABkcnMvZG93bnJldi54bWxQSwUGAAAAAAQABAD5AAAAkgMAAAAA&#10;" strokecolor="#0070c0" strokeweight="2.25pt"/>
                <v:shapetype id="_x0000_t128" coordsize="21600,21600" o:spt="128" path="m,l21600,,10800,21600xe">
                  <v:stroke joinstyle="miter"/>
                  <v:path gradientshapeok="t" o:connecttype="custom" o:connectlocs="10800,0;5400,10800;10800,21600;16200,10800" textboxrect="5400,0,16200,10800"/>
                </v:shapetype>
                <v:shape id="AutoShape 871" o:spid="_x0000_s1455" type="#_x0000_t128" style="position:absolute;left:8207;top:7281;width:38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rQsYA&#10;AADcAAAADwAAAGRycy9kb3ducmV2LnhtbESP0WrCQBRE3wv9h+UWfBHdKCI1ukoqKlJ9qMYPuGSv&#10;SWr2bsiuGv++Kwh9HGbmDDNbtKYSN2pcaVnBoB+BIM6sLjlXcErXvU8QziNrrCyTggc5WMzf32YY&#10;a3vnA92OPhcBwi5GBYX3dSylywoy6Pq2Jg7e2TYGfZBNLnWD9wA3lRxG0VgaLDksFFjTsqDscrwa&#10;Bfvvn/Rqul+P9De6ZLv1MlltykSpzkebTEF4av1/+NXeagWT4QieZ8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yrQsYAAADcAAAADwAAAAAAAAAAAAAAAACYAgAAZHJz&#10;L2Rvd25yZXYueG1sUEsFBgAAAAAEAAQA9QAAAIsDAAAAAA==&#10;"/>
                <v:shape id="AutoShape 872" o:spid="_x0000_s1456" type="#_x0000_t32" style="position:absolute;left:2339;top:7281;width:1559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nxsYAAADcAAAADwAAAGRycy9kb3ducmV2LnhtbESP3WoCMRSE7wXfIZyCd5qt0tJujaKC&#10;aCkUtEW8PGzO/tTNyZpEd317Uyj0cpiZb5jpvDO1uJLzlWUFj6MEBHFmdcWFgu+v9fAFhA/IGmvL&#10;pOBGHuazfm+KqbYt7+i6D4WIEPYpKihDaFIpfVaSQT+yDXH0cusMhihdIbXDNsJNLcdJ8iwNVhwX&#10;SmxoVVJ22l+Mgo3fnQ8uX7bvn4vs42c12bbL/KjU4KFbvIEI1IX/8F97qxW8jp/g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5Z8bGAAAA3AAAAA8AAAAAAAAA&#10;AAAAAAAAoQIAAGRycy9kb3ducmV2LnhtbFBLBQYAAAAABAAEAPkAAACUAwAAAAA=&#10;">
                  <v:stroke dashstyle="dash"/>
                </v:shape>
                <v:shape id="AutoShape 873" o:spid="_x0000_s1457" type="#_x0000_t32" style="position:absolute;left:10992;top:11638;width:72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5scYAAADcAAAADwAAAGRycy9kb3ducmV2LnhtbESP3WoCMRSE74W+QziF3mm2FkRXo6hQ&#10;qgiCWoqXh83ZH92cbJPorm/fFAq9HGbmG2a26Ewt7uR8ZVnB6yABQZxZXXGh4PP03h+D8AFZY22Z&#10;FDzIw2L+1Jthqm3LB7ofQyEihH2KCsoQmlRKn5Vk0A9sQxy93DqDIUpXSO2wjXBTy2GSjKTBiuNC&#10;iQ2tS8qux5tR8OEP318uX7Xb/TLbXdZvm3aVn5V6ee6WUxCBuvAf/mtvtILJcAS/Z+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r+bHGAAAA3AAAAA8AAAAAAAAA&#10;AAAAAAAAoQIAAGRycy9kb3ducmV2LnhtbFBLBQYAAAAABAAEAPkAAACUAwAAAAA=&#10;">
                  <v:stroke dashstyle="dash"/>
                </v:shape>
                <v:shape id="AutoShape 874" o:spid="_x0000_s1458" type="#_x0000_t32" style="position:absolute;left:10983;top:15279;width:723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cKsYAAADcAAAADwAAAGRycy9kb3ducmV2LnhtbESPW2sCMRSE3wX/QzgF3zRbhV62RlFB&#10;tBQK2iI+HjZnL3VzsibRXf+9KRT6OMzMN8x03plaXMn5yrKCx1ECgjizuuJCwffXevgCwgdkjbVl&#10;UnAjD/NZvzfFVNuWd3Tdh0JECPsUFZQhNKmUPivJoB/Zhjh6uXUGQ5SukNphG+GmluMkeZIGK44L&#10;JTa0Kik77S9GwcbvzgeXL9v3z0X28bOabNtlflRq8NAt3kAE6sJ/+K+91Qpex8/weyYeAT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nXCrGAAAA3AAAAA8AAAAAAAAA&#10;AAAAAAAAoQIAAGRycy9kb3ducmV2LnhtbFBLBQYAAAAABAAEAPkAAACUAwAAAAA=&#10;">
                  <v:stroke dashstyle="dash"/>
                </v:shape>
                <v:shape id="AutoShape 875" o:spid="_x0000_s1459" type="#_x0000_t32" style="position:absolute;left:11001;top:27145;width:7229;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gjAsQAAADdAAAADwAAAGRycy9kb3ducmV2LnhtbERP22oCMRB9F/oPYQp902wtlbIaRQXR&#10;IhS8ID4Om9mL3UzWJHW3f98IQt/mcK4zmXWmFjdyvrKs4HWQgCDOrK64UHA8rPofIHxA1lhbJgW/&#10;5GE2fepNMNW25R3d9qEQMYR9igrKEJpUSp+VZNAPbEMcudw6gyFCV0jtsI3hppbDJBlJgxXHhhIb&#10;WpaUfe9/jIK1311PLl+0n1/zbHtZvm3aRX5W6uW5m49BBOrCv/jh3ug4P3kfwf2beI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KCMCxAAAAN0AAAAPAAAAAAAAAAAA&#10;AAAAAKECAABkcnMvZG93bnJldi54bWxQSwUGAAAAAAQABAD5AAAAkgMAAAAA&#10;">
                  <v:stroke dashstyle="dash"/>
                </v:shape>
                <v:shape id="AutoShape 876" o:spid="_x0000_s1460" type="#_x0000_t32" style="position:absolute;left:10992;top:30786;width:723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SGmcUAAADdAAAADwAAAGRycy9kb3ducmV2LnhtbERP22oCMRB9F/yHMELfNFtLrWyNokKp&#10;pSB4Qfo4bGYvdTPZJqm7/r0pCH2bw7nObNGZWlzI+cqygsdRAoI4s7riQsHx8DacgvABWWNtmRRc&#10;ycNi3u/NMNW25R1d9qEQMYR9igrKEJpUSp+VZNCPbEMcudw6gyFCV0jtsI3hppbjJJlIgxXHhhIb&#10;WpeUnfe/RsG73/2cXL5qP7bL7PN7/bRpV/mXUg+DbvkKIlAX/sV390bH+cnzC/x9E0+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SGmcUAAADdAAAADwAAAAAAAAAA&#10;AAAAAAChAgAAZHJzL2Rvd25yZXYueG1sUEsFBgAAAAAEAAQA+QAAAJMDAAAAAA==&#10;">
                  <v:stroke dashstyle="dash"/>
                </v:shape>
                <v:shape id="AutoShape 877" o:spid="_x0000_s1461" type="#_x0000_t32" style="position:absolute;left:10983;top:17480;width:7239;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S68gAAADdAAAADwAAAGRycy9kb3ducmV2LnhtbESPT2sCQQzF74V+hyFCb3XWSkvZOooK&#10;RUtB0JbSY9jJ/tGdzHZm6m6/vTkUvCW8l/d+mS0G16ozhdh4NjAZZ6CIC28brgx8frzeP4OKCdli&#10;65kM/FGExfz2Zoa59T3v6XxIlZIQjjkaqFPqcq1jUZPDOPYdsWilDw6TrKHSNmAv4a7VD1n2pB02&#10;LA01drSuqTgdfp2BTdz/fIVy1b/tlsX7cT3d9qvy25i70bB8AZVoSFfz//XWCn72KLjyjYyg5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vsS68gAAADdAAAADwAAAAAA&#10;AAAAAAAAAAChAgAAZHJzL2Rvd25yZXYueG1sUEsFBgAAAAAEAAQA+QAAAJYDAAAAAA==&#10;">
                  <v:stroke dashstyle="dash"/>
                </v:shape>
                <v:shape id="AutoShape 878" o:spid="_x0000_s1462" type="#_x0000_t32" style="position:absolute;left:10992;top:32995;width:72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3cMUAAADdAAAADwAAAGRycy9kb3ducmV2LnhtbERP22oCMRB9F/yHMELfNFtLpW6NokKp&#10;pSB4Qfo4bGYvdTPZJqm7/r0pCH2bw7nObNGZWlzI+cqygsdRAoI4s7riQsHx8DZ8AeEDssbaMim4&#10;kofFvN+bYaptyzu67EMhYgj7FBWUITSplD4ryaAf2YY4crl1BkOErpDaYRvDTS3HSTKRBiuODSU2&#10;tC4pO+9/jYJ3v/s5uXzVfmyX2ef3+mnTrvIvpR4G3fIVRKAu/Ivv7o2O85PnKfx9E0+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e3cMUAAADdAAAADwAAAAAAAAAA&#10;AAAAAAChAgAAZHJzL2Rvd25yZXYueG1sUEsFBgAAAAAEAAQA+QAAAJMDAAAAAA==&#10;">
                  <v:stroke dashstyle="dash"/>
                </v:shape>
                <v:shape id="AutoShape 882" o:spid="_x0000_s1463" type="#_x0000_t128" style="position:absolute;left:8207;top:23295;width:38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yccA&#10;AADdAAAADwAAAGRycy9kb3ducmV2LnhtbESPQW/CMAyF75P2HyJP4jKNZBzQ1BFQh8aEYAdG9wOs&#10;xms7GqdqApR/jw9I3Gy95/c+zxaDb9WJ+tgEtvA6NqCIy+Aariz8FquXN1AxITtsA5OFC0VYzB8f&#10;Zpi5cOYfOu1TpSSEY4YW6pS6TOtY1uQxjkNHLNpf6D0mWftKux7PEu5bPTFmqj02LA01drSsqTzs&#10;j97C92ZXHP3zx6X4N4dyu1rmn19Nbu3oacjfQSUa0t18u147wTdT4ZdvZAQ9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ZwsnHAAAA3QAAAA8AAAAAAAAAAAAAAAAAmAIAAGRy&#10;cy9kb3ducmV2LnhtbFBLBQYAAAAABAAEAPUAAACMAwAAAAA=&#10;"/>
                <v:shape id="AutoShape 883" o:spid="_x0000_s1464" type="#_x0000_t32" style="position:absolute;left:10966;top:23277;width:720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1xy8QAAADdAAAADwAAAGRycy9kb3ducmV2LnhtbERP22oCMRB9L/gPYYS+1awVpKxGUUG0&#10;FAQviI/DZvaim8k2Sd3t3zdCwbc5nOtM552pxZ2crywrGA4SEMSZ1RUXCk7H9dsHCB+QNdaWScEv&#10;eZjPei9TTLVteU/3QyhEDGGfooIyhCaV0mclGfQD2xBHLrfOYIjQFVI7bGO4qeV7koylwYpjQ4kN&#10;rUrKbocfo2Dj999nly/bz90i+7quRtt2mV+Ueu13iwmIQF14iv/dWx3nJ+MhPL6JJ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XHLxAAAAN0AAAAPAAAAAAAAAAAA&#10;AAAAAKECAABkcnMvZG93bnJldi54bWxQSwUGAAAAAAQABAD5AAAAkgMAAAAA&#10;">
                  <v:stroke dashstyle="dash"/>
                </v:shape>
                <v:shape id="AutoShape 884" o:spid="_x0000_s1465" type="#_x0000_t128" style="position:absolute;left:8137;top:52143;width:3807;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HMIA&#10;AADdAAAADwAAAGRycy9kb3ducmV2LnhtbERPTWvCQBC9C/0PyxR6000riKSuItWCUFqo9eJtmp0m&#10;wexsyIwm/nu3UOhtHu9zFqshNOZCndSRHTxOMjDERfQ1lw4OX6/jORhRZI9NZHJwJYHV8m60wNzH&#10;nj/pstfSpBCWHB1Uqm1urRQVBZRJbIkT9xO7gJpgV1rfYZ/CQ2OfsmxmA9acGips6aWi4rQ/BweD&#10;NGf5fpMP7UWPx+1m/n7oC+ce7of1MxilQf/Ff+6dT/Oz2RR+v0kn2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rYcwgAAAN0AAAAPAAAAAAAAAAAAAAAAAJgCAABkcnMvZG93&#10;bnJldi54bWxQSwUGAAAAAAQABAD1AAAAhwMAAAAA&#10;"/>
                <v:shape id="AutoShape 885" o:spid="_x0000_s1466" type="#_x0000_t32" style="position:absolute;left:10049;top:52143;width:7212;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SU8QAAADdAAAADwAAAGRycy9kb3ducmV2LnhtbERP22oCMRB9F/oPYQp902xtkbIaRQXR&#10;IhS8ID4Om9mL3UzWJHW3f98IQt/mcK4zmXWmFjdyvrKs4HWQgCDOrK64UHA8rPofIHxA1lhbJgW/&#10;5GE2fepNMNW25R3d9qEQMYR9igrKEJpUSp+VZNAPbEMcudw6gyFCV0jtsI3hppbDJBlJgxXHhhIb&#10;WpaUfe9/jIK1311PLl+0n1/zbHtZvm3aRX5W6uW5m49BBOrCv/jh3ug4Pxm9w/2beI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2tJTxAAAAN0AAAAPAAAAAAAAAAAA&#10;AAAAAKECAABkcnMvZG93bnJldi54bWxQSwUGAAAAAAQABAD5AAAAkgMAAAAA&#10;">
                  <v:stroke dashstyle="dash"/>
                </v:shape>
                <v:shape id="AutoShape 886" o:spid="_x0000_s1467" type="#_x0000_t32" style="position:absolute;left:10914;top:56029;width:7238;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Z3yMQAAADdAAAADwAAAGRycy9kb3ducmV2LnhtbERP22oCMRB9F/oPYQp902wtlbIaRQXR&#10;IhS8ID4Om9mL3UzWJHW3f98IQt/mcK4zmXWmFjdyvrKs4HWQgCDOrK64UHA8rPofIHxA1lhbJgW/&#10;5GE2fepNMNW25R3d9qEQMYR9igrKEJpUSp+VZNAPbEMcudw6gyFCV0jtsI3hppbDJBlJgxXHhhIb&#10;WpaUfe9/jIK1311PLl+0n1/zbHtZvm3aRX5W6uW5m49BBOrCv/jh3ug4Pxm9w/2beI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nfIxAAAAN0AAAAPAAAAAAAAAAAA&#10;AAAAAKECAABkcnMvZG93bnJldi54bWxQSwUGAAAAAAQABAD5AAAAkgMAAAAA&#10;">
                  <v:stroke dashstyle="dash"/>
                </v:shape>
                <v:shape id="AutoShape 887" o:spid="_x0000_s1468" type="#_x0000_t32" style="position:absolute;left:10887;top:59477;width:724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pv8QAAADdAAAADwAAAGRycy9kb3ducmV2LnhtbERP22oCMRB9F/yHMELfNGuFpaxGUUG0&#10;FApaER+HzexFN5Ntkrrbv28Khb7N4VxnsepNIx7kfG1ZwXSSgCDOra65VHD+2I1fQPiArLGxTAq+&#10;ycNqORwsMNO24yM9TqEUMYR9hgqqENpMSp9XZNBPbEscucI6gyFCV0rtsIvhppHPSZJKgzXHhgpb&#10;2laU309fRsHeHz8vrth0r+/r/O22nR26TXFV6mnUr+cgAvXhX/znPug4P0lT+P0mni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Om/xAAAAN0AAAAPAAAAAAAAAAAA&#10;AAAAAKECAABkcnMvZG93bnJldi54bWxQSwUGAAAAAAQABAD5AAAAkgMAAAAA&#10;">
                  <v:stroke dashstyle="dash"/>
                </v:shape>
                <v:shape id="Text Box 888" o:spid="_x0000_s1469" type="#_x0000_t202" style="position:absolute;left:3579;top:9918;width:5929;height:9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0sMMA&#10;AADdAAAADwAAAGRycy9kb3ducmV2LnhtbERPyWrDMBC9F/IPYgK9lEROaO3EiWyaQkuuWT5gYk1s&#10;E2tkLNXL31eFQm/zeOvs89E0oqfO1ZYVrJYRCOLC6ppLBdfL52IDwnlkjY1lUjCRgzybPe0x1Xbg&#10;E/VnX4oQwi5FBZX3bSqlKyoy6Ja2JQ7c3XYGfYBdKXWHQwg3jVxHUSwN1hwaKmzpo6Licf42Cu7H&#10;4eVtO9y+/DU5vcYHrJObnZR6no/vOxCeRv8v/nMfdZgfxQn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00sMMAAADdAAAADwAAAAAAAAAAAAAAAACYAgAAZHJzL2Rv&#10;d25yZXYueG1sUEsFBgAAAAAEAAQA9QAAAIgDAAAAAA==&#10;" stroked="f">
                  <v:textbox>
                    <w:txbxContent>
                      <w:p w:rsidR="008006A2" w:rsidRDefault="008006A2" w:rsidP="00DA641A">
                        <w:pPr>
                          <w:jc w:val="right"/>
                          <w:rPr>
                            <w:sz w:val="16"/>
                            <w:szCs w:val="16"/>
                            <w:lang w:val="fr-FR"/>
                          </w:rPr>
                        </w:pPr>
                        <w:r w:rsidRPr="005F589C">
                          <w:rPr>
                            <w:sz w:val="16"/>
                            <w:szCs w:val="16"/>
                            <w:lang w:val="fr-FR"/>
                          </w:rPr>
                          <w:t>xxx</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-1%</w:t>
                        </w:r>
                      </w:p>
                      <w:p w:rsidR="008006A2" w:rsidRPr="005F589C" w:rsidRDefault="008006A2" w:rsidP="00DA641A">
                        <w:pPr>
                          <w:jc w:val="right"/>
                          <w:rPr>
                            <w:sz w:val="16"/>
                            <w:szCs w:val="16"/>
                            <w:lang w:val="fr-FR"/>
                          </w:rPr>
                        </w:pPr>
                        <w:r>
                          <w:rPr>
                            <w:sz w:val="16"/>
                            <w:szCs w:val="16"/>
                            <w:lang w:val="fr-FR"/>
                          </w:rPr>
                          <w:t>60 km/h</w:t>
                        </w:r>
                      </w:p>
                    </w:txbxContent>
                  </v:textbox>
                </v:shape>
                <v:shape id="Text Box 890" o:spid="_x0000_s1470" type="#_x0000_t202" style="position:absolute;left:2348;top:25713;width:7160;height: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gwsQA&#10;AADdAAAADwAAAGRycy9kb3ducmV2LnhtbESPwW7CQAxE75X6DytX6qUqG6oSILAgQCriCuUDTNYk&#10;EVlvlF1I+Ht8QOJma8Yzz/Nl72p1ozZUng0MBwko4tzbigsDx/+/7wmoEJEt1p7JwJ0CLBfvb3PM&#10;rO94T7dDLJSEcMjQQBljk2kd8pIchoFviEU7+9ZhlLUttG2xk3BX658kSbXDiqWhxIY2JeWXw9UZ&#10;OO+6r9G0O23jcbz/TddYjU/+bsznR7+agYrUx5f5eb2zgp+kgivfyAh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ioMLEAAAA3QAAAA8AAAAAAAAAAAAAAAAAmAIAAGRycy9k&#10;b3ducmV2LnhtbFBLBQYAAAAABAAEAPUAAACJAwAAAAA=&#10;" stroked="f">
                  <v:textbox>
                    <w:txbxContent>
                      <w:p w:rsidR="008006A2" w:rsidRDefault="008006A2" w:rsidP="00DA641A">
                        <w:pPr>
                          <w:jc w:val="right"/>
                          <w:rPr>
                            <w:sz w:val="16"/>
                            <w:szCs w:val="16"/>
                            <w:lang w:val="fr-FR"/>
                          </w:rPr>
                        </w:pPr>
                        <w:r>
                          <w:rPr>
                            <w:sz w:val="16"/>
                            <w:szCs w:val="16"/>
                            <w:lang w:val="fr-FR"/>
                          </w:rPr>
                          <w:t>80 km/h</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2%</w:t>
                        </w:r>
                      </w:p>
                      <w:p w:rsidR="008006A2" w:rsidRPr="005F589C" w:rsidRDefault="008006A2" w:rsidP="00DA641A">
                        <w:pPr>
                          <w:jc w:val="right"/>
                          <w:rPr>
                            <w:sz w:val="16"/>
                            <w:szCs w:val="16"/>
                            <w:lang w:val="fr-FR"/>
                          </w:rPr>
                        </w:pPr>
                        <w:r>
                          <w:rPr>
                            <w:sz w:val="16"/>
                            <w:szCs w:val="16"/>
                            <w:lang w:val="fr-FR"/>
                          </w:rPr>
                          <w:t>45 km/h</w:t>
                        </w:r>
                      </w:p>
                    </w:txbxContent>
                  </v:textbox>
                </v:shape>
                <v:shape id="AutoShape 893" o:spid="_x0000_s1471" type="#_x0000_t32" style="position:absolute;left:15358;top:7290;width:9;height:15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DF+MIAAADdAAAADwAAAGRycy9kb3ducmV2LnhtbERP32vCMBB+H+x/CDfY20w7QWZnFCe4&#10;+aotez6as6lrLrHJbP3vF0HY2318P2+xGm0nLtSH1rGCfJKBIK6dbrlRUJXblzcQISJr7ByTgisF&#10;WC0fHxZYaDfwni6H2IgUwqFABSZGX0gZakMWw8R54sQdXW8xJtg3Uvc4pHDbydcsm0mLLacGg542&#10;huqfw69V4Kupy9fn69e2Lo2vhvz7Y3r6VOr5aVy/g4g0xn/x3b3TaX42m8Ptm3SC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DF+MIAAADdAAAADwAAAAAAAAAAAAAA&#10;AAChAgAAZHJzL2Rvd25yZXYueG1sUEsFBgAAAAAEAAQA+QAAAJADAAAAAA==&#10;" strokeweight="1pt">
                  <v:stroke endarrow="block"/>
                </v:shape>
                <v:shape id="AutoShape 894" o:spid="_x0000_s1472" type="#_x0000_t32" style="position:absolute;left:13821;top:23295;width:9;height:15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6uMQAAADdAAAADwAAAGRycy9kb3ducmV2LnhtbESPQU/DMAyF70j7D5GRuLG0TIKpWzZt&#10;SAOubNXOVmOaQuOEJqzdv8cHJG623vN7n9fbyffqQkPqAhso5wUo4ibYjlsD9elwvwSVMrLFPjAZ&#10;uFKC7WZ2s8bKhpHf6XLMrZIQThUacDnHSuvUOPKY5iESi/YRBo9Z1qHVdsBRwn2vH4riUXvsWBoc&#10;Rnp21Hwdf7yBWC9Cufu+vh6ak4v1WJ73i88XY+5up90KVKYp/5v/rt+s4BdP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4/q4xAAAAN0AAAAPAAAAAAAAAAAA&#10;AAAAAKECAABkcnMvZG93bnJldi54bWxQSwUGAAAAAAQABAD5AAAAkgMAAAAA&#10;" strokeweight="1pt">
                  <v:stroke endarrow="block"/>
                </v:shape>
                <v:shape id="AutoShape 895" o:spid="_x0000_s1473" type="#_x0000_t32" style="position:absolute;left:15288;top:52143;width:9;height:14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9fI8IAAADdAAAADwAAAGRycy9kb3ducmV2LnhtbERP32vCMBB+H/g/hBP2NtNOcKMzig50&#10;vqplz0dza7o1l9hEW/97Iwh7u4/v582Xg23FhbrQOFaQTzIQxJXTDdcKyuPm5R1EiMgaW8ek4EoB&#10;lovR0xwL7Xre0+UQa5FCOBSowMToCylDZchimDhPnLgf11mMCXa11B32Kdy28jXLZtJiw6nBoKdP&#10;Q9Xf4WwV+HLq8tXp+rWpjsaXff69nv5ulXoeD6sPEJGG+C9+uHc6zc/ecr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9fI8IAAADdAAAADwAAAAAAAAAAAAAA&#10;AAChAgAAZHJzL2Rvd25yZXYueG1sUEsFBgAAAAAEAAQA+QAAAJADAAAAAA==&#10;" strokeweight="1pt">
                  <v:stroke endarrow="block"/>
                </v:shape>
                <v:shape id="AutoShape 896" o:spid="_x0000_s1474" type="#_x0000_t32" style="position:absolute;left:2270;top:44267;width:15812;height: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Z5YcQAAADdAAAADwAAAGRycy9kb3ducmV2LnhtbERP22oCMRB9F/yHMELfNFuFVrZGUaFo&#10;EQraIj4Om9lLu5lsk9Rd/94Igm9zONeZLTpTizM5X1lW8DxKQBBnVldcKPj+eh9OQfiArLG2TAou&#10;5GEx7/dmmGrb8p7Oh1CIGMI+RQVlCE0qpc9KMuhHtiGOXG6dwRChK6R22MZwU8txkrxIgxXHhhIb&#10;WpeU/R7+jYKN3/8dXb5qPz6X2e5nPdm2q/yk1NOgW76BCNSFh/ju3uo4P3kdw+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nlhxAAAAN0AAAAPAAAAAAAAAAAA&#10;AAAAAKECAABkcnMvZG93bnJldi54bWxQSwUGAAAAAAQABAD5AAAAkgMAAAAA&#10;">
                  <v:stroke dashstyle="dash"/>
                </v:shape>
                <v:shape id="AutoShape 897" o:spid="_x0000_s1475" type="#_x0000_t32" style="position:absolute;left:10835;top:46319;width:724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sQAAADdAAAADwAAAGRycy9kb3ducmV2LnhtbERP22oCMRB9F/yHMELfNNsKVrZGUaFU&#10;EQraIj4Om9lLu5lsk9Rd/94Igm9zONeZLTpTizM5X1lW8DxKQBBnVldcKPj+eh9OQfiArLG2TAou&#10;5GEx7/dmmGrb8p7Oh1CIGMI+RQVlCE0qpc9KMuhHtiGOXG6dwRChK6R22MZwU8uXJJlIgxXHhhIb&#10;WpeU/R7+jYIPv/87unzVbj+X2e5nPd60q/yk1NOgW76BCNSFh/ju3ug4P3kdw+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6tz6xAAAAN0AAAAPAAAAAAAAAAAA&#10;AAAAAKECAABkcnMvZG93bnJldi54bWxQSwUGAAAAAAQABAD5AAAAkgMAAAAA&#10;">
                  <v:stroke dashstyle="dash"/>
                </v:shape>
                <v:shape id="AutoShape 898" o:spid="_x0000_s1476" type="#_x0000_t32" style="position:absolute;left:10835;top:48528;width:725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NEjsUAAADdAAAADwAAAGRycy9kb3ducmV2LnhtbERP22oCMRB9F/yHMELfNFtbrGyNokKp&#10;pSB4Qfo4bGYvdTPZJqm7/r0pCH2bw7nObNGZWlzI+cqygsdRAoI4s7riQsHx8DacgvABWWNtmRRc&#10;ycNi3u/NMNW25R1d9qEQMYR9igrKEJpUSp+VZNCPbEMcudw6gyFCV0jtsI3hppbjJJlIgxXHhhIb&#10;WpeUnfe/RsG73/2cXL5qP7bL7PN7/bRpV/mXUg+DbvkKIlAX/sV390bH+cnLM/x9E0+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NEjsUAAADdAAAADwAAAAAAAAAA&#10;AAAAAAChAgAAZHJzL2Rvd25yZXYueG1sUEsFBgAAAAAEAAQA+QAAAJMDAAAAAA==&#10;">
                  <v:stroke dashstyle="dash"/>
                </v:shape>
                <v:shape id="AutoShape 900" o:spid="_x0000_s1477" type="#_x0000_t32" style="position:absolute;left:2278;top:7290;width:61;height:369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4eNcQAAADdAAAADwAAAGRycy9kb3ducmV2LnhtbERPTWvCQBC9F/oflin0VjctqCG6ipRG&#10;9FLQtuhxzI5JSHY27G5j/PddQehtHu9z5svBtKIn52vLCl5HCQjiwuqaSwXfX/lLCsIHZI2tZVJw&#10;JQ/LxePDHDNtL7yjfh9KEUPYZ6igCqHLpPRFRQb9yHbEkTtbZzBE6EqpHV5iuGnlW5JMpMGaY0OF&#10;Hb1XVDT7X6Ngu16nvWw/m0M+nnw4Om3q4ueo1PPTsJqBCDSEf/HdvdFxfjIdw+2beIJ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41xAAAAN0AAAAPAAAAAAAAAAAA&#10;AAAAAKECAABkcnMvZG93bnJldi54bWxQSwUGAAAAAAQABAD5AAAAkgMAAAAA&#10;">
                  <v:stroke startarrow="block" endarrow="block"/>
                </v:shape>
                <v:shape id="Text Box 901" o:spid="_x0000_s1478" type="#_x0000_t202" style="position:absolute;left:5596;top:698;width:11159;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Zv8QA&#10;AADdAAAADwAAAGRycy9kb3ducmV2LnhtbERPTWvCQBC9F/wPywheim5qJdrUVURo0ZtVsdchOyah&#10;2dl0dxvjv3cFobd5vM+ZLztTi5acrywreBklIIhzqysuFBwPH8MZCB+QNdaWScGVPCwXvac5Ztpe&#10;+IvafShEDGGfoYIyhCaT0uclGfQj2xBH7mydwRChK6R2eInhppbjJEmlwYpjQ4kNrUvKf/Z/RsFs&#10;smm//fZ1d8rTc/0Wnqft569TatDvVu8gAnXhX/xwb3Scn0x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Wb/EAAAA3QAAAA8AAAAAAAAAAAAAAAAAmAIAAGRycy9k&#10;b3ducmV2LnhtbFBLBQYAAAAABAAEAPUAAACJAwAAAAA=&#10;">
                  <v:textbox>
                    <w:txbxContent>
                      <w:p w:rsidR="008006A2" w:rsidRPr="00547D17" w:rsidRDefault="008006A2" w:rsidP="00DA641A">
                        <w:pPr>
                          <w:shd w:val="clear" w:color="auto" w:fill="FFC000"/>
                          <w:rPr>
                            <w:b/>
                            <w:lang w:val="fr-FR"/>
                          </w:rPr>
                        </w:pPr>
                        <w:r w:rsidRPr="00547D17">
                          <w:rPr>
                            <w:b/>
                            <w:lang w:val="fr-FR"/>
                          </w:rPr>
                          <w:t>Track Layout</w:t>
                        </w:r>
                      </w:p>
                    </w:txbxContent>
                  </v:textbox>
                </v:shape>
                <v:shape id="Text Box 902" o:spid="_x0000_s1479" type="#_x0000_t202" style="position:absolute;left:18230;top:698;width:43290;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8JMQA&#10;AADdAAAADwAAAGRycy9kb3ducmV2LnhtbERPTWvCQBC9F/wPywheSt1Ui9HUVUSo6M1a0euQHZPQ&#10;7Gy6u43x37tCobd5vM+ZLztTi5acrywreB0mIIhzqysuFBy/Pl6mIHxA1lhbJgU38rBc9J7mmGl7&#10;5U9qD6EQMYR9hgrKEJpMSp+XZNAPbUMcuYt1BkOErpDa4TWGm1qOkmQiDVYcG0psaF1S/n34NQqm&#10;b9v27Hfj/SmfXOpZeE7bzY9TatDvVu8gAnXhX/zn3uo4P0lTeHwTT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CTEAAAA3QAAAA8AAAAAAAAAAAAAAAAAmAIAAGRycy9k&#10;b3ducmV2LnhtbFBLBQYAAAAABAAEAPUAAACJAwAAAAA=&#10;">
                  <v:textbox>
                    <w:txbxContent>
                      <w:p w:rsidR="008006A2" w:rsidRPr="00672A25" w:rsidRDefault="008006A2" w:rsidP="00DA641A">
                        <w:pPr>
                          <w:shd w:val="clear" w:color="auto" w:fill="FFFF00"/>
                          <w:rPr>
                            <w:b/>
                          </w:rPr>
                        </w:pPr>
                        <w:r w:rsidRPr="00672A25">
                          <w:rPr>
                            <w:b/>
                          </w:rPr>
                          <w:t xml:space="preserve">Type             Position     Value       </w:t>
                        </w:r>
                        <w:r>
                          <w:rPr>
                            <w:b/>
                          </w:rPr>
                          <w:t>Asafe</w:t>
                        </w:r>
                        <w:r w:rsidRPr="00672A25">
                          <w:rPr>
                            <w:b/>
                          </w:rPr>
                          <w:t xml:space="preserve">            Grd          Mrsp</w:t>
                        </w:r>
                      </w:p>
                    </w:txbxContent>
                  </v:textbox>
                </v:shape>
                <v:shape id="AutoShape 903" o:spid="_x0000_s1480" type="#_x0000_t32" style="position:absolute;left:10931;top:61503;width:7221;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5Oi8gAAADdAAAADwAAAGRycy9kb3ducmV2LnhtbESPT2sCQQzF74V+hyFCb3XWCm3ZOooK&#10;RUtB0JbSY9jJ/tGdzHZm6m6/vTkUvCW8l/d+mS0G16ozhdh4NjAZZ6CIC28brgx8frzeP4OKCdli&#10;65kM/FGExfz2Zoa59T3v6XxIlZIQjjkaqFPqcq1jUZPDOPYdsWilDw6TrKHSNmAv4a7VD1n2qB02&#10;LA01drSuqTgdfp2BTdz/fIVy1b/tlsX7cT3d9qvy25i70bB8AZVoSFfz//XWCn72JLjyjYyg5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5Oi8gAAADdAAAADwAAAAAA&#10;AAAAAAAAAAChAgAAZHJzL2Rvd25yZXYueG1sUEsFBgAAAAAEAAQA+QAAAJYDAAAAAA==&#10;">
                  <v:stroke dashstyle="dash"/>
                </v:shape>
                <v:shape id="Text Box 904" o:spid="_x0000_s1481" type="#_x0000_t202" style="position:absolute;left:2278;top:54291;width:7151;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eThMMA&#10;AADdAAAADwAAAGRycy9kb3ducmV2LnhtbERPS2rDMBDdF3IHMYVsSiMntHbtRglNIMXbpD7AxBp/&#10;qDUylhrbt48Khe7m8b6z3U+mEzcaXGtZwXoVgSAurW65VlB8nZ7fQDiPrLGzTApmcrDfLR62mGk7&#10;8pluF1+LEMIuQwWN930mpSsbMuhWticOXGUHgz7AoZZ6wDGEm05uoiiWBlsODQ32dGyo/L78GAVV&#10;Pj69puP10xfJ+SU+YJtc7azU8nH6eAfhafL/4j93rsP8KEnh95twgt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eThMMAAADdAAAADwAAAAAAAAAAAAAAAACYAgAAZHJzL2Rv&#10;d25yZXYueG1sUEsFBgAAAAAEAAQA9QAAAIgDAAAAAA==&#10;" stroked="f">
                  <v:textbox>
                    <w:txbxContent>
                      <w:p w:rsidR="008006A2" w:rsidRDefault="008006A2" w:rsidP="00DA641A">
                        <w:pPr>
                          <w:jc w:val="right"/>
                          <w:rPr>
                            <w:sz w:val="16"/>
                            <w:szCs w:val="16"/>
                            <w:lang w:val="fr-FR"/>
                          </w:rPr>
                        </w:pPr>
                        <w:r>
                          <w:rPr>
                            <w:sz w:val="16"/>
                            <w:szCs w:val="16"/>
                            <w:lang w:val="fr-FR"/>
                          </w:rPr>
                          <w:t>60 km/h</w:t>
                        </w:r>
                      </w:p>
                      <w:p w:rsidR="008006A2" w:rsidRDefault="008006A2" w:rsidP="00DA641A">
                        <w:pPr>
                          <w:jc w:val="right"/>
                          <w:rPr>
                            <w:sz w:val="16"/>
                            <w:szCs w:val="16"/>
                            <w:lang w:val="fr-FR"/>
                          </w:rPr>
                        </w:pPr>
                      </w:p>
                      <w:p w:rsidR="008006A2" w:rsidRDefault="008006A2" w:rsidP="00DA641A">
                        <w:pPr>
                          <w:jc w:val="right"/>
                          <w:rPr>
                            <w:sz w:val="16"/>
                            <w:szCs w:val="16"/>
                            <w:lang w:val="fr-FR"/>
                          </w:rPr>
                        </w:pPr>
                        <w:r>
                          <w:rPr>
                            <w:sz w:val="16"/>
                            <w:szCs w:val="16"/>
                            <w:lang w:val="fr-FR"/>
                          </w:rPr>
                          <w:t>-0,5%</w:t>
                        </w:r>
                      </w:p>
                      <w:p w:rsidR="008006A2" w:rsidRPr="005F589C" w:rsidRDefault="008006A2" w:rsidP="00DA641A">
                        <w:pPr>
                          <w:jc w:val="right"/>
                          <w:rPr>
                            <w:sz w:val="16"/>
                            <w:szCs w:val="16"/>
                            <w:lang w:val="fr-FR"/>
                          </w:rPr>
                        </w:pPr>
                        <w:r>
                          <w:rPr>
                            <w:sz w:val="16"/>
                            <w:szCs w:val="16"/>
                            <w:lang w:val="fr-FR"/>
                          </w:rPr>
                          <w:t>100 km/h</w:t>
                        </w:r>
                      </w:p>
                    </w:txbxContent>
                  </v:textbox>
                </v:shape>
                <v:oval id="Oval 905" o:spid="_x0000_s1482" style="position:absolute;left:6888;top:43604;width:1249;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2cq8UA&#10;AADdAAAADwAAAGRycy9kb3ducmV2LnhtbESPQWvCQBCF74X+h2UKvdVNtaikriKCUqoejL30NmSn&#10;SWh2NuyuGv+9cxC8vWHefPPebNG7Vp0pxMazgfdBBoq49LbhysDPcf02BRUTssXWMxm4UoTF/Plp&#10;hrn1Fz7QuUiVEgjHHA3UKXW51rGsyWEc+I5Ydn8+OEwyhkrbgBeBu1YPs2ysHTYsH2rsaFVT+V+c&#10;nFB2p833pBix/mj32/B7jKPrqjTm9aVffoJK1KeH+X79ZSV+NpX80kYk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ZyrxQAAAN0AAAAPAAAAAAAAAAAAAAAAAJgCAABkcnMv&#10;ZG93bnJldi54bWxQSwUGAAAAAAQABAD1AAAAigMAAAAA&#10;" fillcolor="red"/>
                <v:shape id="AutoShape 906" o:spid="_x0000_s1483" type="#_x0000_t128" style="position:absolute;left:8067;top:39029;width:38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BqMQA&#10;AADdAAAADwAAAGRycy9kb3ducmV2LnhtbERPzYrCMBC+L/gOYQQvy5roYZFqlCoqsrsHtfsAQzO2&#10;1WZSmqj17TeCsLf5+H5ntuhsLW7U+sqxhtFQgSDOnam40PCbbT4mIHxANlg7Jg0P8rCY995mmBh3&#10;5wPdjqEQMYR9ghrKEJpESp+XZNEPXUMcuZNrLYYI20KaFu8x3NZyrNSntFhxbCixoVVJ+eV4tRp+&#10;vvbZ1b4vH9lZXfLvzSpdb6tU60G/S6cgAnXhX/xy70ycryYjeH4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gajEAAAA3QAAAA8AAAAAAAAAAAAAAAAAmAIAAGRycy9k&#10;b3ducmV2LnhtbFBLBQYAAAAABAAEAPUAAACJAwAAAAA=&#10;"/>
                <v:shape id="AutoShape 907" o:spid="_x0000_s1484" type="#_x0000_t32" style="position:absolute;left:10835;top:39011;width:7195;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MJRsQAAADdAAAADwAAAGRycy9kb3ducmV2LnhtbERP22oCMRB9F/yHMIJvmq2FIlujqFCq&#10;CAUvFB+HzezFbibbJLrbv28Ewbc5nOvMFp2pxY2crywreBknIIgzqysuFJyOH6MpCB+QNdaWScEf&#10;eVjM+70Zptq2vKfbIRQihrBPUUEZQpNK6bOSDPqxbYgjl1tnMEToCqkdtjHc1HKSJG/SYMWxocSG&#10;1iVlP4erUfDp97/fLl+1269ltrusXzftKj8rNRx0y3cQgbrwFD/cGx3nJ9MJ3L+JJ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wlGxAAAAN0AAAAPAAAAAAAAAAAA&#10;AAAAAKECAABkcnMvZG93bnJldi54bWxQSwUGAAAAAAQABAD5AAAAkgMAAAAA&#10;">
                  <v:stroke dashstyle="dash"/>
                </v:shape>
                <v:shape id="AutoShape 908" o:spid="_x0000_s1485" type="#_x0000_t32" style="position:absolute;left:14327;top:39011;width:9;height:1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QU6MEAAADdAAAADwAAAGRycy9kb3ducmV2LnhtbERP32vCMBB+H/g/hBN8m2ktDOmMogM3&#10;X6dlz0dzNtXmkjXR1v9+GQz2dh/fz1ttRtuJO/Whdawgn2cgiGunW24UVKf98xJEiMgaO8ek4EEB&#10;NuvJ0wpL7Qb+pPsxNiKFcChRgYnRl1KG2pDFMHeeOHFn11uMCfaN1D0OKdx2cpFlL9Jiy6nBoKc3&#10;Q/X1eLMKfFW4fPv9+NjXJ+OrIf/aFZd3pWbTcfsKItIY/8V/7oNO87NlAb/fpB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BTowQAAAN0AAAAPAAAAAAAAAAAAAAAA&#10;AKECAABkcnMvZG93bnJldi54bWxQSwUGAAAAAAQABAD5AAAAjwMAAAAA&#10;" strokeweight="1pt">
                  <v:stroke endarrow="block"/>
                </v:shape>
                <v:shape id="Text Box 909" o:spid="_x0000_s1486" type="#_x0000_t202" style="position:absolute;left:1108;top:21374;width:5187;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SdMQA&#10;AADdAAAADwAAAGRycy9kb3ducmV2LnhtbERPTWvCQBC9C/0PyxR6Ed20FZumrlIKit40Fb0O2TEJ&#10;zc6mu9uY/ntXELzN433ObNGbRnTkfG1ZwfM4AUFcWF1zqWD/vRylIHxA1thYJgX/5GExfxjMMNP2&#10;zDvq8lCKGMI+QwVVCG0mpS8qMujHtiWO3Mk6gyFCV0rt8BzDTSNfkmQqDdYcGyps6aui4if/MwrS&#10;ybo7+s3r9lBMT817GL51q1+n1NNj//kBIlAf7uKbe63j/CSdwPWbeI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EnTEAAAA3QAAAA8AAAAAAAAAAAAAAAAAmAIAAGRycy9k&#10;b3ducmV2LnhtbFBLBQYAAAAABAAEAPUAAACJAwAAAAA=&#10;">
                  <v:textbox>
                    <w:txbxContent>
                      <w:p w:rsidR="008006A2" w:rsidRPr="00D5149D" w:rsidRDefault="008006A2" w:rsidP="00DA641A">
                        <w:pPr>
                          <w:rPr>
                            <w:lang w:val="fr-FR"/>
                          </w:rPr>
                        </w:pPr>
                        <w:r>
                          <w:rPr>
                            <w:lang w:val="fr-FR"/>
                          </w:rPr>
                          <w:t>LOA</w:t>
                        </w:r>
                      </w:p>
                    </w:txbxContent>
                  </v:textbox>
                </v:shape>
                <v:shape id="Text Box 911" o:spid="_x0000_s1487" type="#_x0000_t202" style="position:absolute;left:3579;top:4025;width:5929;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378QA&#10;AADdAAAADwAAAGRycy9kb3ducmV2LnhtbERPS2vCQBC+C/6HZYReim760hhdpRRa9FYf6HXIjkkw&#10;O5vubmP8926h4G0+vufMl52pRUvOV5YVPI0SEMS51RUXCva7z2EKwgdkjbVlUnAlD8tFvzfHTNsL&#10;b6jdhkLEEPYZKihDaDIpfV6SQT+yDXHkTtYZDBG6QmqHlxhuavmcJGNpsOLYUGJDHyXl5+2vUZC+&#10;rtqjX798H/LxqZ6Gx0n79eOUehh07zMQgbpwF/+7VzrOT9I3+Psmn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bt+/EAAAA3QAAAA8AAAAAAAAAAAAAAAAAmAIAAGRycy9k&#10;b3ducmV2LnhtbFBLBQYAAAAABAAEAPUAAACJAwAAAAA=&#10;">
                  <v:textbox>
                    <w:txbxContent>
                      <w:p w:rsidR="008006A2" w:rsidRPr="00D5149D" w:rsidRDefault="008006A2" w:rsidP="00DA641A">
                        <w:pPr>
                          <w:rPr>
                            <w:lang w:val="fr-FR"/>
                          </w:rPr>
                        </w:pPr>
                        <w:r>
                          <w:rPr>
                            <w:lang w:val="fr-FR"/>
                          </w:rPr>
                          <w:t>LRBG</w:t>
                        </w:r>
                      </w:p>
                    </w:txbxContent>
                  </v:textbox>
                </v:shape>
                <w10:anchorlock/>
              </v:group>
            </w:pict>
          </mc:Fallback>
        </mc:AlternateContent>
      </w:r>
    </w:p>
    <w:p w:rsidR="001F52C2" w:rsidRDefault="001F52C2" w:rsidP="00F54EFE">
      <w:pPr>
        <w:pStyle w:val="Textkrper"/>
        <w:ind w:left="851" w:hanging="851"/>
      </w:pPr>
    </w:p>
    <w:p w:rsidR="00C3295C" w:rsidRPr="00740F57" w:rsidRDefault="002C028C" w:rsidP="00F54EFE">
      <w:pPr>
        <w:pStyle w:val="Figure"/>
        <w:ind w:left="851" w:hanging="851"/>
      </w:pPr>
      <w:ins w:id="2537" w:author="GIRAUD Christian" w:date="2014-06-30T11:30:00Z">
        <w:r>
          <w:rPr>
            <w:rStyle w:val="Fett"/>
          </w:rPr>
          <w:t xml:space="preserve">Dynamic </w:t>
        </w:r>
      </w:ins>
      <w:r w:rsidR="00C3295C">
        <w:rPr>
          <w:rStyle w:val="Fett"/>
        </w:rPr>
        <w:t>Database of “EVC”</w:t>
      </w:r>
    </w:p>
    <w:p w:rsidR="001F52C2" w:rsidRDefault="001F52C2" w:rsidP="00F54EFE">
      <w:pPr>
        <w:pStyle w:val="Textkrper"/>
        <w:ind w:left="851" w:hanging="851"/>
      </w:pPr>
    </w:p>
    <w:p w:rsidR="001F52C2" w:rsidRDefault="00C3295C" w:rsidP="00440F93">
      <w:pPr>
        <w:pStyle w:val="berschrift3"/>
        <w:pPrChange w:id="2538" w:author="GIRAUD Christian" w:date="2014-06-27T17:19:00Z">
          <w:pPr>
            <w:pStyle w:val="Textkrper"/>
            <w:ind w:left="851" w:hanging="851"/>
          </w:pPr>
        </w:pPrChange>
      </w:pPr>
      <w:r>
        <w:lastRenderedPageBreak/>
        <w:t>Comments</w:t>
      </w:r>
      <w:del w:id="2539" w:author="GIRAUD Christian" w:date="2014-06-27T17:19:00Z">
        <w:r w:rsidDel="00440F93">
          <w:delText xml:space="preserve"> :</w:delText>
        </w:r>
      </w:del>
    </w:p>
    <w:p w:rsidR="00526D4F" w:rsidRDefault="00526D4F" w:rsidP="00F54EFE">
      <w:pPr>
        <w:pStyle w:val="Textkrper"/>
        <w:ind w:left="851" w:hanging="851"/>
      </w:pPr>
    </w:p>
    <w:p w:rsidR="001105F7" w:rsidRDefault="001105F7" w:rsidP="00F54EFE">
      <w:pPr>
        <w:pStyle w:val="Textkrper"/>
        <w:numPr>
          <w:ilvl w:val="0"/>
          <w:numId w:val="24"/>
        </w:numPr>
        <w:ind w:left="851" w:hanging="851"/>
        <w:rPr>
          <w:ins w:id="2540" w:author="GIRAUD Christian" w:date="2014-06-27T17:22:00Z"/>
        </w:rPr>
      </w:pPr>
      <w:r>
        <w:t>Assuming the hereunder matrix, the convention is :</w:t>
      </w:r>
    </w:p>
    <w:p w:rsidR="00440F93" w:rsidRDefault="00440F93" w:rsidP="00F54EFE">
      <w:pPr>
        <w:pStyle w:val="Textkrper"/>
        <w:numPr>
          <w:ilvl w:val="0"/>
          <w:numId w:val="24"/>
        </w:numPr>
        <w:ind w:left="851" w:hanging="851"/>
      </w:pPr>
    </w:p>
    <w:p w:rsidR="001105F7" w:rsidRDefault="001105F7" w:rsidP="00F54EFE">
      <w:pPr>
        <w:pStyle w:val="Textkrper"/>
        <w:numPr>
          <w:ilvl w:val="1"/>
          <w:numId w:val="24"/>
        </w:numPr>
        <w:ind w:left="851" w:hanging="851"/>
      </w:pPr>
      <w:r>
        <w:t xml:space="preserve">Direction of travel is top to </w:t>
      </w:r>
      <w:r w:rsidR="00526D4F">
        <w:t>d</w:t>
      </w:r>
      <w:r>
        <w:t>own,</w:t>
      </w:r>
      <w:r w:rsidR="00526D4F">
        <w:t xml:space="preserve"> whatever is the direction of travel or orientation,</w:t>
      </w:r>
    </w:p>
    <w:p w:rsidR="00526D4F" w:rsidRDefault="001105F7" w:rsidP="00F54EFE">
      <w:pPr>
        <w:pStyle w:val="Textkrper"/>
        <w:numPr>
          <w:ilvl w:val="1"/>
          <w:numId w:val="24"/>
        </w:numPr>
        <w:ind w:left="851" w:hanging="851"/>
      </w:pPr>
      <w:r>
        <w:t xml:space="preserve">Dimension is enough to keep in memory </w:t>
      </w:r>
      <w:r w:rsidR="00526D4F">
        <w:t>:</w:t>
      </w:r>
    </w:p>
    <w:p w:rsidR="00526D4F" w:rsidRDefault="001105F7" w:rsidP="00F77C31">
      <w:pPr>
        <w:pStyle w:val="Textkrper"/>
        <w:numPr>
          <w:ilvl w:val="3"/>
          <w:numId w:val="24"/>
        </w:numPr>
      </w:pPr>
      <w:r>
        <w:t>the data related to the last 8 passed balises</w:t>
      </w:r>
      <w:r w:rsidR="00526D4F">
        <w:t>,</w:t>
      </w:r>
    </w:p>
    <w:p w:rsidR="001D7E66" w:rsidRDefault="001105F7" w:rsidP="00F77C31">
      <w:pPr>
        <w:pStyle w:val="Textkrper"/>
        <w:numPr>
          <w:ilvl w:val="3"/>
          <w:numId w:val="24"/>
        </w:numPr>
      </w:pPr>
      <w:r>
        <w:t xml:space="preserve">and the data related </w:t>
      </w:r>
      <w:r w:rsidR="00526D4F">
        <w:t xml:space="preserve">to </w:t>
      </w:r>
      <w:r>
        <w:t>8 linked balises</w:t>
      </w:r>
      <w:r w:rsidR="00526D4F">
        <w:t xml:space="preserve"> </w:t>
      </w:r>
      <w:r>
        <w:t>as anticipation</w:t>
      </w:r>
      <w:r w:rsidR="001D7E66">
        <w:t>,</w:t>
      </w:r>
    </w:p>
    <w:p w:rsidR="001105F7" w:rsidRDefault="001D7E66" w:rsidP="00F77C31">
      <w:pPr>
        <w:pStyle w:val="Textkrper"/>
        <w:numPr>
          <w:ilvl w:val="3"/>
          <w:numId w:val="24"/>
        </w:numPr>
      </w:pPr>
      <w:r>
        <w:t>only packets in correct orientation are stored</w:t>
      </w:r>
      <w:r w:rsidR="00526D4F">
        <w:t>.</w:t>
      </w:r>
    </w:p>
    <w:p w:rsidR="0020024C" w:rsidRDefault="0020024C" w:rsidP="00F54EFE">
      <w:pPr>
        <w:pStyle w:val="Textkrper"/>
        <w:numPr>
          <w:ilvl w:val="1"/>
          <w:numId w:val="24"/>
        </w:numPr>
        <w:ind w:left="851" w:hanging="851"/>
      </w:pPr>
      <w:r>
        <w:t>The 3 first columns are filled by packet  data :</w:t>
      </w:r>
    </w:p>
    <w:p w:rsidR="0020024C" w:rsidRDefault="0020024C" w:rsidP="00F77C31">
      <w:pPr>
        <w:pStyle w:val="Textkrper"/>
        <w:numPr>
          <w:ilvl w:val="3"/>
          <w:numId w:val="24"/>
        </w:numPr>
      </w:pPr>
      <w:r>
        <w:t>Type is packet  identity,</w:t>
      </w:r>
    </w:p>
    <w:p w:rsidR="0020024C" w:rsidRDefault="0020024C" w:rsidP="00F77C31">
      <w:pPr>
        <w:pStyle w:val="Textkrper"/>
        <w:numPr>
          <w:ilvl w:val="3"/>
          <w:numId w:val="24"/>
        </w:numPr>
      </w:pPr>
      <w:r>
        <w:t xml:space="preserve">Position is distance from </w:t>
      </w:r>
      <w:r w:rsidR="001D7E66">
        <w:t xml:space="preserve">related </w:t>
      </w:r>
      <w:r>
        <w:t>LRBG,</w:t>
      </w:r>
    </w:p>
    <w:p w:rsidR="0020024C" w:rsidRDefault="0020024C" w:rsidP="00F77C31">
      <w:pPr>
        <w:pStyle w:val="Textkrper"/>
        <w:numPr>
          <w:ilvl w:val="3"/>
          <w:numId w:val="24"/>
        </w:numPr>
      </w:pPr>
      <w:r>
        <w:t>Value is data related to the type,</w:t>
      </w:r>
    </w:p>
    <w:p w:rsidR="00812A12" w:rsidRDefault="0020024C" w:rsidP="00F77C31">
      <w:pPr>
        <w:pStyle w:val="Textkrper"/>
        <w:numPr>
          <w:ilvl w:val="3"/>
          <w:numId w:val="24"/>
        </w:numPr>
      </w:pPr>
      <w:r>
        <w:t xml:space="preserve">In case of iteration, as much lines as necessary are filled up, </w:t>
      </w:r>
    </w:p>
    <w:p w:rsidR="00812A12" w:rsidRDefault="00812A12" w:rsidP="00F77C31">
      <w:pPr>
        <w:pStyle w:val="Textkrper"/>
        <w:numPr>
          <w:ilvl w:val="3"/>
          <w:numId w:val="24"/>
        </w:numPr>
      </w:pPr>
      <w:r>
        <w:t>Line are classified by increasing p</w:t>
      </w:r>
      <w:r w:rsidR="001D7E66">
        <w:t>osition in relation with orientation</w:t>
      </w:r>
      <w:r>
        <w:t>.</w:t>
      </w:r>
    </w:p>
    <w:p w:rsidR="00812A12" w:rsidRDefault="00812A12" w:rsidP="00F54EFE">
      <w:pPr>
        <w:pStyle w:val="Textkrper"/>
        <w:numPr>
          <w:ilvl w:val="1"/>
          <w:numId w:val="24"/>
        </w:numPr>
        <w:ind w:left="851" w:hanging="851"/>
      </w:pPr>
      <w:r>
        <w:t>The 3 other columns are computed once classification is achieved :</w:t>
      </w:r>
    </w:p>
    <w:p w:rsidR="00DE6427" w:rsidRDefault="00C516F9" w:rsidP="00F77C31">
      <w:pPr>
        <w:pStyle w:val="Textkrper"/>
        <w:numPr>
          <w:ilvl w:val="3"/>
          <w:numId w:val="24"/>
        </w:numPr>
      </w:pPr>
      <w:r>
        <w:t>Asafe</w:t>
      </w:r>
      <w:r w:rsidR="00DE6427">
        <w:t xml:space="preserve"> : emergency brake deceleration, can be a function of speed </w:t>
      </w:r>
      <w:del w:id="2541" w:author="GIRAUD Christian" w:date="2014-06-27T17:06:00Z">
        <w:r w:rsidR="00DE6427" w:rsidDel="00300C20">
          <w:delText>(which speed ?</w:delText>
        </w:r>
      </w:del>
      <w:r w:rsidR="00DE6427">
        <w:t>) and other data (adhesion factor),</w:t>
      </w:r>
    </w:p>
    <w:p w:rsidR="00DE6427" w:rsidRDefault="00DE6427" w:rsidP="00F77C31">
      <w:pPr>
        <w:pStyle w:val="Textkrper"/>
        <w:numPr>
          <w:ilvl w:val="3"/>
          <w:numId w:val="24"/>
        </w:numPr>
      </w:pPr>
      <w:r>
        <w:t>Grd : gravitation acceleration or deceleration, depend on related packet (gradient),</w:t>
      </w:r>
    </w:p>
    <w:p w:rsidR="00DE6427" w:rsidRDefault="00DE6427" w:rsidP="00F77C31">
      <w:pPr>
        <w:pStyle w:val="Textkrper"/>
        <w:numPr>
          <w:ilvl w:val="3"/>
          <w:numId w:val="24"/>
        </w:numPr>
      </w:pPr>
      <w:r>
        <w:t>Mrsp : depends on numerous packet.</w:t>
      </w:r>
    </w:p>
    <w:p w:rsidR="00F77C31" w:rsidRDefault="00DE6427" w:rsidP="00F77C31">
      <w:pPr>
        <w:pStyle w:val="Textkrper"/>
        <w:numPr>
          <w:ilvl w:val="1"/>
          <w:numId w:val="24"/>
        </w:numPr>
        <w:ind w:left="851" w:hanging="851"/>
      </w:pPr>
      <w:r>
        <w:t>Other columns can be added for energy computation.</w:t>
      </w:r>
      <w:r w:rsidR="0020024C">
        <w:t xml:space="preserve"> </w:t>
      </w:r>
    </w:p>
    <w:p w:rsidR="00F77C31" w:rsidRDefault="00F77C31" w:rsidP="00F77C31">
      <w:pPr>
        <w:pStyle w:val="Textkrper"/>
        <w:ind w:left="851"/>
      </w:pPr>
    </w:p>
    <w:p w:rsidR="001F52C2" w:rsidRDefault="00D5149D" w:rsidP="00F77C31">
      <w:pPr>
        <w:pStyle w:val="Textkrper"/>
        <w:numPr>
          <w:ilvl w:val="1"/>
          <w:numId w:val="24"/>
        </w:numPr>
        <w:ind w:left="851" w:hanging="851"/>
      </w:pPr>
      <w:r>
        <w:t xml:space="preserve">Assuming </w:t>
      </w:r>
      <w:r w:rsidR="001105F7">
        <w:t xml:space="preserve">that </w:t>
      </w:r>
      <w:r>
        <w:t xml:space="preserve">message received through BG_n </w:t>
      </w:r>
      <w:r w:rsidR="00267FF3">
        <w:t xml:space="preserve">is </w:t>
      </w:r>
      <w:r>
        <w:t>acting as LRBG :</w:t>
      </w:r>
    </w:p>
    <w:p w:rsidR="00D5149D" w:rsidRDefault="00D5149D" w:rsidP="00F77C31">
      <w:pPr>
        <w:pStyle w:val="Textkrper"/>
        <w:numPr>
          <w:ilvl w:val="2"/>
          <w:numId w:val="24"/>
        </w:numPr>
      </w:pPr>
      <w:r>
        <w:t>Link</w:t>
      </w:r>
      <w:r w:rsidR="00E308B5">
        <w:t>ing</w:t>
      </w:r>
      <w:r>
        <w:t xml:space="preserve"> packet</w:t>
      </w:r>
      <w:r w:rsidR="00E308B5">
        <w:t xml:space="preserve">  is covering 3 BG (BG_n+1, BG_n+2, BG_n+3),</w:t>
      </w:r>
    </w:p>
    <w:p w:rsidR="00E308B5" w:rsidRDefault="00E308B5" w:rsidP="00F77C31">
      <w:pPr>
        <w:pStyle w:val="Textkrper"/>
        <w:numPr>
          <w:ilvl w:val="2"/>
          <w:numId w:val="24"/>
        </w:numPr>
      </w:pPr>
      <w:r>
        <w:t>MA packet defines an EOA close to BG_n+2</w:t>
      </w:r>
    </w:p>
    <w:p w:rsidR="00E308B5" w:rsidRDefault="00E308B5" w:rsidP="00F77C31">
      <w:pPr>
        <w:pStyle w:val="Textkrper"/>
        <w:numPr>
          <w:ilvl w:val="2"/>
          <w:numId w:val="24"/>
        </w:numPr>
      </w:pPr>
      <w:r>
        <w:t>BG_n+3 is in reverse orientation, meaning a possible change of track,</w:t>
      </w:r>
    </w:p>
    <w:p w:rsidR="00E308B5" w:rsidRDefault="00991939" w:rsidP="00F77C31">
      <w:pPr>
        <w:pStyle w:val="Textkrper"/>
        <w:numPr>
          <w:ilvl w:val="2"/>
          <w:numId w:val="24"/>
        </w:numPr>
      </w:pPr>
      <w:r>
        <w:t>SSP and Gradient packet</w:t>
      </w:r>
      <w:r w:rsidR="001105F7">
        <w:t>s</w:t>
      </w:r>
      <w:r>
        <w:t xml:space="preserve"> are enough to cover the track over the EOA</w:t>
      </w:r>
      <w:r w:rsidR="00267FF3">
        <w:t xml:space="preserve"> (consistency criteria)</w:t>
      </w:r>
      <w:r>
        <w:t>,</w:t>
      </w:r>
    </w:p>
    <w:p w:rsidR="00991939" w:rsidRDefault="00991939" w:rsidP="00F77C31">
      <w:pPr>
        <w:pStyle w:val="Textkrper"/>
        <w:numPr>
          <w:ilvl w:val="2"/>
          <w:numId w:val="24"/>
        </w:numPr>
      </w:pPr>
      <w:r>
        <w:t>EOA indicate</w:t>
      </w:r>
      <w:r w:rsidR="00267FF3">
        <w:t>s</w:t>
      </w:r>
      <w:r>
        <w:t xml:space="preserve"> that</w:t>
      </w:r>
      <w:r w:rsidR="001105F7">
        <w:t xml:space="preserve"> route signal is at stop.</w:t>
      </w:r>
    </w:p>
    <w:p w:rsidR="00267FF3" w:rsidRDefault="001105F7" w:rsidP="00F77C31">
      <w:pPr>
        <w:pStyle w:val="Textkrper"/>
        <w:numPr>
          <w:ilvl w:val="2"/>
          <w:numId w:val="24"/>
        </w:numPr>
      </w:pPr>
      <w:r>
        <w:t>Assuming later on</w:t>
      </w:r>
      <w:r w:rsidR="00267FF3">
        <w:t>,</w:t>
      </w:r>
      <w:r>
        <w:t xml:space="preserve"> </w:t>
      </w:r>
      <w:r w:rsidR="00267FF3">
        <w:t>when overpassing the BG_n+1 acting as new LRBG :</w:t>
      </w:r>
    </w:p>
    <w:p w:rsidR="00D5149D" w:rsidRDefault="00267FF3" w:rsidP="00F54EFE">
      <w:pPr>
        <w:pStyle w:val="Textkrper"/>
        <w:numPr>
          <w:ilvl w:val="1"/>
          <w:numId w:val="24"/>
        </w:numPr>
        <w:ind w:left="851" w:hanging="851"/>
      </w:pPr>
      <w:r>
        <w:t>Linking is verified</w:t>
      </w:r>
      <w:r w:rsidR="0020024C">
        <w:t xml:space="preserve"> by Identity and P</w:t>
      </w:r>
      <w:r>
        <w:t>osition regarding the permitted window,</w:t>
      </w:r>
    </w:p>
    <w:p w:rsidR="00440F93" w:rsidRDefault="00440F93" w:rsidP="00440F93">
      <w:pPr>
        <w:pStyle w:val="Textkrper"/>
        <w:ind w:left="851" w:hanging="851"/>
        <w:rPr>
          <w:ins w:id="2542" w:author="GIRAUD Christian" w:date="2014-06-27T17:28:00Z"/>
        </w:rPr>
      </w:pPr>
    </w:p>
    <w:p w:rsidR="00E41959" w:rsidRDefault="00E41959" w:rsidP="00440F93">
      <w:pPr>
        <w:pStyle w:val="Textkrper"/>
        <w:ind w:left="851" w:hanging="851"/>
        <w:rPr>
          <w:ins w:id="2543" w:author="GIRAUD Christian" w:date="2014-06-27T17:28:00Z"/>
        </w:rPr>
      </w:pPr>
    </w:p>
    <w:p w:rsidR="00E41959" w:rsidRDefault="00E41959" w:rsidP="00440F93">
      <w:pPr>
        <w:pStyle w:val="Textkrper"/>
        <w:ind w:left="851" w:hanging="851"/>
        <w:rPr>
          <w:ins w:id="2544" w:author="GIRAUD Christian" w:date="2014-06-27T17:28:00Z"/>
        </w:rPr>
      </w:pPr>
    </w:p>
    <w:p w:rsidR="00E41959" w:rsidRDefault="00E41959" w:rsidP="00440F93">
      <w:pPr>
        <w:pStyle w:val="Textkrper"/>
        <w:ind w:left="851" w:hanging="851"/>
        <w:rPr>
          <w:ins w:id="2545" w:author="GIRAUD Christian" w:date="2014-06-27T17:19:00Z"/>
        </w:rPr>
      </w:pPr>
    </w:p>
    <w:p w:rsidR="00D5149D" w:rsidRDefault="00440F93" w:rsidP="00440F93">
      <w:pPr>
        <w:pStyle w:val="berschrift3"/>
        <w:rPr>
          <w:ins w:id="2546" w:author="GIRAUD Christian" w:date="2014-06-27T17:19:00Z"/>
        </w:rPr>
        <w:pPrChange w:id="2547" w:author="GIRAUD Christian" w:date="2014-06-27T17:19:00Z">
          <w:pPr>
            <w:pStyle w:val="Textkrper"/>
            <w:ind w:left="851" w:hanging="851"/>
          </w:pPr>
        </w:pPrChange>
      </w:pPr>
      <w:ins w:id="2548" w:author="GIRAUD Christian" w:date="2014-06-27T17:17:00Z">
        <w:r>
          <w:lastRenderedPageBreak/>
          <w:t xml:space="preserve">Management  </w:t>
        </w:r>
      </w:ins>
      <w:ins w:id="2549" w:author="GIRAUD Christian" w:date="2014-06-27T17:19:00Z">
        <w:r>
          <w:t xml:space="preserve">of </w:t>
        </w:r>
      </w:ins>
      <w:ins w:id="2550" w:author="GIRAUD Christian" w:date="2014-06-27T17:17:00Z">
        <w:r>
          <w:t>“Balises Linked</w:t>
        </w:r>
      </w:ins>
      <w:ins w:id="2551" w:author="GIRAUD Christian" w:date="2014-06-27T17:18:00Z">
        <w:r>
          <w:t>” :</w:t>
        </w:r>
      </w:ins>
    </w:p>
    <w:p w:rsidR="00440F93" w:rsidRDefault="00440F93" w:rsidP="00440F93">
      <w:pPr>
        <w:pStyle w:val="Textkrper"/>
        <w:ind w:left="851" w:hanging="851"/>
        <w:rPr>
          <w:ins w:id="2552" w:author="GIRAUD Christian" w:date="2014-06-30T11:34:00Z"/>
        </w:rPr>
      </w:pPr>
      <w:ins w:id="2553" w:author="GIRAUD Christian" w:date="2014-06-27T17:23:00Z">
        <w:r>
          <w:t xml:space="preserve">It is assumed that </w:t>
        </w:r>
      </w:ins>
      <w:ins w:id="2554" w:author="GIRAUD Christian" w:date="2014-06-27T17:25:00Z">
        <w:r w:rsidR="00E41959">
          <w:t xml:space="preserve">“Linked Balises” authorise </w:t>
        </w:r>
      </w:ins>
      <w:ins w:id="2555" w:author="GIRAUD Christian" w:date="2014-06-27T17:26:00Z">
        <w:r w:rsidR="00E41959">
          <w:t>the following features :</w:t>
        </w:r>
      </w:ins>
    </w:p>
    <w:p w:rsidR="00B170D9" w:rsidRDefault="00B170D9" w:rsidP="00440F93">
      <w:pPr>
        <w:pStyle w:val="Textkrper"/>
        <w:ind w:left="851" w:hanging="851"/>
        <w:rPr>
          <w:ins w:id="2556" w:author="GIRAUD Christian" w:date="2014-06-27T17:26:00Z"/>
        </w:rPr>
      </w:pPr>
    </w:p>
    <w:p w:rsidR="00BB6AA2" w:rsidRDefault="00E41959" w:rsidP="00E41959">
      <w:pPr>
        <w:pStyle w:val="Textkrper"/>
        <w:numPr>
          <w:ilvl w:val="2"/>
          <w:numId w:val="24"/>
        </w:numPr>
        <w:rPr>
          <w:ins w:id="2557" w:author="GIRAUD Christian" w:date="2014-06-27T17:34:00Z"/>
        </w:rPr>
      </w:pPr>
      <w:ins w:id="2558" w:author="GIRAUD Christian" w:date="2014-06-27T17:29:00Z">
        <w:r>
          <w:t xml:space="preserve">when </w:t>
        </w:r>
      </w:ins>
      <w:ins w:id="2559" w:author="GIRAUD Christian" w:date="2014-06-30T12:08:00Z">
        <w:r w:rsidR="00792091" w:rsidRPr="00792091">
          <w:rPr>
            <w:b/>
            <w:rPrChange w:id="2560" w:author="GIRAUD Christian" w:date="2014-06-30T12:11:00Z">
              <w:rPr/>
            </w:rPrChange>
          </w:rPr>
          <w:t>any</w:t>
        </w:r>
      </w:ins>
      <w:ins w:id="2561" w:author="GIRAUD Christian" w:date="2014-06-27T17:30:00Z">
        <w:r w:rsidRPr="00792091">
          <w:rPr>
            <w:b/>
            <w:rPrChange w:id="2562" w:author="GIRAUD Christian" w:date="2014-06-30T12:11:00Z">
              <w:rPr/>
            </w:rPrChange>
          </w:rPr>
          <w:t xml:space="preserve"> linked balise</w:t>
        </w:r>
        <w:r>
          <w:t xml:space="preserve"> is </w:t>
        </w:r>
      </w:ins>
      <w:ins w:id="2563" w:author="GIRAUD Christian" w:date="2014-06-27T17:29:00Z">
        <w:r>
          <w:t>overpassed</w:t>
        </w:r>
      </w:ins>
      <w:ins w:id="2564" w:author="GIRAUD Christian" w:date="2014-06-30T12:07:00Z">
        <w:r w:rsidR="00792091">
          <w:t xml:space="preserve"> and consist</w:t>
        </w:r>
      </w:ins>
      <w:ins w:id="2565" w:author="GIRAUD Christian" w:date="2014-06-30T12:12:00Z">
        <w:r w:rsidR="00792091">
          <w:t>e</w:t>
        </w:r>
      </w:ins>
      <w:ins w:id="2566" w:author="GIRAUD Christian" w:date="2014-06-30T12:07:00Z">
        <w:r w:rsidR="00792091">
          <w:t>nt</w:t>
        </w:r>
      </w:ins>
      <w:ins w:id="2567" w:author="GIRAUD Christian" w:date="2014-06-27T17:30:00Z">
        <w:r>
          <w:t>, a re-positioning operation is proc</w:t>
        </w:r>
      </w:ins>
      <w:ins w:id="2568" w:author="GIRAUD Christian" w:date="2014-06-27T17:31:00Z">
        <w:r>
          <w:t>e</w:t>
        </w:r>
      </w:ins>
      <w:ins w:id="2569" w:author="GIRAUD Christian" w:date="2014-06-27T17:30:00Z">
        <w:r>
          <w:t>eded</w:t>
        </w:r>
      </w:ins>
      <w:ins w:id="2570" w:author="GIRAUD Christian" w:date="2014-06-27T17:31:00Z">
        <w:r>
          <w:t xml:space="preserve"> with cancellation of positioning error (max- min = 1 meter)</w:t>
        </w:r>
      </w:ins>
      <w:ins w:id="2571" w:author="GIRAUD Christian" w:date="2014-06-27T17:33:00Z">
        <w:r>
          <w:t xml:space="preserve"> and this balise becomes the </w:t>
        </w:r>
      </w:ins>
      <w:ins w:id="2572" w:author="GIRAUD Christian" w:date="2014-06-30T11:31:00Z">
        <w:r w:rsidR="00B170D9">
          <w:t xml:space="preserve">new </w:t>
        </w:r>
      </w:ins>
      <w:ins w:id="2573" w:author="GIRAUD Christian" w:date="2014-06-27T17:33:00Z">
        <w:r>
          <w:t xml:space="preserve">origine of </w:t>
        </w:r>
      </w:ins>
      <w:ins w:id="2574" w:author="GIRAUD Christian" w:date="2014-06-27T17:34:00Z">
        <w:r>
          <w:t xml:space="preserve">distance </w:t>
        </w:r>
      </w:ins>
      <w:ins w:id="2575" w:author="GIRAUD Christian" w:date="2014-06-30T11:43:00Z">
        <w:r w:rsidR="00387C5C">
          <w:t xml:space="preserve">(new LRBG) </w:t>
        </w:r>
      </w:ins>
      <w:ins w:id="2576" w:author="GIRAUD Christian" w:date="2014-06-27T17:34:00Z">
        <w:r>
          <w:t>for further computations.</w:t>
        </w:r>
      </w:ins>
    </w:p>
    <w:p w:rsidR="00B170D9" w:rsidRDefault="00B170D9" w:rsidP="00B170D9">
      <w:pPr>
        <w:pStyle w:val="Textkrper"/>
        <w:ind w:left="2160"/>
        <w:rPr>
          <w:ins w:id="2577" w:author="GIRAUD Christian" w:date="2014-06-30T11:34:00Z"/>
        </w:rPr>
        <w:pPrChange w:id="2578" w:author="GIRAUD Christian" w:date="2014-06-30T11:35:00Z">
          <w:pPr>
            <w:pStyle w:val="Textkrper"/>
            <w:numPr>
              <w:ilvl w:val="2"/>
              <w:numId w:val="24"/>
            </w:numPr>
            <w:ind w:left="2160" w:hanging="360"/>
          </w:pPr>
        </w:pPrChange>
      </w:pPr>
    </w:p>
    <w:p w:rsidR="000864BB" w:rsidRPr="000864BB" w:rsidRDefault="000864BB" w:rsidP="00E41959">
      <w:pPr>
        <w:pStyle w:val="Textkrper"/>
        <w:numPr>
          <w:ilvl w:val="2"/>
          <w:numId w:val="24"/>
        </w:numPr>
        <w:rPr>
          <w:ins w:id="2579" w:author="GIRAUD Christian" w:date="2014-06-30T12:39:00Z"/>
          <w:rPrChange w:id="2580" w:author="GIRAUD Christian" w:date="2014-06-30T12:39:00Z">
            <w:rPr>
              <w:ins w:id="2581" w:author="GIRAUD Christian" w:date="2014-06-30T12:39:00Z"/>
              <w:b/>
            </w:rPr>
          </w:rPrChange>
        </w:rPr>
      </w:pPr>
      <w:ins w:id="2582" w:author="GIRAUD Christian" w:date="2014-06-30T12:39:00Z">
        <w:r>
          <w:t>“Linking Information” may be used or not</w:t>
        </w:r>
      </w:ins>
      <w:ins w:id="2583" w:author="GIRAUD Christian" w:date="2014-06-30T12:40:00Z">
        <w:r w:rsidR="003A1F1B">
          <w:t xml:space="preserve">. If not used, (not present), no checking of position is </w:t>
        </w:r>
      </w:ins>
      <w:ins w:id="2584" w:author="GIRAUD Christian" w:date="2014-06-30T12:44:00Z">
        <w:r w:rsidR="003A1F1B">
          <w:t>achieved when error is cancelled.</w:t>
        </w:r>
      </w:ins>
    </w:p>
    <w:p w:rsidR="000864BB" w:rsidRPr="000864BB" w:rsidRDefault="000864BB" w:rsidP="000864BB">
      <w:pPr>
        <w:pStyle w:val="Listenabsatz"/>
        <w:rPr>
          <w:ins w:id="2585" w:author="GIRAUD Christian" w:date="2014-06-30T12:39:00Z"/>
          <w:b/>
          <w:lang w:val="en-GB"/>
          <w:rPrChange w:id="2586" w:author="GIRAUD Christian" w:date="2014-06-30T12:40:00Z">
            <w:rPr>
              <w:ins w:id="2587" w:author="GIRAUD Christian" w:date="2014-06-30T12:39:00Z"/>
              <w:b/>
            </w:rPr>
          </w:rPrChange>
        </w:rPr>
        <w:pPrChange w:id="2588" w:author="GIRAUD Christian" w:date="2014-06-30T12:39:00Z">
          <w:pPr>
            <w:pStyle w:val="Textkrper"/>
            <w:numPr>
              <w:ilvl w:val="2"/>
              <w:numId w:val="24"/>
            </w:numPr>
            <w:ind w:left="2160" w:hanging="360"/>
          </w:pPr>
        </w:pPrChange>
      </w:pPr>
    </w:p>
    <w:p w:rsidR="00E41959" w:rsidRDefault="00BB6AA2" w:rsidP="00E41959">
      <w:pPr>
        <w:pStyle w:val="Textkrper"/>
        <w:numPr>
          <w:ilvl w:val="2"/>
          <w:numId w:val="24"/>
        </w:numPr>
        <w:rPr>
          <w:ins w:id="2589" w:author="GIRAUD Christian" w:date="2014-06-30T11:36:00Z"/>
        </w:rPr>
      </w:pPr>
      <w:ins w:id="2590" w:author="GIRAUD Christian" w:date="2014-06-27T17:35:00Z">
        <w:r w:rsidRPr="00792091">
          <w:rPr>
            <w:b/>
            <w:rPrChange w:id="2591" w:author="GIRAUD Christian" w:date="2014-06-30T12:10:00Z">
              <w:rPr/>
            </w:rPrChange>
          </w:rPr>
          <w:t>passed information</w:t>
        </w:r>
        <w:r>
          <w:t xml:space="preserve"> remained unchanged</w:t>
        </w:r>
      </w:ins>
      <w:ins w:id="2592" w:author="GIRAUD Christian" w:date="2014-06-30T11:32:00Z">
        <w:r w:rsidR="00B170D9">
          <w:t xml:space="preserve">  in order to </w:t>
        </w:r>
      </w:ins>
      <w:ins w:id="2593" w:author="GIRAUD Christian" w:date="2014-06-30T11:33:00Z">
        <w:r w:rsidR="00B170D9">
          <w:t xml:space="preserve">take </w:t>
        </w:r>
      </w:ins>
      <w:ins w:id="2594" w:author="GIRAUD Christian" w:date="2014-06-30T11:35:00Z">
        <w:r w:rsidR="00B170D9">
          <w:t xml:space="preserve">them </w:t>
        </w:r>
      </w:ins>
      <w:ins w:id="2595" w:author="GIRAUD Christian" w:date="2014-06-30T11:33:00Z">
        <w:r w:rsidR="00B170D9">
          <w:t>in</w:t>
        </w:r>
      </w:ins>
      <w:ins w:id="2596" w:author="GIRAUD Christian" w:date="2014-06-30T11:35:00Z">
        <w:r w:rsidR="00B170D9">
          <w:t>to</w:t>
        </w:r>
      </w:ins>
      <w:ins w:id="2597" w:author="GIRAUD Christian" w:date="2014-06-30T11:33:00Z">
        <w:r w:rsidR="00B170D9">
          <w:t xml:space="preserve"> account  as long as necessary</w:t>
        </w:r>
      </w:ins>
      <w:ins w:id="2598" w:author="GIRAUD Christian" w:date="2014-06-27T17:36:00Z">
        <w:r>
          <w:t>,</w:t>
        </w:r>
      </w:ins>
    </w:p>
    <w:p w:rsidR="00B170D9" w:rsidRPr="00B170D9" w:rsidRDefault="00B170D9" w:rsidP="00B170D9">
      <w:pPr>
        <w:pStyle w:val="Listenabsatz"/>
        <w:rPr>
          <w:ins w:id="2599" w:author="GIRAUD Christian" w:date="2014-06-30T11:36:00Z"/>
          <w:lang w:val="en-GB"/>
          <w:rPrChange w:id="2600" w:author="GIRAUD Christian" w:date="2014-06-30T11:36:00Z">
            <w:rPr>
              <w:ins w:id="2601" w:author="GIRAUD Christian" w:date="2014-06-30T11:36:00Z"/>
            </w:rPr>
          </w:rPrChange>
        </w:rPr>
        <w:pPrChange w:id="2602" w:author="GIRAUD Christian" w:date="2014-06-30T11:36:00Z">
          <w:pPr>
            <w:pStyle w:val="Textkrper"/>
            <w:numPr>
              <w:ilvl w:val="2"/>
              <w:numId w:val="24"/>
            </w:numPr>
            <w:ind w:left="2160" w:hanging="360"/>
          </w:pPr>
        </w:pPrChange>
      </w:pPr>
    </w:p>
    <w:p w:rsidR="00B170D9" w:rsidRDefault="00B170D9" w:rsidP="00B170D9">
      <w:pPr>
        <w:pStyle w:val="Textkrper"/>
        <w:numPr>
          <w:ilvl w:val="2"/>
          <w:numId w:val="24"/>
        </w:numPr>
        <w:rPr>
          <w:ins w:id="2603" w:author="GIRAUD Christian" w:date="2014-06-30T11:37:00Z"/>
        </w:rPr>
      </w:pPr>
      <w:ins w:id="2604" w:author="GIRAUD Christian" w:date="2014-06-30T11:36:00Z">
        <w:r>
          <w:t xml:space="preserve">in level 1, </w:t>
        </w:r>
      </w:ins>
      <w:ins w:id="2605" w:author="GIRAUD Christian" w:date="2014-06-27T17:36:00Z">
        <w:r w:rsidR="00BB6AA2" w:rsidRPr="00792091">
          <w:rPr>
            <w:b/>
            <w:rPrChange w:id="2606" w:author="GIRAUD Christian" w:date="2014-06-30T12:10:00Z">
              <w:rPr/>
            </w:rPrChange>
          </w:rPr>
          <w:t>downstream infor</w:t>
        </w:r>
      </w:ins>
      <w:ins w:id="2607" w:author="GIRAUD Christian" w:date="2014-06-27T17:37:00Z">
        <w:r w:rsidR="00BB6AA2" w:rsidRPr="00792091">
          <w:rPr>
            <w:b/>
            <w:rPrChange w:id="2608" w:author="GIRAUD Christian" w:date="2014-06-30T12:10:00Z">
              <w:rPr/>
            </w:rPrChange>
          </w:rPr>
          <w:t>mation</w:t>
        </w:r>
        <w:r w:rsidR="00BB6AA2">
          <w:t xml:space="preserve"> </w:t>
        </w:r>
      </w:ins>
      <w:ins w:id="2609" w:author="GIRAUD Christian" w:date="2014-06-30T11:42:00Z">
        <w:r w:rsidR="00387C5C">
          <w:t>are refreshed as soon as</w:t>
        </w:r>
      </w:ins>
      <w:ins w:id="2610" w:author="GIRAUD Christian" w:date="2014-06-30T11:44:00Z">
        <w:r w:rsidR="00387C5C">
          <w:t xml:space="preserve"> new LRBG is set in place.</w:t>
        </w:r>
      </w:ins>
      <w:ins w:id="2611" w:author="GIRAUD Christian" w:date="2014-06-30T11:42:00Z">
        <w:r w:rsidR="00387C5C">
          <w:t xml:space="preserve"> </w:t>
        </w:r>
      </w:ins>
    </w:p>
    <w:p w:rsidR="00B170D9" w:rsidRPr="00387C5C" w:rsidRDefault="00B170D9" w:rsidP="00B170D9">
      <w:pPr>
        <w:pStyle w:val="Listenabsatz"/>
        <w:rPr>
          <w:ins w:id="2612" w:author="GIRAUD Christian" w:date="2014-06-30T11:37:00Z"/>
          <w:lang w:val="en-GB"/>
          <w:rPrChange w:id="2613" w:author="GIRAUD Christian" w:date="2014-06-30T11:43:00Z">
            <w:rPr>
              <w:ins w:id="2614" w:author="GIRAUD Christian" w:date="2014-06-30T11:37:00Z"/>
            </w:rPr>
          </w:rPrChange>
        </w:rPr>
        <w:pPrChange w:id="2615" w:author="GIRAUD Christian" w:date="2014-06-30T11:37:00Z">
          <w:pPr>
            <w:pStyle w:val="Textkrper"/>
            <w:numPr>
              <w:ilvl w:val="2"/>
              <w:numId w:val="24"/>
            </w:numPr>
            <w:ind w:left="2160" w:hanging="360"/>
          </w:pPr>
        </w:pPrChange>
      </w:pPr>
    </w:p>
    <w:p w:rsidR="00BB6AA2" w:rsidRDefault="00B170D9" w:rsidP="00B170D9">
      <w:pPr>
        <w:pStyle w:val="Textkrper"/>
        <w:numPr>
          <w:ilvl w:val="2"/>
          <w:numId w:val="24"/>
        </w:numPr>
        <w:rPr>
          <w:ins w:id="2616" w:author="GIRAUD Christian" w:date="2014-06-30T11:46:00Z"/>
        </w:rPr>
      </w:pPr>
      <w:ins w:id="2617" w:author="GIRAUD Christian" w:date="2014-06-30T11:37:00Z">
        <w:r w:rsidRPr="00B170D9">
          <w:rPr>
            <w:rPrChange w:id="2618" w:author="GIRAUD Christian" w:date="2014-06-30T11:38:00Z">
              <w:rPr>
                <w:lang w:val="fr-BE"/>
              </w:rPr>
            </w:rPrChange>
          </w:rPr>
          <w:t xml:space="preserve">in level 2,  </w:t>
        </w:r>
      </w:ins>
      <w:ins w:id="2619" w:author="GIRAUD Christian" w:date="2014-06-30T11:38:00Z">
        <w:r w:rsidRPr="00792091">
          <w:rPr>
            <w:b/>
            <w:rPrChange w:id="2620" w:author="GIRAUD Christian" w:date="2014-06-30T12:11:00Z">
              <w:rPr/>
            </w:rPrChange>
          </w:rPr>
          <w:t>downstream information</w:t>
        </w:r>
        <w:r>
          <w:t xml:space="preserve"> </w:t>
        </w:r>
      </w:ins>
      <w:ins w:id="2621" w:author="GIRAUD Christian" w:date="2014-06-27T17:37:00Z">
        <w:r>
          <w:t xml:space="preserve">remained unchanged </w:t>
        </w:r>
        <w:r w:rsidR="00BB6AA2">
          <w:t xml:space="preserve">up to radio response with </w:t>
        </w:r>
      </w:ins>
      <w:ins w:id="2622" w:author="GIRAUD Christian" w:date="2014-06-30T11:45:00Z">
        <w:r w:rsidR="00387C5C">
          <w:t xml:space="preserve">a </w:t>
        </w:r>
      </w:ins>
      <w:ins w:id="2623" w:author="GIRAUD Christian" w:date="2014-06-27T17:37:00Z">
        <w:r w:rsidR="00BB6AA2">
          <w:t>new</w:t>
        </w:r>
      </w:ins>
      <w:ins w:id="2624" w:author="GIRAUD Christian" w:date="2014-06-27T17:38:00Z">
        <w:r w:rsidR="00BB6AA2">
          <w:t xml:space="preserve"> track description</w:t>
        </w:r>
      </w:ins>
      <w:ins w:id="2625" w:author="GIRAUD Christian" w:date="2014-06-30T11:45:00Z">
        <w:r w:rsidR="00387C5C">
          <w:t xml:space="preserve"> related to new LRBG</w:t>
        </w:r>
      </w:ins>
      <w:ins w:id="2626" w:author="GIRAUD Christian" w:date="2014-06-27T17:38:00Z">
        <w:r w:rsidR="00BB6AA2">
          <w:t>.</w:t>
        </w:r>
      </w:ins>
    </w:p>
    <w:p w:rsidR="00387C5C" w:rsidRDefault="00387C5C" w:rsidP="00387C5C">
      <w:pPr>
        <w:pStyle w:val="Listenabsatz"/>
        <w:rPr>
          <w:ins w:id="2627" w:author="GIRAUD Christian" w:date="2014-06-30T11:46:00Z"/>
        </w:rPr>
        <w:pPrChange w:id="2628" w:author="GIRAUD Christian" w:date="2014-06-30T11:46:00Z">
          <w:pPr>
            <w:pStyle w:val="Textkrper"/>
            <w:numPr>
              <w:ilvl w:val="2"/>
              <w:numId w:val="24"/>
            </w:numPr>
            <w:ind w:left="2160" w:hanging="360"/>
          </w:pPr>
        </w:pPrChange>
      </w:pPr>
    </w:p>
    <w:p w:rsidR="00BB6AA2" w:rsidRDefault="00BB6AA2" w:rsidP="00387C5C">
      <w:pPr>
        <w:pStyle w:val="Textkrper"/>
        <w:numPr>
          <w:ilvl w:val="2"/>
          <w:numId w:val="24"/>
        </w:numPr>
        <w:rPr>
          <w:ins w:id="2629" w:author="GIRAUD Christian" w:date="2014-06-27T17:28:00Z"/>
        </w:rPr>
      </w:pPr>
      <w:ins w:id="2630" w:author="GIRAUD Christian" w:date="2014-06-27T17:38:00Z">
        <w:r>
          <w:t>in</w:t>
        </w:r>
      </w:ins>
      <w:ins w:id="2631" w:author="GIRAUD Christian" w:date="2014-06-27T17:39:00Z">
        <w:r>
          <w:t xml:space="preserve"> </w:t>
        </w:r>
      </w:ins>
      <w:ins w:id="2632" w:author="GIRAUD Christian" w:date="2014-06-27T17:38:00Z">
        <w:r>
          <w:t xml:space="preserve">case </w:t>
        </w:r>
      </w:ins>
      <w:ins w:id="2633" w:author="GIRAUD Christian" w:date="2014-06-30T12:14:00Z">
        <w:r w:rsidR="003D7D6A">
          <w:t xml:space="preserve">of TSR, information packet </w:t>
        </w:r>
      </w:ins>
      <w:ins w:id="2634" w:author="GIRAUD Christian" w:date="2014-06-30T12:15:00Z">
        <w:r w:rsidR="003D7D6A">
          <w:t xml:space="preserve"> </w:t>
        </w:r>
      </w:ins>
      <w:ins w:id="2635" w:author="GIRAUD Christian" w:date="2014-06-30T12:14:00Z">
        <w:r w:rsidR="003D7D6A">
          <w:t>need</w:t>
        </w:r>
      </w:ins>
      <w:ins w:id="2636" w:author="GIRAUD Christian" w:date="2014-06-30T12:15:00Z">
        <w:r w:rsidR="003D7D6A">
          <w:t xml:space="preserve"> to be set again as long as no revocation has </w:t>
        </w:r>
      </w:ins>
      <w:ins w:id="2637" w:author="GIRAUD Christian" w:date="2014-06-30T12:16:00Z">
        <w:r w:rsidR="003D7D6A">
          <w:t>ocurred</w:t>
        </w:r>
      </w:ins>
      <w:ins w:id="2638" w:author="GIRAUD Christian" w:date="2014-06-30T12:15:00Z">
        <w:r w:rsidR="003D7D6A">
          <w:t>.</w:t>
        </w:r>
      </w:ins>
    </w:p>
    <w:p w:rsidR="00E41959" w:rsidRDefault="00E41959" w:rsidP="00440F93">
      <w:pPr>
        <w:pStyle w:val="Textkrper"/>
        <w:ind w:left="851" w:hanging="851"/>
        <w:rPr>
          <w:ins w:id="2639" w:author="GIRAUD Christian" w:date="2014-06-27T17:20:00Z"/>
        </w:rPr>
      </w:pPr>
    </w:p>
    <w:p w:rsidR="00387C5C" w:rsidRDefault="00387C5C" w:rsidP="00387C5C">
      <w:pPr>
        <w:pStyle w:val="berschrift3"/>
        <w:rPr>
          <w:ins w:id="2640" w:author="GIRAUD Christian" w:date="2014-06-30T11:49:00Z"/>
        </w:rPr>
      </w:pPr>
      <w:ins w:id="2641" w:author="GIRAUD Christian" w:date="2014-06-30T11:49:00Z">
        <w:r>
          <w:t>Management  of “Balises Unlinked” :</w:t>
        </w:r>
      </w:ins>
    </w:p>
    <w:p w:rsidR="00387C5C" w:rsidRDefault="00387C5C" w:rsidP="00387C5C">
      <w:pPr>
        <w:pStyle w:val="Textkrper"/>
        <w:ind w:left="851" w:hanging="851"/>
        <w:rPr>
          <w:ins w:id="2642" w:author="GIRAUD Christian" w:date="2014-06-30T11:49:00Z"/>
        </w:rPr>
      </w:pPr>
      <w:ins w:id="2643" w:author="GIRAUD Christian" w:date="2014-06-30T11:49:00Z">
        <w:r>
          <w:t>It is assumed that “</w:t>
        </w:r>
      </w:ins>
      <w:ins w:id="2644" w:author="GIRAUD Christian" w:date="2014-06-30T11:50:00Z">
        <w:r>
          <w:t>Unl</w:t>
        </w:r>
      </w:ins>
      <w:ins w:id="2645" w:author="GIRAUD Christian" w:date="2014-06-30T11:49:00Z">
        <w:r>
          <w:t xml:space="preserve">inked Balises” </w:t>
        </w:r>
      </w:ins>
      <w:ins w:id="2646" w:author="GIRAUD Christian" w:date="2014-06-30T12:34:00Z">
        <w:r w:rsidR="000864BB">
          <w:t xml:space="preserve">does not </w:t>
        </w:r>
      </w:ins>
      <w:ins w:id="2647" w:author="GIRAUD Christian" w:date="2014-06-30T11:49:00Z">
        <w:r>
          <w:t>authorise the following features :</w:t>
        </w:r>
      </w:ins>
    </w:p>
    <w:p w:rsidR="00440F93" w:rsidRDefault="000864BB" w:rsidP="00440F93">
      <w:pPr>
        <w:pStyle w:val="Textkrper"/>
        <w:ind w:left="851" w:hanging="851"/>
        <w:rPr>
          <w:ins w:id="2648" w:author="GIRAUD Christian" w:date="2014-06-27T17:20:00Z"/>
        </w:rPr>
      </w:pPr>
      <w:ins w:id="2649" w:author="GIRAUD Christian" w:date="2014-06-30T12:29:00Z">
        <w:r w:rsidRPr="003433A7">
          <w:t>Balise groups, which are marked as unlinked, shall never be used as LRBG</w:t>
        </w:r>
      </w:ins>
    </w:p>
    <w:p w:rsidR="00440F93" w:rsidRDefault="000864BB" w:rsidP="00440F93">
      <w:pPr>
        <w:pStyle w:val="Textkrper"/>
        <w:ind w:left="851" w:hanging="851"/>
        <w:rPr>
          <w:ins w:id="2650" w:author="GIRAUD Christian" w:date="2014-06-27T17:20:00Z"/>
        </w:rPr>
      </w:pPr>
      <w:ins w:id="2651" w:author="GIRAUD Christian" w:date="2014-06-30T12:32:00Z">
        <w:r w:rsidRPr="003433A7">
          <w:t>Justification: The location of an unlinked balise group, or the balise group itself, may not be known to the RBC</w:t>
        </w:r>
      </w:ins>
    </w:p>
    <w:p w:rsidR="00440F93" w:rsidRDefault="00440F93" w:rsidP="00440F93">
      <w:pPr>
        <w:pStyle w:val="Textkrper"/>
        <w:ind w:left="851" w:hanging="851"/>
        <w:rPr>
          <w:ins w:id="2652" w:author="GIRAUD Christian" w:date="2014-06-27T17:20:00Z"/>
        </w:rPr>
      </w:pPr>
    </w:p>
    <w:p w:rsidR="00440F93" w:rsidRDefault="00440F93" w:rsidP="00440F93">
      <w:pPr>
        <w:pStyle w:val="Textkrper"/>
        <w:ind w:left="851" w:hanging="851"/>
        <w:rPr>
          <w:ins w:id="2653" w:author="GIRAUD Christian" w:date="2014-06-27T17:19:00Z"/>
        </w:rPr>
      </w:pPr>
    </w:p>
    <w:p w:rsidR="00440F93" w:rsidRDefault="00440F93" w:rsidP="00440F93">
      <w:pPr>
        <w:pStyle w:val="Textkrper"/>
        <w:ind w:left="851" w:hanging="851"/>
      </w:pPr>
    </w:p>
    <w:p w:rsidR="00D64F98" w:rsidRDefault="00D113CE" w:rsidP="00F54EFE">
      <w:pPr>
        <w:pStyle w:val="berschrift2"/>
        <w:ind w:left="851" w:hanging="851"/>
      </w:pPr>
      <w:r>
        <w:br w:type="page"/>
      </w:r>
      <w:bookmarkStart w:id="2654" w:name="_Toc389836234"/>
      <w:r w:rsidR="00D64F98">
        <w:lastRenderedPageBreak/>
        <w:t>To Position Train</w:t>
      </w:r>
      <w:bookmarkEnd w:id="2654"/>
    </w:p>
    <w:p w:rsidR="00DE6427" w:rsidRDefault="00267FF3" w:rsidP="00F54EFE">
      <w:pPr>
        <w:ind w:left="851" w:hanging="851"/>
        <w:jc w:val="left"/>
      </w:pPr>
      <w:r>
        <w:t>To see what is done by other partners…</w:t>
      </w:r>
    </w:p>
    <w:p w:rsidR="00D113CE" w:rsidRDefault="00D113CE" w:rsidP="00F54EFE">
      <w:pPr>
        <w:ind w:left="851" w:hanging="851"/>
        <w:jc w:val="left"/>
      </w:pPr>
    </w:p>
    <w:p w:rsidR="00D113CE" w:rsidRDefault="00D113CE" w:rsidP="00F54EFE">
      <w:pPr>
        <w:ind w:left="851" w:hanging="851"/>
        <w:jc w:val="left"/>
      </w:pPr>
    </w:p>
    <w:p w:rsidR="00D113CE" w:rsidRDefault="00D113CE" w:rsidP="00F54EFE">
      <w:pPr>
        <w:ind w:left="851" w:hanging="851"/>
        <w:jc w:val="left"/>
      </w:pPr>
      <w:r>
        <w:t>A proposed draft is given hereafter :</w:t>
      </w:r>
    </w:p>
    <w:p w:rsidR="00D113CE" w:rsidRDefault="00D113CE" w:rsidP="00F54EFE">
      <w:pPr>
        <w:ind w:left="851" w:hanging="851"/>
        <w:jc w:val="left"/>
      </w:pPr>
    </w:p>
    <w:p w:rsidR="00D113CE" w:rsidRDefault="00D113CE" w:rsidP="00F54EFE">
      <w:pPr>
        <w:ind w:left="851" w:hanging="851"/>
        <w:jc w:val="left"/>
      </w:pPr>
    </w:p>
    <w:p w:rsidR="00D113CE" w:rsidRDefault="00834DE0" w:rsidP="00F54EFE">
      <w:pPr>
        <w:ind w:left="851" w:hanging="851"/>
        <w:jc w:val="left"/>
      </w:pPr>
      <w:r>
        <w:rPr>
          <w:noProof/>
          <w:lang w:val="de-DE" w:eastAsia="de-DE"/>
        </w:rPr>
        <mc:AlternateContent>
          <mc:Choice Requires="wpc">
            <w:drawing>
              <wp:inline distT="0" distB="0" distL="0" distR="0">
                <wp:extent cx="6286500" cy="5922645"/>
                <wp:effectExtent l="19050" t="19050" r="19050" b="11430"/>
                <wp:docPr id="1062" name="Zeichenbereich 10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8064A2"/>
                          </a:solidFill>
                          <a:prstDash val="solid"/>
                          <a:miter lim="800000"/>
                          <a:headEnd type="none" w="med" len="med"/>
                          <a:tailEnd type="none" w="med" len="med"/>
                        </a:ln>
                      </wpc:whole>
                      <wps:wsp>
                        <wps:cNvPr id="1543" name="AutoShape 1134"/>
                        <wps:cNvCnPr>
                          <a:cxnSpLocks noChangeShapeType="1"/>
                          <a:stCxn id="1546" idx="3"/>
                          <a:endCxn id="898" idx="1"/>
                        </wps:cNvCnPr>
                        <wps:spPr bwMode="auto">
                          <a:xfrm flipV="1">
                            <a:off x="188595" y="985798"/>
                            <a:ext cx="1386523" cy="43579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4" name="Text Box 1065"/>
                        <wps:cNvSpPr txBox="1">
                          <a:spLocks noChangeArrowheads="1"/>
                        </wps:cNvSpPr>
                        <wps:spPr bwMode="auto">
                          <a:xfrm>
                            <a:off x="1402239" y="109145"/>
                            <a:ext cx="3553619" cy="278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A8674E" w:rsidRDefault="008006A2" w:rsidP="004F3255">
                              <w:pPr>
                                <w:pStyle w:val="Textkrper2"/>
                                <w:rPr>
                                  <w:lang w:val="fr-FR" w:eastAsia="fr-FR"/>
                                </w:rPr>
                              </w:pPr>
                              <w:r w:rsidRPr="00A8674E">
                                <w:rPr>
                                  <w:lang w:val="fr-FR" w:eastAsia="fr-FR"/>
                                </w:rPr>
                                <w:t>To Position Train</w:t>
                              </w:r>
                              <w:r>
                                <w:rPr>
                                  <w:lang w:val="fr-FR" w:eastAsia="fr-FR"/>
                                </w:rPr>
                                <w:t xml:space="preserve">   A.8</w:t>
                              </w:r>
                            </w:p>
                          </w:txbxContent>
                        </wps:txbx>
                        <wps:bodyPr rot="0" vert="horz" wrap="square" lIns="91440" tIns="45720" rIns="91440" bIns="45720" anchor="t" anchorCtr="0" upright="1">
                          <a:noAutofit/>
                        </wps:bodyPr>
                      </wps:wsp>
                      <wpg:wgp>
                        <wpg:cNvPr id="1545" name="Group 1067"/>
                        <wpg:cNvGrpSpPr>
                          <a:grpSpLocks/>
                        </wpg:cNvGrpSpPr>
                        <wpg:grpSpPr bwMode="auto">
                          <a:xfrm>
                            <a:off x="0" y="5263409"/>
                            <a:ext cx="188595" cy="160661"/>
                            <a:chOff x="3098" y="765"/>
                            <a:chExt cx="218" cy="184"/>
                          </a:xfrm>
                        </wpg:grpSpPr>
                        <wps:wsp>
                          <wps:cNvPr id="1546" name="Rectangle 10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7" name="AutoShape 1069"/>
                          <wps:cNvCnPr>
                            <a:cxnSpLocks noChangeShapeType="1"/>
                            <a:stCxn id="1546" idx="1"/>
                            <a:endCxn id="154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48" name="AutoShape 1073"/>
                        <wps:cNvCnPr>
                          <a:cxnSpLocks noChangeShapeType="1"/>
                        </wps:cNvCnPr>
                        <wps:spPr bwMode="auto">
                          <a:xfrm>
                            <a:off x="4194493" y="3193147"/>
                            <a:ext cx="1903413"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49" name="Group 1074"/>
                        <wpg:cNvGrpSpPr>
                          <a:grpSpLocks/>
                        </wpg:cNvGrpSpPr>
                        <wpg:grpSpPr bwMode="auto">
                          <a:xfrm>
                            <a:off x="6097905" y="3148615"/>
                            <a:ext cx="188595" cy="158915"/>
                            <a:chOff x="3098" y="765"/>
                            <a:chExt cx="218" cy="184"/>
                          </a:xfrm>
                        </wpg:grpSpPr>
                        <wps:wsp>
                          <wps:cNvPr id="1550" name="Rectangle 107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1" name="AutoShape 1076"/>
                          <wps:cNvCnPr>
                            <a:cxnSpLocks noChangeShapeType="1"/>
                            <a:stCxn id="1550" idx="1"/>
                            <a:endCxn id="155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52" name="AutoShape 1085"/>
                        <wps:cNvCnPr>
                          <a:cxnSpLocks noChangeShapeType="1"/>
                          <a:stCxn id="902" idx="3"/>
                        </wps:cNvCnPr>
                        <wps:spPr bwMode="auto">
                          <a:xfrm flipV="1">
                            <a:off x="188595" y="1002388"/>
                            <a:ext cx="1386523" cy="321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Text Box 1091"/>
                        <wps:cNvSpPr txBox="1">
                          <a:spLocks noChangeArrowheads="1"/>
                        </wps:cNvSpPr>
                        <wps:spPr bwMode="auto">
                          <a:xfrm>
                            <a:off x="4925298" y="2874443"/>
                            <a:ext cx="1082675" cy="195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4F3255">
                              <w:pPr>
                                <w:spacing w:line="240" w:lineRule="auto"/>
                                <w:jc w:val="right"/>
                                <w:rPr>
                                  <w:rFonts w:ascii="Alstom" w:hAnsi="Alstom"/>
                                  <w:sz w:val="16"/>
                                  <w:szCs w:val="16"/>
                                  <w:lang w:val="fr-FR"/>
                                </w:rPr>
                              </w:pPr>
                              <w:r>
                                <w:rPr>
                                  <w:rFonts w:ascii="Alstom" w:hAnsi="Alstom"/>
                                  <w:sz w:val="16"/>
                                  <w:szCs w:val="16"/>
                                  <w:lang w:val="fr-FR"/>
                                </w:rPr>
                                <w:t>Train Position &amp; Speed</w:t>
                              </w:r>
                            </w:p>
                          </w:txbxContent>
                        </wps:txbx>
                        <wps:bodyPr rot="0" vert="horz" wrap="square" lIns="91440" tIns="45720" rIns="91440" bIns="45720" anchor="t" anchorCtr="0" upright="1">
                          <a:noAutofit/>
                        </wps:bodyPr>
                      </wps:wsp>
                      <wps:wsp>
                        <wps:cNvPr id="1554" name="Text Box 1092"/>
                        <wps:cNvSpPr txBox="1">
                          <a:spLocks noChangeArrowheads="1"/>
                        </wps:cNvSpPr>
                        <wps:spPr bwMode="auto">
                          <a:xfrm>
                            <a:off x="1510506" y="1323711"/>
                            <a:ext cx="1045131" cy="195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4F3255">
                              <w:pPr>
                                <w:spacing w:line="240" w:lineRule="auto"/>
                                <w:jc w:val="right"/>
                                <w:rPr>
                                  <w:rFonts w:ascii="Alstom" w:hAnsi="Alstom"/>
                                  <w:sz w:val="16"/>
                                  <w:szCs w:val="16"/>
                                  <w:lang w:val="fr-FR"/>
                                </w:rPr>
                              </w:pPr>
                              <w:r>
                                <w:rPr>
                                  <w:rFonts w:ascii="Alstom" w:hAnsi="Alstom"/>
                                  <w:sz w:val="16"/>
                                  <w:szCs w:val="16"/>
                                  <w:lang w:val="fr-FR"/>
                                </w:rPr>
                                <w:t>Synchro Odo / Balise</w:t>
                              </w:r>
                            </w:p>
                          </w:txbxContent>
                        </wps:txbx>
                        <wps:bodyPr rot="0" vert="horz" wrap="square" lIns="91440" tIns="45720" rIns="91440" bIns="45720" anchor="t" anchorCtr="0" upright="1">
                          <a:noAutofit/>
                        </wps:bodyPr>
                      </wps:wsp>
                      <wps:wsp>
                        <wps:cNvPr id="1555" name="AutoShape 1093"/>
                        <wps:cNvCnPr>
                          <a:cxnSpLocks noChangeShapeType="1"/>
                        </wps:cNvCnPr>
                        <wps:spPr bwMode="auto">
                          <a:xfrm flipH="1" flipV="1">
                            <a:off x="0" y="460155"/>
                            <a:ext cx="628650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6" name="Text Box 1096"/>
                        <wps:cNvSpPr txBox="1">
                          <a:spLocks noChangeArrowheads="1"/>
                        </wps:cNvSpPr>
                        <wps:spPr bwMode="auto">
                          <a:xfrm>
                            <a:off x="249714" y="1615346"/>
                            <a:ext cx="822484" cy="352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4F3255">
                              <w:pPr>
                                <w:spacing w:line="240" w:lineRule="auto"/>
                                <w:jc w:val="center"/>
                                <w:rPr>
                                  <w:rFonts w:ascii="Alstom" w:hAnsi="Alstom"/>
                                  <w:sz w:val="16"/>
                                  <w:szCs w:val="16"/>
                                  <w:lang w:val="fr-FR"/>
                                </w:rPr>
                              </w:pPr>
                              <w:r>
                                <w:rPr>
                                  <w:rFonts w:ascii="Alstom" w:hAnsi="Alstom"/>
                                  <w:sz w:val="16"/>
                                  <w:szCs w:val="16"/>
                                  <w:lang w:val="fr-FR"/>
                                </w:rPr>
                                <w:t>Linking and</w:t>
                              </w:r>
                            </w:p>
                            <w:p w:rsidR="008006A2" w:rsidRPr="0086649D" w:rsidRDefault="008006A2" w:rsidP="004F3255">
                              <w:pPr>
                                <w:spacing w:line="240" w:lineRule="auto"/>
                                <w:jc w:val="center"/>
                                <w:rPr>
                                  <w:rFonts w:ascii="Alstom" w:hAnsi="Alstom"/>
                                  <w:sz w:val="16"/>
                                  <w:szCs w:val="16"/>
                                  <w:lang w:val="fr-FR"/>
                                </w:rPr>
                              </w:pPr>
                              <w:r>
                                <w:rPr>
                                  <w:rFonts w:ascii="Alstom" w:hAnsi="Alstom"/>
                                  <w:sz w:val="16"/>
                                  <w:szCs w:val="16"/>
                                  <w:lang w:val="fr-FR"/>
                                </w:rPr>
                                <w:t>re-positionning</w:t>
                              </w:r>
                            </w:p>
                          </w:txbxContent>
                        </wps:txbx>
                        <wps:bodyPr rot="0" vert="horz" wrap="square" lIns="91440" tIns="45720" rIns="91440" bIns="45720" anchor="t" anchorCtr="0" upright="1">
                          <a:noAutofit/>
                        </wps:bodyPr>
                      </wps:wsp>
                      <wpg:wgp>
                        <wpg:cNvPr id="1557" name="Group 1103"/>
                        <wpg:cNvGrpSpPr>
                          <a:grpSpLocks/>
                        </wpg:cNvGrpSpPr>
                        <wpg:grpSpPr bwMode="auto">
                          <a:xfrm>
                            <a:off x="0" y="1898250"/>
                            <a:ext cx="188595" cy="160661"/>
                            <a:chOff x="3098" y="765"/>
                            <a:chExt cx="218" cy="184"/>
                          </a:xfrm>
                        </wpg:grpSpPr>
                        <wps:wsp>
                          <wps:cNvPr id="1558" name="Rectangle 110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9" name="AutoShape 1105"/>
                          <wps:cNvCnPr>
                            <a:cxnSpLocks noChangeShapeType="1"/>
                            <a:stCxn id="1558" idx="1"/>
                            <a:endCxn id="155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60" name="AutoShape 1106"/>
                        <wps:cNvCnPr>
                          <a:cxnSpLocks noChangeShapeType="1"/>
                          <a:stCxn id="1558" idx="3"/>
                          <a:endCxn id="1563" idx="1"/>
                        </wps:cNvCnPr>
                        <wps:spPr bwMode="auto">
                          <a:xfrm>
                            <a:off x="188595" y="1978581"/>
                            <a:ext cx="2180193" cy="763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1" name="Text Box 1107"/>
                        <wps:cNvSpPr txBox="1">
                          <a:spLocks noChangeArrowheads="1"/>
                        </wps:cNvSpPr>
                        <wps:spPr bwMode="auto">
                          <a:xfrm>
                            <a:off x="1431925" y="1679960"/>
                            <a:ext cx="1201420" cy="877526"/>
                          </a:xfrm>
                          <a:prstGeom prst="rect">
                            <a:avLst/>
                          </a:prstGeom>
                          <a:solidFill>
                            <a:srgbClr val="FFFFFF"/>
                          </a:solidFill>
                          <a:ln w="9525">
                            <a:solidFill>
                              <a:srgbClr val="00B0F0"/>
                            </a:solidFill>
                            <a:miter lim="800000"/>
                            <a:headEnd/>
                            <a:tailEnd/>
                          </a:ln>
                        </wps:spPr>
                        <wps:txb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Linking </w:t>
                              </w:r>
                              <w:r>
                                <w:rPr>
                                  <w:rFonts w:ascii="Alstom" w:hAnsi="Alstom"/>
                                  <w:b/>
                                  <w:sz w:val="16"/>
                                  <w:szCs w:val="16"/>
                                </w:rPr>
                                <w:t xml:space="preserve">(input) </w:t>
                              </w:r>
                              <w:r w:rsidRPr="004B718B">
                                <w:rPr>
                                  <w:rFonts w:ascii="Alstom" w:hAnsi="Alstom"/>
                                  <w:b/>
                                  <w:sz w:val="16"/>
                                  <w:szCs w:val="16"/>
                                </w:rPr>
                                <w:t>:</w:t>
                              </w:r>
                            </w:p>
                            <w:p w:rsidR="008006A2" w:rsidRDefault="008006A2" w:rsidP="004F3255">
                              <w:pPr>
                                <w:spacing w:line="240" w:lineRule="auto"/>
                                <w:jc w:val="left"/>
                                <w:rPr>
                                  <w:rFonts w:ascii="Alstom" w:hAnsi="Alstom"/>
                                  <w:sz w:val="16"/>
                                  <w:szCs w:val="16"/>
                                </w:rPr>
                              </w:pPr>
                              <w:r>
                                <w:rPr>
                                  <w:rFonts w:ascii="Alstom" w:hAnsi="Alstom"/>
                                  <w:sz w:val="16"/>
                                  <w:szCs w:val="16"/>
                                </w:rPr>
                                <w:t>Id of next</w:t>
                              </w:r>
                              <w:r w:rsidRPr="00172A83">
                                <w:rPr>
                                  <w:rFonts w:ascii="Alstom" w:hAnsi="Alstom"/>
                                  <w:sz w:val="16"/>
                                  <w:szCs w:val="16"/>
                                </w:rPr>
                                <w:t xml:space="preserve"> 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8006A2" w:rsidRDefault="008006A2" w:rsidP="004F3255">
                              <w:pPr>
                                <w:spacing w:line="240" w:lineRule="auto"/>
                                <w:jc w:val="left"/>
                                <w:rPr>
                                  <w:rFonts w:ascii="Alstom" w:hAnsi="Alstom"/>
                                  <w:sz w:val="16"/>
                                  <w:szCs w:val="16"/>
                                </w:rPr>
                              </w:pPr>
                              <w:r>
                                <w:rPr>
                                  <w:rFonts w:ascii="Alstom" w:hAnsi="Alstom"/>
                                  <w:sz w:val="16"/>
                                  <w:szCs w:val="16"/>
                                </w:rPr>
                                <w:t>Orientation of next BG</w:t>
                              </w:r>
                            </w:p>
                            <w:p w:rsidR="008006A2" w:rsidRDefault="008006A2" w:rsidP="004F3255">
                              <w:pPr>
                                <w:spacing w:line="240" w:lineRule="auto"/>
                                <w:jc w:val="left"/>
                                <w:rPr>
                                  <w:rFonts w:ascii="Alstom" w:hAnsi="Alstom"/>
                                  <w:sz w:val="16"/>
                                  <w:szCs w:val="16"/>
                                </w:rPr>
                              </w:pPr>
                              <w:r>
                                <w:rPr>
                                  <w:rFonts w:ascii="Alstom" w:hAnsi="Alstom"/>
                                  <w:sz w:val="16"/>
                                  <w:szCs w:val="16"/>
                                </w:rPr>
                                <w:t>(Q_LINKORIENTATION)</w:t>
                              </w:r>
                            </w:p>
                            <w:p w:rsidR="008006A2" w:rsidRPr="00172A83" w:rsidRDefault="008006A2" w:rsidP="004F3255">
                              <w:pPr>
                                <w:spacing w:line="240" w:lineRule="auto"/>
                                <w:jc w:val="left"/>
                                <w:rPr>
                                  <w:rFonts w:ascii="Alstom" w:hAnsi="Alstom"/>
                                  <w:sz w:val="16"/>
                                  <w:szCs w:val="16"/>
                                </w:rPr>
                              </w:pPr>
                              <w:r>
                                <w:rPr>
                                  <w:rFonts w:ascii="Alstom" w:hAnsi="Alstom"/>
                                  <w:sz w:val="16"/>
                                  <w:szCs w:val="16"/>
                                </w:rPr>
                                <w:t>Inaccuracy of next BG</w:t>
                              </w:r>
                            </w:p>
                          </w:txbxContent>
                        </wps:txbx>
                        <wps:bodyPr rot="0" vert="horz" wrap="square" lIns="91440" tIns="45720" rIns="91440" bIns="45720" anchor="t" anchorCtr="0" upright="1">
                          <a:noAutofit/>
                        </wps:bodyPr>
                      </wps:wsp>
                      <wps:wsp>
                        <wps:cNvPr id="1562" name="Text Box 1109"/>
                        <wps:cNvSpPr txBox="1">
                          <a:spLocks noChangeArrowheads="1"/>
                        </wps:cNvSpPr>
                        <wps:spPr bwMode="auto">
                          <a:xfrm>
                            <a:off x="4390073" y="3889055"/>
                            <a:ext cx="1860629" cy="1455558"/>
                          </a:xfrm>
                          <a:prstGeom prst="rect">
                            <a:avLst/>
                          </a:prstGeom>
                          <a:solidFill>
                            <a:srgbClr val="FFFFFF"/>
                          </a:solidFill>
                          <a:ln w="9525">
                            <a:solidFill>
                              <a:srgbClr val="0070C0"/>
                            </a:solidFill>
                            <a:miter lim="800000"/>
                            <a:headEnd/>
                            <a:tailEnd/>
                          </a:ln>
                        </wps:spPr>
                        <wps:txb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(output)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sidRPr="00172A83">
                                <w:rPr>
                                  <w:rFonts w:ascii="Alstom" w:hAnsi="Alstom"/>
                                  <w:sz w:val="16"/>
                                  <w:szCs w:val="16"/>
                                </w:rPr>
                                <w:t>Id of last BG</w:t>
                              </w:r>
                              <w:r>
                                <w:rPr>
                                  <w:rFonts w:ascii="Alstom" w:hAnsi="Alstom"/>
                                  <w:sz w:val="16"/>
                                  <w:szCs w:val="16"/>
                                </w:rPr>
                                <w:t xml:space="preserve"> (NID_LRBG)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 LR</w:t>
                              </w:r>
                              <w:r w:rsidRPr="00172A83">
                                <w:rPr>
                                  <w:rFonts w:ascii="Alstom" w:hAnsi="Alstom"/>
                                  <w:sz w:val="16"/>
                                  <w:szCs w:val="16"/>
                                </w:rPr>
                                <w:t>BG</w:t>
                              </w:r>
                              <w:r>
                                <w:rPr>
                                  <w:rFonts w:ascii="Alstom" w:hAnsi="Alstom"/>
                                  <w:sz w:val="16"/>
                                  <w:szCs w:val="16"/>
                                </w:rPr>
                                <w:t xml:space="preserve"> (D_LRBG)</w:t>
                              </w:r>
                            </w:p>
                            <w:p w:rsidR="008006A2" w:rsidRDefault="008006A2" w:rsidP="004F3255">
                              <w:pPr>
                                <w:spacing w:line="240" w:lineRule="auto"/>
                                <w:jc w:val="left"/>
                                <w:rPr>
                                  <w:rFonts w:ascii="Alstom" w:hAnsi="Alstom"/>
                                  <w:sz w:val="16"/>
                                  <w:szCs w:val="16"/>
                                </w:rPr>
                              </w:pPr>
                              <w:r>
                                <w:rPr>
                                  <w:rFonts w:ascii="Alstom" w:hAnsi="Alstom"/>
                                  <w:sz w:val="16"/>
                                  <w:szCs w:val="16"/>
                                </w:rPr>
                                <w:t>Orientation of LR BG (Q_DIRLRBG)</w:t>
                              </w:r>
                            </w:p>
                            <w:p w:rsidR="008006A2" w:rsidRDefault="008006A2" w:rsidP="004F3255">
                              <w:pPr>
                                <w:spacing w:line="240" w:lineRule="auto"/>
                                <w:jc w:val="left"/>
                                <w:rPr>
                                  <w:rFonts w:ascii="Alstom" w:hAnsi="Alstom"/>
                                  <w:sz w:val="16"/>
                                  <w:szCs w:val="16"/>
                                </w:rPr>
                              </w:pPr>
                              <w:r>
                                <w:rPr>
                                  <w:rFonts w:ascii="Alstom" w:hAnsi="Alstom"/>
                                  <w:sz w:val="16"/>
                                  <w:szCs w:val="16"/>
                                </w:rPr>
                                <w:t>Train Position   related LRBG (Q_DLRBG)</w:t>
                              </w:r>
                            </w:p>
                            <w:p w:rsidR="008006A2" w:rsidRDefault="008006A2" w:rsidP="004F3255">
                              <w:pPr>
                                <w:spacing w:line="240" w:lineRule="auto"/>
                                <w:jc w:val="left"/>
                                <w:rPr>
                                  <w:rFonts w:ascii="Alstom" w:hAnsi="Alstom"/>
                                  <w:sz w:val="16"/>
                                  <w:szCs w:val="16"/>
                                </w:rPr>
                              </w:pPr>
                              <w:r>
                                <w:rPr>
                                  <w:rFonts w:ascii="Alstom" w:hAnsi="Alstom"/>
                                  <w:sz w:val="16"/>
                                  <w:szCs w:val="16"/>
                                </w:rPr>
                                <w:t>L_DOUBTOVER</w:t>
                              </w:r>
                            </w:p>
                            <w:p w:rsidR="008006A2" w:rsidRDefault="008006A2" w:rsidP="004F3255">
                              <w:pPr>
                                <w:spacing w:line="240" w:lineRule="auto"/>
                                <w:jc w:val="left"/>
                                <w:rPr>
                                  <w:rFonts w:ascii="Alstom" w:hAnsi="Alstom"/>
                                  <w:sz w:val="16"/>
                                  <w:szCs w:val="16"/>
                                </w:rPr>
                              </w:pPr>
                              <w:r>
                                <w:rPr>
                                  <w:rFonts w:ascii="Alstom" w:hAnsi="Alstom"/>
                                  <w:sz w:val="16"/>
                                  <w:szCs w:val="16"/>
                                </w:rPr>
                                <w:t>L_DOUBTUNDER</w:t>
                              </w:r>
                            </w:p>
                            <w:p w:rsidR="008006A2" w:rsidRDefault="008006A2" w:rsidP="004F3255">
                              <w:pPr>
                                <w:spacing w:line="240" w:lineRule="auto"/>
                                <w:jc w:val="left"/>
                                <w:rPr>
                                  <w:rFonts w:ascii="Alstom" w:hAnsi="Alstom"/>
                                  <w:sz w:val="16"/>
                                  <w:szCs w:val="16"/>
                                </w:rPr>
                              </w:pPr>
                              <w:r>
                                <w:rPr>
                                  <w:rFonts w:ascii="Alstom" w:hAnsi="Alstom"/>
                                  <w:sz w:val="16"/>
                                  <w:szCs w:val="16"/>
                                </w:rPr>
                                <w:t>V_TRAIN</w:t>
                              </w:r>
                            </w:p>
                            <w:p w:rsidR="008006A2" w:rsidRDefault="008006A2" w:rsidP="004F3255">
                              <w:pPr>
                                <w:spacing w:line="240" w:lineRule="auto"/>
                                <w:jc w:val="left"/>
                                <w:rPr>
                                  <w:rFonts w:ascii="Alstom" w:hAnsi="Alstom"/>
                                  <w:sz w:val="16"/>
                                  <w:szCs w:val="16"/>
                                </w:rPr>
                              </w:pPr>
                              <w:r>
                                <w:rPr>
                                  <w:rFonts w:ascii="Alstom" w:hAnsi="Alstom"/>
                                  <w:sz w:val="16"/>
                                  <w:szCs w:val="16"/>
                                </w:rPr>
                                <w:t>Train Running related LRBG</w:t>
                              </w:r>
                            </w:p>
                            <w:p w:rsidR="008006A2" w:rsidRDefault="008006A2" w:rsidP="004F3255">
                              <w:pPr>
                                <w:spacing w:line="240" w:lineRule="auto"/>
                                <w:jc w:val="left"/>
                                <w:rPr>
                                  <w:rFonts w:ascii="Alstom" w:hAnsi="Alstom"/>
                                  <w:sz w:val="16"/>
                                  <w:szCs w:val="16"/>
                                </w:rPr>
                              </w:pPr>
                              <w:r>
                                <w:rPr>
                                  <w:rFonts w:ascii="Alstom" w:hAnsi="Alstom"/>
                                  <w:sz w:val="16"/>
                                  <w:szCs w:val="16"/>
                                </w:rPr>
                                <w:t xml:space="preserve">    (Q_DIRTRAIN)</w:t>
                              </w:r>
                            </w:p>
                            <w:p w:rsidR="008006A2" w:rsidRPr="00172A83" w:rsidRDefault="008006A2" w:rsidP="004F3255">
                              <w:pPr>
                                <w:spacing w:line="240" w:lineRule="auto"/>
                                <w:jc w:val="left"/>
                                <w:rPr>
                                  <w:rFonts w:ascii="Alstom" w:hAnsi="Alstom"/>
                                  <w:sz w:val="16"/>
                                  <w:szCs w:val="16"/>
                                </w:rPr>
                              </w:pPr>
                            </w:p>
                          </w:txbxContent>
                        </wps:txbx>
                        <wps:bodyPr rot="0" vert="horz" wrap="square" lIns="91440" tIns="45720" rIns="91440" bIns="45720" anchor="t" anchorCtr="0" upright="1">
                          <a:noAutofit/>
                        </wps:bodyPr>
                      </wps:wsp>
                      <wps:wsp>
                        <wps:cNvPr id="1563" name="Text Box 1113"/>
                        <wps:cNvSpPr txBox="1">
                          <a:spLocks noChangeArrowheads="1"/>
                        </wps:cNvSpPr>
                        <wps:spPr bwMode="auto">
                          <a:xfrm>
                            <a:off x="2368788" y="2412541"/>
                            <a:ext cx="1424940" cy="659236"/>
                          </a:xfrm>
                          <a:prstGeom prst="rect">
                            <a:avLst/>
                          </a:prstGeom>
                          <a:solidFill>
                            <a:srgbClr val="FFFFFF"/>
                          </a:solidFill>
                          <a:ln w="12700">
                            <a:solidFill>
                              <a:srgbClr val="000000"/>
                            </a:solidFill>
                            <a:miter lim="800000"/>
                            <a:headEnd/>
                            <a:tailEnd/>
                          </a:ln>
                        </wps:spPr>
                        <wps:txbx>
                          <w:txbxContent>
                            <w:p w:rsidR="008006A2" w:rsidRPr="00D162C8" w:rsidRDefault="008006A2" w:rsidP="004F3255">
                              <w:pPr>
                                <w:pStyle w:val="Textkrper2"/>
                                <w:rPr>
                                  <w:lang w:eastAsia="fr-FR"/>
                                </w:rPr>
                              </w:pPr>
                              <w:r>
                                <w:rPr>
                                  <w:lang w:eastAsia="fr-FR"/>
                                </w:rPr>
                                <w:t>To Up-date</w:t>
                              </w:r>
                              <w:r w:rsidRPr="00D162C8">
                                <w:rPr>
                                  <w:lang w:eastAsia="fr-FR"/>
                                </w:rPr>
                                <w:t xml:space="preserve"> when overpassing linked balise</w:t>
                              </w:r>
                            </w:p>
                          </w:txbxContent>
                        </wps:txbx>
                        <wps:bodyPr rot="0" vert="horz" wrap="square" lIns="91440" tIns="45720" rIns="91440" bIns="45720" anchor="t" anchorCtr="0" upright="1">
                          <a:noAutofit/>
                        </wps:bodyPr>
                      </wps:wsp>
                      <wps:wsp>
                        <wps:cNvPr id="1564" name="AutoShape 1115"/>
                        <wps:cNvCnPr>
                          <a:cxnSpLocks noChangeShapeType="1"/>
                          <a:stCxn id="1567" idx="1"/>
                          <a:endCxn id="1546" idx="3"/>
                        </wps:cNvCnPr>
                        <wps:spPr bwMode="auto">
                          <a:xfrm flipH="1">
                            <a:off x="188595" y="5094016"/>
                            <a:ext cx="2085023" cy="2497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5" name="Text Box 1116"/>
                        <wps:cNvSpPr txBox="1">
                          <a:spLocks noChangeArrowheads="1"/>
                        </wps:cNvSpPr>
                        <wps:spPr bwMode="auto">
                          <a:xfrm>
                            <a:off x="2315528" y="3552015"/>
                            <a:ext cx="1424940" cy="747425"/>
                          </a:xfrm>
                          <a:prstGeom prst="rect">
                            <a:avLst/>
                          </a:prstGeom>
                          <a:solidFill>
                            <a:srgbClr val="FFFFFF"/>
                          </a:solidFill>
                          <a:ln w="12700">
                            <a:solidFill>
                              <a:srgbClr val="000000"/>
                            </a:solidFill>
                            <a:miter lim="800000"/>
                            <a:headEnd/>
                            <a:tailEnd/>
                          </a:ln>
                        </wps:spPr>
                        <wps:txbx>
                          <w:txbxContent>
                            <w:p w:rsidR="008006A2" w:rsidRPr="00D162C8" w:rsidRDefault="008006A2" w:rsidP="004F3255">
                              <w:pPr>
                                <w:pStyle w:val="Textkrper2"/>
                                <w:rPr>
                                  <w:lang w:eastAsia="fr-FR"/>
                                </w:rPr>
                              </w:pPr>
                              <w:r>
                                <w:rPr>
                                  <w:lang w:eastAsia="fr-FR"/>
                                </w:rPr>
                                <w:t>To Up-date</w:t>
                              </w:r>
                              <w:r w:rsidRPr="00D162C8">
                                <w:rPr>
                                  <w:lang w:eastAsia="fr-FR"/>
                                </w:rPr>
                                <w:t xml:space="preserve"> when overpassing re-positioning balise</w:t>
                              </w:r>
                            </w:p>
                          </w:txbxContent>
                        </wps:txbx>
                        <wps:bodyPr rot="0" vert="horz" wrap="square" lIns="91440" tIns="45720" rIns="91440" bIns="45720" anchor="t" anchorCtr="0" upright="1">
                          <a:noAutofit/>
                        </wps:bodyPr>
                      </wps:wsp>
                      <wps:wsp>
                        <wps:cNvPr id="1566" name="AutoShape 1117"/>
                        <wps:cNvCnPr>
                          <a:cxnSpLocks noChangeShapeType="1"/>
                          <a:endCxn id="1562" idx="0"/>
                        </wps:cNvCnPr>
                        <wps:spPr bwMode="auto">
                          <a:xfrm flipH="1">
                            <a:off x="5320824" y="3195766"/>
                            <a:ext cx="105648" cy="693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7" name="Text Box 1118"/>
                        <wps:cNvSpPr txBox="1">
                          <a:spLocks noChangeArrowheads="1"/>
                        </wps:cNvSpPr>
                        <wps:spPr bwMode="auto">
                          <a:xfrm>
                            <a:off x="2273618" y="4763962"/>
                            <a:ext cx="1424940" cy="660109"/>
                          </a:xfrm>
                          <a:prstGeom prst="rect">
                            <a:avLst/>
                          </a:prstGeom>
                          <a:solidFill>
                            <a:srgbClr val="FFFFFF"/>
                          </a:solidFill>
                          <a:ln w="12700">
                            <a:solidFill>
                              <a:srgbClr val="000000"/>
                            </a:solidFill>
                            <a:miter lim="800000"/>
                            <a:headEnd/>
                            <a:tailEnd/>
                          </a:ln>
                        </wps:spPr>
                        <wps:txbx>
                          <w:txbxContent>
                            <w:p w:rsidR="008006A2" w:rsidRPr="00D162C8" w:rsidRDefault="008006A2" w:rsidP="004F3255">
                              <w:pPr>
                                <w:pStyle w:val="Textkrper2"/>
                                <w:rPr>
                                  <w:lang w:eastAsia="fr-FR"/>
                                </w:rPr>
                              </w:pPr>
                              <w:r>
                                <w:rPr>
                                  <w:lang w:eastAsia="fr-FR"/>
                                </w:rPr>
                                <w:t>To Up-date</w:t>
                              </w:r>
                              <w:r w:rsidRPr="00D162C8">
                                <w:rPr>
                                  <w:lang w:eastAsia="fr-FR"/>
                                </w:rPr>
                                <w:t xml:space="preserve"> </w:t>
                              </w:r>
                              <w:r>
                                <w:rPr>
                                  <w:lang w:eastAsia="fr-FR"/>
                                </w:rPr>
                                <w:t>at every real time cycle</w:t>
                              </w:r>
                            </w:p>
                          </w:txbxContent>
                        </wps:txbx>
                        <wps:bodyPr rot="0" vert="horz" wrap="square" lIns="91440" tIns="45720" rIns="91440" bIns="45720" anchor="t" anchorCtr="0" upright="1">
                          <a:noAutofit/>
                        </wps:bodyPr>
                      </wps:wsp>
                      <wps:wsp>
                        <wps:cNvPr id="896" name="AutoShape 1119"/>
                        <wps:cNvCnPr>
                          <a:cxnSpLocks noChangeShapeType="1"/>
                          <a:stCxn id="1558" idx="3"/>
                          <a:endCxn id="1565" idx="1"/>
                        </wps:cNvCnPr>
                        <wps:spPr bwMode="auto">
                          <a:xfrm>
                            <a:off x="188595" y="1978581"/>
                            <a:ext cx="2126933" cy="1948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7" name="AutoShape 1120"/>
                        <wps:cNvCnPr>
                          <a:cxnSpLocks noChangeShapeType="1"/>
                        </wps:cNvCnPr>
                        <wps:spPr bwMode="auto">
                          <a:xfrm>
                            <a:off x="3887153" y="2747835"/>
                            <a:ext cx="30035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Text Box 1121"/>
                        <wps:cNvSpPr txBox="1">
                          <a:spLocks noChangeArrowheads="1"/>
                        </wps:cNvSpPr>
                        <wps:spPr bwMode="auto">
                          <a:xfrm>
                            <a:off x="1575118" y="729089"/>
                            <a:ext cx="1424940" cy="513418"/>
                          </a:xfrm>
                          <a:prstGeom prst="rect">
                            <a:avLst/>
                          </a:prstGeom>
                          <a:solidFill>
                            <a:srgbClr val="FFFFFF"/>
                          </a:solidFill>
                          <a:ln w="12700">
                            <a:solidFill>
                              <a:srgbClr val="000000"/>
                            </a:solidFill>
                            <a:miter lim="800000"/>
                            <a:headEnd/>
                            <a:tailEnd/>
                          </a:ln>
                        </wps:spPr>
                        <wps:txbx>
                          <w:txbxContent>
                            <w:p w:rsidR="008006A2" w:rsidRPr="00D162C8" w:rsidRDefault="008006A2" w:rsidP="004F3255">
                              <w:pPr>
                                <w:pStyle w:val="Textkrper2"/>
                                <w:rPr>
                                  <w:lang w:eastAsia="fr-FR"/>
                                </w:rPr>
                              </w:pPr>
                              <w:r w:rsidRPr="00D162C8">
                                <w:rPr>
                                  <w:lang w:eastAsia="fr-FR"/>
                                </w:rPr>
                                <w:t>To Position when overpassing balise</w:t>
                              </w:r>
                            </w:p>
                          </w:txbxContent>
                        </wps:txbx>
                        <wps:bodyPr rot="0" vert="horz" wrap="square" lIns="91440" tIns="45720" rIns="91440" bIns="45720" anchor="t" anchorCtr="0" upright="1">
                          <a:noAutofit/>
                        </wps:bodyPr>
                      </wps:wsp>
                      <wps:wsp>
                        <wps:cNvPr id="899" name="Text Box 1112"/>
                        <wps:cNvSpPr txBox="1">
                          <a:spLocks noChangeArrowheads="1"/>
                        </wps:cNvSpPr>
                        <wps:spPr bwMode="auto">
                          <a:xfrm>
                            <a:off x="883603" y="3552015"/>
                            <a:ext cx="1243330" cy="628675"/>
                          </a:xfrm>
                          <a:prstGeom prst="rect">
                            <a:avLst/>
                          </a:prstGeom>
                          <a:solidFill>
                            <a:srgbClr val="FFFFFF"/>
                          </a:solidFill>
                          <a:ln w="9525">
                            <a:solidFill>
                              <a:srgbClr val="0070C0"/>
                            </a:solidFill>
                            <a:miter lim="800000"/>
                            <a:headEnd/>
                            <a:tailEnd/>
                          </a:ln>
                        </wps:spPr>
                        <wps:txbx>
                          <w:txbxContent>
                            <w:p w:rsidR="008006A2" w:rsidRPr="004B718B" w:rsidRDefault="008006A2" w:rsidP="004F3255">
                              <w:pPr>
                                <w:spacing w:line="240" w:lineRule="auto"/>
                                <w:jc w:val="left"/>
                                <w:rPr>
                                  <w:rFonts w:ascii="Alstom" w:hAnsi="Alstom"/>
                                  <w:b/>
                                  <w:sz w:val="16"/>
                                  <w:szCs w:val="16"/>
                                </w:rPr>
                              </w:pPr>
                              <w:r>
                                <w:rPr>
                                  <w:rFonts w:ascii="Alstom" w:hAnsi="Alstom"/>
                                  <w:b/>
                                  <w:sz w:val="16"/>
                                  <w:szCs w:val="16"/>
                                </w:rPr>
                                <w:t>Re-</w:t>
                              </w: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Pr>
                                  <w:rFonts w:ascii="Alstom" w:hAnsi="Alstom"/>
                                  <w:sz w:val="16"/>
                                  <w:szCs w:val="16"/>
                                </w:rPr>
                                <w:t xml:space="preserve">Id of </w:t>
                              </w:r>
                              <w:r w:rsidRPr="00172A83">
                                <w:rPr>
                                  <w:rFonts w:ascii="Alstom" w:hAnsi="Alstom"/>
                                  <w:sz w:val="16"/>
                                  <w:szCs w:val="16"/>
                                </w:rPr>
                                <w:t>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8006A2" w:rsidRPr="00172A83" w:rsidRDefault="008006A2" w:rsidP="004F3255">
                              <w:pPr>
                                <w:spacing w:line="240" w:lineRule="auto"/>
                                <w:jc w:val="left"/>
                                <w:rPr>
                                  <w:rFonts w:ascii="Alstom" w:hAnsi="Alstom"/>
                                  <w:sz w:val="16"/>
                                  <w:szCs w:val="16"/>
                                </w:rPr>
                              </w:pPr>
                              <w:r>
                                <w:rPr>
                                  <w:rFonts w:ascii="Alstom" w:hAnsi="Alstom"/>
                                  <w:sz w:val="16"/>
                                  <w:szCs w:val="16"/>
                                </w:rPr>
                                <w:t>Orientation of next BG</w:t>
                              </w:r>
                            </w:p>
                          </w:txbxContent>
                        </wps:txbx>
                        <wps:bodyPr rot="0" vert="horz" wrap="square" lIns="91440" tIns="45720" rIns="91440" bIns="45720" anchor="t" anchorCtr="0" upright="1">
                          <a:noAutofit/>
                        </wps:bodyPr>
                      </wps:wsp>
                      <wps:wsp>
                        <wps:cNvPr id="900" name="Text Box 1066"/>
                        <wps:cNvSpPr txBox="1">
                          <a:spLocks noChangeArrowheads="1"/>
                        </wps:cNvSpPr>
                        <wps:spPr bwMode="auto">
                          <a:xfrm>
                            <a:off x="389414" y="4299440"/>
                            <a:ext cx="1405731" cy="873160"/>
                          </a:xfrm>
                          <a:prstGeom prst="rect">
                            <a:avLst/>
                          </a:prstGeom>
                          <a:solidFill>
                            <a:srgbClr val="FFFFFF"/>
                          </a:solidFill>
                          <a:ln w="9525">
                            <a:solidFill>
                              <a:srgbClr val="0070C0"/>
                            </a:solidFill>
                            <a:miter lim="800000"/>
                            <a:headEnd/>
                            <a:tailEnd/>
                          </a:ln>
                        </wps:spPr>
                        <wps:txbx>
                          <w:txbxContent>
                            <w:p w:rsidR="008006A2" w:rsidRDefault="008006A2" w:rsidP="004F3255">
                              <w:pPr>
                                <w:spacing w:line="240" w:lineRule="auto"/>
                                <w:jc w:val="left"/>
                                <w:rPr>
                                  <w:rFonts w:ascii="Alstom" w:hAnsi="Alstom"/>
                                  <w:b/>
                                  <w:sz w:val="16"/>
                                  <w:szCs w:val="16"/>
                                  <w:lang w:val="fr-FR"/>
                                </w:rPr>
                              </w:pPr>
                              <w:r w:rsidRPr="006D75E5">
                                <w:rPr>
                                  <w:rFonts w:ascii="Alstom" w:hAnsi="Alstom"/>
                                  <w:b/>
                                  <w:sz w:val="16"/>
                                  <w:szCs w:val="16"/>
                                  <w:lang w:val="fr-FR"/>
                                </w:rPr>
                                <w:t>Odometry (Input) :</w:t>
                              </w:r>
                            </w:p>
                            <w:p w:rsidR="008006A2" w:rsidRPr="006D75E5" w:rsidRDefault="008006A2" w:rsidP="004F3255">
                              <w:pPr>
                                <w:spacing w:line="240" w:lineRule="auto"/>
                                <w:jc w:val="left"/>
                                <w:rPr>
                                  <w:rFonts w:ascii="Alstom" w:hAnsi="Alstom"/>
                                  <w:sz w:val="16"/>
                                  <w:szCs w:val="16"/>
                                </w:rPr>
                              </w:pPr>
                              <w:r w:rsidRPr="006D75E5">
                                <w:rPr>
                                  <w:rFonts w:ascii="Alstom" w:hAnsi="Alstom"/>
                                  <w:sz w:val="16"/>
                                  <w:szCs w:val="16"/>
                                </w:rPr>
                                <w:t>Counter Increasing</w:t>
                              </w:r>
                            </w:p>
                            <w:p w:rsidR="008006A2" w:rsidRPr="006D75E5" w:rsidRDefault="008006A2" w:rsidP="004F3255">
                              <w:pPr>
                                <w:spacing w:line="240" w:lineRule="auto"/>
                                <w:jc w:val="left"/>
                                <w:rPr>
                                  <w:rFonts w:ascii="Alstom" w:hAnsi="Alstom"/>
                                  <w:sz w:val="16"/>
                                  <w:szCs w:val="16"/>
                                </w:rPr>
                              </w:pPr>
                              <w:r w:rsidRPr="006D75E5">
                                <w:rPr>
                                  <w:rFonts w:ascii="Alstom" w:hAnsi="Alstom"/>
                                  <w:sz w:val="16"/>
                                  <w:szCs w:val="16"/>
                                </w:rPr>
                                <w:t>Counter decreasing</w:t>
                              </w:r>
                            </w:p>
                            <w:p w:rsidR="008006A2" w:rsidRDefault="008006A2" w:rsidP="004F3255">
                              <w:pPr>
                                <w:spacing w:line="240" w:lineRule="auto"/>
                                <w:jc w:val="left"/>
                                <w:rPr>
                                  <w:rFonts w:ascii="Alstom" w:hAnsi="Alstom"/>
                                  <w:sz w:val="16"/>
                                  <w:szCs w:val="16"/>
                                </w:rPr>
                              </w:pPr>
                              <w:r w:rsidRPr="006D75E5">
                                <w:rPr>
                                  <w:rFonts w:ascii="Alstom" w:hAnsi="Alstom"/>
                                  <w:sz w:val="16"/>
                                  <w:szCs w:val="16"/>
                                </w:rPr>
                                <w:t>Counter stand</w:t>
                              </w:r>
                              <w:r>
                                <w:rPr>
                                  <w:rFonts w:ascii="Alstom" w:hAnsi="Alstom"/>
                                  <w:sz w:val="16"/>
                                  <w:szCs w:val="16"/>
                                </w:rPr>
                                <w:t>still</w:t>
                              </w:r>
                            </w:p>
                            <w:p w:rsidR="008006A2" w:rsidRDefault="008006A2" w:rsidP="004F3255">
                              <w:pPr>
                                <w:spacing w:line="240" w:lineRule="auto"/>
                                <w:jc w:val="left"/>
                                <w:rPr>
                                  <w:rFonts w:ascii="Alstom" w:hAnsi="Alstom"/>
                                  <w:sz w:val="16"/>
                                  <w:szCs w:val="16"/>
                                </w:rPr>
                              </w:pPr>
                              <w:r>
                                <w:rPr>
                                  <w:rFonts w:ascii="Alstom" w:hAnsi="Alstom"/>
                                  <w:sz w:val="16"/>
                                  <w:szCs w:val="16"/>
                                </w:rPr>
                                <w:t>Counter value</w:t>
                              </w:r>
                            </w:p>
                            <w:p w:rsidR="008006A2" w:rsidRPr="006D75E5" w:rsidRDefault="008006A2" w:rsidP="004F3255">
                              <w:pPr>
                                <w:spacing w:line="240" w:lineRule="auto"/>
                                <w:jc w:val="left"/>
                                <w:rPr>
                                  <w:rFonts w:ascii="Alstom" w:hAnsi="Alstom"/>
                                  <w:sz w:val="16"/>
                                  <w:szCs w:val="16"/>
                                </w:rPr>
                              </w:pPr>
                              <w:r>
                                <w:rPr>
                                  <w:rFonts w:ascii="Alstom" w:hAnsi="Alstom"/>
                                  <w:sz w:val="16"/>
                                  <w:szCs w:val="16"/>
                                </w:rPr>
                                <w:t>Speed (V_TRAIN)</w:t>
                              </w:r>
                            </w:p>
                          </w:txbxContent>
                        </wps:txbx>
                        <wps:bodyPr rot="0" vert="horz" wrap="square" lIns="91440" tIns="45720" rIns="91440" bIns="45720" anchor="t" anchorCtr="0" upright="1">
                          <a:noAutofit/>
                        </wps:bodyPr>
                      </wps:wsp>
                      <wpg:wgp>
                        <wpg:cNvPr id="901" name="Group 1122"/>
                        <wpg:cNvGrpSpPr>
                          <a:grpSpLocks/>
                        </wpg:cNvGrpSpPr>
                        <wpg:grpSpPr bwMode="auto">
                          <a:xfrm>
                            <a:off x="0" y="1242507"/>
                            <a:ext cx="188595" cy="160661"/>
                            <a:chOff x="3098" y="765"/>
                            <a:chExt cx="218" cy="184"/>
                          </a:xfrm>
                        </wpg:grpSpPr>
                        <wps:wsp>
                          <wps:cNvPr id="902" name="Rectangle 112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3" name="AutoShape 1124"/>
                          <wps:cNvCnPr>
                            <a:cxnSpLocks noChangeShapeType="1"/>
                            <a:stCxn id="902" idx="1"/>
                            <a:endCxn id="90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04" name="Text Box 1078"/>
                        <wps:cNvSpPr txBox="1">
                          <a:spLocks noChangeArrowheads="1"/>
                        </wps:cNvSpPr>
                        <wps:spPr bwMode="auto">
                          <a:xfrm>
                            <a:off x="188595" y="502940"/>
                            <a:ext cx="1132443" cy="629548"/>
                          </a:xfrm>
                          <a:prstGeom prst="rect">
                            <a:avLst/>
                          </a:prstGeom>
                          <a:solidFill>
                            <a:srgbClr val="FFFFFF"/>
                          </a:solidFill>
                          <a:ln w="9525">
                            <a:solidFill>
                              <a:srgbClr val="0070C0"/>
                            </a:solidFill>
                            <a:miter lim="800000"/>
                            <a:headEnd/>
                            <a:tailEnd/>
                          </a:ln>
                        </wps:spPr>
                        <wps:txb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sidRPr="00172A83">
                                <w:rPr>
                                  <w:rFonts w:ascii="Alstom" w:hAnsi="Alstom"/>
                                  <w:sz w:val="16"/>
                                  <w:szCs w:val="16"/>
                                </w:rPr>
                                <w:t>Id of last 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w:t>
                              </w:r>
                              <w:r w:rsidRPr="00172A83">
                                <w:rPr>
                                  <w:rFonts w:ascii="Alstom" w:hAnsi="Alstom"/>
                                  <w:sz w:val="16"/>
                                  <w:szCs w:val="16"/>
                                </w:rPr>
                                <w:t xml:space="preserve"> last BG</w:t>
                              </w:r>
                            </w:p>
                            <w:p w:rsidR="008006A2" w:rsidRPr="00172A83" w:rsidRDefault="008006A2" w:rsidP="004F3255">
                              <w:pPr>
                                <w:spacing w:line="240" w:lineRule="auto"/>
                                <w:jc w:val="left"/>
                                <w:rPr>
                                  <w:rFonts w:ascii="Alstom" w:hAnsi="Alstom"/>
                                  <w:sz w:val="16"/>
                                  <w:szCs w:val="16"/>
                                </w:rPr>
                              </w:pPr>
                              <w:r>
                                <w:rPr>
                                  <w:rFonts w:ascii="Alstom" w:hAnsi="Alstom"/>
                                  <w:sz w:val="16"/>
                                  <w:szCs w:val="16"/>
                                </w:rPr>
                                <w:t>Orientation of last BG</w:t>
                              </w:r>
                            </w:p>
                          </w:txbxContent>
                        </wps:txbx>
                        <wps:bodyPr rot="0" vert="horz" wrap="square" lIns="91440" tIns="45720" rIns="91440" bIns="45720" anchor="t" anchorCtr="0" upright="1">
                          <a:noAutofit/>
                        </wps:bodyPr>
                      </wps:wsp>
                      <wpg:wgp>
                        <wpg:cNvPr id="905" name="Group 1100"/>
                        <wpg:cNvGrpSpPr>
                          <a:grpSpLocks/>
                        </wpg:cNvGrpSpPr>
                        <wpg:grpSpPr bwMode="auto">
                          <a:xfrm>
                            <a:off x="2943304" y="890623"/>
                            <a:ext cx="188595" cy="157169"/>
                            <a:chOff x="8992" y="2769"/>
                            <a:chExt cx="217" cy="183"/>
                          </a:xfrm>
                        </wpg:grpSpPr>
                        <wps:wsp>
                          <wps:cNvPr id="906" name="Rectangle 1101"/>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7" name="AutoShape 1102"/>
                          <wps:cNvCnPr>
                            <a:cxnSpLocks noChangeShapeType="1"/>
                            <a:stCxn id="906" idx="1"/>
                            <a:endCxn id="906"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08" name="Group 1125"/>
                        <wpg:cNvGrpSpPr>
                          <a:grpSpLocks/>
                        </wpg:cNvGrpSpPr>
                        <wpg:grpSpPr bwMode="auto">
                          <a:xfrm>
                            <a:off x="3605133" y="5002334"/>
                            <a:ext cx="188595" cy="156296"/>
                            <a:chOff x="8992" y="2769"/>
                            <a:chExt cx="217" cy="183"/>
                          </a:xfrm>
                        </wpg:grpSpPr>
                        <wps:wsp>
                          <wps:cNvPr id="909" name="Rectangle 112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0" name="AutoShape 1127"/>
                          <wps:cNvCnPr>
                            <a:cxnSpLocks noChangeShapeType="1"/>
                            <a:stCxn id="909" idx="1"/>
                            <a:endCxn id="90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11" name="Group 1128"/>
                        <wpg:cNvGrpSpPr>
                          <a:grpSpLocks/>
                        </wpg:cNvGrpSpPr>
                        <wpg:grpSpPr bwMode="auto">
                          <a:xfrm>
                            <a:off x="3661013" y="3852382"/>
                            <a:ext cx="188595" cy="158042"/>
                            <a:chOff x="8992" y="2769"/>
                            <a:chExt cx="217" cy="183"/>
                          </a:xfrm>
                        </wpg:grpSpPr>
                        <wps:wsp>
                          <wps:cNvPr id="912" name="Rectangle 1129"/>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4" name="AutoShape 1130"/>
                          <wps:cNvCnPr>
                            <a:cxnSpLocks noChangeShapeType="1"/>
                            <a:stCxn id="912" idx="1"/>
                            <a:endCxn id="912"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15" name="Group 1131"/>
                        <wpg:cNvGrpSpPr>
                          <a:grpSpLocks/>
                        </wpg:cNvGrpSpPr>
                        <wpg:grpSpPr bwMode="auto">
                          <a:xfrm>
                            <a:off x="3698558" y="2670124"/>
                            <a:ext cx="188595" cy="157169"/>
                            <a:chOff x="8992" y="2769"/>
                            <a:chExt cx="217" cy="183"/>
                          </a:xfrm>
                        </wpg:grpSpPr>
                        <wps:wsp>
                          <wps:cNvPr id="916" name="Rectangle 113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7" name="AutoShape 1133"/>
                          <wps:cNvCnPr>
                            <a:cxnSpLocks noChangeShapeType="1"/>
                            <a:stCxn id="916" idx="1"/>
                            <a:endCxn id="916"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918" name="AutoShape 1135"/>
                        <wps:cNvCnPr>
                          <a:cxnSpLocks noChangeShapeType="1"/>
                        </wps:cNvCnPr>
                        <wps:spPr bwMode="auto">
                          <a:xfrm flipH="1">
                            <a:off x="4187508" y="970081"/>
                            <a:ext cx="6985" cy="411083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9" name="AutoShape 1136"/>
                        <wps:cNvCnPr>
                          <a:cxnSpLocks noChangeShapeType="1"/>
                          <a:stCxn id="906" idx="3"/>
                        </wps:cNvCnPr>
                        <wps:spPr bwMode="auto">
                          <a:xfrm>
                            <a:off x="3131899" y="970081"/>
                            <a:ext cx="1055608" cy="139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1137"/>
                        <wps:cNvCnPr>
                          <a:cxnSpLocks noChangeShapeType="1"/>
                          <a:stCxn id="909" idx="3"/>
                        </wps:cNvCnPr>
                        <wps:spPr bwMode="auto">
                          <a:xfrm>
                            <a:off x="3793728" y="5080919"/>
                            <a:ext cx="40076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AutoShape 1138"/>
                        <wps:cNvCnPr>
                          <a:cxnSpLocks noChangeShapeType="1"/>
                        </wps:cNvCnPr>
                        <wps:spPr bwMode="auto">
                          <a:xfrm>
                            <a:off x="3793728" y="3925728"/>
                            <a:ext cx="39377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062" o:spid="_x0000_s1488" editas="canvas" style="width:495pt;height:466.35pt;mso-position-horizontal-relative:char;mso-position-vertical-relative:line" coordsize="62865,5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">
                <v:shape id="_x0000_s1489" type="#_x0000_t75" style="position:absolute;width:62865;height:59226;visibility:visible;mso-wrap-style:square" stroked="t" strokecolor="#8064a2">
                  <v:fill o:detectmouseclick="t"/>
                  <v:path o:connecttype="none"/>
                </v:shape>
                <v:shape id="AutoShape 1134" o:spid="_x0000_s1490" type="#_x0000_t32" style="position:absolute;left:1885;top:9857;width:13866;height:43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wB+MIAAADdAAAADwAAAGRycy9kb3ducmV2LnhtbERP32vCMBB+F/Y/hBv4pummjtE1lU0Q&#10;ZC+iDrbHo7m1Yc2lNLGp//0iCL7dx/fzivVoWzFQ741jBU/zDARx5bThWsHXaTt7BeEDssbWMSm4&#10;kId1+TApMNcu8oGGY6hFCmGfo4ImhC6X0lcNWfRz1xEn7tf1FkOCfS11jzGF21Y+Z9mLtGg4NTTY&#10;0aah6u94tgpM3Juh223ix+f3j9eRzGXljFLTx/H9DUSgMdzFN/dOp/mr5QK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wB+MIAAADdAAAADwAAAAAAAAAAAAAA&#10;AAChAgAAZHJzL2Rvd25yZXYueG1sUEsFBgAAAAAEAAQA+QAAAJADAAAAAA==&#10;">
                  <v:stroke endarrow="block"/>
                </v:shape>
                <v:shape id="Text Box 1065" o:spid="_x0000_s1491" type="#_x0000_t202" style="position:absolute;left:14022;top:1091;width:35536;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VI8MA&#10;AADdAAAADwAAAGRycy9kb3ducmV2LnhtbERP22rCQBB9L/gPywh9KbpRYqLRVWqhJa9ePmDMjkkw&#10;OxuyW5P8fbdQ6NscznV2h8E04kmdqy0rWMwjEMSF1TWXCq6Xz9kahPPIGhvLpGAkB4f95GWHmbY9&#10;n+h59qUIIewyVFB532ZSuqIig25uW+LA3W1n0AfYlVJ32Idw08hlFCXSYM2hocKWPioqHudvo+Ce&#10;92+rTX/78tf0FCdHrNObHZV6nQ7vWxCeBv8v/nPnOsxfxTH8fhNO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RVI8MAAADdAAAADwAAAAAAAAAAAAAAAACYAgAAZHJzL2Rv&#10;d25yZXYueG1sUEsFBgAAAAAEAAQA9QAAAIgDAAAAAA==&#10;" stroked="f">
                  <v:textbox>
                    <w:txbxContent>
                      <w:p w:rsidR="008006A2" w:rsidRPr="00A8674E" w:rsidRDefault="008006A2" w:rsidP="004F3255">
                        <w:pPr>
                          <w:pStyle w:val="Textkrper2"/>
                          <w:rPr>
                            <w:lang w:val="fr-FR" w:eastAsia="fr-FR"/>
                          </w:rPr>
                        </w:pPr>
                        <w:r w:rsidRPr="00A8674E">
                          <w:rPr>
                            <w:lang w:val="fr-FR" w:eastAsia="fr-FR"/>
                          </w:rPr>
                          <w:t>To Position Train</w:t>
                        </w:r>
                        <w:r>
                          <w:rPr>
                            <w:lang w:val="fr-FR" w:eastAsia="fr-FR"/>
                          </w:rPr>
                          <w:t xml:space="preserve">   A.8</w:t>
                        </w:r>
                      </w:p>
                    </w:txbxContent>
                  </v:textbox>
                </v:shape>
                <v:group id="Group 1067" o:spid="_x0000_s1492" style="position:absolute;top:52634;width:188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nQv8QAAADdAAAADwAAAGRycy9kb3ducmV2LnhtbERPS2vCQBC+F/wPywi9&#10;1U1sIxJdRUTFgxR8gHgbsmMSzM6G7JrEf98tFHqbj+8582VvKtFS40rLCuJRBII4s7rkXMHlvP2Y&#10;gnAeWWNlmRS8yMFyMXibY6ptx0dqTz4XIYRdigoK7+tUSpcVZNCNbE0cuLttDPoAm1zqBrsQbio5&#10;jqKJNFhyaCiwpnVB2eP0NAp2HXarz3jTHh739et2Tr6vh5iUeh/2qxkIT73/F/+59zrMT74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OnQv8QAAADdAAAA&#10;DwAAAAAAAAAAAAAAAACqAgAAZHJzL2Rvd25yZXYueG1sUEsFBgAAAAAEAAQA+gAAAJsDAAAAAA==&#10;">
                  <v:rect id="Rectangle 1068" o:spid="_x0000_s149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xtsIA&#10;AADdAAAADwAAAGRycy9kb3ducmV2LnhtbERPS4vCMBC+L/gfwgje1tQnbtcooih61HrZ22wzttVm&#10;Upqo1V+/WRC8zcf3nOm8MaW4Ue0Kywp63QgEcWp1wZmCY7L+nIBwHlljaZkUPMjBfNb6mGKs7Z33&#10;dDv4TIQQdjEqyL2vYildmpNB17UVceBOtjboA6wzqWu8h3BTyn4UjaXBgkNDjhUtc0ovh6tR8Fv0&#10;j/jcJ5vIfK0Hftck5+vPSqlOu1l8g/DU+Lf45d7qMH80HMP/N+EE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jG2wgAAAN0AAAAPAAAAAAAAAAAAAAAAAJgCAABkcnMvZG93&#10;bnJldi54bWxQSwUGAAAAAAQABAD1AAAAhwMAAAAA&#10;"/>
                  <v:shape id="AutoShape 1069" o:spid="_x0000_s149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z0kcUAAADdAAAADwAAAGRycy9kb3ducmV2LnhtbERPTWvCQBC9C/0PyxR6041SbU1dRQoV&#10;sXgwltDehuw0Cc3Oht1Vo7++Kwje5vE+Z7boTCOO5HxtWcFwkIAgLqyuuVTwtf/ov4LwAVljY5kU&#10;nMnDYv7Qm2Gq7Yl3dMxCKWII+xQVVCG0qZS+qMigH9iWOHK/1hkMEbpSaoenGG4aOUqSiTRYc2yo&#10;sKX3ioq/7GAUfH9OD/k539ImH043P+iMv+xXSj09dss3EIG6cBff3Gsd54+fX+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z0kcUAAADdAAAADwAAAAAAAAAA&#10;AAAAAAChAgAAZHJzL2Rvd25yZXYueG1sUEsFBgAAAAAEAAQA+QAAAJMDAAAAAA==&#10;">
                    <v:stroke endarrow="block"/>
                  </v:shape>
                </v:group>
                <v:shape id="AutoShape 1073" o:spid="_x0000_s1495" type="#_x0000_t32" style="position:absolute;left:41944;top:31931;width:1903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PopscAAADdAAAADwAAAGRycy9kb3ducmV2LnhtbESPT0sDMRDF74LfIUzBi7TZipWyNi2r&#10;ULBCD/3jfdyMm9DNZN2k7frtnYPgbYb35r3fLFZDaNWF+uQjG5hOClDEdbSeGwPHw3o8B5UyssU2&#10;Mhn4oQSr5e3NAksbr7yjyz43SkI4lWjA5dyVWqfaUcA0iR2xaF+xD5hl7Rtte7xKeGj1Q1E86YCe&#10;pcFhR6+O6tP+HAxsN9OX6tP5zfvu229n66o9N/cfxtyNhuoZVKYh/5v/rt+s4M8eBV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U+imxwAAAN0AAAAPAAAAAAAA&#10;AAAAAAAAAKECAABkcnMvZG93bnJldi54bWxQSwUGAAAAAAQABAD5AAAAlQMAAAAA&#10;"/>
                <v:group id="Group 1074" o:spid="_x0000_s1496" style="position:absolute;left:60979;top:31486;width:1886;height:1589"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TausQAAADdAAAADwAAAGRycy9kb3ducmV2LnhtbERPTWvCQBC9C/0PyxR6&#10;003aWmrqKiJVPIhgFMTbkB2TYHY2ZLdJ/PddQfA2j/c503lvKtFS40rLCuJRBII4s7rkXMHxsBp+&#10;g3AeWWNlmRTcyMF89jKYYqJtx3tqU5+LEMIuQQWF93UipcsKMuhGtiYO3MU2Bn2ATS51g10IN5V8&#10;j6IvabDk0FBgTcuCsmv6ZxSsO+wWH/Fvu71elrfzYbw7bWNS6u21X/yA8NT7p/jh3ugwf/w5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aTausQAAADdAAAA&#10;DwAAAAAAAAAAAAAAAACqAgAAZHJzL2Rvd25yZXYueG1sUEsFBgAAAAAEAAQA+gAAAJsDAAAAAA==&#10;">
                  <v:rect id="Rectangle 1075" o:spid="_x0000_s149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6ahMUA&#10;AADdAAAADwAAAGRycy9kb3ducmV2LnhtbESPQW/CMAyF75P4D5GRdhspTExQCAhtYhpHKBdupjFt&#10;oXGqJkC3X48Pk7jZes/vfZ4vO1erG7Wh8mxgOEhAEefeVlwY2GfrtwmoEJEt1p7JwC8FWC56L3NM&#10;rb/zlm67WCgJ4ZCigTLGJtU65CU5DAPfEIt28q3DKGtbaNviXcJdrUdJ8qEdViwNJTb0WVJ+2V2d&#10;gWM12uPfNvtO3HT9Hjdddr4evox57XerGahIXXya/69/rOCPx8Iv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pqExQAAAN0AAAAPAAAAAAAAAAAAAAAAAJgCAABkcnMv&#10;ZG93bnJldi54bWxQSwUGAAAAAAQABAD1AAAAigMAAAAA&#10;"/>
                  <v:shape id="AutoShape 1076" o:spid="_x0000_s149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fo8QAAADdAAAADwAAAGRycy9kb3ducmV2LnhtbERPTWvCQBC9F/wPywje6iYFRa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F+jxAAAAN0AAAAPAAAAAAAAAAAA&#10;AAAAAKECAABkcnMvZG93bnJldi54bWxQSwUGAAAAAAQABAD5AAAAkgMAAAAA&#10;">
                    <v:stroke endarrow="block"/>
                  </v:shape>
                </v:group>
                <v:shape id="AutoShape 1085" o:spid="_x0000_s1499" type="#_x0000_t32" style="position:absolute;left:1885;top:10023;width:13866;height:3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fLMMAAADdAAAADwAAAGRycy9kb3ducmV2LnhtbERPTYvCMBC9C/6HMIIX0bSCi1SjLMKC&#10;eBBWe/A4JGNbtpnUJFu7/34jLOxtHu9ztvvBtqInHxrHCvJFBoJYO9NwpaC8fszXIEJENtg6JgU/&#10;FGC/G4+2WBj35E/qL7ESKYRDgQrqGLtCyqBrshgWriNO3N15izFBX0nj8ZnCbSuXWfYmLTacGmrs&#10;6FCT/rp8WwXNqTyX/ewRvV6f8pvPw/XWaqWmk+F9AyLSEP/Ff+6jSfNXqyW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QnyzDAAAA3QAAAA8AAAAAAAAAAAAA&#10;AAAAoQIAAGRycy9kb3ducmV2LnhtbFBLBQYAAAAABAAEAPkAAACRAwAAAAA=&#10;"/>
                <v:shape id="Text Box 1091" o:spid="_x0000_s1500" type="#_x0000_t202" style="position:absolute;left:49252;top:28744;width:1082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bisEA&#10;AADdAAAADwAAAGRycy9kb3ducmV2LnhtbERP24rCMBB9X/Afwgi+LJq6Wi/VKKug+OrlA8ZmbIvN&#10;pDTR1r83Cwu+zeFcZ7luTSmeVLvCsoLhIAJBnFpdcKbgct71ZyCcR9ZYWiYFL3KwXnW+lpho2/CR&#10;niefiRDCLkEFufdVIqVLczLoBrYiDtzN1gZ9gHUmdY1NCDel/ImiiTRYcGjIsaJtTun99DAKbofm&#10;O543172/TI/jyQaL6dW+lOp1298FCE+t/4j/3Qcd5sfxCP6+CS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EW4rBAAAA3QAAAA8AAAAAAAAAAAAAAAAAmAIAAGRycy9kb3du&#10;cmV2LnhtbFBLBQYAAAAABAAEAPUAAACGAwAAAAA=&#10;" stroked="f">
                  <v:textbox>
                    <w:txbxContent>
                      <w:p w:rsidR="008006A2" w:rsidRPr="0086649D" w:rsidRDefault="008006A2" w:rsidP="004F3255">
                        <w:pPr>
                          <w:spacing w:line="240" w:lineRule="auto"/>
                          <w:jc w:val="right"/>
                          <w:rPr>
                            <w:rFonts w:ascii="Alstom" w:hAnsi="Alstom"/>
                            <w:sz w:val="16"/>
                            <w:szCs w:val="16"/>
                            <w:lang w:val="fr-FR"/>
                          </w:rPr>
                        </w:pPr>
                        <w:r>
                          <w:rPr>
                            <w:rFonts w:ascii="Alstom" w:hAnsi="Alstom"/>
                            <w:sz w:val="16"/>
                            <w:szCs w:val="16"/>
                            <w:lang w:val="fr-FR"/>
                          </w:rPr>
                          <w:t>Train Position &amp; Speed</w:t>
                        </w:r>
                      </w:p>
                    </w:txbxContent>
                  </v:textbox>
                </v:shape>
                <v:shape id="Text Box 1092" o:spid="_x0000_s1501" type="#_x0000_t202" style="position:absolute;left:15105;top:13237;width:10451;height:1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3D/sEA&#10;AADdAAAADwAAAGRycy9kb3ducmV2LnhtbERPy6rCMBDdX/AfwghuLpoq1kc1ylVQ3Pr4gLEZ22Iz&#10;KU2urX9vBMHdHM5zluvWlOJBtSssKxgOIhDEqdUFZwou511/BsJ5ZI2lZVLwJAfrVedniYm2DR/p&#10;cfKZCCHsElSQe18lUro0J4NuYCviwN1sbdAHWGdS19iEcFPKURRNpMGCQ0OOFW1zSu+nf6Pgdmh+&#10;43lz3fvL9DiebLCYXu1TqV63/VuA8NT6r/jjPugwP47H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tw/7BAAAA3QAAAA8AAAAAAAAAAAAAAAAAmAIAAGRycy9kb3du&#10;cmV2LnhtbFBLBQYAAAAABAAEAPUAAACGAwAAAAA=&#10;" stroked="f">
                  <v:textbox>
                    <w:txbxContent>
                      <w:p w:rsidR="008006A2" w:rsidRPr="0086649D" w:rsidRDefault="008006A2" w:rsidP="004F3255">
                        <w:pPr>
                          <w:spacing w:line="240" w:lineRule="auto"/>
                          <w:jc w:val="right"/>
                          <w:rPr>
                            <w:rFonts w:ascii="Alstom" w:hAnsi="Alstom"/>
                            <w:sz w:val="16"/>
                            <w:szCs w:val="16"/>
                            <w:lang w:val="fr-FR"/>
                          </w:rPr>
                        </w:pPr>
                        <w:r>
                          <w:rPr>
                            <w:rFonts w:ascii="Alstom" w:hAnsi="Alstom"/>
                            <w:sz w:val="16"/>
                            <w:szCs w:val="16"/>
                            <w:lang w:val="fr-FR"/>
                          </w:rPr>
                          <w:t>Synchro Odo / Balise</w:t>
                        </w:r>
                      </w:p>
                    </w:txbxContent>
                  </v:textbox>
                </v:shape>
                <v:shape id="AutoShape 1093" o:spid="_x0000_s1502" type="#_x0000_t32" style="position:absolute;top:4601;width:62865;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9B8MAAADdAAAADwAAAGRycy9kb3ducmV2LnhtbERPTYvCMBC9C/sfwix4EU13oSLVKMVl&#10;YRFErYLXoRnbajMpTVbrvzeC4G0e73Nmi87U4kqtqywr+BpFIIhzqysuFBz2v8MJCOeRNdaWScGd&#10;HCzmH70ZJtreeEfXzBcihLBLUEHpfZNI6fKSDLqRbYgDd7KtQR9gW0jd4i2Em1p+R9FYGqw4NJTY&#10;0LKk/JL9GwV+PVjF591mk2bMP+l2dbyky6NS/c8unYLw1Pm3+OX+02F+HMfw/Cac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8/QfDAAAA3QAAAA8AAAAAAAAAAAAA&#10;AAAAoQIAAGRycy9kb3ducmV2LnhtbFBLBQYAAAAABAAEAPkAAACRAwAAAAA=&#10;"/>
                <v:shape id="Text Box 1096" o:spid="_x0000_s1503" type="#_x0000_t202" style="position:absolute;left:2497;top:16153;width:8224;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4EsEA&#10;AADdAAAADwAAAGRycy9kb3ducmV2LnhtbERPzYrCMBC+C75DGMGLrKliq1ajqODiVdcHGJuxLTaT&#10;0kRb394sLOxtPr7fWW87U4kXNa60rGAyjkAQZ1aXnCu4/hy/FiCcR9ZYWSYFb3Kw3fR7a0y1bflM&#10;r4vPRQhhl6KCwvs6ldJlBRl0Y1sTB+5uG4M+wCaXusE2hJtKTqMokQZLDg0F1nQoKHtcnkbB/dSO&#10;4mV7+/bX+XmW7LGc3+xbqeGg261AeOr8v/jPfdJhfhwn8PtNOEF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z+BLBAAAA3QAAAA8AAAAAAAAAAAAAAAAAmAIAAGRycy9kb3du&#10;cmV2LnhtbFBLBQYAAAAABAAEAPUAAACGAwAAAAA=&#10;" stroked="f">
                  <v:textbox>
                    <w:txbxContent>
                      <w:p w:rsidR="008006A2" w:rsidRDefault="008006A2" w:rsidP="004F3255">
                        <w:pPr>
                          <w:spacing w:line="240" w:lineRule="auto"/>
                          <w:jc w:val="center"/>
                          <w:rPr>
                            <w:rFonts w:ascii="Alstom" w:hAnsi="Alstom"/>
                            <w:sz w:val="16"/>
                            <w:szCs w:val="16"/>
                            <w:lang w:val="fr-FR"/>
                          </w:rPr>
                        </w:pPr>
                        <w:r>
                          <w:rPr>
                            <w:rFonts w:ascii="Alstom" w:hAnsi="Alstom"/>
                            <w:sz w:val="16"/>
                            <w:szCs w:val="16"/>
                            <w:lang w:val="fr-FR"/>
                          </w:rPr>
                          <w:t>Linking and</w:t>
                        </w:r>
                      </w:p>
                      <w:p w:rsidR="008006A2" w:rsidRPr="0086649D" w:rsidRDefault="008006A2" w:rsidP="004F3255">
                        <w:pPr>
                          <w:spacing w:line="240" w:lineRule="auto"/>
                          <w:jc w:val="center"/>
                          <w:rPr>
                            <w:rFonts w:ascii="Alstom" w:hAnsi="Alstom"/>
                            <w:sz w:val="16"/>
                            <w:szCs w:val="16"/>
                            <w:lang w:val="fr-FR"/>
                          </w:rPr>
                        </w:pPr>
                        <w:r>
                          <w:rPr>
                            <w:rFonts w:ascii="Alstom" w:hAnsi="Alstom"/>
                            <w:sz w:val="16"/>
                            <w:szCs w:val="16"/>
                            <w:lang w:val="fr-FR"/>
                          </w:rPr>
                          <w:t>re-positionning</w:t>
                        </w:r>
                      </w:p>
                    </w:txbxContent>
                  </v:textbox>
                </v:shape>
                <v:group id="Group 1103" o:spid="_x0000_s1504" style="position:absolute;top:18982;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59jsQAAADdAAAADwAAAGRycy9kb3ducmV2LnhtbERPS2vCQBC+F/wPywi9&#10;1U0sqRJdRUTFgxR8gHgbsmMSzM6G7JrEf98tFHqbj+8582VvKtFS40rLCuJRBII4s7rkXMHlvP2Y&#10;gnAeWWNlmRS8yMFyMXibY6ptx0dqTz4XIYRdigoK7+tUSpcVZNCNbE0cuLttDPoAm1zqBrsQbio5&#10;jqIvabDk0FBgTeuCssfpaRTsOuxWn/GmPTzu69ftnHxfDzEp9T7sVzMQnnr/L/5z73WYnyQ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q59jsQAAADdAAAA&#10;DwAAAAAAAAAAAAAAAACqAgAAZHJzL2Rvd25yZXYueG1sUEsFBgAAAAAEAAQA+gAAAJsDAAAAAA==&#10;">
                  <v:rect id="Rectangle 1104" o:spid="_x0000_s150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WgsUA&#10;AADdAAAADwAAAGRycy9kb3ducmV2LnhtbESPQW/CMAyF75P4D5GRdhspTExQCAhtYhpHKBdupjFt&#10;oXGqJkC3X48Pk7jZes/vfZ4vO1erG7Wh8mxgOEhAEefeVlwY2GfrtwmoEJEt1p7JwC8FWC56L3NM&#10;rb/zlm67WCgJ4ZCigTLGJtU65CU5DAPfEIt28q3DKGtbaNviXcJdrUdJ8qEdViwNJTb0WVJ+2V2d&#10;gWM12uPfNvtO3HT9Hjdddr4evox57XerGahIXXya/69/rOCPx4Ir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JaCxQAAAN0AAAAPAAAAAAAAAAAAAAAAAJgCAABkcnMv&#10;ZG93bnJldi54bWxQSwUGAAAAAAQABAD1AAAAigMAAAAA&#10;"/>
                  <v:shape id="AutoShape 1105" o:spid="_x0000_s150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TpcQAAADdAAAADwAAAGRycy9kb3ducmV2LnhtbERPTWvCQBC9C/6HZQRvulFQmugqpVAR&#10;xUO1hPY2ZMckNDsbdleN/fVdQehtHu9zluvONOJKzteWFUzGCQjiwuqaSwWfp/fRCwgfkDU2lknB&#10;nTysV/3eEjNtb/xB12MoRQxhn6GCKoQ2k9IXFRn0Y9sSR+5sncEQoSuldniL4aaR0ySZS4M1x4YK&#10;W3qrqPg5XoyCr316ye/5gXb5JN19ozP+97RRajjoXhcgAnXhX/x0b3WcP5ul8Pgmn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lOlxAAAAN0AAAAPAAAAAAAAAAAA&#10;AAAAAKECAABkcnMvZG93bnJldi54bWxQSwUGAAAAAAQABAD5AAAAkgMAAAAA&#10;">
                    <v:stroke endarrow="block"/>
                  </v:shape>
                </v:group>
                <v:shape id="AutoShape 1106" o:spid="_x0000_s1507" type="#_x0000_t32" style="position:absolute;left:1885;top:19785;width:21802;height:7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C4wMcAAADdAAAADwAAAGRycy9kb3ducmV2LnhtbESPQWsCMRCF7wX/Qxihl6JZC0rZGmUt&#10;CLXgQdvex810E9xMtpuo23/fORR6m+G9ee+b5XoIrbpSn3xkA7NpAYq4jtZzY+DjfTt5ApUyssU2&#10;Mhn4oQTr1ehuiaWNNz7Q9ZgbJSGcSjTgcu5KrVPtKGCaxo5YtK/YB8yy9o22Pd4kPLT6sSgWOqBn&#10;aXDY0Yuj+ny8BAP73WxTnZzfvR2+/X6+rdpL8/BpzP14qJ5BZRryv/nv+tUK/nwh/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kLjAxwAAAN0AAAAPAAAAAAAA&#10;AAAAAAAAAKECAABkcnMvZG93bnJldi54bWxQSwUGAAAAAAQABAD5AAAAlQMAAAAA&#10;"/>
                <v:shape id="Text Box 1107" o:spid="_x0000_s1508" type="#_x0000_t202" style="position:absolute;left:14319;top:16799;width:12014;height:8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hWUMYA&#10;AADdAAAADwAAAGRycy9kb3ducmV2LnhtbESPzW7CMBCE75X6DtZW4lacFAooYBBCQnCk4e+6ipck&#10;EK/T2EB4+7oSErddzex8s5NZaypxo8aVlhXE3QgEcWZ1ybmC3Xb5OQLhPLLGyjIpeJCD2fT9bYKJ&#10;tnf+oVvqcxFC2CWooPC+TqR0WUEGXdfWxEE72cagD2uTS93gPYSbSn5F0UAaLDkQCqxpUVB2Sa8m&#10;cM/9RRXND8Nr/Lvab7ayt09HR6U6H+18DMJT61/m5/Vah/rfgxj+vwkj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hWUMYAAADdAAAADwAAAAAAAAAAAAAAAACYAgAAZHJz&#10;L2Rvd25yZXYueG1sUEsFBgAAAAAEAAQA9QAAAIsDAAAAAA==&#10;" strokecolor="#00b0f0">
                  <v:textbo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Linking </w:t>
                        </w:r>
                        <w:r>
                          <w:rPr>
                            <w:rFonts w:ascii="Alstom" w:hAnsi="Alstom"/>
                            <w:b/>
                            <w:sz w:val="16"/>
                            <w:szCs w:val="16"/>
                          </w:rPr>
                          <w:t xml:space="preserve">(input) </w:t>
                        </w:r>
                        <w:r w:rsidRPr="004B718B">
                          <w:rPr>
                            <w:rFonts w:ascii="Alstom" w:hAnsi="Alstom"/>
                            <w:b/>
                            <w:sz w:val="16"/>
                            <w:szCs w:val="16"/>
                          </w:rPr>
                          <w:t>:</w:t>
                        </w:r>
                      </w:p>
                      <w:p w:rsidR="008006A2" w:rsidRDefault="008006A2" w:rsidP="004F3255">
                        <w:pPr>
                          <w:spacing w:line="240" w:lineRule="auto"/>
                          <w:jc w:val="left"/>
                          <w:rPr>
                            <w:rFonts w:ascii="Alstom" w:hAnsi="Alstom"/>
                            <w:sz w:val="16"/>
                            <w:szCs w:val="16"/>
                          </w:rPr>
                        </w:pPr>
                        <w:r>
                          <w:rPr>
                            <w:rFonts w:ascii="Alstom" w:hAnsi="Alstom"/>
                            <w:sz w:val="16"/>
                            <w:szCs w:val="16"/>
                          </w:rPr>
                          <w:t>Id of next</w:t>
                        </w:r>
                        <w:r w:rsidRPr="00172A83">
                          <w:rPr>
                            <w:rFonts w:ascii="Alstom" w:hAnsi="Alstom"/>
                            <w:sz w:val="16"/>
                            <w:szCs w:val="16"/>
                          </w:rPr>
                          <w:t xml:space="preserve"> 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8006A2" w:rsidRDefault="008006A2" w:rsidP="004F3255">
                        <w:pPr>
                          <w:spacing w:line="240" w:lineRule="auto"/>
                          <w:jc w:val="left"/>
                          <w:rPr>
                            <w:rFonts w:ascii="Alstom" w:hAnsi="Alstom"/>
                            <w:sz w:val="16"/>
                            <w:szCs w:val="16"/>
                          </w:rPr>
                        </w:pPr>
                        <w:r>
                          <w:rPr>
                            <w:rFonts w:ascii="Alstom" w:hAnsi="Alstom"/>
                            <w:sz w:val="16"/>
                            <w:szCs w:val="16"/>
                          </w:rPr>
                          <w:t>Orientation of next BG</w:t>
                        </w:r>
                      </w:p>
                      <w:p w:rsidR="008006A2" w:rsidRDefault="008006A2" w:rsidP="004F3255">
                        <w:pPr>
                          <w:spacing w:line="240" w:lineRule="auto"/>
                          <w:jc w:val="left"/>
                          <w:rPr>
                            <w:rFonts w:ascii="Alstom" w:hAnsi="Alstom"/>
                            <w:sz w:val="16"/>
                            <w:szCs w:val="16"/>
                          </w:rPr>
                        </w:pPr>
                        <w:r>
                          <w:rPr>
                            <w:rFonts w:ascii="Alstom" w:hAnsi="Alstom"/>
                            <w:sz w:val="16"/>
                            <w:szCs w:val="16"/>
                          </w:rPr>
                          <w:t>(Q_LINKORIENTATION)</w:t>
                        </w:r>
                      </w:p>
                      <w:p w:rsidR="008006A2" w:rsidRPr="00172A83" w:rsidRDefault="008006A2" w:rsidP="004F3255">
                        <w:pPr>
                          <w:spacing w:line="240" w:lineRule="auto"/>
                          <w:jc w:val="left"/>
                          <w:rPr>
                            <w:rFonts w:ascii="Alstom" w:hAnsi="Alstom"/>
                            <w:sz w:val="16"/>
                            <w:szCs w:val="16"/>
                          </w:rPr>
                        </w:pPr>
                        <w:r>
                          <w:rPr>
                            <w:rFonts w:ascii="Alstom" w:hAnsi="Alstom"/>
                            <w:sz w:val="16"/>
                            <w:szCs w:val="16"/>
                          </w:rPr>
                          <w:t>Inaccuracy of next BG</w:t>
                        </w:r>
                      </w:p>
                    </w:txbxContent>
                  </v:textbox>
                </v:shape>
                <v:shape id="Text Box 1109" o:spid="_x0000_s1509" type="#_x0000_t202" style="position:absolute;left:43900;top:38890;width:18607;height:1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rpQsMA&#10;AADdAAAADwAAAGRycy9kb3ducmV2LnhtbERPTWvCQBC9C/0PyxR6043SRomu0iqCCCIa8TxkxyRt&#10;djZk1xj/fVcQvM3jfc5s0ZlKtNS40rKC4SACQZxZXXKu4JSu+xMQziNrrCyTgjs5WMzfejNMtL3x&#10;gdqjz0UIYZeggsL7OpHSZQUZdANbEwfuYhuDPsAml7rBWwg3lRxFUSwNlhwaCqxpWVD2d7waBbs0&#10;0tVveo63w5/x/t7GG7dffSr18d59T0F46vxL/HRvdJj/FY/g8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rpQsMAAADdAAAADwAAAAAAAAAAAAAAAACYAgAAZHJzL2Rv&#10;d25yZXYueG1sUEsFBgAAAAAEAAQA9QAAAIgDAAAAAA==&#10;" strokecolor="#0070c0">
                  <v:textbo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(output)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sidRPr="00172A83">
                          <w:rPr>
                            <w:rFonts w:ascii="Alstom" w:hAnsi="Alstom"/>
                            <w:sz w:val="16"/>
                            <w:szCs w:val="16"/>
                          </w:rPr>
                          <w:t>Id of last BG</w:t>
                        </w:r>
                        <w:r>
                          <w:rPr>
                            <w:rFonts w:ascii="Alstom" w:hAnsi="Alstom"/>
                            <w:sz w:val="16"/>
                            <w:szCs w:val="16"/>
                          </w:rPr>
                          <w:t xml:space="preserve"> (NID_LRBG)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 LR</w:t>
                        </w:r>
                        <w:r w:rsidRPr="00172A83">
                          <w:rPr>
                            <w:rFonts w:ascii="Alstom" w:hAnsi="Alstom"/>
                            <w:sz w:val="16"/>
                            <w:szCs w:val="16"/>
                          </w:rPr>
                          <w:t>BG</w:t>
                        </w:r>
                        <w:r>
                          <w:rPr>
                            <w:rFonts w:ascii="Alstom" w:hAnsi="Alstom"/>
                            <w:sz w:val="16"/>
                            <w:szCs w:val="16"/>
                          </w:rPr>
                          <w:t xml:space="preserve"> (D_LRBG)</w:t>
                        </w:r>
                      </w:p>
                      <w:p w:rsidR="008006A2" w:rsidRDefault="008006A2" w:rsidP="004F3255">
                        <w:pPr>
                          <w:spacing w:line="240" w:lineRule="auto"/>
                          <w:jc w:val="left"/>
                          <w:rPr>
                            <w:rFonts w:ascii="Alstom" w:hAnsi="Alstom"/>
                            <w:sz w:val="16"/>
                            <w:szCs w:val="16"/>
                          </w:rPr>
                        </w:pPr>
                        <w:r>
                          <w:rPr>
                            <w:rFonts w:ascii="Alstom" w:hAnsi="Alstom"/>
                            <w:sz w:val="16"/>
                            <w:szCs w:val="16"/>
                          </w:rPr>
                          <w:t>Orientation of LR BG (Q_DIRLRBG)</w:t>
                        </w:r>
                      </w:p>
                      <w:p w:rsidR="008006A2" w:rsidRDefault="008006A2" w:rsidP="004F3255">
                        <w:pPr>
                          <w:spacing w:line="240" w:lineRule="auto"/>
                          <w:jc w:val="left"/>
                          <w:rPr>
                            <w:rFonts w:ascii="Alstom" w:hAnsi="Alstom"/>
                            <w:sz w:val="16"/>
                            <w:szCs w:val="16"/>
                          </w:rPr>
                        </w:pPr>
                        <w:r>
                          <w:rPr>
                            <w:rFonts w:ascii="Alstom" w:hAnsi="Alstom"/>
                            <w:sz w:val="16"/>
                            <w:szCs w:val="16"/>
                          </w:rPr>
                          <w:t>Train Position   related LRBG (Q_DLRBG)</w:t>
                        </w:r>
                      </w:p>
                      <w:p w:rsidR="008006A2" w:rsidRDefault="008006A2" w:rsidP="004F3255">
                        <w:pPr>
                          <w:spacing w:line="240" w:lineRule="auto"/>
                          <w:jc w:val="left"/>
                          <w:rPr>
                            <w:rFonts w:ascii="Alstom" w:hAnsi="Alstom"/>
                            <w:sz w:val="16"/>
                            <w:szCs w:val="16"/>
                          </w:rPr>
                        </w:pPr>
                        <w:r>
                          <w:rPr>
                            <w:rFonts w:ascii="Alstom" w:hAnsi="Alstom"/>
                            <w:sz w:val="16"/>
                            <w:szCs w:val="16"/>
                          </w:rPr>
                          <w:t>L_DOUBTOVER</w:t>
                        </w:r>
                      </w:p>
                      <w:p w:rsidR="008006A2" w:rsidRDefault="008006A2" w:rsidP="004F3255">
                        <w:pPr>
                          <w:spacing w:line="240" w:lineRule="auto"/>
                          <w:jc w:val="left"/>
                          <w:rPr>
                            <w:rFonts w:ascii="Alstom" w:hAnsi="Alstom"/>
                            <w:sz w:val="16"/>
                            <w:szCs w:val="16"/>
                          </w:rPr>
                        </w:pPr>
                        <w:r>
                          <w:rPr>
                            <w:rFonts w:ascii="Alstom" w:hAnsi="Alstom"/>
                            <w:sz w:val="16"/>
                            <w:szCs w:val="16"/>
                          </w:rPr>
                          <w:t>L_DOUBTUNDER</w:t>
                        </w:r>
                      </w:p>
                      <w:p w:rsidR="008006A2" w:rsidRDefault="008006A2" w:rsidP="004F3255">
                        <w:pPr>
                          <w:spacing w:line="240" w:lineRule="auto"/>
                          <w:jc w:val="left"/>
                          <w:rPr>
                            <w:rFonts w:ascii="Alstom" w:hAnsi="Alstom"/>
                            <w:sz w:val="16"/>
                            <w:szCs w:val="16"/>
                          </w:rPr>
                        </w:pPr>
                        <w:r>
                          <w:rPr>
                            <w:rFonts w:ascii="Alstom" w:hAnsi="Alstom"/>
                            <w:sz w:val="16"/>
                            <w:szCs w:val="16"/>
                          </w:rPr>
                          <w:t>V_TRAIN</w:t>
                        </w:r>
                      </w:p>
                      <w:p w:rsidR="008006A2" w:rsidRDefault="008006A2" w:rsidP="004F3255">
                        <w:pPr>
                          <w:spacing w:line="240" w:lineRule="auto"/>
                          <w:jc w:val="left"/>
                          <w:rPr>
                            <w:rFonts w:ascii="Alstom" w:hAnsi="Alstom"/>
                            <w:sz w:val="16"/>
                            <w:szCs w:val="16"/>
                          </w:rPr>
                        </w:pPr>
                        <w:r>
                          <w:rPr>
                            <w:rFonts w:ascii="Alstom" w:hAnsi="Alstom"/>
                            <w:sz w:val="16"/>
                            <w:szCs w:val="16"/>
                          </w:rPr>
                          <w:t>Train Running related LRBG</w:t>
                        </w:r>
                      </w:p>
                      <w:p w:rsidR="008006A2" w:rsidRDefault="008006A2" w:rsidP="004F3255">
                        <w:pPr>
                          <w:spacing w:line="240" w:lineRule="auto"/>
                          <w:jc w:val="left"/>
                          <w:rPr>
                            <w:rFonts w:ascii="Alstom" w:hAnsi="Alstom"/>
                            <w:sz w:val="16"/>
                            <w:szCs w:val="16"/>
                          </w:rPr>
                        </w:pPr>
                        <w:r>
                          <w:rPr>
                            <w:rFonts w:ascii="Alstom" w:hAnsi="Alstom"/>
                            <w:sz w:val="16"/>
                            <w:szCs w:val="16"/>
                          </w:rPr>
                          <w:t xml:space="preserve">    (Q_DIRTRAIN)</w:t>
                        </w:r>
                      </w:p>
                      <w:p w:rsidR="008006A2" w:rsidRPr="00172A83" w:rsidRDefault="008006A2" w:rsidP="004F3255">
                        <w:pPr>
                          <w:spacing w:line="240" w:lineRule="auto"/>
                          <w:jc w:val="left"/>
                          <w:rPr>
                            <w:rFonts w:ascii="Alstom" w:hAnsi="Alstom"/>
                            <w:sz w:val="16"/>
                            <w:szCs w:val="16"/>
                          </w:rPr>
                        </w:pPr>
                      </w:p>
                    </w:txbxContent>
                  </v:textbox>
                </v:shape>
                <v:shape id="Text Box 1113" o:spid="_x0000_s1510" type="#_x0000_t202" style="position:absolute;left:23687;top:24125;width:14250;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b+sUA&#10;AADdAAAADwAAAGRycy9kb3ducmV2LnhtbERPS4vCMBC+C/6HMMJeRFNdVqQaRXywuxfBB4i3oRnb&#10;YjOpTaz13xthYW/z8T1nOm9MIWqqXG5ZwaAfgSBOrM45VXA8bHpjEM4jaywsk4InOZjP2q0pxto+&#10;eEf13qcihLCLUUHmfRlL6ZKMDLq+LYkDd7GVQR9glUpd4SOEm0IOo2gkDeYcGjIsaZlRct3fjYLt&#10;88S373t0qX/L8fl43a5Xm+5aqY9Os5iA8NT4f/Gf+0eH+V+jT3h/E06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Nv6xQAAAN0AAAAPAAAAAAAAAAAAAAAAAJgCAABkcnMv&#10;ZG93bnJldi54bWxQSwUGAAAAAAQABAD1AAAAigMAAAAA&#10;" strokeweight="1pt">
                  <v:textbox>
                    <w:txbxContent>
                      <w:p w:rsidR="008006A2" w:rsidRPr="00D162C8" w:rsidRDefault="008006A2" w:rsidP="004F3255">
                        <w:pPr>
                          <w:pStyle w:val="Textkrper2"/>
                          <w:rPr>
                            <w:lang w:eastAsia="fr-FR"/>
                          </w:rPr>
                        </w:pPr>
                        <w:r>
                          <w:rPr>
                            <w:lang w:eastAsia="fr-FR"/>
                          </w:rPr>
                          <w:t>To Up-date</w:t>
                        </w:r>
                        <w:r w:rsidRPr="00D162C8">
                          <w:rPr>
                            <w:lang w:eastAsia="fr-FR"/>
                          </w:rPr>
                          <w:t xml:space="preserve"> when overpassing linked balise</w:t>
                        </w:r>
                      </w:p>
                    </w:txbxContent>
                  </v:textbox>
                </v:shape>
                <v:shape id="AutoShape 1115" o:spid="_x0000_s1511" type="#_x0000_t32" style="position:absolute;left:1885;top:50940;width:20851;height:24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lofsMAAADdAAAADwAAAGRycy9kb3ducmV2LnhtbERPTWsCMRC9F/wPYYReimZXrMhqlFIo&#10;iAehugePQzLuLm4ma5Ku239vhEJv83ifs94OthU9+dA4VpBPMxDE2pmGKwXl6WuyBBEissHWMSn4&#10;pQDbzehljYVxd/6m/hgrkUI4FKigjrErpAy6Joth6jrixF2ctxgT9JU0Hu8p3LZylmULabHh1FBj&#10;R5816evxxypo9uWh7N9u0evlPj/7PJzOrVbqdTx8rEBEGuK/+M+9M2n++2I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ZaH7DAAAA3QAAAA8AAAAAAAAAAAAA&#10;AAAAoQIAAGRycy9kb3ducmV2LnhtbFBLBQYAAAAABAAEAPkAAACRAwAAAAA=&#10;"/>
                <v:shape id="Text Box 1116" o:spid="_x0000_s1512" type="#_x0000_t202" style="position:absolute;left:23155;top:35520;width:14249;height:7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mFcYA&#10;AADdAAAADwAAAGRycy9kb3ducmV2LnhtbERPS2vCQBC+C/6HZYRexGxaUCR1leKDthehGii9Ddkx&#10;CcnOptk1Jv++Kwi9zcf3nNWmN7XoqHWlZQXPUQyCOLO65FxBej7MliCcR9ZYWyYFAznYrMejFSba&#10;3viLupPPRQhhl6CCwvsmkdJlBRl0kW2IA3exrUEfYJtL3eIthJtavsTxQhosOTQU2NC2oKw6XY2C&#10;4/DNv+/X+NJ9NsuftDrud4fpXqmnSf/2CsJT7//FD/eHDvPnizncvwkn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3mFcYAAADdAAAADwAAAAAAAAAAAAAAAACYAgAAZHJz&#10;L2Rvd25yZXYueG1sUEsFBgAAAAAEAAQA9QAAAIsDAAAAAA==&#10;" strokeweight="1pt">
                  <v:textbox>
                    <w:txbxContent>
                      <w:p w:rsidR="008006A2" w:rsidRPr="00D162C8" w:rsidRDefault="008006A2" w:rsidP="004F3255">
                        <w:pPr>
                          <w:pStyle w:val="Textkrper2"/>
                          <w:rPr>
                            <w:lang w:eastAsia="fr-FR"/>
                          </w:rPr>
                        </w:pPr>
                        <w:r>
                          <w:rPr>
                            <w:lang w:eastAsia="fr-FR"/>
                          </w:rPr>
                          <w:t>To Up-date</w:t>
                        </w:r>
                        <w:r w:rsidRPr="00D162C8">
                          <w:rPr>
                            <w:lang w:eastAsia="fr-FR"/>
                          </w:rPr>
                          <w:t xml:space="preserve"> when overpassing re-positioning balise</w:t>
                        </w:r>
                      </w:p>
                    </w:txbxContent>
                  </v:textbox>
                </v:shape>
                <v:shape id="AutoShape 1117" o:spid="_x0000_s1513" type="#_x0000_t32" style="position:absolute;left:53208;top:31957;width:1056;height:6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TksMAAADdAAAADwAAAGRycy9kb3ducmV2LnhtbERPTWvCQBC9C/6HZQpepG4iNE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HU5LDAAAA3QAAAA8AAAAAAAAAAAAA&#10;AAAAoQIAAGRycy9kb3ducmV2LnhtbFBLBQYAAAAABAAEAPkAAACRAwAAAAA=&#10;"/>
                <v:shape id="Text Box 1118" o:spid="_x0000_s1514" type="#_x0000_t202" style="position:absolute;left:22736;top:47639;width:14249;height:6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d+cQA&#10;AADdAAAADwAAAGRycy9kb3ducmV2LnhtbERPS4vCMBC+C/6HMMJeFk0VVqUaRXywuxdhVRBvQzO2&#10;xWZSm1jrvzfCgrf5+J4znTemEDVVLresoN+LQBAnVuecKjjsN90xCOeRNRaWScGDHMxn7dYUY23v&#10;/Ef1zqcihLCLUUHmfRlL6ZKMDLqeLYkDd7aVQR9glUpd4T2Em0IOomgoDeYcGjIsaZlRctndjILt&#10;48jX71t0rn/L8elw2a5Xm8+1Uh+dZjEB4anxb/G/+0eH+V/DEby+CS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D3fnEAAAA3QAAAA8AAAAAAAAAAAAAAAAAmAIAAGRycy9k&#10;b3ducmV2LnhtbFBLBQYAAAAABAAEAPUAAACJAwAAAAA=&#10;" strokeweight="1pt">
                  <v:textbox>
                    <w:txbxContent>
                      <w:p w:rsidR="008006A2" w:rsidRPr="00D162C8" w:rsidRDefault="008006A2" w:rsidP="004F3255">
                        <w:pPr>
                          <w:pStyle w:val="Textkrper2"/>
                          <w:rPr>
                            <w:lang w:eastAsia="fr-FR"/>
                          </w:rPr>
                        </w:pPr>
                        <w:r>
                          <w:rPr>
                            <w:lang w:eastAsia="fr-FR"/>
                          </w:rPr>
                          <w:t>To Up-date</w:t>
                        </w:r>
                        <w:r w:rsidRPr="00D162C8">
                          <w:rPr>
                            <w:lang w:eastAsia="fr-FR"/>
                          </w:rPr>
                          <w:t xml:space="preserve"> </w:t>
                        </w:r>
                        <w:r>
                          <w:rPr>
                            <w:lang w:eastAsia="fr-FR"/>
                          </w:rPr>
                          <w:t>at every real time cycle</w:t>
                        </w:r>
                      </w:p>
                    </w:txbxContent>
                  </v:textbox>
                </v:shape>
                <v:shape id="AutoShape 1119" o:spid="_x0000_s1515" type="#_x0000_t32" style="position:absolute;left:1885;top:19785;width:21270;height:19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h8BcUAAADcAAAADwAAAGRycy9kb3ducmV2LnhtbESPT2sCMRTE74V+h/AKvRTNWqjo1ihb&#10;QaiCB//dn5vXTejmZd1EXb+9EQo9DjPzG2Yy61wtLtQG61nBoJ+BIC69tlwp2O8WvRGIEJE11p5J&#10;wY0CzKbPTxPMtb/yhi7bWIkE4ZCjAhNjk0sZSkMOQ983xMn78a3DmGRbSd3iNcFdLd+zbCgdWk4L&#10;BhuaGyp/t2enYL0cfBVHY5erzcmuPxZFfa7eDkq9vnTFJ4hIXfwP/7W/tYLReA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h8BcUAAADcAAAADwAAAAAAAAAA&#10;AAAAAAChAgAAZHJzL2Rvd25yZXYueG1sUEsFBgAAAAAEAAQA+QAAAJMDAAAAAA==&#10;"/>
                <v:shape id="AutoShape 1120" o:spid="_x0000_s1516" type="#_x0000_t32" style="position:absolute;left:38871;top:27478;width:300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ZnsYAAADcAAAADwAAAGRycy9kb3ducmV2LnhtbESPQWsCMRSE74L/ITyhF6lZC7V2Ncpa&#10;EKrgQdven5vXTejmZd1E3f77piB4HGbmG2a+7FwtLtQG61nBeJSBIC69tlwp+PxYP05BhIissfZM&#10;Cn4pwHLR780x1/7Ke7ocYiUShEOOCkyMTS5lKA05DCPfECfv27cOY5JtJXWL1wR3tXzKsol0aDkt&#10;GGzozVD5czg7BbvNeFUcjd1s9ye7e14X9bkafin1MOiKGYhIXbyHb+13rWD6+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02Z7GAAAA3AAAAA8AAAAAAAAA&#10;AAAAAAAAoQIAAGRycy9kb3ducmV2LnhtbFBLBQYAAAAABAAEAPkAAACUAwAAAAA=&#10;"/>
                <v:shape id="Text Box 1121" o:spid="_x0000_s1517" type="#_x0000_t202" style="position:absolute;left:15751;top:7290;width:14249;height:5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Wo8MA&#10;AADcAAAADwAAAGRycy9kb3ducmV2LnhtbERPTYvCMBC9C/sfwgh7EU3dg3SrUWRVVi+CXUG8Dc3Y&#10;FptJt4m1/ntzEDw+3vds0ZlKtNS40rKC8SgCQZxZXXKu4Pi3GcYgnEfWWFkmBQ9ysJh/9GaYaHvn&#10;A7Wpz0UIYZeggsL7OpHSZQUZdCNbEwfuYhuDPsAml7rBewg3lfyKook0WHJoKLCmn4Kya3ozCvaP&#10;E///3qJLu6vj8/G6X682g7VSn/1uOQXhqfNv8cu91Qri77A2nA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QWo8MAAADcAAAADwAAAAAAAAAAAAAAAACYAgAAZHJzL2Rv&#10;d25yZXYueG1sUEsFBgAAAAAEAAQA9QAAAIgDAAAAAA==&#10;" strokeweight="1pt">
                  <v:textbox>
                    <w:txbxContent>
                      <w:p w:rsidR="008006A2" w:rsidRPr="00D162C8" w:rsidRDefault="008006A2" w:rsidP="004F3255">
                        <w:pPr>
                          <w:pStyle w:val="Textkrper2"/>
                          <w:rPr>
                            <w:lang w:eastAsia="fr-FR"/>
                          </w:rPr>
                        </w:pPr>
                        <w:r w:rsidRPr="00D162C8">
                          <w:rPr>
                            <w:lang w:eastAsia="fr-FR"/>
                          </w:rPr>
                          <w:t>To Position when overpassing balise</w:t>
                        </w:r>
                      </w:p>
                    </w:txbxContent>
                  </v:textbox>
                </v:shape>
                <v:shape id="Text Box 1112" o:spid="_x0000_s1518" type="#_x0000_t202" style="position:absolute;left:8836;top:35520;width:12433;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qdsUA&#10;AADcAAAADwAAAGRycy9kb3ducmV2LnhtbESPQWvCQBSE70L/w/IK3nSjSIypq7SKIIJITen5kX1N&#10;0mbfhuwa4793BaHHYWa+YZbr3tSio9ZVlhVMxhEI4tzqigsFX9lulIBwHlljbZkU3MjBevUyWGKq&#10;7ZU/qTv7QgQIuxQVlN43qZQuL8mgG9uGOHg/tjXog2wLqVu8Brip5TSKYmmw4rBQYkObkvK/88Uo&#10;OGaRrn+z7/gw+Zifbl28d6ftTKnha//+BsJT7//Dz/ZeK0gWC3icC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2p2xQAAANwAAAAPAAAAAAAAAAAAAAAAAJgCAABkcnMv&#10;ZG93bnJldi54bWxQSwUGAAAAAAQABAD1AAAAigMAAAAA&#10;" strokecolor="#0070c0">
                  <v:textbox>
                    <w:txbxContent>
                      <w:p w:rsidR="008006A2" w:rsidRPr="004B718B" w:rsidRDefault="008006A2" w:rsidP="004F3255">
                        <w:pPr>
                          <w:spacing w:line="240" w:lineRule="auto"/>
                          <w:jc w:val="left"/>
                          <w:rPr>
                            <w:rFonts w:ascii="Alstom" w:hAnsi="Alstom"/>
                            <w:b/>
                            <w:sz w:val="16"/>
                            <w:szCs w:val="16"/>
                          </w:rPr>
                        </w:pPr>
                        <w:r>
                          <w:rPr>
                            <w:rFonts w:ascii="Alstom" w:hAnsi="Alstom"/>
                            <w:b/>
                            <w:sz w:val="16"/>
                            <w:szCs w:val="16"/>
                          </w:rPr>
                          <w:t>Re-</w:t>
                        </w: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Pr>
                            <w:rFonts w:ascii="Alstom" w:hAnsi="Alstom"/>
                            <w:sz w:val="16"/>
                            <w:szCs w:val="16"/>
                          </w:rPr>
                          <w:t xml:space="preserve">Id of </w:t>
                        </w:r>
                        <w:r w:rsidRPr="00172A83">
                          <w:rPr>
                            <w:rFonts w:ascii="Alstom" w:hAnsi="Alstom"/>
                            <w:sz w:val="16"/>
                            <w:szCs w:val="16"/>
                          </w:rPr>
                          <w:t>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8006A2" w:rsidRPr="00172A83" w:rsidRDefault="008006A2" w:rsidP="004F3255">
                        <w:pPr>
                          <w:spacing w:line="240" w:lineRule="auto"/>
                          <w:jc w:val="left"/>
                          <w:rPr>
                            <w:rFonts w:ascii="Alstom" w:hAnsi="Alstom"/>
                            <w:sz w:val="16"/>
                            <w:szCs w:val="16"/>
                          </w:rPr>
                        </w:pPr>
                        <w:r>
                          <w:rPr>
                            <w:rFonts w:ascii="Alstom" w:hAnsi="Alstom"/>
                            <w:sz w:val="16"/>
                            <w:szCs w:val="16"/>
                          </w:rPr>
                          <w:t>Orientation of next BG</w:t>
                        </w:r>
                      </w:p>
                    </w:txbxContent>
                  </v:textbox>
                </v:shape>
                <v:shape id="Text Box 1066" o:spid="_x0000_s1519" type="#_x0000_t202" style="position:absolute;left:3894;top:42994;width:14057;height:8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Z8cIA&#10;AADcAAAADwAAAGRycy9kb3ducmV2LnhtbERPXWvCMBR9F/wP4Qp708QxqnZNRTcGMhCZHXu+NHdt&#10;tbkpTVbrv18eBns8nO9sO9pWDNT7xrGG5UKBIC6dabjS8Fm8zdcgfEA22DomDXfysM2nkwxT4278&#10;QcM5VCKGsE9RQx1Cl0rpy5os+oXriCP37XqLIcK+kqbHWwy3rXxUKpEWG44NNXb0UlN5Pf9YDcdC&#10;mfZSfCXvy/3qdB+Sgz+9Pmn9MBt3zyACjeFf/Oc+GA0bFefHM/EI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lnxwgAAANwAAAAPAAAAAAAAAAAAAAAAAJgCAABkcnMvZG93&#10;bnJldi54bWxQSwUGAAAAAAQABAD1AAAAhwMAAAAA&#10;" strokecolor="#0070c0">
                  <v:textbox>
                    <w:txbxContent>
                      <w:p w:rsidR="008006A2" w:rsidRDefault="008006A2" w:rsidP="004F3255">
                        <w:pPr>
                          <w:spacing w:line="240" w:lineRule="auto"/>
                          <w:jc w:val="left"/>
                          <w:rPr>
                            <w:rFonts w:ascii="Alstom" w:hAnsi="Alstom"/>
                            <w:b/>
                            <w:sz w:val="16"/>
                            <w:szCs w:val="16"/>
                            <w:lang w:val="fr-FR"/>
                          </w:rPr>
                        </w:pPr>
                        <w:r w:rsidRPr="006D75E5">
                          <w:rPr>
                            <w:rFonts w:ascii="Alstom" w:hAnsi="Alstom"/>
                            <w:b/>
                            <w:sz w:val="16"/>
                            <w:szCs w:val="16"/>
                            <w:lang w:val="fr-FR"/>
                          </w:rPr>
                          <w:t>Odometry (Input) :</w:t>
                        </w:r>
                      </w:p>
                      <w:p w:rsidR="008006A2" w:rsidRPr="006D75E5" w:rsidRDefault="008006A2" w:rsidP="004F3255">
                        <w:pPr>
                          <w:spacing w:line="240" w:lineRule="auto"/>
                          <w:jc w:val="left"/>
                          <w:rPr>
                            <w:rFonts w:ascii="Alstom" w:hAnsi="Alstom"/>
                            <w:sz w:val="16"/>
                            <w:szCs w:val="16"/>
                          </w:rPr>
                        </w:pPr>
                        <w:r w:rsidRPr="006D75E5">
                          <w:rPr>
                            <w:rFonts w:ascii="Alstom" w:hAnsi="Alstom"/>
                            <w:sz w:val="16"/>
                            <w:szCs w:val="16"/>
                          </w:rPr>
                          <w:t>Counter Increasing</w:t>
                        </w:r>
                      </w:p>
                      <w:p w:rsidR="008006A2" w:rsidRPr="006D75E5" w:rsidRDefault="008006A2" w:rsidP="004F3255">
                        <w:pPr>
                          <w:spacing w:line="240" w:lineRule="auto"/>
                          <w:jc w:val="left"/>
                          <w:rPr>
                            <w:rFonts w:ascii="Alstom" w:hAnsi="Alstom"/>
                            <w:sz w:val="16"/>
                            <w:szCs w:val="16"/>
                          </w:rPr>
                        </w:pPr>
                        <w:r w:rsidRPr="006D75E5">
                          <w:rPr>
                            <w:rFonts w:ascii="Alstom" w:hAnsi="Alstom"/>
                            <w:sz w:val="16"/>
                            <w:szCs w:val="16"/>
                          </w:rPr>
                          <w:t>Counter decreasing</w:t>
                        </w:r>
                      </w:p>
                      <w:p w:rsidR="008006A2" w:rsidRDefault="008006A2" w:rsidP="004F3255">
                        <w:pPr>
                          <w:spacing w:line="240" w:lineRule="auto"/>
                          <w:jc w:val="left"/>
                          <w:rPr>
                            <w:rFonts w:ascii="Alstom" w:hAnsi="Alstom"/>
                            <w:sz w:val="16"/>
                            <w:szCs w:val="16"/>
                          </w:rPr>
                        </w:pPr>
                        <w:r w:rsidRPr="006D75E5">
                          <w:rPr>
                            <w:rFonts w:ascii="Alstom" w:hAnsi="Alstom"/>
                            <w:sz w:val="16"/>
                            <w:szCs w:val="16"/>
                          </w:rPr>
                          <w:t>Counter stand</w:t>
                        </w:r>
                        <w:r>
                          <w:rPr>
                            <w:rFonts w:ascii="Alstom" w:hAnsi="Alstom"/>
                            <w:sz w:val="16"/>
                            <w:szCs w:val="16"/>
                          </w:rPr>
                          <w:t>still</w:t>
                        </w:r>
                      </w:p>
                      <w:p w:rsidR="008006A2" w:rsidRDefault="008006A2" w:rsidP="004F3255">
                        <w:pPr>
                          <w:spacing w:line="240" w:lineRule="auto"/>
                          <w:jc w:val="left"/>
                          <w:rPr>
                            <w:rFonts w:ascii="Alstom" w:hAnsi="Alstom"/>
                            <w:sz w:val="16"/>
                            <w:szCs w:val="16"/>
                          </w:rPr>
                        </w:pPr>
                        <w:r>
                          <w:rPr>
                            <w:rFonts w:ascii="Alstom" w:hAnsi="Alstom"/>
                            <w:sz w:val="16"/>
                            <w:szCs w:val="16"/>
                          </w:rPr>
                          <w:t>Counter value</w:t>
                        </w:r>
                      </w:p>
                      <w:p w:rsidR="008006A2" w:rsidRPr="006D75E5" w:rsidRDefault="008006A2" w:rsidP="004F3255">
                        <w:pPr>
                          <w:spacing w:line="240" w:lineRule="auto"/>
                          <w:jc w:val="left"/>
                          <w:rPr>
                            <w:rFonts w:ascii="Alstom" w:hAnsi="Alstom"/>
                            <w:sz w:val="16"/>
                            <w:szCs w:val="16"/>
                          </w:rPr>
                        </w:pPr>
                        <w:r>
                          <w:rPr>
                            <w:rFonts w:ascii="Alstom" w:hAnsi="Alstom"/>
                            <w:sz w:val="16"/>
                            <w:szCs w:val="16"/>
                          </w:rPr>
                          <w:t>Speed (V_TRAIN)</w:t>
                        </w:r>
                      </w:p>
                    </w:txbxContent>
                  </v:textbox>
                </v:shape>
                <v:group id="Group 1122" o:spid="_x0000_s1520" style="position:absolute;top:12425;width:188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Zm9MYAAADcAAAADwAAAGRycy9kb3ducmV2LnhtbESPT2vCQBTE7wW/w/KE&#10;3ppNlJYas4pILT2EQlUQb4/sMwlm34bsNn++fbdQ6HGYmd8w2XY0jeipc7VlBUkUgyAurK65VHA+&#10;HZ5eQTiPrLGxTAomcrDdzB4yTLUd+Iv6oy9FgLBLUUHlfZtK6YqKDLrItsTBu9nOoA+yK6XucAhw&#10;08hFHL9IgzWHhQpb2ldU3I/fRsH7gMNumbz1+f22n66n589LnpBSj/NxtwbhafT/4b/2h1awi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lmb0xgAAANwA&#10;AAAPAAAAAAAAAAAAAAAAAKoCAABkcnMvZG93bnJldi54bWxQSwUGAAAAAAQABAD6AAAAnQMAAAAA&#10;">
                  <v:rect id="Rectangle 1123" o:spid="_x0000_s152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8dTcUA&#10;AADcAAAADwAAAGRycy9kb3ducmV2LnhtbESPQWvCQBSE70L/w/IKveluU5AmuobSklKPGi+9vWaf&#10;STT7NmRXTfvrXaHgcZiZb5hlPtpOnGnwrWMNzzMFgrhypuVaw64spq8gfEA22DkmDb/kIV89TJaY&#10;GXfhDZ23oRYRwj5DDU0IfSalrxqy6GeuJ47e3g0WQ5RDLc2Alwi3nUyUmkuLLceFBnt6b6g6bk9W&#10;w0+b7PBvU34qmxYvYT2Wh9P3h9ZPj+PbAkSgMdzD/+0voyFVC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x1NxQAAANwAAAAPAAAAAAAAAAAAAAAAAJgCAABkcnMv&#10;ZG93bnJldi54bWxQSwUGAAAAAAQABAD1AAAAigMAAAAA&#10;"/>
                  <v:shape id="AutoShape 1124" o:spid="_x0000_s152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p0MYAAADcAAAADwAAAGRycy9kb3ducmV2LnhtbESPT2vCQBTE74V+h+UJ3urGCsWkrkEK&#10;FbH04B+CvT2yr0lo9m3YXWP007uFQo/DzPyGWeSDaUVPzjeWFUwnCQji0uqGKwXHw/vTHIQPyBpb&#10;y6TgSh7y5ePDAjNtL7yjfh8qESHsM1RQh9BlUvqyJoN+Yjvi6H1bZzBE6SqpHV4i3LTyOUlepMGG&#10;40KNHb3VVP7sz0bB6SM9F9fik7bFNN1+oTP+dlgrNR4Nq1cQgYbwH/5rb7SCNJnB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z6dDGAAAA3AAAAA8AAAAAAAAA&#10;AAAAAAAAoQIAAGRycy9kb3ducmV2LnhtbFBLBQYAAAAABAAEAPkAAACUAwAAAAA=&#10;">
                    <v:stroke endarrow="block"/>
                  </v:shape>
                </v:group>
                <v:shape id="Text Box 1078" o:spid="_x0000_s1523" type="#_x0000_t202" style="position:absolute;left:1885;top:5029;width:11325;height:6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f8sUA&#10;AADcAAAADwAAAGRycy9kb3ducmV2LnhtbESP3WrCQBSE74W+w3IK3umuIrGNruIPghSK1JReH7LH&#10;JG32bMiuMb59tyD0cpiZb5jlure16Kj1lWMNk7ECQZw7U3Gh4TM7jF5A+IBssHZMGu7kYb16Giwx&#10;Ne7GH9SdQyEihH2KGsoQmlRKn5dk0Y9dQxy9i2sthijbQpoWbxFuazlVKpEWK44LJTa0Kyn/OV+t&#10;hvdMmfo7+0reJtv56d4lR3/az7QePvebBYhAffgPP9pHo+FVze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V/yxQAAANwAAAAPAAAAAAAAAAAAAAAAAJgCAABkcnMv&#10;ZG93bnJldi54bWxQSwUGAAAAAAQABAD1AAAAigMAAAAA&#10;" strokecolor="#0070c0">
                  <v:textbox>
                    <w:txbxContent>
                      <w:p w:rsidR="008006A2" w:rsidRPr="004B718B" w:rsidRDefault="008006A2"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8006A2" w:rsidRPr="00172A83" w:rsidRDefault="008006A2" w:rsidP="004F3255">
                        <w:pPr>
                          <w:spacing w:line="240" w:lineRule="auto"/>
                          <w:jc w:val="left"/>
                          <w:rPr>
                            <w:rFonts w:ascii="Alstom" w:hAnsi="Alstom"/>
                            <w:sz w:val="16"/>
                            <w:szCs w:val="16"/>
                          </w:rPr>
                        </w:pPr>
                        <w:r w:rsidRPr="00172A83">
                          <w:rPr>
                            <w:rFonts w:ascii="Alstom" w:hAnsi="Alstom"/>
                            <w:sz w:val="16"/>
                            <w:szCs w:val="16"/>
                          </w:rPr>
                          <w:t>Id of last BG</w:t>
                        </w:r>
                      </w:p>
                      <w:p w:rsidR="008006A2" w:rsidRDefault="008006A2"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w:t>
                        </w:r>
                        <w:r w:rsidRPr="00172A83">
                          <w:rPr>
                            <w:rFonts w:ascii="Alstom" w:hAnsi="Alstom"/>
                            <w:sz w:val="16"/>
                            <w:szCs w:val="16"/>
                          </w:rPr>
                          <w:t xml:space="preserve"> last BG</w:t>
                        </w:r>
                      </w:p>
                      <w:p w:rsidR="008006A2" w:rsidRPr="00172A83" w:rsidRDefault="008006A2" w:rsidP="004F3255">
                        <w:pPr>
                          <w:spacing w:line="240" w:lineRule="auto"/>
                          <w:jc w:val="left"/>
                          <w:rPr>
                            <w:rFonts w:ascii="Alstom" w:hAnsi="Alstom"/>
                            <w:sz w:val="16"/>
                            <w:szCs w:val="16"/>
                          </w:rPr>
                        </w:pPr>
                        <w:r>
                          <w:rPr>
                            <w:rFonts w:ascii="Alstom" w:hAnsi="Alstom"/>
                            <w:sz w:val="16"/>
                            <w:szCs w:val="16"/>
                          </w:rPr>
                          <w:t>Orientation of last BG</w:t>
                        </w:r>
                      </w:p>
                    </w:txbxContent>
                  </v:textbox>
                </v:shape>
                <v:group id="Group 1100" o:spid="_x0000_s1524" style="position:absolute;left:29433;top:8906;width:1885;height:157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1g98UAAADcAAAADwAAAGRycy9kb3ducmV2LnhtbESPT4vCMBTE7wt+h/AE&#10;b5pWUdyuUURUPIjgH1j29miebbF5KU1s67ffLAh7HGbmN8xi1ZlSNFS7wrKCeBSBIE6tLjhTcLvu&#10;hnMQziNrLC2Tghc5WC17HwtMtG35TM3FZyJA2CWoIPe+SqR0aU4G3chWxMG729qgD7LOpK6xDXBT&#10;ynEUzaTBgsNCjhVtckofl6dRsG+xXU/ibXN83Devn+v09H2MSalBv1t/gfDU+f/wu33QCj6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2tYPfFAAAA3AAA&#10;AA8AAAAAAAAAAAAAAAAAqgIAAGRycy9kb3ducmV2LnhtbFBLBQYAAAAABAAEAPoAAACcAwAAAAA=&#10;">
                  <v:rect id="Rectangle 1101" o:spid="_x0000_s1525"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bTsUA&#10;AADcAAAADwAAAGRycy9kb3ducmV2LnhtbESPT2vCQBTE7wW/w/IKvdXdWgg1ukqxWOxR46W3Z/aZ&#10;xGbfhuzmj/30rlDocZiZ3zDL9Whr0VPrK8caXqYKBHHuTMWFhmO2fX4D4QOywdoxabiSh/Vq8rDE&#10;1LiB99QfQiEihH2KGsoQmlRKn5dk0U9dQxy9s2sthijbQpoWhwi3tZwplUiLFceFEhvalJT/HDqr&#10;4VTNjvi7zz6VnW9fw9eYXbrvD62fHsf3BYhAY/gP/7V3RsNcJX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BtOxQAAANwAAAAPAAAAAAAAAAAAAAAAAJgCAABkcnMv&#10;ZG93bnJldi54bWxQSwUGAAAAAAQABAD1AAAAigMAAAAA&#10;"/>
                  <v:shape id="AutoShape 1102" o:spid="_x0000_s1526"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gisYAAADcAAAADwAAAGRycy9kb3ducmV2LnhtbESP3WrCQBSE74W+w3IK3ulGwdqmWaVI&#10;SwqipbG5P2RPfmj2bMiuGn36bkHwcpiZb5hkPZhWnKh3jWUFs2kEgriwuuFKwc/hY/IMwnlkja1l&#10;UnAhB+vVwyjBWNszf9Mp85UIEHYxKqi972IpXVGTQTe1HXHwStsb9EH2ldQ9ngPctHIeRU/SYMNh&#10;ocaONjUVv9nRKLjuUjrssLx+vWf5frtIZ4t9nis1fhzeXkF4Gvw9fGt/agUv0RL+z4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q4IrGAAAA3AAAAA8AAAAAAAAA&#10;AAAAAAAAoQIAAGRycy9kb3ducmV2LnhtbFBLBQYAAAAABAAEAPkAAACUAwAAAAA=&#10;">
                    <v:stroke startarrow="block" endarrow="block"/>
                  </v:shape>
                </v:group>
                <v:group id="Group 1125" o:spid="_x0000_s1527" style="position:absolute;left:36051;top:50023;width:1886;height:1563"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zPacIAAADcAAAADwAAAGRycy9kb3ducmV2LnhtbERPTYvCMBC9C/sfwizs&#10;TdO6KG41ioiKBxGswuJtaMa22ExKE9v6781hYY+P971Y9aYSLTWutKwgHkUgiDOrS84VXC+74QyE&#10;88gaK8uk4EUOVsuPwQITbTs+U5v6XIQQdgkqKLyvEyldVpBBN7I1ceDutjHoA2xyqRvsQrip5DiK&#10;ptJgyaGhwJo2BWWP9GkU7Dvs1t/xtj0+7pvX7TI5/R5jUurrs1/PQXjq/b/4z33QCn6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Osz2nCAAAA3AAAAA8A&#10;AAAAAAAAAAAAAAAAqgIAAGRycy9kb3ducmV2LnhtbFBLBQYAAAAABAAEAPoAAACZAwAAAAA=&#10;">
                  <v:rect id="Rectangle 1126" o:spid="_x0000_s152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uPPMQA&#10;AADcAAAADwAAAGRycy9kb3ducmV2LnhtbESPQWvCQBSE7wX/w/IEb3W3CtJEVyktih41Xnp7zT6T&#10;aPZtyK4a/fWuUPA4zMw3zGzR2VpcqPWVYw0fQwWCOHem4kLDPlu+f4LwAdlg7Zg03MjDYt57m2Fq&#10;3JW3dNmFQkQI+xQ1lCE0qZQ+L8miH7qGOHoH11oMUbaFNC1eI9zWcqTURFqsOC6U2NB3Sflpd7Ya&#10;/qrRHu/bbKVsshyHTZcdz78/Wg/63dcURKAuvML/7bXRkKg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jzzEAAAA3AAAAA8AAAAAAAAAAAAAAAAAmAIAAGRycy9k&#10;b3ducmV2LnhtbFBLBQYAAAAABAAEAPUAAACJAwAAAAA=&#10;"/>
                  <v:shape id="AutoShape 1127" o:spid="_x0000_s152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ruI8MAAADcAAAADwAAAGRycy9kb3ducmV2LnhtbERPTWvCQBC9F/oflin0ppsUUmx0FSkt&#10;KRSVRnMfsmMSzM6G7DZJ/fXuQejx8b5Xm8m0YqDeNZYVxPMIBHFpdcOVgtPxc7YA4TyyxtYyKfgj&#10;B5v148MKU21H/qEh95UIIexSVFB736VSurImg25uO+LAnW1v0AfYV1L3OIZw08qXKHqVBhsODTV2&#10;9F5Tecl/jYLrLqPjDs/Xw0de7L+TLE72RaHU89O0XYLwNPl/8d39pRW8xWF+OBOO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a7iPDAAAA3AAAAA8AAAAAAAAAAAAA&#10;AAAAoQIAAGRycy9kb3ducmV2LnhtbFBLBQYAAAAABAAEAPkAAACRAwAAAAA=&#10;">
                    <v:stroke startarrow="block" endarrow="block"/>
                  </v:shape>
                </v:group>
                <v:group id="Group 1128" o:spid="_x0000_s1530" style="position:absolute;left:36610;top:38523;width:1886;height:158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wKcUAAADcAAAADwAAAGRycy9kb3ducmV2LnhtbESPQWvCQBSE7wX/w/KE&#10;3upmlZYaXUWklh5EqAri7ZF9JsHs25DdJvHfu4LQ4zAz3zDzZW8r0VLjS8ca1CgBQZw5U3Ku4XjY&#10;vH2C8AHZYOWYNNzIw3IxeJljalzHv9TuQy4ihH2KGooQ6lRKnxVk0Y9cTRy9i2sshiibXJoGuwi3&#10;lRwnyYe0WHJcKLCmdUHZdf9nNXx32K0m6qvdXi/r2/nwvjttFWn9OuxXMxCB+vAffrZ/jIap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P8CnFAAAA3AAA&#10;AA8AAAAAAAAAAAAAAAAAqgIAAGRycy9kb3ducmV2LnhtbFBLBQYAAAAABAAEAPoAAACcAwAAAAA=&#10;">
                  <v:rect id="Rectangle 1129" o:spid="_x0000_s153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shape id="AutoShape 1130" o:spid="_x0000_s153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oIMUAAADcAAAADwAAAGRycy9kb3ducmV2LnhtbESPQWvCQBSE70L/w/KE3uompRaNrlJK&#10;i4KoGM39kX0mwezbkF01+uu7BcHjMDPfMNN5Z2pxodZVlhXEgwgEcW51xYWCw/73bQTCeWSNtWVS&#10;cCMH89lLb4qJtlfe0SX1hQgQdgkqKL1vEildXpJBN7ANcfCOtjXog2wLqVu8Brip5XsUfUqDFYeF&#10;Ehv6Lik/pWej4L5e0H6Nx/v2J802q+EiHm6yTKnXfvc1AeGp88/wo73UCsbxB/yfC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HoIMUAAADcAAAADwAAAAAAAAAA&#10;AAAAAAChAgAAZHJzL2Rvd25yZXYueG1sUEsFBgAAAAAEAAQA+QAAAJMDAAAAAA==&#10;">
                    <v:stroke startarrow="block" endarrow="block"/>
                  </v:shape>
                </v:group>
                <v:group id="Group 1131" o:spid="_x0000_s1533" style="position:absolute;left:36985;top:26701;width:1886;height:157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HT2KsQAAADcAAAADwAAAGRycy9kb3ducmV2LnhtbESPQYvCMBSE78L+h/AW&#10;vGnaFWWtRhHZFQ8iqAvi7dE822LzUppsW/+9EQSPw8x8w8yXnSlFQ7UrLCuIhxEI4tTqgjMFf6ff&#10;wTcI55E1lpZJwZ0cLBcfvTkm2rZ8oOboMxEg7BJUkHtfJVK6NCeDbmgr4uBdbW3QB1lnUtfYBrgp&#10;5VcUTaTBgsNCjhWtc0pvx3+jYNNiuxrFP83udl3fL6fx/ryLSan+Z7eagfDU+Xf41d5qBd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HT2KsQAAADcAAAA&#10;DwAAAAAAAAAAAAAAAACqAgAAZHJzL2Rvd25yZXYueG1sUEsFBgAAAAAEAAQA+gAAAJsDAAAAAA==&#10;">
                  <v:rect id="Rectangle 1132" o:spid="_x0000_s1534"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Nk8IA&#10;AADcAAAADwAAAGRycy9kb3ducmV2LnhtbESPQYvCMBSE7wv+h/AEb2uqgqzVKKIoetR68fZsnm21&#10;eSlN1OqvN8KCx2FmvmEms8aU4k61Kywr6HUjEMSp1QVnCg7J6vcPhPPIGkvLpOBJDmbT1s8EY20f&#10;vKP73mciQNjFqCD3voqldGlOBl3XVsTBO9vaoA+yzqSu8RHgppT9KBpKgwWHhRwrWuSUXvc3o+BU&#10;9A/42iXryIxWA79tksvtuFSq027mYxCeGv8N/7c3WsGoN4T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Y2TwgAAANwAAAAPAAAAAAAAAAAAAAAAAJgCAABkcnMvZG93&#10;bnJldi54bWxQSwUGAAAAAAQABAD1AAAAhwMAAAAA&#10;"/>
                  <v:shape id="AutoShape 1133" o:spid="_x0000_s1535"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N2V8UAAADcAAAADwAAAGRycy9kb3ducmV2LnhtbESPQWvCQBSE74L/YXlCb3WTgq1GV5HS&#10;YqGoGM39kX0mwezbkN1q6q93BcHjMDPfMLNFZ2pxptZVlhXEwwgEcW51xYWCw/77dQzCeWSNtWVS&#10;8E8OFvN+b4aJthfe0Tn1hQgQdgkqKL1vEildXpJBN7QNcfCOtjXog2wLqVu8BLip5VsUvUuDFYeF&#10;Ehv6LCk/pX9GwXW9ov0aj9ftV5ptfkereLTJMqVeBt1yCsJT55/hR/tHK5jEH3A/E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N2V8UAAADcAAAADwAAAAAAAAAA&#10;AAAAAAChAgAAZHJzL2Rvd25yZXYueG1sUEsFBgAAAAAEAAQA+QAAAJMDAAAAAA==&#10;">
                    <v:stroke startarrow="block" endarrow="block"/>
                  </v:shape>
                </v:group>
                <v:shape id="AutoShape 1135" o:spid="_x0000_s1536" type="#_x0000_t32" style="position:absolute;left:41875;top:9700;width:69;height:411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0qMMAAAADcAAAADwAAAGRycy9kb3ducmV2LnhtbERPy4rCMBTdC/MP4Qqz07QO+KhGGYQR&#10;t1MLbi/Ntak2N20TtfP3k4Xg8nDem91gG/Gg3teOFaTTBARx6XTNlYLi9DNZgvABWWPjmBT8kYfd&#10;9mO0wUy7J//SIw+ViCHsM1RgQmgzKX1pyKKfupY4chfXWwwR9pXUPT5juG3kLEnm0mLNscFgS3tD&#10;5S2/WwVfxbU7JedFej50pjvg3R/zbqnU53j4XoMINIS3+OU+agWrNK6NZ+IRkN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9KjDAAAAA3AAAAA8AAAAAAAAAAAAAAAAA&#10;oQIAAGRycy9kb3ducmV2LnhtbFBLBQYAAAAABAAEAPkAAACOAwAAAAA=&#10;" strokeweight="1.5pt"/>
                <v:shape id="AutoShape 1136" o:spid="_x0000_s1537" type="#_x0000_t32" style="position:absolute;left:31318;top:9700;width:10557;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ksMYAAADcAAAADwAAAGRycy9kb3ducmV2LnhtbESPQWsCMRSE74X+h/AKXopmV7DU1Sjb&#10;gqAFD1q9PzfPTejmZbuJuv33TaHgcZiZb5j5sneNuFIXrGcF+SgDQVx5bblWcPhcDV9BhIissfFM&#10;Cn4owHLx+DDHQvsb7+i6j7VIEA4FKjAxtoWUoTLkMIx8S5y8s+8cxiS7WuoObwnuGjnOshfp0HJa&#10;MNjSu6Hqa39xCrab/K08Gbv52H3b7WRVNpf6+ajU4KkvZyAi9fEe/m+vtYJp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V5LDGAAAA3AAAAA8AAAAAAAAA&#10;AAAAAAAAoQIAAGRycy9kb3ducmV2LnhtbFBLBQYAAAAABAAEAPkAAACUAwAAAAA=&#10;"/>
                <v:shape id="AutoShape 1137" o:spid="_x0000_s1538" type="#_x0000_t32" style="position:absolute;left:37937;top:50809;width:4007;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OHkMIAAADcAAAADwAAAGRycy9kb3ducmV2LnhtbERPy2oCMRTdC/2HcIVuRDMKLToaZVoQ&#10;asGFr/11cp0EJzfTSdTp3zeLgsvDeS9WnavFndpgPSsYjzIQxKXXlisFx8N6OAURIrLG2jMp+KUA&#10;q+VLb4G59g/e0X0fK5FCOOSowMTY5FKG0pDDMPINceIuvnUYE2wrqVt8pHBXy0mWvUuHllODwYY+&#10;DZXX/c0p2G7GH8XZ2M337sdu39ZFfasGJ6Ve+10xBxGpi0/xv/tLK5h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OHkMIAAADcAAAADwAAAAAAAAAAAAAA&#10;AAChAgAAZHJzL2Rvd25yZXYueG1sUEsFBgAAAAAEAAQA+QAAAJADAAAAAA==&#10;"/>
                <v:shape id="AutoShape 1138" o:spid="_x0000_s1539" type="#_x0000_t32" style="position:absolute;left:37937;top:39257;width:3938;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8iC8YAAADcAAAADwAAAGRycy9kb3ducmV2LnhtbESPQWsCMRSE74X+h/AKvRTNrtBSV6Ns&#10;C0IVPGj1/tw8N8HNy3YTdfvvG6HgcZiZb5jpvHeNuFAXrGcF+TADQVx5bblWsPteDN5BhIissfFM&#10;Cn4pwHz2+DDFQvsrb+iyjbVIEA4FKjAxtoWUoTLkMAx9S5y8o+8cxiS7WuoOrwnuGjnKsjfp0HJa&#10;MNjSp6HqtD07Betl/lEejF2uNj92/boom3P9slfq+akvJyAi9fEe/m9/aQXj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PIgvGAAAA3AAAAA8AAAAAAAAA&#10;AAAAAAAAoQIAAGRycy9kb3ducmV2LnhtbFBLBQYAAAAABAAEAPkAAACUAwAAAAA=&#10;"/>
                <w10:anchorlock/>
              </v:group>
            </w:pict>
          </mc:Fallback>
        </mc:AlternateContent>
      </w:r>
    </w:p>
    <w:p w:rsidR="00D113CE" w:rsidRDefault="00D113CE" w:rsidP="00F54EFE">
      <w:pPr>
        <w:pStyle w:val="Figure"/>
        <w:ind w:left="851" w:hanging="851"/>
        <w:rPr>
          <w:rStyle w:val="Fett"/>
        </w:rPr>
      </w:pPr>
    </w:p>
    <w:p w:rsidR="00D113CE" w:rsidRDefault="00D113CE" w:rsidP="00F54EFE">
      <w:pPr>
        <w:pStyle w:val="Figure"/>
        <w:ind w:left="851" w:hanging="851"/>
        <w:rPr>
          <w:rStyle w:val="Fett"/>
        </w:rPr>
      </w:pPr>
      <w:r>
        <w:rPr>
          <w:rStyle w:val="Fett"/>
        </w:rPr>
        <w:t>“To Position Train”</w:t>
      </w:r>
    </w:p>
    <w:p w:rsidR="00D113CE" w:rsidRDefault="00D113CE" w:rsidP="00F54EFE">
      <w:pPr>
        <w:pStyle w:val="Figure"/>
        <w:ind w:left="851" w:hanging="851"/>
        <w:rPr>
          <w:rStyle w:val="Fett"/>
        </w:rPr>
      </w:pPr>
    </w:p>
    <w:p w:rsidR="003A3EFE" w:rsidRDefault="003A3EFE" w:rsidP="00F54EFE">
      <w:pPr>
        <w:pStyle w:val="Figure"/>
        <w:ind w:left="851" w:hanging="851"/>
        <w:jc w:val="both"/>
      </w:pPr>
    </w:p>
    <w:p w:rsidR="00D113CE" w:rsidRDefault="003A3EFE" w:rsidP="00F54EFE">
      <w:pPr>
        <w:pStyle w:val="Figure"/>
        <w:ind w:left="851" w:hanging="851"/>
        <w:jc w:val="both"/>
      </w:pPr>
      <w:r>
        <w:t>Comments :</w:t>
      </w:r>
    </w:p>
    <w:p w:rsidR="003A3EFE" w:rsidRDefault="003A3EFE" w:rsidP="003A3EFE"/>
    <w:p w:rsidR="003A3EFE" w:rsidRDefault="003A3EFE" w:rsidP="002F2A5F">
      <w:pPr>
        <w:pStyle w:val="Textkrper2"/>
        <w:numPr>
          <w:ilvl w:val="0"/>
          <w:numId w:val="24"/>
        </w:numPr>
        <w:jc w:val="left"/>
        <w:rPr>
          <w:lang w:eastAsia="fr-FR"/>
        </w:rPr>
      </w:pPr>
      <w:r>
        <w:rPr>
          <w:lang w:eastAsia="fr-FR"/>
        </w:rPr>
        <w:lastRenderedPageBreak/>
        <w:t>To Up-date</w:t>
      </w:r>
      <w:r w:rsidRPr="00D162C8">
        <w:rPr>
          <w:lang w:eastAsia="fr-FR"/>
        </w:rPr>
        <w:t xml:space="preserve"> </w:t>
      </w:r>
      <w:r>
        <w:rPr>
          <w:lang w:eastAsia="fr-FR"/>
        </w:rPr>
        <w:t xml:space="preserve">at every </w:t>
      </w:r>
      <w:r w:rsidRPr="00AD4EF4">
        <w:rPr>
          <w:b/>
          <w:lang w:eastAsia="fr-FR"/>
        </w:rPr>
        <w:t>real time cycle</w:t>
      </w:r>
      <w:r w:rsidR="002F2A5F">
        <w:rPr>
          <w:lang w:eastAsia="fr-FR"/>
        </w:rPr>
        <w:t xml:space="preserve"> :</w:t>
      </w:r>
    </w:p>
    <w:p w:rsidR="007855A8" w:rsidRDefault="007855A8" w:rsidP="002F2A5F">
      <w:pPr>
        <w:pStyle w:val="Textkrper2"/>
        <w:numPr>
          <w:ilvl w:val="1"/>
          <w:numId w:val="24"/>
        </w:numPr>
        <w:jc w:val="left"/>
        <w:rPr>
          <w:lang w:eastAsia="fr-FR"/>
        </w:rPr>
      </w:pPr>
      <w:r>
        <w:rPr>
          <w:lang w:eastAsia="fr-FR"/>
        </w:rPr>
        <w:t>Input are:</w:t>
      </w:r>
    </w:p>
    <w:p w:rsidR="007855A8" w:rsidRDefault="007855A8" w:rsidP="007855A8">
      <w:pPr>
        <w:pStyle w:val="Textkrper2"/>
        <w:numPr>
          <w:ilvl w:val="2"/>
          <w:numId w:val="24"/>
        </w:numPr>
        <w:jc w:val="left"/>
        <w:rPr>
          <w:lang w:eastAsia="fr-FR"/>
        </w:rPr>
      </w:pPr>
      <w:r>
        <w:rPr>
          <w:lang w:eastAsia="fr-FR"/>
        </w:rPr>
        <w:t>Counter of odometry including :</w:t>
      </w:r>
    </w:p>
    <w:p w:rsidR="007855A8" w:rsidRDefault="007855A8" w:rsidP="007855A8">
      <w:pPr>
        <w:pStyle w:val="Textkrper2"/>
        <w:numPr>
          <w:ilvl w:val="3"/>
          <w:numId w:val="24"/>
        </w:numPr>
        <w:jc w:val="left"/>
        <w:rPr>
          <w:lang w:eastAsia="fr-FR"/>
        </w:rPr>
      </w:pPr>
      <w:r>
        <w:rPr>
          <w:lang w:eastAsia="fr-FR"/>
        </w:rPr>
        <w:t>Value, Increasing, Decreasing, Standstill</w:t>
      </w:r>
      <w:r w:rsidR="000E14BF">
        <w:rPr>
          <w:lang w:eastAsia="fr-FR"/>
        </w:rPr>
        <w:t>,</w:t>
      </w:r>
    </w:p>
    <w:p w:rsidR="000E14BF" w:rsidRDefault="000E14BF" w:rsidP="007855A8">
      <w:pPr>
        <w:pStyle w:val="Textkrper2"/>
        <w:numPr>
          <w:ilvl w:val="3"/>
          <w:numId w:val="24"/>
        </w:numPr>
        <w:jc w:val="left"/>
        <w:rPr>
          <w:lang w:eastAsia="fr-FR"/>
        </w:rPr>
      </w:pPr>
      <w:r>
        <w:rPr>
          <w:lang w:eastAsia="fr-FR"/>
        </w:rPr>
        <w:t>Speed.</w:t>
      </w:r>
    </w:p>
    <w:p w:rsidR="002F2A5F" w:rsidRDefault="007855A8" w:rsidP="002F2A5F">
      <w:pPr>
        <w:pStyle w:val="Textkrper2"/>
        <w:numPr>
          <w:ilvl w:val="1"/>
          <w:numId w:val="24"/>
        </w:numPr>
        <w:jc w:val="left"/>
        <w:rPr>
          <w:lang w:eastAsia="fr-FR"/>
        </w:rPr>
      </w:pPr>
      <w:r>
        <w:rPr>
          <w:lang w:eastAsia="fr-FR"/>
        </w:rPr>
        <w:t>Output are</w:t>
      </w:r>
      <w:r w:rsidR="002F2A5F">
        <w:rPr>
          <w:lang w:eastAsia="fr-FR"/>
        </w:rPr>
        <w:t xml:space="preserve"> up-dated by :</w:t>
      </w:r>
    </w:p>
    <w:p w:rsidR="002F2A5F" w:rsidRDefault="002F2A5F" w:rsidP="002F2A5F">
      <w:pPr>
        <w:pStyle w:val="Textkrper2"/>
        <w:numPr>
          <w:ilvl w:val="2"/>
          <w:numId w:val="24"/>
        </w:numPr>
        <w:jc w:val="left"/>
        <w:rPr>
          <w:lang w:eastAsia="fr-FR"/>
        </w:rPr>
      </w:pPr>
      <w:r>
        <w:rPr>
          <w:lang w:eastAsia="fr-FR"/>
        </w:rPr>
        <w:t>D_LRBG = ( Counter – Counter0 ) * Qualibration</w:t>
      </w:r>
    </w:p>
    <w:p w:rsidR="002F2A5F" w:rsidRDefault="002F2A5F" w:rsidP="002F2A5F">
      <w:pPr>
        <w:pStyle w:val="Textkrper2"/>
        <w:numPr>
          <w:ilvl w:val="3"/>
          <w:numId w:val="24"/>
        </w:numPr>
        <w:jc w:val="left"/>
        <w:rPr>
          <w:lang w:eastAsia="fr-FR"/>
        </w:rPr>
      </w:pPr>
      <w:r>
        <w:rPr>
          <w:lang w:eastAsia="fr-FR"/>
        </w:rPr>
        <w:t>Counter is the current counter of odometry,</w:t>
      </w:r>
    </w:p>
    <w:p w:rsidR="00940AD5" w:rsidRDefault="002F2A5F" w:rsidP="002F2A5F">
      <w:pPr>
        <w:pStyle w:val="Textkrper2"/>
        <w:numPr>
          <w:ilvl w:val="3"/>
          <w:numId w:val="24"/>
        </w:numPr>
        <w:jc w:val="left"/>
        <w:rPr>
          <w:lang w:eastAsia="fr-FR"/>
        </w:rPr>
      </w:pPr>
      <w:r>
        <w:rPr>
          <w:lang w:eastAsia="fr-FR"/>
        </w:rPr>
        <w:t xml:space="preserve">Counter0 is the </w:t>
      </w:r>
      <w:r w:rsidR="007855A8">
        <w:rPr>
          <w:lang w:eastAsia="fr-FR"/>
        </w:rPr>
        <w:t>counter value when</w:t>
      </w:r>
      <w:r>
        <w:rPr>
          <w:lang w:eastAsia="fr-FR"/>
        </w:rPr>
        <w:t xml:space="preserve"> over</w:t>
      </w:r>
      <w:r w:rsidR="007855A8">
        <w:rPr>
          <w:lang w:eastAsia="fr-FR"/>
        </w:rPr>
        <w:t>-</w:t>
      </w:r>
      <w:r>
        <w:rPr>
          <w:lang w:eastAsia="fr-FR"/>
        </w:rPr>
        <w:t>passing LRBG.</w:t>
      </w:r>
    </w:p>
    <w:p w:rsidR="00940AD5" w:rsidRDefault="00940AD5" w:rsidP="00940AD5">
      <w:pPr>
        <w:pStyle w:val="Textkrper2"/>
        <w:numPr>
          <w:ilvl w:val="2"/>
          <w:numId w:val="24"/>
        </w:numPr>
        <w:jc w:val="left"/>
        <w:rPr>
          <w:lang w:eastAsia="fr-FR"/>
        </w:rPr>
      </w:pPr>
      <w:r>
        <w:rPr>
          <w:lang w:eastAsia="fr-FR"/>
        </w:rPr>
        <w:t>NID_LRBG = unchanged,</w:t>
      </w:r>
    </w:p>
    <w:p w:rsidR="00940AD5" w:rsidRDefault="00940AD5" w:rsidP="00940AD5">
      <w:pPr>
        <w:pStyle w:val="Textkrper2"/>
        <w:numPr>
          <w:ilvl w:val="2"/>
          <w:numId w:val="24"/>
        </w:numPr>
        <w:jc w:val="left"/>
        <w:rPr>
          <w:lang w:eastAsia="fr-FR"/>
        </w:rPr>
      </w:pPr>
      <w:r>
        <w:rPr>
          <w:lang w:eastAsia="fr-FR"/>
        </w:rPr>
        <w:t>Q_DIRLRBG = unchanged,</w:t>
      </w:r>
    </w:p>
    <w:p w:rsidR="00940AD5" w:rsidRDefault="00940AD5" w:rsidP="00940AD5">
      <w:pPr>
        <w:pStyle w:val="Textkrper2"/>
        <w:numPr>
          <w:ilvl w:val="2"/>
          <w:numId w:val="24"/>
        </w:numPr>
        <w:jc w:val="left"/>
        <w:rPr>
          <w:lang w:eastAsia="fr-FR"/>
        </w:rPr>
      </w:pPr>
      <w:r>
        <w:rPr>
          <w:lang w:eastAsia="fr-FR"/>
        </w:rPr>
        <w:t>Q_DLRBG = inverted if D_LRBG changes of sign,</w:t>
      </w:r>
    </w:p>
    <w:p w:rsidR="002F2A5F" w:rsidRDefault="00940AD5" w:rsidP="00940AD5">
      <w:pPr>
        <w:pStyle w:val="Textkrper2"/>
        <w:numPr>
          <w:ilvl w:val="2"/>
          <w:numId w:val="24"/>
        </w:numPr>
        <w:jc w:val="left"/>
        <w:rPr>
          <w:lang w:eastAsia="fr-FR"/>
        </w:rPr>
      </w:pPr>
      <w:r>
        <w:rPr>
          <w:lang w:eastAsia="fr-FR"/>
        </w:rPr>
        <w:t xml:space="preserve">Q_DIRTRAIN = inverted if </w:t>
      </w:r>
      <w:r w:rsidR="002F2A5F">
        <w:rPr>
          <w:lang w:eastAsia="fr-FR"/>
        </w:rPr>
        <w:t xml:space="preserve"> </w:t>
      </w:r>
      <w:r w:rsidR="0025665A">
        <w:rPr>
          <w:lang w:eastAsia="fr-FR"/>
        </w:rPr>
        <w:t>D_LRBG changes of variation sign,</w:t>
      </w:r>
    </w:p>
    <w:p w:rsidR="0025665A" w:rsidRDefault="0025665A" w:rsidP="00940AD5">
      <w:pPr>
        <w:pStyle w:val="Textkrper2"/>
        <w:numPr>
          <w:ilvl w:val="2"/>
          <w:numId w:val="24"/>
        </w:numPr>
        <w:jc w:val="left"/>
        <w:rPr>
          <w:lang w:eastAsia="fr-FR"/>
        </w:rPr>
      </w:pPr>
      <w:r>
        <w:rPr>
          <w:lang w:eastAsia="fr-FR"/>
        </w:rPr>
        <w:t>L_DOUBTOVER = LRBG_Inaccuracy + (</w:t>
      </w:r>
      <w:r w:rsidR="007855A8">
        <w:rPr>
          <w:lang w:eastAsia="fr-FR"/>
        </w:rPr>
        <w:t xml:space="preserve"> |</w:t>
      </w:r>
      <w:r>
        <w:rPr>
          <w:lang w:eastAsia="fr-FR"/>
        </w:rPr>
        <w:t xml:space="preserve"> D_LRBG</w:t>
      </w:r>
      <w:r w:rsidR="007855A8">
        <w:rPr>
          <w:lang w:eastAsia="fr-FR"/>
        </w:rPr>
        <w:t xml:space="preserve"> |</w:t>
      </w:r>
      <w:r>
        <w:rPr>
          <w:lang w:eastAsia="fr-FR"/>
        </w:rPr>
        <w:t xml:space="preserve"> * 5% )</w:t>
      </w:r>
      <w:r w:rsidR="007855A8">
        <w:rPr>
          <w:lang w:eastAsia="fr-FR"/>
        </w:rPr>
        <w:t>,</w:t>
      </w:r>
    </w:p>
    <w:p w:rsidR="007855A8" w:rsidRDefault="007855A8" w:rsidP="00940AD5">
      <w:pPr>
        <w:pStyle w:val="Textkrper2"/>
        <w:numPr>
          <w:ilvl w:val="2"/>
          <w:numId w:val="24"/>
        </w:numPr>
        <w:jc w:val="left"/>
        <w:rPr>
          <w:lang w:eastAsia="fr-FR"/>
        </w:rPr>
      </w:pPr>
      <w:r>
        <w:rPr>
          <w:lang w:eastAsia="fr-FR"/>
        </w:rPr>
        <w:t>L_DOUBTUNDER = LRBG_Inaccuracy - ( | D_LRBG | * 5% ),</w:t>
      </w:r>
    </w:p>
    <w:p w:rsidR="000E14BF" w:rsidRPr="00D162C8" w:rsidRDefault="000E14BF" w:rsidP="00940AD5">
      <w:pPr>
        <w:pStyle w:val="Textkrper2"/>
        <w:numPr>
          <w:ilvl w:val="2"/>
          <w:numId w:val="24"/>
        </w:numPr>
        <w:jc w:val="left"/>
        <w:rPr>
          <w:lang w:eastAsia="fr-FR"/>
        </w:rPr>
      </w:pPr>
      <w:r>
        <w:rPr>
          <w:lang w:eastAsia="fr-FR"/>
        </w:rPr>
        <w:t>V_TRAIN = Speed + 5%</w:t>
      </w:r>
    </w:p>
    <w:p w:rsidR="003A3EFE" w:rsidRDefault="003A3EFE" w:rsidP="003A3EFE">
      <w:pPr>
        <w:pStyle w:val="Textkrper2"/>
        <w:jc w:val="left"/>
        <w:rPr>
          <w:lang w:eastAsia="fr-FR"/>
        </w:rPr>
      </w:pPr>
    </w:p>
    <w:p w:rsidR="003A3EFE" w:rsidRDefault="003A3EFE" w:rsidP="000E14BF">
      <w:pPr>
        <w:pStyle w:val="Textkrper2"/>
        <w:numPr>
          <w:ilvl w:val="0"/>
          <w:numId w:val="24"/>
        </w:numPr>
        <w:jc w:val="left"/>
        <w:rPr>
          <w:lang w:eastAsia="fr-FR"/>
        </w:rPr>
      </w:pPr>
      <w:r w:rsidRPr="00D162C8">
        <w:rPr>
          <w:lang w:eastAsia="fr-FR"/>
        </w:rPr>
        <w:t>To Position when overpassing balise</w:t>
      </w:r>
      <w:r w:rsidR="000E14BF">
        <w:rPr>
          <w:lang w:eastAsia="fr-FR"/>
        </w:rPr>
        <w:t xml:space="preserve"> :</w:t>
      </w:r>
    </w:p>
    <w:p w:rsidR="00A94E1D" w:rsidRDefault="00A94E1D" w:rsidP="00A94E1D">
      <w:pPr>
        <w:pStyle w:val="Textkrper2"/>
        <w:ind w:left="720"/>
        <w:jc w:val="left"/>
        <w:rPr>
          <w:lang w:eastAsia="fr-FR"/>
        </w:rPr>
      </w:pPr>
    </w:p>
    <w:p w:rsidR="00C86535" w:rsidRDefault="00C86535" w:rsidP="000E14BF">
      <w:pPr>
        <w:pStyle w:val="Textkrper2"/>
        <w:numPr>
          <w:ilvl w:val="1"/>
          <w:numId w:val="24"/>
        </w:numPr>
        <w:jc w:val="left"/>
        <w:rPr>
          <w:lang w:eastAsia="fr-FR"/>
        </w:rPr>
      </w:pPr>
      <w:r>
        <w:rPr>
          <w:lang w:eastAsia="fr-FR"/>
        </w:rPr>
        <w:t xml:space="preserve">If balise is </w:t>
      </w:r>
      <w:r w:rsidRPr="00AD4EF4">
        <w:rPr>
          <w:b/>
          <w:lang w:eastAsia="fr-FR"/>
        </w:rPr>
        <w:t>“</w:t>
      </w:r>
      <w:r w:rsidR="00AD4EF4" w:rsidRPr="00AD4EF4">
        <w:rPr>
          <w:b/>
          <w:lang w:eastAsia="fr-FR"/>
        </w:rPr>
        <w:t>Re-posit</w:t>
      </w:r>
      <w:r w:rsidRPr="00AD4EF4">
        <w:rPr>
          <w:b/>
          <w:lang w:eastAsia="fr-FR"/>
        </w:rPr>
        <w:t>ioning”,</w:t>
      </w:r>
      <w:r>
        <w:rPr>
          <w:lang w:eastAsia="fr-FR"/>
        </w:rPr>
        <w:t xml:space="preserve"> only</w:t>
      </w:r>
      <w:r w:rsidR="00AD4EF4">
        <w:rPr>
          <w:lang w:eastAsia="fr-FR"/>
        </w:rPr>
        <w:t xml:space="preserve"> D_LRBG is updated by :</w:t>
      </w:r>
    </w:p>
    <w:p w:rsidR="00A94E1D" w:rsidRDefault="00A94E1D" w:rsidP="00A94E1D">
      <w:pPr>
        <w:pStyle w:val="Textkrper2"/>
        <w:numPr>
          <w:ilvl w:val="2"/>
          <w:numId w:val="24"/>
        </w:numPr>
        <w:jc w:val="left"/>
        <w:rPr>
          <w:lang w:eastAsia="fr-FR"/>
        </w:rPr>
      </w:pPr>
      <w:r>
        <w:rPr>
          <w:lang w:eastAsia="fr-FR"/>
        </w:rPr>
        <w:t>D_LRBG = D_LINK – L_SECTION</w:t>
      </w:r>
    </w:p>
    <w:p w:rsidR="00AD4EF4" w:rsidRDefault="00AD4EF4" w:rsidP="00AD3000">
      <w:pPr>
        <w:pStyle w:val="Textkrper2"/>
        <w:ind w:left="1440"/>
        <w:jc w:val="left"/>
        <w:rPr>
          <w:lang w:eastAsia="fr-FR"/>
        </w:rPr>
      </w:pPr>
    </w:p>
    <w:p w:rsidR="0089351B" w:rsidRDefault="0089351B" w:rsidP="000E14BF">
      <w:pPr>
        <w:pStyle w:val="Textkrper2"/>
        <w:numPr>
          <w:ilvl w:val="1"/>
          <w:numId w:val="24"/>
        </w:numPr>
        <w:jc w:val="left"/>
        <w:rPr>
          <w:lang w:eastAsia="fr-FR"/>
        </w:rPr>
      </w:pPr>
      <w:r>
        <w:rPr>
          <w:lang w:eastAsia="fr-FR"/>
        </w:rPr>
        <w:t xml:space="preserve">If balise is </w:t>
      </w:r>
      <w:r w:rsidRPr="00AD4EF4">
        <w:rPr>
          <w:b/>
          <w:lang w:eastAsia="fr-FR"/>
        </w:rPr>
        <w:t>linked</w:t>
      </w:r>
      <w:r>
        <w:rPr>
          <w:lang w:eastAsia="fr-FR"/>
        </w:rPr>
        <w:t xml:space="preserve"> with previous one, checking </w:t>
      </w:r>
      <w:r w:rsidR="00C86535">
        <w:rPr>
          <w:lang w:eastAsia="fr-FR"/>
        </w:rPr>
        <w:t xml:space="preserve">with parameters in red </w:t>
      </w:r>
      <w:r>
        <w:rPr>
          <w:lang w:eastAsia="fr-FR"/>
        </w:rPr>
        <w:t>must be true :</w:t>
      </w:r>
    </w:p>
    <w:p w:rsidR="0089351B" w:rsidRDefault="0089351B" w:rsidP="0089351B">
      <w:pPr>
        <w:pStyle w:val="Textkrper2"/>
        <w:numPr>
          <w:ilvl w:val="2"/>
          <w:numId w:val="24"/>
        </w:numPr>
        <w:jc w:val="left"/>
        <w:rPr>
          <w:lang w:eastAsia="fr-FR"/>
        </w:rPr>
      </w:pPr>
      <w:r>
        <w:rPr>
          <w:lang w:eastAsia="fr-FR"/>
        </w:rPr>
        <w:t xml:space="preserve">| </w:t>
      </w:r>
      <w:r w:rsidR="00C86535">
        <w:rPr>
          <w:lang w:eastAsia="fr-FR"/>
        </w:rPr>
        <w:t xml:space="preserve">( </w:t>
      </w:r>
      <w:r>
        <w:rPr>
          <w:lang w:eastAsia="fr-FR"/>
        </w:rPr>
        <w:t xml:space="preserve">D_LRBG – </w:t>
      </w:r>
      <w:r w:rsidR="00A94E1D">
        <w:rPr>
          <w:lang w:eastAsia="fr-FR"/>
        </w:rPr>
        <w:t>L_DOUBTOVER</w:t>
      </w:r>
      <w:r w:rsidR="00A94E1D" w:rsidRPr="00C86535">
        <w:rPr>
          <w:color w:val="FF0000"/>
          <w:lang w:eastAsia="fr-FR"/>
        </w:rPr>
        <w:t xml:space="preserve"> </w:t>
      </w:r>
      <w:r w:rsidR="00A94E1D">
        <w:rPr>
          <w:color w:val="FF0000"/>
          <w:lang w:eastAsia="fr-FR"/>
        </w:rPr>
        <w:t xml:space="preserve"> &lt;  </w:t>
      </w:r>
      <w:r w:rsidRPr="00C86535">
        <w:rPr>
          <w:color w:val="FF0000"/>
          <w:lang w:eastAsia="fr-FR"/>
        </w:rPr>
        <w:t>D_LINK</w:t>
      </w:r>
      <w:r w:rsidR="00A94E1D">
        <w:rPr>
          <w:lang w:eastAsia="fr-FR"/>
        </w:rPr>
        <w:t xml:space="preserve"> </w:t>
      </w:r>
      <w:r w:rsidR="00C86535">
        <w:rPr>
          <w:lang w:eastAsia="fr-FR"/>
        </w:rPr>
        <w:t>,</w:t>
      </w:r>
    </w:p>
    <w:p w:rsidR="00C86535" w:rsidRDefault="00C86535" w:rsidP="00C86535">
      <w:pPr>
        <w:pStyle w:val="Textkrper2"/>
        <w:numPr>
          <w:ilvl w:val="2"/>
          <w:numId w:val="24"/>
        </w:numPr>
        <w:jc w:val="left"/>
        <w:rPr>
          <w:lang w:eastAsia="fr-FR"/>
        </w:rPr>
      </w:pPr>
      <w:r>
        <w:rPr>
          <w:lang w:eastAsia="fr-FR"/>
        </w:rPr>
        <w:t xml:space="preserve">| ( D_LRBG </w:t>
      </w:r>
      <w:r w:rsidR="00A94E1D">
        <w:rPr>
          <w:lang w:eastAsia="fr-FR"/>
        </w:rPr>
        <w:t xml:space="preserve">+ L_DOUBTUNDER  </w:t>
      </w:r>
      <w:r w:rsidR="00A94E1D">
        <w:rPr>
          <w:sz w:val="20"/>
          <w:lang w:eastAsia="fr-FR"/>
        </w:rPr>
        <w:t>&gt;</w:t>
      </w:r>
      <w:r>
        <w:rPr>
          <w:lang w:eastAsia="fr-FR"/>
        </w:rPr>
        <w:t xml:space="preserve"> </w:t>
      </w:r>
      <w:r w:rsidRPr="00C86535">
        <w:rPr>
          <w:color w:val="FF0000"/>
          <w:lang w:eastAsia="fr-FR"/>
        </w:rPr>
        <w:t>D_LINK</w:t>
      </w:r>
      <w:r w:rsidR="00A94E1D">
        <w:rPr>
          <w:lang w:eastAsia="fr-FR"/>
        </w:rPr>
        <w:t xml:space="preserve"> )</w:t>
      </w:r>
      <w:r>
        <w:rPr>
          <w:lang w:eastAsia="fr-FR"/>
        </w:rPr>
        <w:t>,</w:t>
      </w:r>
    </w:p>
    <w:p w:rsidR="00C86535" w:rsidRDefault="00C86535" w:rsidP="0089351B">
      <w:pPr>
        <w:pStyle w:val="Textkrper2"/>
        <w:numPr>
          <w:ilvl w:val="2"/>
          <w:numId w:val="24"/>
        </w:numPr>
        <w:jc w:val="left"/>
        <w:rPr>
          <w:lang w:eastAsia="fr-FR"/>
        </w:rPr>
      </w:pPr>
      <w:r>
        <w:rPr>
          <w:lang w:eastAsia="fr-FR"/>
        </w:rPr>
        <w:t xml:space="preserve">NID_LRBG = </w:t>
      </w:r>
      <w:r w:rsidRPr="00C86535">
        <w:rPr>
          <w:color w:val="FF0000"/>
          <w:lang w:eastAsia="fr-FR"/>
        </w:rPr>
        <w:t>NID_BG</w:t>
      </w:r>
      <w:r>
        <w:rPr>
          <w:lang w:eastAsia="fr-FR"/>
        </w:rPr>
        <w:t>,</w:t>
      </w:r>
    </w:p>
    <w:p w:rsidR="00C86535" w:rsidRDefault="00C86535" w:rsidP="0089351B">
      <w:pPr>
        <w:pStyle w:val="Textkrper2"/>
        <w:numPr>
          <w:ilvl w:val="2"/>
          <w:numId w:val="24"/>
        </w:numPr>
        <w:jc w:val="left"/>
        <w:rPr>
          <w:lang w:eastAsia="fr-FR"/>
        </w:rPr>
      </w:pPr>
      <w:r>
        <w:rPr>
          <w:lang w:eastAsia="fr-FR"/>
        </w:rPr>
        <w:t xml:space="preserve">Q_DIRLRBG = </w:t>
      </w:r>
      <w:r w:rsidRPr="00C86535">
        <w:rPr>
          <w:color w:val="FF0000"/>
          <w:lang w:eastAsia="fr-FR"/>
        </w:rPr>
        <w:t>Q_LINKORIENTATION</w:t>
      </w:r>
      <w:r>
        <w:rPr>
          <w:lang w:eastAsia="fr-FR"/>
        </w:rPr>
        <w:t>.</w:t>
      </w:r>
    </w:p>
    <w:p w:rsidR="00A94E1D" w:rsidRDefault="00A94E1D" w:rsidP="00A94E1D">
      <w:pPr>
        <w:pStyle w:val="Textkrper2"/>
        <w:ind w:left="1800"/>
        <w:jc w:val="left"/>
        <w:rPr>
          <w:lang w:eastAsia="fr-FR"/>
        </w:rPr>
      </w:pPr>
    </w:p>
    <w:p w:rsidR="000E14BF" w:rsidRDefault="000E14BF" w:rsidP="000E14BF">
      <w:pPr>
        <w:pStyle w:val="Textkrper2"/>
        <w:numPr>
          <w:ilvl w:val="1"/>
          <w:numId w:val="24"/>
        </w:numPr>
        <w:jc w:val="left"/>
        <w:rPr>
          <w:lang w:eastAsia="fr-FR"/>
        </w:rPr>
      </w:pPr>
      <w:r>
        <w:rPr>
          <w:lang w:eastAsia="fr-FR"/>
        </w:rPr>
        <w:t>Output are estimated by :</w:t>
      </w:r>
    </w:p>
    <w:p w:rsidR="000E14BF" w:rsidRDefault="000E14BF" w:rsidP="000E14BF">
      <w:pPr>
        <w:pStyle w:val="Textkrper2"/>
        <w:numPr>
          <w:ilvl w:val="2"/>
          <w:numId w:val="24"/>
        </w:numPr>
        <w:jc w:val="left"/>
        <w:rPr>
          <w:lang w:eastAsia="fr-FR"/>
        </w:rPr>
      </w:pPr>
      <w:r>
        <w:rPr>
          <w:lang w:eastAsia="fr-FR"/>
        </w:rPr>
        <w:t>Counter0 = Counter,</w:t>
      </w:r>
    </w:p>
    <w:p w:rsidR="000E14BF" w:rsidRDefault="000E14BF" w:rsidP="000E14BF">
      <w:pPr>
        <w:pStyle w:val="Textkrper2"/>
        <w:numPr>
          <w:ilvl w:val="2"/>
          <w:numId w:val="24"/>
        </w:numPr>
        <w:jc w:val="left"/>
        <w:rPr>
          <w:lang w:eastAsia="fr-FR"/>
        </w:rPr>
      </w:pPr>
      <w:r>
        <w:rPr>
          <w:lang w:eastAsia="fr-FR"/>
        </w:rPr>
        <w:t>D_LRBG = 0,</w:t>
      </w:r>
      <w:r w:rsidR="00782CFA">
        <w:rPr>
          <w:lang w:eastAsia="fr-FR"/>
        </w:rPr>
        <w:t xml:space="preserve"> </w:t>
      </w:r>
      <w:r w:rsidR="00782CFA">
        <w:rPr>
          <w:lang w:eastAsia="fr-FR"/>
        </w:rPr>
        <w:tab/>
      </w:r>
      <w:r w:rsidR="00782CFA">
        <w:rPr>
          <w:lang w:eastAsia="fr-FR"/>
        </w:rPr>
        <w:tab/>
      </w:r>
    </w:p>
    <w:p w:rsidR="000E14BF" w:rsidRDefault="000E14BF" w:rsidP="000E14BF">
      <w:pPr>
        <w:pStyle w:val="Textkrper2"/>
        <w:numPr>
          <w:ilvl w:val="2"/>
          <w:numId w:val="24"/>
        </w:numPr>
        <w:jc w:val="left"/>
        <w:rPr>
          <w:lang w:eastAsia="fr-FR"/>
        </w:rPr>
      </w:pPr>
      <w:r>
        <w:rPr>
          <w:lang w:eastAsia="fr-FR"/>
        </w:rPr>
        <w:t>NID_LRBG = new,</w:t>
      </w:r>
      <w:r w:rsidR="00782CFA">
        <w:rPr>
          <w:lang w:eastAsia="fr-FR"/>
        </w:rPr>
        <w:t xml:space="preserve"> </w:t>
      </w:r>
      <w:r w:rsidR="00782CFA">
        <w:rPr>
          <w:lang w:eastAsia="fr-FR"/>
        </w:rPr>
        <w:tab/>
      </w:r>
    </w:p>
    <w:p w:rsidR="000E14BF" w:rsidRDefault="000E14BF" w:rsidP="000E14BF">
      <w:pPr>
        <w:pStyle w:val="Textkrper2"/>
        <w:numPr>
          <w:ilvl w:val="2"/>
          <w:numId w:val="24"/>
        </w:numPr>
        <w:jc w:val="left"/>
        <w:rPr>
          <w:lang w:eastAsia="fr-FR"/>
        </w:rPr>
      </w:pPr>
      <w:r>
        <w:rPr>
          <w:lang w:eastAsia="fr-FR"/>
        </w:rPr>
        <w:t>Q_DIRLRBG = new,</w:t>
      </w:r>
      <w:r w:rsidR="00782CFA">
        <w:rPr>
          <w:lang w:eastAsia="fr-FR"/>
        </w:rPr>
        <w:tab/>
      </w:r>
    </w:p>
    <w:p w:rsidR="000E14BF" w:rsidRDefault="000E14BF" w:rsidP="000E14BF">
      <w:pPr>
        <w:pStyle w:val="Textkrper2"/>
        <w:numPr>
          <w:ilvl w:val="2"/>
          <w:numId w:val="24"/>
        </w:numPr>
        <w:jc w:val="left"/>
        <w:rPr>
          <w:lang w:eastAsia="fr-FR"/>
        </w:rPr>
      </w:pPr>
      <w:r>
        <w:rPr>
          <w:lang w:eastAsia="fr-FR"/>
        </w:rPr>
        <w:t>Q_DLRBG = inverted if D_LRBG changes of sign,</w:t>
      </w:r>
    </w:p>
    <w:p w:rsidR="000E14BF" w:rsidRDefault="000E14BF" w:rsidP="000E14BF">
      <w:pPr>
        <w:pStyle w:val="Textkrper2"/>
        <w:numPr>
          <w:ilvl w:val="2"/>
          <w:numId w:val="24"/>
        </w:numPr>
        <w:jc w:val="left"/>
        <w:rPr>
          <w:lang w:eastAsia="fr-FR"/>
        </w:rPr>
      </w:pPr>
      <w:r>
        <w:rPr>
          <w:lang w:eastAsia="fr-FR"/>
        </w:rPr>
        <w:t xml:space="preserve">Q_DIRTRAIN = </w:t>
      </w:r>
      <w:r w:rsidR="00AF5FD6">
        <w:rPr>
          <w:lang w:eastAsia="fr-FR"/>
        </w:rPr>
        <w:t>Q</w:t>
      </w:r>
      <w:r>
        <w:rPr>
          <w:lang w:eastAsia="fr-FR"/>
        </w:rPr>
        <w:t>_</w:t>
      </w:r>
      <w:r w:rsidR="00AF5FD6">
        <w:rPr>
          <w:lang w:eastAsia="fr-FR"/>
        </w:rPr>
        <w:t>DIRLRBG</w:t>
      </w:r>
      <w:r>
        <w:rPr>
          <w:lang w:eastAsia="fr-FR"/>
        </w:rPr>
        <w:t>,</w:t>
      </w:r>
    </w:p>
    <w:p w:rsidR="000E14BF" w:rsidRDefault="000E14BF" w:rsidP="000E14BF">
      <w:pPr>
        <w:pStyle w:val="Textkrper2"/>
        <w:numPr>
          <w:ilvl w:val="2"/>
          <w:numId w:val="24"/>
        </w:numPr>
        <w:jc w:val="left"/>
        <w:rPr>
          <w:lang w:eastAsia="fr-FR"/>
        </w:rPr>
      </w:pPr>
      <w:r>
        <w:rPr>
          <w:lang w:eastAsia="fr-FR"/>
        </w:rPr>
        <w:t>L_DOUBTOVER = LRBG_Inaccuracy,</w:t>
      </w:r>
    </w:p>
    <w:p w:rsidR="000E14BF" w:rsidRDefault="000E14BF" w:rsidP="000E14BF">
      <w:pPr>
        <w:pStyle w:val="Textkrper2"/>
        <w:numPr>
          <w:ilvl w:val="2"/>
          <w:numId w:val="24"/>
        </w:numPr>
        <w:jc w:val="left"/>
        <w:rPr>
          <w:lang w:eastAsia="fr-FR"/>
        </w:rPr>
      </w:pPr>
      <w:r>
        <w:rPr>
          <w:lang w:eastAsia="fr-FR"/>
        </w:rPr>
        <w:t>L_DOUBTUNDER = LRBG_Inaccuracy ,</w:t>
      </w:r>
    </w:p>
    <w:p w:rsidR="000E14BF" w:rsidRPr="00D162C8" w:rsidRDefault="000E14BF" w:rsidP="000E14BF">
      <w:pPr>
        <w:pStyle w:val="Textkrper2"/>
        <w:numPr>
          <w:ilvl w:val="2"/>
          <w:numId w:val="24"/>
        </w:numPr>
        <w:jc w:val="left"/>
        <w:rPr>
          <w:lang w:eastAsia="fr-FR"/>
        </w:rPr>
      </w:pPr>
      <w:r>
        <w:rPr>
          <w:lang w:eastAsia="fr-FR"/>
        </w:rPr>
        <w:t>V_TRAIN = Speed + 5%</w:t>
      </w:r>
    </w:p>
    <w:p w:rsidR="003A3EFE" w:rsidRDefault="003A3EFE" w:rsidP="003A3EFE"/>
    <w:p w:rsidR="003A3EFE" w:rsidRPr="003A3EFE" w:rsidRDefault="003A3EFE" w:rsidP="003A3EFE">
      <w:pPr>
        <w:pStyle w:val="Textkrper"/>
      </w:pPr>
    </w:p>
    <w:p w:rsidR="00D64F98" w:rsidRDefault="00856C97" w:rsidP="00F54EFE">
      <w:pPr>
        <w:pStyle w:val="berschrift2"/>
        <w:ind w:left="851" w:hanging="851"/>
      </w:pPr>
      <w:r>
        <w:br w:type="page"/>
      </w:r>
      <w:bookmarkStart w:id="2655" w:name="_Toc389836235"/>
      <w:r w:rsidR="00D64F98">
        <w:lastRenderedPageBreak/>
        <w:t>To Achieve Processes</w:t>
      </w:r>
      <w:bookmarkEnd w:id="2655"/>
    </w:p>
    <w:p w:rsidR="00892489" w:rsidRDefault="00FF1784" w:rsidP="00F54EFE">
      <w:pPr>
        <w:pStyle w:val="Textkrper"/>
        <w:ind w:left="851" w:hanging="851"/>
      </w:pPr>
      <w:r>
        <w:t>See SyML IBD draft hereafter.</w:t>
      </w:r>
    </w:p>
    <w:p w:rsidR="003A4AB7" w:rsidRDefault="003A4AB7" w:rsidP="00A9379F"/>
    <w:p w:rsidR="003A4AB7" w:rsidRDefault="00834DE0" w:rsidP="00F54EFE">
      <w:pPr>
        <w:ind w:left="851" w:hanging="851"/>
      </w:pPr>
      <w:r>
        <w:rPr>
          <w:noProof/>
          <w:lang w:val="de-DE" w:eastAsia="de-DE"/>
        </w:rPr>
        <mc:AlternateContent>
          <mc:Choice Requires="wpc">
            <w:drawing>
              <wp:inline distT="0" distB="0" distL="0" distR="0">
                <wp:extent cx="6286500" cy="7378700"/>
                <wp:effectExtent l="19050" t="19050" r="19050" b="22225"/>
                <wp:docPr id="913" name="Zeichenbereich 9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70C0"/>
                          </a:solidFill>
                          <a:prstDash val="solid"/>
                          <a:miter lim="800000"/>
                          <a:headEnd type="none" w="med" len="med"/>
                          <a:tailEnd type="none" w="med" len="med"/>
                        </a:ln>
                      </wpc:whole>
                      <wps:wsp>
                        <wps:cNvPr id="1413" name="Rectangle 1185"/>
                        <wps:cNvSpPr>
                          <a:spLocks noChangeArrowheads="1"/>
                        </wps:cNvSpPr>
                        <wps:spPr bwMode="auto">
                          <a:xfrm>
                            <a:off x="1268651" y="436609"/>
                            <a:ext cx="3680222" cy="2885989"/>
                          </a:xfrm>
                          <a:prstGeom prst="rect">
                            <a:avLst/>
                          </a:prstGeom>
                          <a:solidFill>
                            <a:srgbClr val="DAEEF3"/>
                          </a:solidFill>
                          <a:ln w="9525">
                            <a:solidFill>
                              <a:srgbClr val="000000"/>
                            </a:solidFill>
                            <a:miter lim="800000"/>
                            <a:headEnd/>
                            <a:tailEnd/>
                          </a:ln>
                        </wps:spPr>
                        <wps:bodyPr rot="0" vert="horz" wrap="square" lIns="91440" tIns="45720" rIns="91440" bIns="45720" anchor="t" anchorCtr="0" upright="1">
                          <a:noAutofit/>
                        </wps:bodyPr>
                      </wps:wsp>
                      <wps:wsp>
                        <wps:cNvPr id="1414" name="Text Box 1148"/>
                        <wps:cNvSpPr txBox="1">
                          <a:spLocks noChangeArrowheads="1"/>
                        </wps:cNvSpPr>
                        <wps:spPr bwMode="auto">
                          <a:xfrm>
                            <a:off x="1090533" y="5094359"/>
                            <a:ext cx="1162129"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14-1</w:t>
                              </w:r>
                            </w:p>
                          </w:txbxContent>
                        </wps:txbx>
                        <wps:bodyPr rot="0" vert="horz" wrap="square" lIns="91440" tIns="45720" rIns="91440" bIns="45720" anchor="t" anchorCtr="0" upright="1">
                          <a:noAutofit/>
                        </wps:bodyPr>
                      </wps:wsp>
                      <wps:wsp>
                        <wps:cNvPr id="1415" name="Text Box 1149"/>
                        <wps:cNvSpPr txBox="1">
                          <a:spLocks noChangeArrowheads="1"/>
                        </wps:cNvSpPr>
                        <wps:spPr bwMode="auto">
                          <a:xfrm>
                            <a:off x="1090533" y="5897721"/>
                            <a:ext cx="1222375" cy="29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w:t>
                              </w:r>
                              <w:r>
                                <w:rPr>
                                  <w:color w:val="FF0000"/>
                                  <w:sz w:val="16"/>
                                  <w:szCs w:val="16"/>
                                  <w:lang w:val="fr-FR"/>
                                </w:rPr>
                                <w:t xml:space="preserve"> 3-12 &amp; 3-15</w:t>
                              </w:r>
                            </w:p>
                          </w:txbxContent>
                        </wps:txbx>
                        <wps:bodyPr rot="0" vert="horz" wrap="square" lIns="91440" tIns="45720" rIns="91440" bIns="45720" anchor="t" anchorCtr="0" upright="1">
                          <a:noAutofit/>
                        </wps:bodyPr>
                      </wps:wsp>
                      <wps:wsp>
                        <wps:cNvPr id="1416" name="Text Box 1147"/>
                        <wps:cNvSpPr txBox="1">
                          <a:spLocks noChangeArrowheads="1"/>
                        </wps:cNvSpPr>
                        <wps:spPr bwMode="auto">
                          <a:xfrm>
                            <a:off x="509032" y="4279646"/>
                            <a:ext cx="1720056" cy="293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w:t>
                              </w:r>
                              <w:r>
                                <w:rPr>
                                  <w:color w:val="FF0000"/>
                                  <w:sz w:val="16"/>
                                  <w:szCs w:val="16"/>
                                  <w:lang w:val="fr-FR"/>
                                </w:rPr>
                                <w:t xml:space="preserve"> 3-12</w:t>
                              </w:r>
                              <w:r w:rsidRPr="00F814F0">
                                <w:rPr>
                                  <w:color w:val="FF0000"/>
                                  <w:sz w:val="16"/>
                                  <w:szCs w:val="16"/>
                                  <w:lang w:val="fr-FR"/>
                                </w:rPr>
                                <w:t>-</w:t>
                              </w:r>
                              <w:r>
                                <w:rPr>
                                  <w:color w:val="FF0000"/>
                                  <w:sz w:val="16"/>
                                  <w:szCs w:val="16"/>
                                  <w:lang w:val="fr-FR"/>
                                </w:rPr>
                                <w:t xml:space="preserve">4   &amp;   </w:t>
                              </w:r>
                              <w:r w:rsidRPr="00F814F0">
                                <w:rPr>
                                  <w:color w:val="FF0000"/>
                                  <w:sz w:val="16"/>
                                  <w:szCs w:val="16"/>
                                  <w:lang w:val="fr-FR"/>
                                </w:rPr>
                                <w:t>SRS-026</w:t>
                              </w:r>
                              <w:r>
                                <w:rPr>
                                  <w:color w:val="FF0000"/>
                                  <w:sz w:val="16"/>
                                  <w:szCs w:val="16"/>
                                  <w:lang w:val="fr-FR"/>
                                </w:rPr>
                                <w:t xml:space="preserve"> 4</w:t>
                              </w:r>
                            </w:p>
                          </w:txbxContent>
                        </wps:txbx>
                        <wps:bodyPr rot="0" vert="horz" wrap="square" lIns="91440" tIns="45720" rIns="91440" bIns="45720" anchor="t" anchorCtr="0" upright="1">
                          <a:noAutofit/>
                        </wps:bodyPr>
                      </wps:wsp>
                      <wps:wsp>
                        <wps:cNvPr id="1417" name="Text Box 1146"/>
                        <wps:cNvSpPr txBox="1">
                          <a:spLocks noChangeArrowheads="1"/>
                        </wps:cNvSpPr>
                        <wps:spPr bwMode="auto">
                          <a:xfrm>
                            <a:off x="1090533" y="3464060"/>
                            <a:ext cx="1099264"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14-2</w:t>
                              </w:r>
                            </w:p>
                          </w:txbxContent>
                        </wps:txbx>
                        <wps:bodyPr rot="0" vert="horz" wrap="square" lIns="91440" tIns="45720" rIns="91440" bIns="45720" anchor="t" anchorCtr="0" upright="1">
                          <a:noAutofit/>
                        </wps:bodyPr>
                      </wps:wsp>
                      <wps:wsp>
                        <wps:cNvPr id="1418" name="Text Box 914"/>
                        <wps:cNvSpPr txBox="1">
                          <a:spLocks noChangeArrowheads="1"/>
                        </wps:cNvSpPr>
                        <wps:spPr bwMode="auto">
                          <a:xfrm>
                            <a:off x="5347891" y="5016643"/>
                            <a:ext cx="667068" cy="33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1419" name="Text Box 915"/>
                        <wps:cNvSpPr txBox="1">
                          <a:spLocks noChangeArrowheads="1"/>
                        </wps:cNvSpPr>
                        <wps:spPr bwMode="auto">
                          <a:xfrm>
                            <a:off x="2021284" y="70731"/>
                            <a:ext cx="2223849" cy="300387"/>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8006A2" w:rsidRPr="00DA2EF9" w:rsidRDefault="008006A2" w:rsidP="0011687F">
                              <w:pPr>
                                <w:pStyle w:val="Figure"/>
                                <w:rPr>
                                  <w:lang w:val="fr-FR"/>
                                </w:rPr>
                              </w:pPr>
                              <w:r w:rsidRPr="00DA2EF9">
                                <w:rPr>
                                  <w:lang w:val="fr-FR"/>
                                </w:rPr>
                                <w:t>To Achieve Processes</w:t>
                              </w:r>
                              <w:r>
                                <w:rPr>
                                  <w:lang w:val="fr-FR"/>
                                </w:rPr>
                                <w:t xml:space="preserve">   A.5</w:t>
                              </w:r>
                            </w:p>
                          </w:txbxContent>
                        </wps:txbx>
                        <wps:bodyPr rot="0" vert="horz" wrap="square" lIns="91440" tIns="45720" rIns="91440" bIns="45720" anchor="t" anchorCtr="0" upright="1">
                          <a:noAutofit/>
                        </wps:bodyPr>
                      </wps:wsp>
                      <wpg:wgp>
                        <wpg:cNvPr id="1420" name="Group 917"/>
                        <wpg:cNvGrpSpPr>
                          <a:grpSpLocks/>
                        </wpg:cNvGrpSpPr>
                        <wpg:grpSpPr bwMode="auto">
                          <a:xfrm>
                            <a:off x="6069965" y="5327509"/>
                            <a:ext cx="188595" cy="159799"/>
                            <a:chOff x="8992" y="2769"/>
                            <a:chExt cx="217" cy="183"/>
                          </a:xfrm>
                        </wpg:grpSpPr>
                        <wps:wsp>
                          <wps:cNvPr id="1421" name="Rectangle 91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2" name="AutoShape 919"/>
                          <wps:cNvCnPr>
                            <a:cxnSpLocks noChangeShapeType="1"/>
                            <a:stCxn id="1421" idx="1"/>
                            <a:endCxn id="1421"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423" name="AutoShape 920"/>
                        <wps:cNvCnPr>
                          <a:cxnSpLocks noChangeShapeType="1"/>
                        </wps:cNvCnPr>
                        <wps:spPr bwMode="auto">
                          <a:xfrm flipH="1">
                            <a:off x="1011952" y="713420"/>
                            <a:ext cx="8731" cy="621120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4" name="AutoShape 921"/>
                        <wps:cNvCnPr>
                          <a:cxnSpLocks noChangeShapeType="1"/>
                        </wps:cNvCnPr>
                        <wps:spPr bwMode="auto">
                          <a:xfrm flipH="1">
                            <a:off x="1019810" y="711673"/>
                            <a:ext cx="3763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5" name="AutoShape 922"/>
                        <wps:cNvCnPr>
                          <a:cxnSpLocks noChangeShapeType="1"/>
                          <a:stCxn id="1421" idx="1"/>
                        </wps:cNvCnPr>
                        <wps:spPr bwMode="auto">
                          <a:xfrm flipH="1">
                            <a:off x="4335066" y="5407845"/>
                            <a:ext cx="1734899" cy="9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26" name="Group 927"/>
                        <wpg:cNvGrpSpPr>
                          <a:grpSpLocks/>
                        </wpg:cNvGrpSpPr>
                        <wpg:grpSpPr bwMode="auto">
                          <a:xfrm>
                            <a:off x="17463" y="1543851"/>
                            <a:ext cx="188595" cy="158926"/>
                            <a:chOff x="8992" y="2769"/>
                            <a:chExt cx="217" cy="183"/>
                          </a:xfrm>
                        </wpg:grpSpPr>
                        <wps:wsp>
                          <wps:cNvPr id="1427" name="Rectangle 92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8" name="AutoShape 929"/>
                          <wps:cNvCnPr>
                            <a:cxnSpLocks noChangeShapeType="1"/>
                            <a:stCxn id="1427" idx="1"/>
                            <a:endCxn id="1427"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429" name="Group 930"/>
                        <wpg:cNvGrpSpPr>
                          <a:grpSpLocks/>
                        </wpg:cNvGrpSpPr>
                        <wpg:grpSpPr bwMode="auto">
                          <a:xfrm>
                            <a:off x="17463" y="904655"/>
                            <a:ext cx="188595" cy="160672"/>
                            <a:chOff x="3098" y="765"/>
                            <a:chExt cx="218" cy="184"/>
                          </a:xfrm>
                        </wpg:grpSpPr>
                        <wps:wsp>
                          <wps:cNvPr id="1430" name="Rectangle 93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1" name="AutoShape 932"/>
                          <wps:cNvCnPr>
                            <a:cxnSpLocks noChangeShapeType="1"/>
                            <a:stCxn id="1430" idx="1"/>
                            <a:endCxn id="143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32" name="Group 933"/>
                        <wpg:cNvGrpSpPr>
                          <a:grpSpLocks/>
                        </wpg:cNvGrpSpPr>
                        <wpg:grpSpPr bwMode="auto">
                          <a:xfrm>
                            <a:off x="6097905" y="1914096"/>
                            <a:ext cx="188595" cy="158926"/>
                            <a:chOff x="8992" y="2769"/>
                            <a:chExt cx="217" cy="183"/>
                          </a:xfrm>
                        </wpg:grpSpPr>
                        <wps:wsp>
                          <wps:cNvPr id="1433" name="Rectangle 934"/>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4" name="AutoShape 935"/>
                          <wps:cNvCnPr>
                            <a:cxnSpLocks noChangeShapeType="1"/>
                            <a:stCxn id="1433" idx="1"/>
                            <a:endCxn id="143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435" name="Text Box 936"/>
                        <wps:cNvSpPr txBox="1">
                          <a:spLocks noChangeArrowheads="1"/>
                        </wps:cNvSpPr>
                        <wps:spPr bwMode="auto">
                          <a:xfrm>
                            <a:off x="5095558" y="1742072"/>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1436" name="Text Box 937"/>
                        <wps:cNvSpPr txBox="1">
                          <a:spLocks noChangeArrowheads="1"/>
                        </wps:cNvSpPr>
                        <wps:spPr bwMode="auto">
                          <a:xfrm>
                            <a:off x="82074" y="4685693"/>
                            <a:ext cx="602456"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1437" name="Text Box 938"/>
                        <wps:cNvSpPr txBox="1">
                          <a:spLocks noChangeArrowheads="1"/>
                        </wps:cNvSpPr>
                        <wps:spPr bwMode="auto">
                          <a:xfrm>
                            <a:off x="206058" y="1837253"/>
                            <a:ext cx="733425" cy="338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11687F">
                              <w:pPr>
                                <w:spacing w:line="240" w:lineRule="auto"/>
                                <w:jc w:val="center"/>
                                <w:rPr>
                                  <w:rFonts w:ascii="Alstom" w:hAnsi="Alstom"/>
                                  <w:sz w:val="16"/>
                                  <w:szCs w:val="16"/>
                                  <w:lang w:val="fr-FR"/>
                                </w:rPr>
                              </w:pPr>
                              <w:r>
                                <w:rPr>
                                  <w:rFonts w:ascii="Alstom" w:hAnsi="Alstom"/>
                                  <w:sz w:val="16"/>
                                  <w:szCs w:val="16"/>
                                  <w:lang w:val="fr-FR"/>
                                </w:rPr>
                                <w:t>Train Position</w:t>
                              </w:r>
                            </w:p>
                            <w:p w:rsidR="008006A2" w:rsidRPr="0086649D" w:rsidRDefault="008006A2" w:rsidP="0011687F">
                              <w:pPr>
                                <w:spacing w:line="240" w:lineRule="auto"/>
                                <w:jc w:val="center"/>
                                <w:rPr>
                                  <w:rFonts w:ascii="Alstom" w:hAnsi="Alstom"/>
                                  <w:sz w:val="16"/>
                                  <w:szCs w:val="16"/>
                                  <w:lang w:val="fr-FR"/>
                                </w:rPr>
                              </w:pPr>
                              <w:r>
                                <w:rPr>
                                  <w:rFonts w:ascii="Alstom" w:hAnsi="Alstom"/>
                                  <w:sz w:val="16"/>
                                  <w:szCs w:val="16"/>
                                  <w:lang w:val="fr-FR"/>
                                </w:rPr>
                                <w:t>&amp; Speed</w:t>
                              </w:r>
                            </w:p>
                          </w:txbxContent>
                        </wps:txbx>
                        <wps:bodyPr rot="0" vert="horz" wrap="square" lIns="91440" tIns="45720" rIns="91440" bIns="45720" anchor="t" anchorCtr="0" upright="1">
                          <a:noAutofit/>
                        </wps:bodyPr>
                      </wps:wsp>
                      <wps:wsp>
                        <wps:cNvPr id="1438" name="Text Box 939"/>
                        <wps:cNvSpPr txBox="1">
                          <a:spLocks noChangeArrowheads="1"/>
                        </wps:cNvSpPr>
                        <wps:spPr bwMode="auto">
                          <a:xfrm>
                            <a:off x="99536" y="694209"/>
                            <a:ext cx="767477"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1439" name="Text Box 940"/>
                        <wps:cNvSpPr txBox="1">
                          <a:spLocks noChangeArrowheads="1"/>
                        </wps:cNvSpPr>
                        <wps:spPr bwMode="auto">
                          <a:xfrm>
                            <a:off x="1330643" y="1118593"/>
                            <a:ext cx="1669415" cy="523058"/>
                          </a:xfrm>
                          <a:prstGeom prst="rect">
                            <a:avLst/>
                          </a:prstGeom>
                          <a:solidFill>
                            <a:srgbClr val="FFFFFF"/>
                          </a:solidFill>
                          <a:ln w="19050">
                            <a:solidFill>
                              <a:srgbClr val="000000"/>
                            </a:solidFill>
                            <a:miter lim="800000"/>
                            <a:headEnd/>
                            <a:tailEnd/>
                          </a:ln>
                        </wps:spPr>
                        <wps:txbx>
                          <w:txbxContent>
                            <w:p w:rsidR="008006A2" w:rsidRDefault="008006A2" w:rsidP="0011687F">
                              <w:pPr>
                                <w:jc w:val="center"/>
                                <w:rPr>
                                  <w:lang w:val="fr-FR"/>
                                </w:rPr>
                              </w:pPr>
                              <w:r>
                                <w:rPr>
                                  <w:lang w:val="fr-FR"/>
                                </w:rPr>
                                <w:t>Classify DataBase</w:t>
                              </w:r>
                            </w:p>
                            <w:p w:rsidR="008006A2" w:rsidRPr="00B21D2B" w:rsidRDefault="008006A2" w:rsidP="0011687F">
                              <w:pPr>
                                <w:jc w:val="center"/>
                                <w:rPr>
                                  <w:lang w:val="fr-FR"/>
                                </w:rPr>
                              </w:pPr>
                              <w:r>
                                <w:rPr>
                                  <w:lang w:val="fr-FR"/>
                                </w:rPr>
                                <w:t>&amp; MRSP Computation</w:t>
                              </w:r>
                            </w:p>
                          </w:txbxContent>
                        </wps:txbx>
                        <wps:bodyPr rot="0" vert="horz" wrap="square" lIns="91440" tIns="45720" rIns="91440" bIns="45720" anchor="t" anchorCtr="0" upright="1">
                          <a:noAutofit/>
                        </wps:bodyPr>
                      </wps:wsp>
                      <wpg:wgp>
                        <wpg:cNvPr id="224" name="Group 941"/>
                        <wpg:cNvGrpSpPr>
                          <a:grpSpLocks/>
                        </wpg:cNvGrpSpPr>
                        <wpg:grpSpPr bwMode="auto">
                          <a:xfrm>
                            <a:off x="0" y="4739832"/>
                            <a:ext cx="188595" cy="158926"/>
                            <a:chOff x="8992" y="2769"/>
                            <a:chExt cx="217" cy="183"/>
                          </a:xfrm>
                        </wpg:grpSpPr>
                        <wps:wsp>
                          <wps:cNvPr id="225" name="Rectangle 94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AutoShape 943"/>
                          <wps:cNvCnPr>
                            <a:cxnSpLocks noChangeShapeType="1"/>
                            <a:stCxn id="225" idx="1"/>
                            <a:endCxn id="225"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27" name="Text Box 944"/>
                        <wps:cNvSpPr txBox="1">
                          <a:spLocks noChangeArrowheads="1"/>
                        </wps:cNvSpPr>
                        <wps:spPr bwMode="auto">
                          <a:xfrm>
                            <a:off x="1397000" y="473285"/>
                            <a:ext cx="1079183" cy="512580"/>
                          </a:xfrm>
                          <a:prstGeom prst="rect">
                            <a:avLst/>
                          </a:prstGeom>
                          <a:solidFill>
                            <a:srgbClr val="FFFFFF"/>
                          </a:solidFill>
                          <a:ln w="19050">
                            <a:solidFill>
                              <a:srgbClr val="000000"/>
                            </a:solidFill>
                            <a:miter lim="800000"/>
                            <a:headEnd/>
                            <a:tailEnd/>
                          </a:ln>
                        </wps:spPr>
                        <wps:txbx>
                          <w:txbxContent>
                            <w:p w:rsidR="008006A2" w:rsidRDefault="008006A2" w:rsidP="0011687F">
                              <w:pPr>
                                <w:jc w:val="center"/>
                                <w:rPr>
                                  <w:lang w:val="fr-FR"/>
                                </w:rPr>
                              </w:pPr>
                              <w:r>
                                <w:rPr>
                                  <w:lang w:val="fr-FR"/>
                                </w:rPr>
                                <w:t>Asafe</w:t>
                              </w:r>
                            </w:p>
                            <w:p w:rsidR="008006A2" w:rsidRPr="00B21D2B" w:rsidRDefault="008006A2" w:rsidP="0011687F">
                              <w:pPr>
                                <w:jc w:val="center"/>
                                <w:rPr>
                                  <w:lang w:val="fr-FR"/>
                                </w:rPr>
                              </w:pPr>
                              <w:r>
                                <w:rPr>
                                  <w:lang w:val="fr-FR"/>
                                </w:rPr>
                                <w:t>Computation</w:t>
                              </w:r>
                            </w:p>
                          </w:txbxContent>
                        </wps:txbx>
                        <wps:bodyPr rot="0" vert="horz" wrap="square" lIns="91440" tIns="45720" rIns="91440" bIns="45720" anchor="t" anchorCtr="0" upright="1">
                          <a:noAutofit/>
                        </wps:bodyPr>
                      </wps:wsp>
                      <wps:wsp>
                        <wps:cNvPr id="228" name="Text Box 948"/>
                        <wps:cNvSpPr txBox="1">
                          <a:spLocks noChangeArrowheads="1"/>
                        </wps:cNvSpPr>
                        <wps:spPr bwMode="auto">
                          <a:xfrm>
                            <a:off x="2189798" y="2661571"/>
                            <a:ext cx="1366441" cy="510833"/>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Supervision Limits Computation</w:t>
                              </w:r>
                            </w:p>
                          </w:txbxContent>
                        </wps:txbx>
                        <wps:bodyPr rot="0" vert="horz" wrap="square" lIns="91440" tIns="45720" rIns="91440" bIns="45720" anchor="t" anchorCtr="0" upright="1">
                          <a:noAutofit/>
                        </wps:bodyPr>
                      </wps:wsp>
                      <wps:wsp>
                        <wps:cNvPr id="229" name="Text Box 952"/>
                        <wps:cNvSpPr txBox="1">
                          <a:spLocks noChangeArrowheads="1"/>
                        </wps:cNvSpPr>
                        <wps:spPr bwMode="auto">
                          <a:xfrm>
                            <a:off x="1797764" y="1914096"/>
                            <a:ext cx="1397000" cy="498608"/>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Target and Curves Computation</w:t>
                              </w:r>
                            </w:p>
                          </w:txbxContent>
                        </wps:txbx>
                        <wps:bodyPr rot="0" vert="horz" wrap="square" lIns="91440" tIns="45720" rIns="91440" bIns="45720" anchor="t" anchorCtr="0" upright="1">
                          <a:noAutofit/>
                        </wps:bodyPr>
                      </wps:wsp>
                      <wps:wsp>
                        <wps:cNvPr id="230" name="AutoShape 953"/>
                        <wps:cNvCnPr>
                          <a:cxnSpLocks noChangeShapeType="1"/>
                        </wps:cNvCnPr>
                        <wps:spPr bwMode="auto">
                          <a:xfrm flipH="1">
                            <a:off x="3555365" y="720406"/>
                            <a:ext cx="873" cy="1077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954"/>
                        <wps:cNvCnPr>
                          <a:cxnSpLocks noChangeShapeType="1"/>
                        </wps:cNvCnPr>
                        <wps:spPr bwMode="auto">
                          <a:xfrm flipH="1" flipV="1">
                            <a:off x="0" y="371118"/>
                            <a:ext cx="6258560" cy="873"/>
                          </a:xfrm>
                          <a:prstGeom prst="straightConnector1">
                            <a:avLst/>
                          </a:prstGeom>
                          <a:noFill/>
                          <a:ln w="12700">
                            <a:solidFill>
                              <a:srgbClr val="002060"/>
                            </a:solidFill>
                            <a:round/>
                            <a:headEnd/>
                            <a:tailEnd/>
                          </a:ln>
                          <a:extLst>
                            <a:ext uri="{909E8E84-426E-40DD-AFC4-6F175D3DCCD1}">
                              <a14:hiddenFill xmlns:a14="http://schemas.microsoft.com/office/drawing/2010/main">
                                <a:noFill/>
                              </a14:hiddenFill>
                            </a:ext>
                          </a:extLst>
                        </wps:spPr>
                        <wps:bodyPr/>
                      </wps:wsp>
                      <wps:wsp>
                        <wps:cNvPr id="232" name="AutoShape 955"/>
                        <wps:cNvCnPr>
                          <a:cxnSpLocks noChangeShapeType="1"/>
                        </wps:cNvCnPr>
                        <wps:spPr bwMode="auto">
                          <a:xfrm flipH="1">
                            <a:off x="2570480" y="719532"/>
                            <a:ext cx="98575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Text Box 959"/>
                        <wps:cNvSpPr txBox="1">
                          <a:spLocks noChangeArrowheads="1"/>
                        </wps:cNvSpPr>
                        <wps:spPr bwMode="auto">
                          <a:xfrm>
                            <a:off x="206058" y="1314194"/>
                            <a:ext cx="617299"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45BE6" w:rsidRDefault="008006A2" w:rsidP="0011687F">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wps:txbx>
                        <wps:bodyPr rot="0" vert="horz" wrap="square" lIns="91440" tIns="45720" rIns="91440" bIns="45720" anchor="t" anchorCtr="0" upright="1">
                          <a:noAutofit/>
                        </wps:bodyPr>
                      </wps:wsp>
                      <wpg:wgp>
                        <wpg:cNvPr id="234" name="Group 924"/>
                        <wpg:cNvGrpSpPr>
                          <a:grpSpLocks/>
                        </wpg:cNvGrpSpPr>
                        <wpg:grpSpPr bwMode="auto">
                          <a:xfrm>
                            <a:off x="0" y="2176062"/>
                            <a:ext cx="188595" cy="160672"/>
                            <a:chOff x="3098" y="765"/>
                            <a:chExt cx="218" cy="184"/>
                          </a:xfrm>
                        </wpg:grpSpPr>
                        <wps:wsp>
                          <wps:cNvPr id="235" name="Rectangle 92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6" name="AutoShape 926"/>
                          <wps:cNvCnPr>
                            <a:cxnSpLocks noChangeShapeType="1"/>
                            <a:stCxn id="235" idx="1"/>
                            <a:endCxn id="23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37" name="Text Box 960"/>
                        <wps:cNvSpPr txBox="1">
                          <a:spLocks noChangeArrowheads="1"/>
                        </wps:cNvSpPr>
                        <wps:spPr bwMode="auto">
                          <a:xfrm>
                            <a:off x="2945051" y="4309335"/>
                            <a:ext cx="1081802" cy="523931"/>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Mode and Level</w:t>
                              </w:r>
                            </w:p>
                          </w:txbxContent>
                        </wps:txbx>
                        <wps:bodyPr rot="0" vert="horz" wrap="square" lIns="91440" tIns="45720" rIns="91440" bIns="45720" anchor="t" anchorCtr="0" upright="1">
                          <a:noAutofit/>
                        </wps:bodyPr>
                      </wps:wsp>
                      <wps:wsp>
                        <wps:cNvPr id="238" name="Text Box 961"/>
                        <wps:cNvSpPr txBox="1">
                          <a:spLocks noChangeArrowheads="1"/>
                        </wps:cNvSpPr>
                        <wps:spPr bwMode="auto">
                          <a:xfrm>
                            <a:off x="2685733" y="3555748"/>
                            <a:ext cx="1080056" cy="513453"/>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Protection</w:t>
                              </w:r>
                            </w:p>
                          </w:txbxContent>
                        </wps:txbx>
                        <wps:bodyPr rot="0" vert="horz" wrap="square" lIns="91440" tIns="45720" rIns="91440" bIns="45720" anchor="t" anchorCtr="0" upright="1">
                          <a:noAutofit/>
                        </wps:bodyPr>
                      </wps:wsp>
                      <wps:wsp>
                        <wps:cNvPr id="239" name="Text Box 962"/>
                        <wps:cNvSpPr txBox="1">
                          <a:spLocks noChangeArrowheads="1"/>
                        </wps:cNvSpPr>
                        <wps:spPr bwMode="auto">
                          <a:xfrm>
                            <a:off x="3135392" y="5190413"/>
                            <a:ext cx="1081802" cy="599901"/>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Brake Handling</w:t>
                              </w:r>
                            </w:p>
                          </w:txbxContent>
                        </wps:txbx>
                        <wps:bodyPr rot="0" vert="horz" wrap="square" lIns="91440" tIns="45720" rIns="91440" bIns="45720" anchor="t" anchorCtr="0" upright="1">
                          <a:noAutofit/>
                        </wps:bodyPr>
                      </wps:wsp>
                      <wps:wsp>
                        <wps:cNvPr id="240" name="Text Box 963"/>
                        <wps:cNvSpPr txBox="1">
                          <a:spLocks noChangeArrowheads="1"/>
                        </wps:cNvSpPr>
                        <wps:spPr bwMode="auto">
                          <a:xfrm>
                            <a:off x="3639185" y="6573592"/>
                            <a:ext cx="1081802" cy="641816"/>
                          </a:xfrm>
                          <a:prstGeom prst="rect">
                            <a:avLst/>
                          </a:prstGeom>
                          <a:solidFill>
                            <a:srgbClr val="FFFFFF"/>
                          </a:solidFill>
                          <a:ln w="19050">
                            <a:solidFill>
                              <a:srgbClr val="000000"/>
                            </a:solidFill>
                            <a:miter lim="800000"/>
                            <a:headEnd/>
                            <a:tailEnd/>
                          </a:ln>
                        </wps:spPr>
                        <wps:txbx>
                          <w:txbxContent>
                            <w:p w:rsidR="008006A2" w:rsidRPr="00B21D2B" w:rsidRDefault="008006A2" w:rsidP="0011687F">
                              <w:pPr>
                                <w:jc w:val="center"/>
                                <w:rPr>
                                  <w:lang w:val="fr-FR"/>
                                </w:rPr>
                              </w:pPr>
                              <w:r>
                                <w:rPr>
                                  <w:lang w:val="fr-FR"/>
                                </w:rPr>
                                <w:t>Version Management</w:t>
                              </w:r>
                            </w:p>
                          </w:txbxContent>
                        </wps:txbx>
                        <wps:bodyPr rot="0" vert="horz" wrap="square" lIns="91440" tIns="45720" rIns="91440" bIns="45720" anchor="t" anchorCtr="0" upright="1">
                          <a:noAutofit/>
                        </wps:bodyPr>
                      </wps:wsp>
                      <wps:wsp>
                        <wps:cNvPr id="241" name="Text Box 964"/>
                        <wps:cNvSpPr txBox="1">
                          <a:spLocks noChangeArrowheads="1"/>
                        </wps:cNvSpPr>
                        <wps:spPr bwMode="auto">
                          <a:xfrm>
                            <a:off x="2675255" y="5982423"/>
                            <a:ext cx="1659811" cy="514326"/>
                          </a:xfrm>
                          <a:prstGeom prst="rect">
                            <a:avLst/>
                          </a:prstGeom>
                          <a:solidFill>
                            <a:srgbClr val="DBE5F1"/>
                          </a:solidFill>
                          <a:ln w="9525">
                            <a:solidFill>
                              <a:srgbClr val="000000"/>
                            </a:solidFill>
                            <a:miter lim="800000"/>
                            <a:headEnd/>
                            <a:tailEnd/>
                          </a:ln>
                        </wps:spPr>
                        <wps:txbx>
                          <w:txbxContent>
                            <w:p w:rsidR="008006A2" w:rsidRDefault="008006A2" w:rsidP="005C7782">
                              <w:pPr>
                                <w:jc w:val="right"/>
                                <w:rPr>
                                  <w:lang w:val="fr-FR"/>
                                </w:rPr>
                              </w:pPr>
                              <w:r>
                                <w:rPr>
                                  <w:lang w:val="fr-FR"/>
                                </w:rPr>
                                <w:t>Special &amp; Radio</w:t>
                              </w:r>
                            </w:p>
                            <w:p w:rsidR="008006A2" w:rsidRPr="00B21D2B" w:rsidRDefault="008006A2" w:rsidP="005C7782">
                              <w:pPr>
                                <w:jc w:val="right"/>
                                <w:rPr>
                                  <w:lang w:val="fr-FR"/>
                                </w:rPr>
                              </w:pPr>
                              <w:r>
                                <w:rPr>
                                  <w:lang w:val="fr-FR"/>
                                </w:rPr>
                                <w:t>Functions</w:t>
                              </w:r>
                            </w:p>
                          </w:txbxContent>
                        </wps:txbx>
                        <wps:bodyPr rot="0" vert="horz" wrap="square" lIns="91440" tIns="45720" rIns="91440" bIns="45720" anchor="t" anchorCtr="0" upright="1">
                          <a:noAutofit/>
                        </wps:bodyPr>
                      </wps:wsp>
                      <wps:wsp>
                        <wps:cNvPr id="242" name="AutoShape 965"/>
                        <wps:cNvCnPr>
                          <a:cxnSpLocks noChangeShapeType="1"/>
                        </wps:cNvCnPr>
                        <wps:spPr bwMode="auto">
                          <a:xfrm flipH="1">
                            <a:off x="1020683" y="4587019"/>
                            <a:ext cx="192436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966"/>
                        <wps:cNvCnPr>
                          <a:cxnSpLocks noChangeShapeType="1"/>
                          <a:stCxn id="228" idx="1"/>
                        </wps:cNvCnPr>
                        <wps:spPr bwMode="auto">
                          <a:xfrm flipH="1">
                            <a:off x="1020683" y="2917424"/>
                            <a:ext cx="115951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967"/>
                        <wps:cNvCnPr>
                          <a:cxnSpLocks noChangeShapeType="1"/>
                          <a:stCxn id="229" idx="1"/>
                        </wps:cNvCnPr>
                        <wps:spPr bwMode="auto">
                          <a:xfrm flipH="1">
                            <a:off x="1020683" y="2163837"/>
                            <a:ext cx="767477" cy="139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968"/>
                        <wps:cNvCnPr>
                          <a:cxnSpLocks noChangeShapeType="1"/>
                          <a:stCxn id="1439" idx="1"/>
                        </wps:cNvCnPr>
                        <wps:spPr bwMode="auto">
                          <a:xfrm flipH="1">
                            <a:off x="1020683" y="1380559"/>
                            <a:ext cx="30035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AutoShape 969"/>
                        <wps:cNvCnPr>
                          <a:cxnSpLocks noChangeShapeType="1"/>
                          <a:stCxn id="238" idx="1"/>
                        </wps:cNvCnPr>
                        <wps:spPr bwMode="auto">
                          <a:xfrm flipH="1" flipV="1">
                            <a:off x="1020683" y="3805488"/>
                            <a:ext cx="165544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970"/>
                        <wps:cNvCnPr>
                          <a:cxnSpLocks noChangeShapeType="1"/>
                        </wps:cNvCnPr>
                        <wps:spPr bwMode="auto">
                          <a:xfrm flipH="1">
                            <a:off x="206058" y="1643398"/>
                            <a:ext cx="81375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971"/>
                        <wps:cNvCnPr>
                          <a:cxnSpLocks noChangeShapeType="1"/>
                        </wps:cNvCnPr>
                        <wps:spPr bwMode="auto">
                          <a:xfrm flipH="1">
                            <a:off x="188595" y="2259017"/>
                            <a:ext cx="83121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972"/>
                        <wps:cNvCnPr>
                          <a:cxnSpLocks noChangeShapeType="1"/>
                        </wps:cNvCnPr>
                        <wps:spPr bwMode="auto">
                          <a:xfrm flipH="1">
                            <a:off x="206058" y="983245"/>
                            <a:ext cx="813753"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973"/>
                        <wps:cNvCnPr>
                          <a:cxnSpLocks noChangeShapeType="1"/>
                        </wps:cNvCnPr>
                        <wps:spPr bwMode="auto">
                          <a:xfrm flipH="1">
                            <a:off x="1020683" y="5446266"/>
                            <a:ext cx="21120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974"/>
                        <wps:cNvCnPr>
                          <a:cxnSpLocks noChangeShapeType="1"/>
                        </wps:cNvCnPr>
                        <wps:spPr bwMode="auto">
                          <a:xfrm flipH="1">
                            <a:off x="206931" y="4868196"/>
                            <a:ext cx="813753"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 name="AutoShape 975"/>
                        <wps:cNvCnPr>
                          <a:cxnSpLocks noChangeShapeType="1"/>
                          <a:stCxn id="241" idx="1"/>
                        </wps:cNvCnPr>
                        <wps:spPr bwMode="auto">
                          <a:xfrm flipH="1">
                            <a:off x="1019810" y="6239149"/>
                            <a:ext cx="165544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976"/>
                        <wps:cNvCnPr>
                          <a:cxnSpLocks noChangeShapeType="1"/>
                        </wps:cNvCnPr>
                        <wps:spPr bwMode="auto">
                          <a:xfrm flipH="1">
                            <a:off x="991870" y="6933358"/>
                            <a:ext cx="2647315"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55" name="Group 977"/>
                        <wpg:cNvGrpSpPr>
                          <a:grpSpLocks/>
                        </wpg:cNvGrpSpPr>
                        <wpg:grpSpPr bwMode="auto">
                          <a:xfrm>
                            <a:off x="2381885" y="626971"/>
                            <a:ext cx="188595" cy="160672"/>
                            <a:chOff x="3098" y="765"/>
                            <a:chExt cx="218" cy="184"/>
                          </a:xfrm>
                        </wpg:grpSpPr>
                        <wps:wsp>
                          <wps:cNvPr id="1440" name="Rectangle 97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1" name="AutoShape 979"/>
                          <wps:cNvCnPr>
                            <a:cxnSpLocks noChangeShapeType="1"/>
                            <a:stCxn id="1440" idx="1"/>
                            <a:endCxn id="144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42" name="Group 980"/>
                        <wpg:cNvGrpSpPr>
                          <a:grpSpLocks/>
                        </wpg:cNvGrpSpPr>
                        <wpg:grpSpPr bwMode="auto">
                          <a:xfrm>
                            <a:off x="2909253" y="1241717"/>
                            <a:ext cx="188595" cy="160672"/>
                            <a:chOff x="3098" y="765"/>
                            <a:chExt cx="218" cy="184"/>
                          </a:xfrm>
                        </wpg:grpSpPr>
                        <wps:wsp>
                          <wps:cNvPr id="1443" name="Rectangle 98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4" name="AutoShape 982"/>
                          <wps:cNvCnPr>
                            <a:cxnSpLocks noChangeShapeType="1"/>
                            <a:stCxn id="1443" idx="1"/>
                            <a:endCxn id="144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45" name="Group 983"/>
                        <wpg:cNvGrpSpPr>
                          <a:grpSpLocks/>
                        </wpg:cNvGrpSpPr>
                        <wpg:grpSpPr bwMode="auto">
                          <a:xfrm>
                            <a:off x="3097848" y="2162963"/>
                            <a:ext cx="188595" cy="160672"/>
                            <a:chOff x="3098" y="765"/>
                            <a:chExt cx="218" cy="184"/>
                          </a:xfrm>
                        </wpg:grpSpPr>
                        <wps:wsp>
                          <wps:cNvPr id="1446" name="Rectangle 98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7" name="AutoShape 985"/>
                          <wps:cNvCnPr>
                            <a:cxnSpLocks noChangeShapeType="1"/>
                            <a:stCxn id="1446" idx="1"/>
                            <a:endCxn id="144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48" name="Group 986"/>
                        <wpg:cNvGrpSpPr>
                          <a:grpSpLocks/>
                        </wpg:cNvGrpSpPr>
                        <wpg:grpSpPr bwMode="auto">
                          <a:xfrm>
                            <a:off x="3478530" y="2757625"/>
                            <a:ext cx="188595" cy="160672"/>
                            <a:chOff x="3098" y="765"/>
                            <a:chExt cx="218" cy="184"/>
                          </a:xfrm>
                        </wpg:grpSpPr>
                        <wps:wsp>
                          <wps:cNvPr id="1449" name="Rectangle 98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0" name="AutoShape 988"/>
                          <wps:cNvCnPr>
                            <a:cxnSpLocks noChangeShapeType="1"/>
                            <a:stCxn id="1449" idx="1"/>
                            <a:endCxn id="144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51" name="Group 989"/>
                        <wpg:cNvGrpSpPr>
                          <a:grpSpLocks/>
                        </wpg:cNvGrpSpPr>
                        <wpg:grpSpPr bwMode="auto">
                          <a:xfrm>
                            <a:off x="3667125" y="3709434"/>
                            <a:ext cx="188595" cy="160672"/>
                            <a:chOff x="3098" y="765"/>
                            <a:chExt cx="218" cy="184"/>
                          </a:xfrm>
                        </wpg:grpSpPr>
                        <wps:wsp>
                          <wps:cNvPr id="1452" name="Rectangle 99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3" name="AutoShape 991"/>
                          <wps:cNvCnPr>
                            <a:cxnSpLocks noChangeShapeType="1"/>
                            <a:stCxn id="1452" idx="1"/>
                            <a:endCxn id="145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54" name="Group 992"/>
                        <wpg:cNvGrpSpPr>
                          <a:grpSpLocks/>
                        </wpg:cNvGrpSpPr>
                        <wpg:grpSpPr bwMode="auto">
                          <a:xfrm>
                            <a:off x="3926443" y="4587019"/>
                            <a:ext cx="188595" cy="160672"/>
                            <a:chOff x="3098" y="765"/>
                            <a:chExt cx="218" cy="184"/>
                          </a:xfrm>
                        </wpg:grpSpPr>
                        <wps:wsp>
                          <wps:cNvPr id="1455" name="Rectangle 99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6" name="AutoShape 994"/>
                          <wps:cNvCnPr>
                            <a:cxnSpLocks noChangeShapeType="1"/>
                            <a:stCxn id="1455" idx="1"/>
                            <a:endCxn id="145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57" name="Group 995"/>
                        <wpg:cNvGrpSpPr>
                          <a:grpSpLocks/>
                        </wpg:cNvGrpSpPr>
                        <wpg:grpSpPr bwMode="auto">
                          <a:xfrm>
                            <a:off x="4146471" y="5327509"/>
                            <a:ext cx="188595" cy="160672"/>
                            <a:chOff x="3098" y="765"/>
                            <a:chExt cx="218" cy="184"/>
                          </a:xfrm>
                        </wpg:grpSpPr>
                        <wps:wsp>
                          <wps:cNvPr id="1458" name="Rectangle 99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9" name="AutoShape 997"/>
                          <wps:cNvCnPr>
                            <a:cxnSpLocks noChangeShapeType="1"/>
                            <a:stCxn id="1458" idx="1"/>
                            <a:endCxn id="145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60" name="Group 998"/>
                        <wpg:cNvGrpSpPr>
                          <a:grpSpLocks/>
                        </wpg:cNvGrpSpPr>
                        <wpg:grpSpPr bwMode="auto">
                          <a:xfrm>
                            <a:off x="4627563" y="6838177"/>
                            <a:ext cx="188595" cy="160672"/>
                            <a:chOff x="3098" y="765"/>
                            <a:chExt cx="218" cy="184"/>
                          </a:xfrm>
                        </wpg:grpSpPr>
                        <wps:wsp>
                          <wps:cNvPr id="1461" name="Rectangle 99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 name="AutoShape 1000"/>
                          <wps:cNvCnPr>
                            <a:cxnSpLocks noChangeShapeType="1"/>
                            <a:stCxn id="1461" idx="1"/>
                            <a:endCxn id="146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63" name="Group 1001"/>
                        <wpg:cNvGrpSpPr>
                          <a:grpSpLocks/>
                        </wpg:cNvGrpSpPr>
                        <wpg:grpSpPr bwMode="auto">
                          <a:xfrm>
                            <a:off x="4245134" y="6246135"/>
                            <a:ext cx="188595" cy="160672"/>
                            <a:chOff x="3098" y="765"/>
                            <a:chExt cx="218" cy="184"/>
                          </a:xfrm>
                        </wpg:grpSpPr>
                        <wps:wsp>
                          <wps:cNvPr id="1464" name="Rectangle 100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 name="AutoShape 1003"/>
                          <wps:cNvCnPr>
                            <a:cxnSpLocks noChangeShapeType="1"/>
                            <a:stCxn id="1464" idx="1"/>
                            <a:endCxn id="146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66" name="AutoShape 1004"/>
                        <wps:cNvCnPr>
                          <a:cxnSpLocks noChangeShapeType="1"/>
                        </wps:cNvCnPr>
                        <wps:spPr bwMode="auto">
                          <a:xfrm flipH="1">
                            <a:off x="3097848" y="1312448"/>
                            <a:ext cx="25669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 name="AutoShape 1005"/>
                        <wps:cNvCnPr>
                          <a:cxnSpLocks noChangeShapeType="1"/>
                        </wps:cNvCnPr>
                        <wps:spPr bwMode="auto">
                          <a:xfrm>
                            <a:off x="3364151" y="1312448"/>
                            <a:ext cx="873" cy="390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 name="AutoShape 1006"/>
                        <wps:cNvCnPr>
                          <a:cxnSpLocks noChangeShapeType="1"/>
                        </wps:cNvCnPr>
                        <wps:spPr bwMode="auto">
                          <a:xfrm flipH="1">
                            <a:off x="1670288" y="1797958"/>
                            <a:ext cx="188507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9" name="AutoShape 1007"/>
                        <wps:cNvCnPr>
                          <a:cxnSpLocks noChangeShapeType="1"/>
                        </wps:cNvCnPr>
                        <wps:spPr bwMode="auto">
                          <a:xfrm flipH="1">
                            <a:off x="1479074" y="1701904"/>
                            <a:ext cx="188595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0" name="AutoShape 1008"/>
                        <wps:cNvCnPr>
                          <a:cxnSpLocks noChangeShapeType="1"/>
                        </wps:cNvCnPr>
                        <wps:spPr bwMode="auto">
                          <a:xfrm flipH="1" flipV="1">
                            <a:off x="1479074" y="2097472"/>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1" name="AutoShape 1009"/>
                        <wps:cNvCnPr>
                          <a:cxnSpLocks noChangeShapeType="1"/>
                        </wps:cNvCnPr>
                        <wps:spPr bwMode="auto">
                          <a:xfrm>
                            <a:off x="1670288" y="1797958"/>
                            <a:ext cx="873" cy="209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2" name="AutoShape 1010"/>
                        <wps:cNvCnPr>
                          <a:cxnSpLocks noChangeShapeType="1"/>
                        </wps:cNvCnPr>
                        <wps:spPr bwMode="auto">
                          <a:xfrm>
                            <a:off x="1478201" y="1701904"/>
                            <a:ext cx="873" cy="3938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3" name="AutoShape 1011"/>
                        <wps:cNvCnPr>
                          <a:cxnSpLocks noChangeShapeType="1"/>
                          <a:stCxn id="229" idx="1"/>
                        </wps:cNvCnPr>
                        <wps:spPr bwMode="auto">
                          <a:xfrm flipH="1" flipV="1">
                            <a:off x="1671161" y="2017136"/>
                            <a:ext cx="116999" cy="146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4" name="AutoShape 1012"/>
                        <wps:cNvCnPr>
                          <a:cxnSpLocks noChangeShapeType="1"/>
                        </wps:cNvCnPr>
                        <wps:spPr bwMode="auto">
                          <a:xfrm flipH="1">
                            <a:off x="3248025" y="2241553"/>
                            <a:ext cx="408623"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5" name="AutoShape 1013"/>
                        <wps:cNvCnPr>
                          <a:cxnSpLocks noChangeShapeType="1"/>
                        </wps:cNvCnPr>
                        <wps:spPr bwMode="auto">
                          <a:xfrm flipH="1">
                            <a:off x="3656648" y="2241553"/>
                            <a:ext cx="10478" cy="287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6" name="AutoShape 1014"/>
                        <wps:cNvCnPr>
                          <a:cxnSpLocks noChangeShapeType="1"/>
                        </wps:cNvCnPr>
                        <wps:spPr bwMode="auto">
                          <a:xfrm flipH="1">
                            <a:off x="1905159" y="2528842"/>
                            <a:ext cx="17514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7" name="AutoShape 1015"/>
                        <wps:cNvCnPr>
                          <a:cxnSpLocks noChangeShapeType="1"/>
                        </wps:cNvCnPr>
                        <wps:spPr bwMode="auto">
                          <a:xfrm flipH="1" flipV="1">
                            <a:off x="1905159" y="2851933"/>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8" name="AutoShape 1016"/>
                        <wps:cNvCnPr>
                          <a:cxnSpLocks noChangeShapeType="1"/>
                        </wps:cNvCnPr>
                        <wps:spPr bwMode="auto">
                          <a:xfrm>
                            <a:off x="1906032" y="2528842"/>
                            <a:ext cx="873" cy="32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79" name="Group 1017"/>
                        <wpg:cNvGrpSpPr>
                          <a:grpSpLocks/>
                        </wpg:cNvGrpSpPr>
                        <wpg:grpSpPr bwMode="auto">
                          <a:xfrm>
                            <a:off x="3478530" y="2953226"/>
                            <a:ext cx="188595" cy="161546"/>
                            <a:chOff x="3098" y="765"/>
                            <a:chExt cx="218" cy="184"/>
                          </a:xfrm>
                        </wpg:grpSpPr>
                        <wps:wsp>
                          <wps:cNvPr id="1480" name="Rectangle 101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1" name="AutoShape 1019"/>
                          <wps:cNvCnPr>
                            <a:cxnSpLocks noChangeShapeType="1"/>
                            <a:stCxn id="1480" idx="1"/>
                            <a:endCxn id="148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82" name="Group 1020"/>
                        <wpg:cNvGrpSpPr>
                          <a:grpSpLocks/>
                        </wpg:cNvGrpSpPr>
                        <wpg:grpSpPr bwMode="auto">
                          <a:xfrm>
                            <a:off x="3097848" y="1937673"/>
                            <a:ext cx="188595" cy="159799"/>
                            <a:chOff x="3098" y="765"/>
                            <a:chExt cx="218" cy="184"/>
                          </a:xfrm>
                        </wpg:grpSpPr>
                        <wps:wsp>
                          <wps:cNvPr id="1483" name="Rectangle 102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4" name="AutoShape 1022"/>
                          <wps:cNvCnPr>
                            <a:cxnSpLocks noChangeShapeType="1"/>
                            <a:stCxn id="1483" idx="1"/>
                            <a:endCxn id="148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85" name="AutoShape 1023"/>
                        <wps:cNvCnPr>
                          <a:cxnSpLocks noChangeShapeType="1"/>
                        </wps:cNvCnPr>
                        <wps:spPr bwMode="auto">
                          <a:xfrm flipH="1" flipV="1">
                            <a:off x="3286443" y="2018009"/>
                            <a:ext cx="281146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6" name="AutoShape 1024"/>
                        <wps:cNvCnPr>
                          <a:cxnSpLocks noChangeShapeType="1"/>
                        </wps:cNvCnPr>
                        <wps:spPr bwMode="auto">
                          <a:xfrm flipH="1">
                            <a:off x="3855720" y="3787151"/>
                            <a:ext cx="191214"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7" name="AutoShape 1025"/>
                        <wps:cNvCnPr>
                          <a:cxnSpLocks noChangeShapeType="1"/>
                        </wps:cNvCnPr>
                        <wps:spPr bwMode="auto">
                          <a:xfrm flipH="1">
                            <a:off x="4036457" y="3790643"/>
                            <a:ext cx="10478" cy="382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8" name="AutoShape 1026"/>
                        <wps:cNvCnPr>
                          <a:cxnSpLocks noChangeShapeType="1"/>
                        </wps:cNvCnPr>
                        <wps:spPr bwMode="auto">
                          <a:xfrm flipH="1">
                            <a:off x="2654300" y="4170494"/>
                            <a:ext cx="138215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9" name="AutoShape 1027"/>
                        <wps:cNvCnPr>
                          <a:cxnSpLocks noChangeShapeType="1"/>
                        </wps:cNvCnPr>
                        <wps:spPr bwMode="auto">
                          <a:xfrm flipH="1" flipV="1">
                            <a:off x="2654300" y="4492711"/>
                            <a:ext cx="274161" cy="66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0" name="AutoShape 1028"/>
                        <wps:cNvCnPr>
                          <a:cxnSpLocks noChangeShapeType="1"/>
                        </wps:cNvCnPr>
                        <wps:spPr bwMode="auto">
                          <a:xfrm>
                            <a:off x="2656046" y="4170494"/>
                            <a:ext cx="873" cy="32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1" name="AutoShape 1029"/>
                        <wps:cNvCnPr>
                          <a:cxnSpLocks noChangeShapeType="1"/>
                        </wps:cNvCnPr>
                        <wps:spPr bwMode="auto">
                          <a:xfrm flipH="1">
                            <a:off x="4117658" y="4673468"/>
                            <a:ext cx="21828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2" name="AutoShape 1030"/>
                        <wps:cNvCnPr>
                          <a:cxnSpLocks noChangeShapeType="1"/>
                        </wps:cNvCnPr>
                        <wps:spPr bwMode="auto">
                          <a:xfrm>
                            <a:off x="4335066" y="4670848"/>
                            <a:ext cx="873" cy="276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3" name="AutoShape 1031"/>
                        <wps:cNvCnPr>
                          <a:cxnSpLocks noChangeShapeType="1"/>
                        </wps:cNvCnPr>
                        <wps:spPr bwMode="auto">
                          <a:xfrm flipH="1">
                            <a:off x="2862104" y="4944166"/>
                            <a:ext cx="147383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4" name="AutoShape 1032"/>
                        <wps:cNvCnPr>
                          <a:cxnSpLocks noChangeShapeType="1"/>
                        </wps:cNvCnPr>
                        <wps:spPr bwMode="auto">
                          <a:xfrm flipH="1" flipV="1">
                            <a:off x="2862104" y="5350212"/>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5" name="AutoShape 1033"/>
                        <wps:cNvCnPr>
                          <a:cxnSpLocks noChangeShapeType="1"/>
                        </wps:cNvCnPr>
                        <wps:spPr bwMode="auto">
                          <a:xfrm>
                            <a:off x="2865596" y="4944166"/>
                            <a:ext cx="873" cy="40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6" name="AutoShape 1036"/>
                        <wps:cNvCnPr>
                          <a:cxnSpLocks noChangeShapeType="1"/>
                        </wps:cNvCnPr>
                        <wps:spPr bwMode="auto">
                          <a:xfrm flipH="1">
                            <a:off x="2275364" y="3464060"/>
                            <a:ext cx="158035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7" name="AutoShape 1037"/>
                        <wps:cNvCnPr>
                          <a:cxnSpLocks noChangeShapeType="1"/>
                          <a:stCxn id="237" idx="1"/>
                        </wps:cNvCnPr>
                        <wps:spPr bwMode="auto">
                          <a:xfrm flipH="1" flipV="1">
                            <a:off x="2275364" y="4479613"/>
                            <a:ext cx="660083" cy="916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8" name="AutoShape 1038"/>
                        <wps:cNvCnPr>
                          <a:cxnSpLocks noChangeShapeType="1"/>
                        </wps:cNvCnPr>
                        <wps:spPr bwMode="auto">
                          <a:xfrm>
                            <a:off x="2272744" y="3464060"/>
                            <a:ext cx="873" cy="285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9" name="AutoShape 1039"/>
                        <wps:cNvCnPr>
                          <a:cxnSpLocks noChangeShapeType="1"/>
                        </wps:cNvCnPr>
                        <wps:spPr bwMode="auto">
                          <a:xfrm>
                            <a:off x="2275364" y="3870106"/>
                            <a:ext cx="1746" cy="607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00" name="Group 1040"/>
                        <wpg:cNvGrpSpPr>
                          <a:grpSpLocks/>
                        </wpg:cNvGrpSpPr>
                        <wpg:grpSpPr bwMode="auto">
                          <a:xfrm>
                            <a:off x="3915093" y="4391418"/>
                            <a:ext cx="188595" cy="160672"/>
                            <a:chOff x="3098" y="765"/>
                            <a:chExt cx="218" cy="184"/>
                          </a:xfrm>
                        </wpg:grpSpPr>
                        <wps:wsp>
                          <wps:cNvPr id="1501" name="Rectangle 10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2" name="AutoShape 1042"/>
                          <wps:cNvCnPr>
                            <a:cxnSpLocks noChangeShapeType="1"/>
                            <a:stCxn id="1501" idx="1"/>
                            <a:endCxn id="150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03" name="AutoShape 1043"/>
                        <wps:cNvCnPr>
                          <a:cxnSpLocks noChangeShapeType="1"/>
                        </wps:cNvCnPr>
                        <wps:spPr bwMode="auto">
                          <a:xfrm flipH="1">
                            <a:off x="4106307" y="4471754"/>
                            <a:ext cx="870506"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4" name="AutoShape 1044"/>
                        <wps:cNvCnPr>
                          <a:cxnSpLocks noChangeShapeType="1"/>
                        </wps:cNvCnPr>
                        <wps:spPr bwMode="auto">
                          <a:xfrm flipH="1">
                            <a:off x="3656648" y="2837962"/>
                            <a:ext cx="126166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5" name="AutoShape 1045"/>
                        <wps:cNvCnPr>
                          <a:cxnSpLocks noChangeShapeType="1"/>
                        </wps:cNvCnPr>
                        <wps:spPr bwMode="auto">
                          <a:xfrm flipV="1">
                            <a:off x="4918313" y="1993559"/>
                            <a:ext cx="1179592" cy="8470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 name="AutoShape 1046"/>
                        <wps:cNvCnPr>
                          <a:cxnSpLocks noChangeShapeType="1"/>
                          <a:endCxn id="1433" idx="1"/>
                        </wps:cNvCnPr>
                        <wps:spPr bwMode="auto">
                          <a:xfrm flipV="1">
                            <a:off x="4976813" y="1993559"/>
                            <a:ext cx="1121093" cy="248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7" name="AutoShape 1047"/>
                        <wps:cNvCnPr>
                          <a:cxnSpLocks noChangeShapeType="1"/>
                        </wps:cNvCnPr>
                        <wps:spPr bwMode="auto">
                          <a:xfrm flipH="1">
                            <a:off x="4433729" y="6305514"/>
                            <a:ext cx="807641" cy="2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8" name="AutoShape 1048"/>
                        <wps:cNvCnPr>
                          <a:cxnSpLocks noChangeShapeType="1"/>
                        </wps:cNvCnPr>
                        <wps:spPr bwMode="auto">
                          <a:xfrm flipH="1">
                            <a:off x="4790837" y="6913274"/>
                            <a:ext cx="395526" cy="11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9" name="Text Box 1049"/>
                        <wps:cNvSpPr txBox="1">
                          <a:spLocks noChangeArrowheads="1"/>
                        </wps:cNvSpPr>
                        <wps:spPr bwMode="auto">
                          <a:xfrm>
                            <a:off x="3681095" y="2217103"/>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Curves &amp; Target</w:t>
                              </w:r>
                            </w:p>
                          </w:txbxContent>
                        </wps:txbx>
                        <wps:bodyPr rot="0" vert="horz" wrap="square" lIns="91440" tIns="45720" rIns="91440" bIns="45720" anchor="t" anchorCtr="0" upright="1">
                          <a:noAutofit/>
                        </wps:bodyPr>
                      </wps:wsp>
                      <wps:wsp>
                        <wps:cNvPr id="1510" name="Text Box 1051"/>
                        <wps:cNvSpPr txBox="1">
                          <a:spLocks noChangeArrowheads="1"/>
                        </wps:cNvSpPr>
                        <wps:spPr bwMode="auto">
                          <a:xfrm>
                            <a:off x="3000058" y="1046116"/>
                            <a:ext cx="639128"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MRSP (x)</w:t>
                              </w:r>
                            </w:p>
                          </w:txbxContent>
                        </wps:txbx>
                        <wps:bodyPr rot="0" vert="horz" wrap="square" lIns="91440" tIns="45720" rIns="91440" bIns="45720" anchor="t" anchorCtr="0" upright="1">
                          <a:noAutofit/>
                        </wps:bodyPr>
                      </wps:wsp>
                      <wps:wsp>
                        <wps:cNvPr id="1511" name="Text Box 1054"/>
                        <wps:cNvSpPr txBox="1">
                          <a:spLocks noChangeArrowheads="1"/>
                        </wps:cNvSpPr>
                        <wps:spPr bwMode="auto">
                          <a:xfrm>
                            <a:off x="2783523" y="473285"/>
                            <a:ext cx="772716"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Asafe (x, v )</w:t>
                              </w:r>
                            </w:p>
                          </w:txbxContent>
                        </wps:txbx>
                        <wps:bodyPr rot="0" vert="horz" wrap="square" lIns="91440" tIns="45720" rIns="91440" bIns="45720" anchor="t" anchorCtr="0" upright="1">
                          <a:noAutofit/>
                        </wps:bodyPr>
                      </wps:wsp>
                      <wps:wsp>
                        <wps:cNvPr id="1512" name="Text Box 1055"/>
                        <wps:cNvSpPr txBox="1">
                          <a:spLocks noChangeArrowheads="1"/>
                        </wps:cNvSpPr>
                        <wps:spPr bwMode="auto">
                          <a:xfrm>
                            <a:off x="3977084" y="3007366"/>
                            <a:ext cx="743903" cy="4566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SvL</w:t>
                              </w:r>
                            </w:p>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&amp; over speed</w:t>
                              </w:r>
                            </w:p>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&amp; overide</w:t>
                              </w:r>
                            </w:p>
                          </w:txbxContent>
                        </wps:txbx>
                        <wps:bodyPr rot="0" vert="horz" wrap="square" lIns="91440" tIns="45720" rIns="91440" bIns="45720" anchor="t" anchorCtr="0" upright="1">
                          <a:noAutofit/>
                        </wps:bodyPr>
                      </wps:wsp>
                      <wps:wsp>
                        <wps:cNvPr id="1513" name="Text Box 1056"/>
                        <wps:cNvSpPr txBox="1">
                          <a:spLocks noChangeArrowheads="1"/>
                        </wps:cNvSpPr>
                        <wps:spPr bwMode="auto">
                          <a:xfrm>
                            <a:off x="4103688" y="3787151"/>
                            <a:ext cx="845185" cy="383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 xml:space="preserve">Mode request </w:t>
                              </w:r>
                            </w:p>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&amp; EB request</w:t>
                              </w:r>
                            </w:p>
                          </w:txbxContent>
                        </wps:txbx>
                        <wps:bodyPr rot="0" vert="horz" wrap="square" lIns="91440" tIns="45720" rIns="91440" bIns="45720" anchor="t" anchorCtr="0" upright="1">
                          <a:noAutofit/>
                        </wps:bodyPr>
                      </wps:wsp>
                      <wps:wsp>
                        <wps:cNvPr id="1514" name="Text Box 1058"/>
                        <wps:cNvSpPr txBox="1">
                          <a:spLocks noChangeArrowheads="1"/>
                        </wps:cNvSpPr>
                        <wps:spPr bwMode="auto">
                          <a:xfrm>
                            <a:off x="4406662" y="4674341"/>
                            <a:ext cx="779701"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Mode &amp; Level</w:t>
                              </w:r>
                            </w:p>
                          </w:txbxContent>
                        </wps:txbx>
                        <wps:bodyPr rot="0" vert="horz" wrap="square" lIns="91440" tIns="45720" rIns="91440" bIns="45720" anchor="t" anchorCtr="0" upright="1">
                          <a:noAutofit/>
                        </wps:bodyPr>
                      </wps:wsp>
                      <wps:wsp>
                        <wps:cNvPr id="1515" name="Text Box 1060"/>
                        <wps:cNvSpPr txBox="1">
                          <a:spLocks noChangeArrowheads="1"/>
                        </wps:cNvSpPr>
                        <wps:spPr bwMode="auto">
                          <a:xfrm>
                            <a:off x="5289391" y="6998850"/>
                            <a:ext cx="529114"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Defaut</w:t>
                              </w:r>
                            </w:p>
                          </w:txbxContent>
                        </wps:txbx>
                        <wps:bodyPr rot="0" vert="horz" wrap="square" lIns="91440" tIns="45720" rIns="91440" bIns="45720" anchor="t" anchorCtr="0" upright="1">
                          <a:noAutofit/>
                        </wps:bodyPr>
                      </wps:wsp>
                      <wps:wsp>
                        <wps:cNvPr id="1516" name="Text Box 1139"/>
                        <wps:cNvSpPr txBox="1">
                          <a:spLocks noChangeArrowheads="1"/>
                        </wps:cNvSpPr>
                        <wps:spPr bwMode="auto">
                          <a:xfrm>
                            <a:off x="3656648" y="473285"/>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3-13-3</w:t>
                              </w:r>
                            </w:p>
                          </w:txbxContent>
                        </wps:txbx>
                        <wps:bodyPr rot="0" vert="horz" wrap="square" lIns="91440" tIns="45720" rIns="91440" bIns="45720" anchor="t" anchorCtr="0" upright="1">
                          <a:noAutofit/>
                        </wps:bodyPr>
                      </wps:wsp>
                      <wps:wsp>
                        <wps:cNvPr id="1517" name="Text Box 1142"/>
                        <wps:cNvSpPr txBox="1">
                          <a:spLocks noChangeArrowheads="1"/>
                        </wps:cNvSpPr>
                        <wps:spPr bwMode="auto">
                          <a:xfrm>
                            <a:off x="3667125" y="1680946"/>
                            <a:ext cx="1025922"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8</w:t>
                              </w:r>
                            </w:p>
                          </w:txbxContent>
                        </wps:txbx>
                        <wps:bodyPr rot="0" vert="horz" wrap="square" lIns="91440" tIns="45720" rIns="91440" bIns="45720" anchor="t" anchorCtr="0" upright="1">
                          <a:noAutofit/>
                        </wps:bodyPr>
                      </wps:wsp>
                      <wps:wsp>
                        <wps:cNvPr id="1518" name="Text Box 1144"/>
                        <wps:cNvSpPr txBox="1">
                          <a:spLocks noChangeArrowheads="1"/>
                        </wps:cNvSpPr>
                        <wps:spPr bwMode="auto">
                          <a:xfrm>
                            <a:off x="361474" y="2625769"/>
                            <a:ext cx="1469469" cy="29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wps:txbx>
                        <wps:bodyPr rot="0" vert="horz" wrap="square" lIns="91440" tIns="45720" rIns="91440" bIns="45720" anchor="t" anchorCtr="0" upright="1">
                          <a:noAutofit/>
                        </wps:bodyPr>
                      </wps:wsp>
                      <wps:wsp>
                        <wps:cNvPr id="1519" name="Text Box 1145"/>
                        <wps:cNvSpPr txBox="1">
                          <a:spLocks noChangeArrowheads="1"/>
                        </wps:cNvSpPr>
                        <wps:spPr bwMode="auto">
                          <a:xfrm>
                            <a:off x="3667125" y="1153522"/>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7</w:t>
                              </w:r>
                            </w:p>
                          </w:txbxContent>
                        </wps:txbx>
                        <wps:bodyPr rot="0" vert="horz" wrap="square" lIns="91440" tIns="45720" rIns="91440" bIns="45720" anchor="t" anchorCtr="0" upright="1">
                          <a:noAutofit/>
                        </wps:bodyPr>
                      </wps:wsp>
                      <wps:wsp>
                        <wps:cNvPr id="1520" name="AutoShape 1150"/>
                        <wps:cNvCnPr>
                          <a:cxnSpLocks noChangeShapeType="1"/>
                          <a:endCxn id="1421" idx="1"/>
                        </wps:cNvCnPr>
                        <wps:spPr bwMode="auto">
                          <a:xfrm flipV="1">
                            <a:off x="5242243" y="5407845"/>
                            <a:ext cx="827723" cy="9055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21" name="Group 1151"/>
                        <wpg:cNvGrpSpPr>
                          <a:grpSpLocks/>
                        </wpg:cNvGrpSpPr>
                        <wpg:grpSpPr bwMode="auto">
                          <a:xfrm>
                            <a:off x="4245134" y="6028704"/>
                            <a:ext cx="188595" cy="160672"/>
                            <a:chOff x="3098" y="765"/>
                            <a:chExt cx="218" cy="184"/>
                          </a:xfrm>
                        </wpg:grpSpPr>
                        <wps:wsp>
                          <wps:cNvPr id="1522" name="Rectangle 115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3" name="AutoShape 1153"/>
                          <wps:cNvCnPr>
                            <a:cxnSpLocks noChangeShapeType="1"/>
                            <a:stCxn id="1522" idx="1"/>
                            <a:endCxn id="152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524" name="AutoShape 1154"/>
                        <wps:cNvCnPr>
                          <a:cxnSpLocks noChangeShapeType="1"/>
                        </wps:cNvCnPr>
                        <wps:spPr bwMode="auto">
                          <a:xfrm flipH="1">
                            <a:off x="4433729" y="6109913"/>
                            <a:ext cx="484584" cy="43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 name="AutoShape 1155"/>
                        <wps:cNvCnPr>
                          <a:cxnSpLocks noChangeShapeType="1"/>
                          <a:endCxn id="1433" idx="1"/>
                        </wps:cNvCnPr>
                        <wps:spPr bwMode="auto">
                          <a:xfrm flipV="1">
                            <a:off x="4918313" y="1993559"/>
                            <a:ext cx="1179592" cy="41198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6" name="Text Box 1053"/>
                        <wps:cNvSpPr txBox="1">
                          <a:spLocks noChangeArrowheads="1"/>
                        </wps:cNvSpPr>
                        <wps:spPr bwMode="auto">
                          <a:xfrm>
                            <a:off x="5095558" y="2642360"/>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1527" name="AutoShape 1156"/>
                        <wps:cNvCnPr>
                          <a:cxnSpLocks noChangeShapeType="1"/>
                          <a:stCxn id="237" idx="1"/>
                        </wps:cNvCnPr>
                        <wps:spPr bwMode="auto">
                          <a:xfrm flipH="1">
                            <a:off x="2381012" y="4571301"/>
                            <a:ext cx="554434" cy="1353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8" name="AutoShape 1157"/>
                        <wps:cNvCnPr>
                          <a:cxnSpLocks noChangeShapeType="1"/>
                        </wps:cNvCnPr>
                        <wps:spPr bwMode="auto">
                          <a:xfrm>
                            <a:off x="2381012" y="4713636"/>
                            <a:ext cx="873" cy="6601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9" name="AutoShape 1158"/>
                        <wps:cNvCnPr>
                          <a:cxnSpLocks noChangeShapeType="1"/>
                        </wps:cNvCnPr>
                        <wps:spPr bwMode="auto">
                          <a:xfrm>
                            <a:off x="2380139" y="6306387"/>
                            <a:ext cx="873" cy="6068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0" name="AutoShape 1159"/>
                        <wps:cNvCnPr>
                          <a:cxnSpLocks noChangeShapeType="1"/>
                        </wps:cNvCnPr>
                        <wps:spPr bwMode="auto">
                          <a:xfrm>
                            <a:off x="2380139" y="5488181"/>
                            <a:ext cx="1746" cy="701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1" name="AutoShape 1160"/>
                        <wps:cNvCnPr>
                          <a:cxnSpLocks noChangeShapeType="1"/>
                        </wps:cNvCnPr>
                        <wps:spPr bwMode="auto">
                          <a:xfrm>
                            <a:off x="2382758" y="6998850"/>
                            <a:ext cx="2619" cy="300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2" name="AutoShape 1161"/>
                        <wps:cNvCnPr>
                          <a:cxnSpLocks noChangeShapeType="1"/>
                        </wps:cNvCnPr>
                        <wps:spPr bwMode="auto">
                          <a:xfrm flipH="1">
                            <a:off x="2385378" y="7299237"/>
                            <a:ext cx="2805351" cy="104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3" name="AutoShape 1162"/>
                        <wps:cNvCnPr>
                          <a:cxnSpLocks noChangeShapeType="1"/>
                        </wps:cNvCnPr>
                        <wps:spPr bwMode="auto">
                          <a:xfrm>
                            <a:off x="5189855" y="6913274"/>
                            <a:ext cx="873" cy="3859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4" name="Text Box 1163"/>
                        <wps:cNvSpPr txBox="1">
                          <a:spLocks noChangeArrowheads="1"/>
                        </wps:cNvSpPr>
                        <wps:spPr bwMode="auto">
                          <a:xfrm>
                            <a:off x="1330643" y="6573592"/>
                            <a:ext cx="982266" cy="311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17</w:t>
                              </w:r>
                            </w:p>
                          </w:txbxContent>
                        </wps:txbx>
                        <wps:bodyPr rot="0" vert="horz" wrap="square" lIns="91440" tIns="45720" rIns="91440" bIns="45720" anchor="t" anchorCtr="0" upright="1">
                          <a:noAutofit/>
                        </wps:bodyPr>
                      </wps:wsp>
                      <wps:wsp>
                        <wps:cNvPr id="1535" name="AutoShape 1186"/>
                        <wps:cNvCnPr>
                          <a:cxnSpLocks noChangeShapeType="1"/>
                          <a:stCxn id="1413" idx="2"/>
                          <a:endCxn id="1413" idx="2"/>
                        </wps:cNvCnPr>
                        <wps:spPr bwMode="auto">
                          <a:xfrm>
                            <a:off x="3109198" y="3322598"/>
                            <a:ext cx="87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6" name="AutoShape 1187"/>
                        <wps:cNvCnPr>
                          <a:cxnSpLocks noChangeShapeType="1"/>
                        </wps:cNvCnPr>
                        <wps:spPr bwMode="auto">
                          <a:xfrm>
                            <a:off x="3667125" y="3034436"/>
                            <a:ext cx="188595" cy="4243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7" name="Text Box 1200"/>
                        <wps:cNvSpPr txBox="1">
                          <a:spLocks noChangeArrowheads="1"/>
                        </wps:cNvSpPr>
                        <wps:spPr bwMode="auto">
                          <a:xfrm>
                            <a:off x="2709307" y="3812474"/>
                            <a:ext cx="485458"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A5.2</w:t>
                              </w:r>
                            </w:p>
                          </w:txbxContent>
                        </wps:txbx>
                        <wps:bodyPr rot="0" vert="horz" wrap="square" lIns="91440" tIns="45720" rIns="91440" bIns="45720" anchor="t" anchorCtr="0" upright="1">
                          <a:noAutofit/>
                        </wps:bodyPr>
                      </wps:wsp>
                      <wps:wsp>
                        <wps:cNvPr id="1538" name="Text Box 1202"/>
                        <wps:cNvSpPr txBox="1">
                          <a:spLocks noChangeArrowheads="1"/>
                        </wps:cNvSpPr>
                        <wps:spPr bwMode="auto">
                          <a:xfrm>
                            <a:off x="2879566" y="4605357"/>
                            <a:ext cx="484584"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A5.3</w:t>
                              </w:r>
                            </w:p>
                          </w:txbxContent>
                        </wps:txbx>
                        <wps:bodyPr rot="0" vert="horz" wrap="square" lIns="91440" tIns="45720" rIns="91440" bIns="45720" anchor="t" anchorCtr="0" upright="1">
                          <a:noAutofit/>
                        </wps:bodyPr>
                      </wps:wsp>
                      <wps:wsp>
                        <wps:cNvPr id="1539" name="Text Box 1204"/>
                        <wps:cNvSpPr txBox="1">
                          <a:spLocks noChangeArrowheads="1"/>
                        </wps:cNvSpPr>
                        <wps:spPr bwMode="auto">
                          <a:xfrm>
                            <a:off x="1303576" y="3034436"/>
                            <a:ext cx="484584"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A5.1</w:t>
                              </w:r>
                            </w:p>
                          </w:txbxContent>
                        </wps:txbx>
                        <wps:bodyPr rot="0" vert="horz" wrap="square" lIns="91440" tIns="45720" rIns="91440" bIns="45720" anchor="t" anchorCtr="0" upright="1">
                          <a:noAutofit/>
                        </wps:bodyPr>
                      </wps:wsp>
                      <wps:wsp>
                        <wps:cNvPr id="1540" name="Text Box 1205"/>
                        <wps:cNvSpPr txBox="1">
                          <a:spLocks noChangeArrowheads="1"/>
                        </wps:cNvSpPr>
                        <wps:spPr bwMode="auto">
                          <a:xfrm>
                            <a:off x="2654300" y="6246135"/>
                            <a:ext cx="757873" cy="26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A5.5 &amp; 6</w:t>
                              </w:r>
                            </w:p>
                          </w:txbxContent>
                        </wps:txbx>
                        <wps:bodyPr rot="0" vert="horz" wrap="square" lIns="91440" tIns="45720" rIns="91440" bIns="45720" anchor="t" anchorCtr="0" upright="1">
                          <a:noAutofit/>
                        </wps:bodyPr>
                      </wps:wsp>
                      <wps:wsp>
                        <wps:cNvPr id="1541" name="Text Box 1206"/>
                        <wps:cNvSpPr txBox="1">
                          <a:spLocks noChangeArrowheads="1"/>
                        </wps:cNvSpPr>
                        <wps:spPr bwMode="auto">
                          <a:xfrm>
                            <a:off x="3070781" y="5527476"/>
                            <a:ext cx="485458"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A5.4</w:t>
                              </w:r>
                            </w:p>
                          </w:txbxContent>
                        </wps:txbx>
                        <wps:bodyPr rot="0" vert="horz" wrap="square" lIns="91440" tIns="45720" rIns="91440" bIns="45720" anchor="t" anchorCtr="0" upright="1">
                          <a:noAutofit/>
                        </wps:bodyPr>
                      </wps:wsp>
                      <wps:wsp>
                        <wps:cNvPr id="1542" name="Text Box 1207"/>
                        <wps:cNvSpPr txBox="1">
                          <a:spLocks noChangeArrowheads="1"/>
                        </wps:cNvSpPr>
                        <wps:spPr bwMode="auto">
                          <a:xfrm>
                            <a:off x="3639185" y="6998850"/>
                            <a:ext cx="484584" cy="26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A5.7</w:t>
                              </w:r>
                            </w:p>
                          </w:txbxContent>
                        </wps:txbx>
                        <wps:bodyPr rot="0" vert="horz" wrap="square" lIns="91440" tIns="45720" rIns="91440" bIns="45720" anchor="t" anchorCtr="0" upright="1">
                          <a:noAutofit/>
                        </wps:bodyPr>
                      </wps:wsp>
                    </wpc:wpc>
                  </a:graphicData>
                </a:graphic>
              </wp:inline>
            </w:drawing>
          </mc:Choice>
          <mc:Fallback>
            <w:pict>
              <v:group id="Zeichenbereich 913" o:spid="_x0000_s1540" editas="canvas" style="width:495pt;height:581pt;mso-position-horizontal-relative:char;mso-position-vertical-relative:line" coordsize="62865,7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">
                <v:shape id="_x0000_s1541" type="#_x0000_t75" style="position:absolute;width:62865;height:73787;visibility:visible;mso-wrap-style:square" stroked="t" strokecolor="#0070c0" strokeweight="1pt">
                  <v:fill o:detectmouseclick="t"/>
                  <v:path o:connecttype="none"/>
                </v:shape>
                <v:rect id="Rectangle 1185" o:spid="_x0000_s1542" style="position:absolute;left:12686;top:4366;width:36802;height:2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ipsMA&#10;AADdAAAADwAAAGRycy9kb3ducmV2LnhtbERPTWvCQBC9F/oflil4q5uolBJdRQRB8WKiFHqbZsck&#10;mJ0Nu2tM/31XEHqbx/ucxWowrejJ+caygnScgCAurW64UnA+bd8/QfiArLG1TAp+ycNq+fqywEzb&#10;O+fUF6ESMYR9hgrqELpMSl/WZNCPbUccuYt1BkOErpLa4T2Gm1ZOkuRDGmw4NtTY0aam8lrcjIK8&#10;Xee9MwUeDz/h+7Q/f6V4mSg1ehvWcxCBhvAvfrp3Os6fpVN4fBN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EipsMAAADdAAAADwAAAAAAAAAAAAAAAACYAgAAZHJzL2Rv&#10;d25yZXYueG1sUEsFBgAAAAAEAAQA9QAAAIgDAAAAAA==&#10;" fillcolor="#daeef3"/>
                <v:shape id="Text Box 1148" o:spid="_x0000_s1543" type="#_x0000_t202" style="position:absolute;left:10905;top:50943;width:11621;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1o8EA&#10;AADdAAAADwAAAGRycy9kb3ducmV2LnhtbERPy6rCMBDdC/5DGMGNaKr0+qhGUeGKWx8fMDZjW2wm&#10;pYm2/r25INzdHM5zVpvWlOJFtSssKxiPIhDEqdUFZwqul9/hHITzyBpLy6TgTQ42625nhYm2DZ/o&#10;dfaZCCHsElSQe18lUro0J4NuZCviwN1tbdAHWGdS19iEcFPKSRRNpcGCQ0OOFe1zSh/np1FwPzaD&#10;n0VzO/jr7BRPd1jMbvatVL/XbpcgPLX+X/x1H3WYH49j+PsmnC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daPBAAAA3QAAAA8AAAAAAAAAAAAAAAAAmAIAAGRycy9kb3du&#10;cmV2LnhtbFBLBQYAAAAABAAEAPUAAACGAw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14-1</w:t>
                        </w:r>
                      </w:p>
                    </w:txbxContent>
                  </v:textbox>
                </v:shape>
                <v:shape id="Text Box 1149" o:spid="_x0000_s1544" type="#_x0000_t202" style="position:absolute;left:10905;top:58977;width:12224;height:2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QOMAA&#10;AADdAAAADwAAAGRycy9kb3ducmV2LnhtbERPy6rCMBDdC/cfwlxwI5oqPqtRroLituoHjM3YFptJ&#10;aXJt/XsjCO7mcJ6z2rSmFA+qXWFZwXAQgSBOrS44U3A57/tzEM4jaywtk4InOdisfzorjLVtOKHH&#10;yWcihLCLUUHufRVL6dKcDLqBrYgDd7O1QR9gnUldYxPCTSlHUTSVBgsODTlWtMspvZ/+jYLbselN&#10;Fs314C+zZDzdYjG72qdS3d/2bwnCU+u/4o/7qMP88XAC72/C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rQOMAAAADdAAAADwAAAAAAAAAAAAAAAACYAgAAZHJzL2Rvd25y&#10;ZXYueG1sUEsFBgAAAAAEAAQA9QAAAIUDA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w:t>
                        </w:r>
                        <w:r>
                          <w:rPr>
                            <w:color w:val="FF0000"/>
                            <w:sz w:val="16"/>
                            <w:szCs w:val="16"/>
                            <w:lang w:val="fr-FR"/>
                          </w:rPr>
                          <w:t xml:space="preserve"> 3-12 &amp; 3-15</w:t>
                        </w:r>
                      </w:p>
                    </w:txbxContent>
                  </v:textbox>
                </v:shape>
                <v:shape id="Text Box 1147" o:spid="_x0000_s1545" type="#_x0000_t202" style="position:absolute;left:5090;top:42796;width:17200;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OT8IA&#10;AADdAAAADwAAAGRycy9kb3ducmV2LnhtbERP24rCMBB9X/Afwgj7stjURatWo7iCi69ePmDajG2x&#10;mZQma+vfG2HBtzmc66w2vanFnVpXWVYwjmIQxLnVFRcKLuf9aA7CeWSNtWVS8CAHm/XgY4Wpth0f&#10;6X7yhQgh7FJUUHrfpFK6vCSDLrINceCutjXoA2wLqVvsQrip5XccJ9JgxaGhxIZ2JeW3059RcD10&#10;X9NFl/36y+w4SX6wmmX2odTnsN8uQXjq/Vv87z7oMH8yTuD1TTh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E5PwgAAAN0AAAAPAAAAAAAAAAAAAAAAAJgCAABkcnMvZG93&#10;bnJldi54bWxQSwUGAAAAAAQABAD1AAAAhwM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w:t>
                        </w:r>
                        <w:r>
                          <w:rPr>
                            <w:color w:val="FF0000"/>
                            <w:sz w:val="16"/>
                            <w:szCs w:val="16"/>
                            <w:lang w:val="fr-FR"/>
                          </w:rPr>
                          <w:t xml:space="preserve"> 3-12</w:t>
                        </w:r>
                        <w:r w:rsidRPr="00F814F0">
                          <w:rPr>
                            <w:color w:val="FF0000"/>
                            <w:sz w:val="16"/>
                            <w:szCs w:val="16"/>
                            <w:lang w:val="fr-FR"/>
                          </w:rPr>
                          <w:t>-</w:t>
                        </w:r>
                        <w:r>
                          <w:rPr>
                            <w:color w:val="FF0000"/>
                            <w:sz w:val="16"/>
                            <w:szCs w:val="16"/>
                            <w:lang w:val="fr-FR"/>
                          </w:rPr>
                          <w:t xml:space="preserve">4   &amp;   </w:t>
                        </w:r>
                        <w:r w:rsidRPr="00F814F0">
                          <w:rPr>
                            <w:color w:val="FF0000"/>
                            <w:sz w:val="16"/>
                            <w:szCs w:val="16"/>
                            <w:lang w:val="fr-FR"/>
                          </w:rPr>
                          <w:t>SRS-026</w:t>
                        </w:r>
                        <w:r>
                          <w:rPr>
                            <w:color w:val="FF0000"/>
                            <w:sz w:val="16"/>
                            <w:szCs w:val="16"/>
                            <w:lang w:val="fr-FR"/>
                          </w:rPr>
                          <w:t xml:space="preserve"> 4</w:t>
                        </w:r>
                      </w:p>
                    </w:txbxContent>
                  </v:textbox>
                </v:shape>
                <v:shape id="Text Box 1146" o:spid="_x0000_s1546" type="#_x0000_t202" style="position:absolute;left:10905;top:34640;width:10992;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r1MIA&#10;AADdAAAADwAAAGRycy9kb3ducmV2LnhtbERP24rCMBB9F/Yfwiz4ImuqqF1ro6wLiq9ePmBsphe2&#10;mZQm2vr3G0HwbQ7nOummN7W4U+sqywom4wgEcWZ1xYWCy3n39Q3CeWSNtWVS8CAHm/XHIMVE246P&#10;dD/5QoQQdgkqKL1vEildVpJBN7YNceBy2xr0AbaF1C12IdzUchpFC2mw4tBQYkO/JWV/p5tRkB+6&#10;0XzZXff+Eh9niy1W8dU+lBp+9j8rEJ56/xa/3Acd5s8mMTy/C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vUwgAAAN0AAAAPAAAAAAAAAAAAAAAAAJgCAABkcnMvZG93&#10;bnJldi54bWxQSwUGAAAAAAQABAD1AAAAhwM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14-2</w:t>
                        </w:r>
                      </w:p>
                    </w:txbxContent>
                  </v:textbox>
                </v:shape>
                <v:shape id="Text Box 914" o:spid="_x0000_s1547" type="#_x0000_t202" style="position:absolute;left:53478;top:50166;width:6671;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psQA&#10;AADdAAAADwAAAGRycy9kb3ducmV2LnhtbESPzW7CQAyE75V4h5WRuFRlQ0X5CSyIIoG4QnkAkzVJ&#10;RNYbZRcS3h4fkHqzNeOZz8t15yr1oCaUng2Mhgko4szbknMD57/d1wxUiMgWK89k4EkB1qvexxJT&#10;61s+0uMUcyUhHFI0UMRYp1qHrCCHYehrYtGuvnEYZW1ybRtsJdxV+jtJJtphydJQYE3bgrLb6e4M&#10;XA/t58+8vezjeXocT36xnF7805hBv9ssQEXq4r/5fX2wgj8eCa5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rf6bEAAAA3QAAAA8AAAAAAAAAAAAAAAAAmAIAAGRycy9k&#10;b3ducmV2LnhtbFBLBQYAAAAABAAEAPUAAACJAwAAAAA=&#10;" stroked="f">
                  <v:textbox>
                    <w:txbxContent>
                      <w:p w:rsidR="008006A2" w:rsidRPr="0086649D" w:rsidRDefault="008006A2" w:rsidP="0011687F">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Text Box 915" o:spid="_x0000_s1548" type="#_x0000_t202" style="position:absolute;left:20212;top:707;width:222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PhMMA&#10;AADdAAAADwAAAGRycy9kb3ducmV2LnhtbESP3YrCMBCF74V9hzAL3tnUH2StRlkWFhYFweoDDM1s&#10;G2wmJYla394IgnffMGfOObPa9LYVV/LBOFYwznIQxJXThmsFp+Pv6AtEiMgaW8ek4E4BNuuPwQoL&#10;7W58oGsZa5FMOBSooImxK6QMVUMWQ+Y64rT7d95iTKOvpfZ4S+a2lZM8n0uLhlNCgx39NFSdy4tV&#10;4LftYl/2l9OkNrtpntgdjFFq+Nl/L0FE6uNb/Lr+06n+bLyA5zcJ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PhMMAAADdAAAADwAAAAAAAAAAAAAAAACYAgAAZHJzL2Rv&#10;d25yZXYueG1sUEsFBgAAAAAEAAQA9QAAAIgDAAAAAA==&#10;" stroked="f" strokeweight="1.5pt">
                  <v:textbox>
                    <w:txbxContent>
                      <w:p w:rsidR="008006A2" w:rsidRPr="00DA2EF9" w:rsidRDefault="008006A2" w:rsidP="0011687F">
                        <w:pPr>
                          <w:pStyle w:val="Figure"/>
                          <w:rPr>
                            <w:lang w:val="fr-FR"/>
                          </w:rPr>
                        </w:pPr>
                        <w:r w:rsidRPr="00DA2EF9">
                          <w:rPr>
                            <w:lang w:val="fr-FR"/>
                          </w:rPr>
                          <w:t>To Achieve Processes</w:t>
                        </w:r>
                        <w:r>
                          <w:rPr>
                            <w:lang w:val="fr-FR"/>
                          </w:rPr>
                          <w:t xml:space="preserve">   A.5</w:t>
                        </w:r>
                      </w:p>
                    </w:txbxContent>
                  </v:textbox>
                </v:shape>
                <v:group id="Group 917" o:spid="_x0000_s1549" style="position:absolute;left:60699;top:53275;width:1886;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6CZGscAAADd&#10;AAAADwAAAAAAAAAAAAAAAACqAgAAZHJzL2Rvd25yZXYueG1sUEsFBgAAAAAEAAQA+gAAAJ4DAAAA&#10;AA==&#10;">
                  <v:rect id="Rectangle 918" o:spid="_x0000_s155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VD/8QA&#10;AADdAAAADwAAAGRycy9kb3ducmV2LnhtbERPTWvCQBC9C/6HZQq96cZUSpu6iigRe0zipbdpdpqk&#10;zc6G7Eajv94tFHqbx/uc1WY0rThT7xrLChbzCARxaXXDlYJTkc5eQDiPrLG1TAqu5GCznk5WmGh7&#10;4YzOua9ECGGXoILa+y6R0pU1GXRz2xEH7sv2Bn2AfSV1j5cQbloZR9GzNNhwaKixo11N5U8+GAWf&#10;TXzCW1YcIvOaPvn3sfgePvZKPT6M2zcQnkb/L/5zH3WYv4wX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1Q//EAAAA3QAAAA8AAAAAAAAAAAAAAAAAmAIAAGRycy9k&#10;b3ducmV2LnhtbFBLBQYAAAAABAAEAPUAAACJAwAAAAA=&#10;"/>
                  <v:shape id="AutoShape 919" o:spid="_x0000_s155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3vcMAAADdAAAADwAAAGRycy9kb3ducmV2LnhtbERPTWvCQBC9F/oflil4MxuDiqSuIqVF&#10;oagYm/uQHZNgdjZktxr99V1B6G0e73Pmy9404kKdqy0rGEUxCOLC6ppLBT/Hr+EMhPPIGhvLpOBG&#10;DpaL15c5ptpe+UCXzJcihLBLUUHlfZtK6YqKDLrItsSBO9nOoA+wK6Xu8BrCTSOTOJ5KgzWHhgpb&#10;+qioOGe/RsF9u6bjFk/3/WeW774n69Fkl+dKDd761TsIT73/Fz/dGx3mj5MEHt+E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RN73DAAAA3QAAAA8AAAAAAAAAAAAA&#10;AAAAoQIAAGRycy9kb3ducmV2LnhtbFBLBQYAAAAABAAEAPkAAACRAwAAAAA=&#10;">
                    <v:stroke startarrow="block" endarrow="block"/>
                  </v:shape>
                </v:group>
                <v:shape id="AutoShape 920" o:spid="_x0000_s1552" type="#_x0000_t32" style="position:absolute;left:10119;top:7134;width:87;height:62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pHcAAAADdAAAADwAAAGRycy9kb3ducmV2LnhtbERPTYvCMBC9L/gfwgje1lRdVqlGEUHx&#10;ulXwOjRjU20mbRO1/nsjCHubx/ucxaqzlbhT60vHCkbDBARx7nTJhYLjYfs9A+EDssbKMSl4kofV&#10;sve1wFS7B//RPQuFiCHsU1RgQqhTKX1uyKIfupo4cmfXWgwRtoXULT5iuK3kOEl+pcWSY4PBmjaG&#10;8mt2swomx0tzSE7T0WnXmGaHN7/PmplSg363noMI1IV/8ce913H+z3gC72/iC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16R3AAAAA3QAAAA8AAAAAAAAAAAAAAAAA&#10;oQIAAGRycy9kb3ducmV2LnhtbFBLBQYAAAAABAAEAPkAAACOAwAAAAA=&#10;" strokeweight="1.5pt"/>
                <v:shape id="AutoShape 921" o:spid="_x0000_s1553" type="#_x0000_t32" style="position:absolute;left:10198;top:7116;width:3763;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LeI8MAAADdAAAADwAAAGRycy9kb3ducmV2LnhtbERPTYvCMBC9C/6HMIIX0bQii1SjLMKC&#10;eBBWe/A4JGNbtpnUJFu7/34jLOxtHu9ztvvBtqInHxrHCvJFBoJYO9NwpaC8fszXIEJENtg6JgU/&#10;FGC/G4+2WBj35E/qL7ESKYRDgQrqGLtCyqBrshgWriNO3N15izFBX0nj8ZnCbSuXWfYmLTacGmrs&#10;6FCT/rp8WwXNqTyX/ewRvV6f8pvPw/XWaqWmk+F9AyLSEP/Ff+6jSfNXyxW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S3iPDAAAA3QAAAA8AAAAAAAAAAAAA&#10;AAAAoQIAAGRycy9kb3ducmV2LnhtbFBLBQYAAAAABAAEAPkAAACRAwAAAAA=&#10;"/>
                <v:shape id="AutoShape 922" o:spid="_x0000_s1554" type="#_x0000_t32" style="position:absolute;left:43350;top:54078;width:17349;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57uMMAAADdAAAADwAAAGRycy9kb3ducmV2LnhtbERPTWsCMRC9F/ofwhS8FM2uWJGtUaQg&#10;iIeCugePQzLuLt1M1iRd13/fCEJv83ifs1wPthU9+dA4VpBPMhDE2pmGKwXlaTtegAgR2WDrmBTc&#10;KcB69fqyxMK4Gx+oP8ZKpBAOBSqoY+wKKYOuyWKYuI44cRfnLcYEfSWNx1sKt62cZtlcWmw4NdTY&#10;0VdN+uf4axU0+/K77N+v0evFPj/7PJzOrVZq9DZsPkFEGuK/+OnemTR/Nv2A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ee7jDAAAA3QAAAA8AAAAAAAAAAAAA&#10;AAAAoQIAAGRycy9kb3ducmV2LnhtbFBLBQYAAAAABAAEAPkAAACRAwAAAAA=&#10;"/>
                <v:group id="Group 927" o:spid="_x0000_s1555" style="position:absolute;left:174;top:15438;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wWk9cUAAADdAAAADwAAAGRycy9kb3ducmV2LnhtbERPTWvCQBC9F/wPyxS8&#10;NZtoGyTNKiJWPIRCVSi9DdkxCWZnQ3abxH/fLRR6m8f7nHwzmVYM1LvGsoIkikEQl1Y3XCm4nN+e&#10;ViCcR9bYWiYFd3KwWc8ecsy0HfmDhpOvRAhhl6GC2vsuk9KVNRl0ke2IA3e1vUEfYF9J3eMYwk0r&#10;F3GcSoMNh4YaO9rVVN5O30bBYcRxu0z2Q3G77u5f55f3zyIhpeaP0/YVhKfJ/4v/3Ecd5j8v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8FpPXFAAAA3QAA&#10;AA8AAAAAAAAAAAAAAAAAqgIAAGRycy9kb3ducmV2LnhtbFBLBQYAAAAABAAEAPoAAACcAwAAAAA=&#10;">
                  <v:rect id="Rectangle 928" o:spid="_x0000_s1556"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EMMA&#10;AADdAAAADwAAAGRycy9kb3ducmV2LnhtbERPS2vCQBC+C/6HZYTedGNafERXEYtFjxov3sbsmESz&#10;syG7auqv7xYKvc3H95z5sjWVeFDjSssKhoMIBHFmdcm5gmO66U9AOI+ssbJMCr7JwXLR7cwx0fbJ&#10;e3ocfC5CCLsEFRTe14mULivIoBvYmjhwF9sY9AE2udQNPkO4qWQcRSNpsOTQUGBN64Ky2+FuFJzL&#10;+IivffoVmenm3e/a9Ho/fSr11mtXMxCeWv8v/nNvdZj/EY/h95tw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B+EMMAAADdAAAADwAAAAAAAAAAAAAAAACYAgAAZHJzL2Rv&#10;d25yZXYueG1sUEsFBgAAAAAEAAQA9QAAAIgDAAAAAA==&#10;"/>
                  <v:shape id="AutoShape 929" o:spid="_x0000_s1557"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AV8YAAADdAAAADwAAAGRycy9kb3ducmV2LnhtbESPQWvCQBCF74X+h2UK3upGqaVEVylF&#10;URAtjc19yI5JMDsbsluN/nrnIPQ2w3vz3jezRe8adaYu1J4NjIYJKOLC25pLA7+H1esHqBCRLTae&#10;ycCVAizmz08zTK2/8A+ds1gqCeGQooEqxjbVOhQVOQxD3xKLdvSdwyhrV2rb4UXCXaPHSfKuHdYs&#10;DRW29FVRccr+nIHbbk2HHR5v38ss328n69Fkn+fGDF76zymoSH38Nz+uN1bw38aCK9/ICHp+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AFfGAAAA3QAAAA8AAAAAAAAA&#10;AAAAAAAAoQIAAGRycy9kb3ducmV2LnhtbFBLBQYAAAAABAAEAPkAAACUAwAAAAA=&#10;">
                    <v:stroke startarrow="block" endarrow="block"/>
                  </v:shape>
                </v:group>
                <v:group id="Group 930" o:spid="_x0000_s1558" style="position:absolute;left:174;top:9046;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powh8QAAADdAAAADwAAAGRycy9kb3ducmV2LnhtbERPS2vCQBC+C/6HZQRv&#10;dRNf2OgqIio9SKFaKL0N2TEJZmdDdk3iv+8KBW/z8T1ntelMKRqqXWFZQTyKQBCnVhecKfi+HN4W&#10;IJxH1lhaJgUPcrBZ93srTLRt+Yuas89ECGGXoILc+yqR0qU5GXQjWxEH7mprgz7AOpO6xjaEm1KO&#10;o2guDRYcGnKsaJdTejvfjYJji+12Eu+b0+26e/xeZp8/p5iUGg667RKEp86/xP/uDx3mT8fv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powh8QAAADdAAAA&#10;DwAAAAAAAAAAAAAAAACqAgAAZHJzL2Rvd25yZXYueG1sUEsFBgAAAAAEAAQA+gAAAJsDAAAAAA==&#10;">
                  <v:rect id="Rectangle 931" o:spid="_x0000_s155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ucYA&#10;AADdAAAADwAAAGRycy9kb3ducmV2LnhtbESPzW7CQAyE75V4h5WReisbflRBYEGoFVV7hHDhZrIm&#10;CWS9UXaBlKevD5W42ZrxzOfFqnO1ulEbKs8GhoMEFHHubcWFgX22eZuCChHZYu2ZDPxSgNWy97LA&#10;1Po7b+m2i4WSEA4pGihjbFKtQ16SwzDwDbFoJ986jLK2hbYt3iXc1XqUJO/aYcXSUGJDHyXll93V&#10;GThWoz0+ttlX4mabcfzpsvP18GnMa79bz0FF6uLT/H/9bQV/MhZ++UZ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BwucYAAADdAAAADwAAAAAAAAAAAAAAAACYAgAAZHJz&#10;L2Rvd25yZXYueG1sUEsFBgAAAAAEAAQA9QAAAIsDAAAAAA==&#10;"/>
                  <v:shape id="AutoShape 932" o:spid="_x0000_s156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61nsUAAADdAAAADwAAAGRycy9kb3ducmV2LnhtbERPS2vCQBC+F/wPywi91U1qKRpdRYRK&#10;sfTgg6C3ITsmwexs2F019td3CwVv8/E9ZzrvTCOu5HxtWUE6SEAQF1bXXCrY7z5eRiB8QNbYWCYF&#10;d/Iwn/Wepphpe+MNXbehFDGEfYYKqhDaTEpfVGTQD2xLHLmTdQZDhK6U2uEthptGvibJuzRYc2yo&#10;sKVlRcV5ezEKDl/jS37Pv2mdp+P1EZ3xP7uVUs/9bjEBEagLD/G/+1PH+W/D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61nsUAAADdAAAADwAAAAAAAAAA&#10;AAAAAAChAgAAZHJzL2Rvd25yZXYueG1sUEsFBgAAAAAEAAQA+QAAAJMDAAAAAA==&#10;">
                    <v:stroke endarrow="block"/>
                  </v:shape>
                </v:group>
                <v:group id="Group 933" o:spid="_x0000_s1561" style="position:absolute;left:60979;top:19140;width:1886;height:1590"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ec0K8UAAADdAAAADwAAAGRycy9kb3ducmV2LnhtbERPS2vCQBC+F/wPyxR6&#10;q5uHLZK6BhFbPIhQFUpvQ3ZMQrKzIbtN4r/vFoTe5uN7ziqfTCsG6l1tWUE8j0AQF1bXXCq4nN+f&#10;lyCcR9bYWiYFN3KQr2cPK8y0HfmThpMvRQhhl6GCyvsuk9IVFRl0c9sRB+5qe4M+wL6UuscxhJtW&#10;JlH0Kg3WHBoq7GhbUdGcfoyCjxHHTRrvhkNz3d6+zy/Hr0NMSj09Tps3EJ4m/y++u/c6zF+k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XnNCvFAAAA3QAA&#10;AA8AAAAAAAAAAAAAAAAAqgIAAGRycy9kb3ducmV2LnhtbFBLBQYAAAAABAAEAPoAAACcAwAAAAA=&#10;">
                  <v:rect id="Rectangle 934" o:spid="_x0000_s1562"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uzsQA&#10;AADdAAAADwAAAGRycy9kb3ducmV2LnhtbERPS2vCQBC+F/oflin01mxqRNroKqXFosc8Lr2N2TGJ&#10;zc6G7Kqpv94VhN7m43vOYjWaTpxocK1lBa9RDIK4srrlWkFZrF/eQDiPrLGzTAr+yMFq+fiwwFTb&#10;M2d0yn0tQgi7FBU03veplK5qyKCLbE8cuL0dDPoAh1rqAc8h3HRyEsczabDl0NBgT58NVb/50SjY&#10;tZMSL1nxHZv3deK3Y3E4/nwp9fw0fsxBeBr9v/ju3ugwf5okcPsmn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7s7EAAAA3QAAAA8AAAAAAAAAAAAAAAAAmAIAAGRycy9k&#10;b3ducmV2LnhtbFBLBQYAAAAABAAEAPUAAACJAwAAAAA=&#10;"/>
                  <v:shape id="AutoShape 935" o:spid="_x0000_s1563"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2cj8QAAADdAAAADwAAAGRycy9kb3ducmV2LnhtbERP22rCQBB9F/yHZYS+6cZWpaRZRaRF&#10;oWgxNu9DdnKh2dmQ3Wr0691Cwbc5nOskq9404kydqy0rmE4iEMS51TWXCr5PH+NXEM4ja2wsk4Ir&#10;OVgth4MEY20vfKRz6ksRQtjFqKDyvo2ldHlFBt3EtsSBK2xn0AfYlVJ3eAnhppHPUbSQBmsODRW2&#10;tKko/0l/jYLbfkunPRa3r/c0O3zOt9P5IcuUehr16zcQnnr/EP+7dzrMn73M4O+bc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LZyPxAAAAN0AAAAPAAAAAAAAAAAA&#10;AAAAAKECAABkcnMvZG93bnJldi54bWxQSwUGAAAAAAQABAD5AAAAkgMAAAAA&#10;">
                    <v:stroke startarrow="block" endarrow="block"/>
                  </v:shape>
                </v:group>
                <v:shape id="Text Box 936" o:spid="_x0000_s1564" type="#_x0000_t202" style="position:absolute;left:50955;top:17420;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WMAA&#10;AADdAAAADwAAAGRycy9kb3ducmV2LnhtbERPy6rCMBDdX/AfwghuLpr61moU7wXFrY8PGJuxLTaT&#10;0kRb/94Igrs5nOcs140pxIMql1tW0O9FIIgTq3NOFZxP2+4MhPPIGgvLpOBJDtar1s8SY21rPtDj&#10;6FMRQtjFqCDzvoyldElGBl3PlsSBu9rKoA+wSqWusA7hppCDKJpIgzmHhgxL+s8ouR3vRsF1X/+O&#10;5/Vl58/Tw2jyh/n0Yp9KddrNZgHCU+O/4o97r8P80XAM72/C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MWMAAAADdAAAADwAAAAAAAAAAAAAAAACYAgAAZHJzL2Rvd25y&#10;ZXYueG1sUEsFBgAAAAAEAAQA9QAAAIUDAAAAAA==&#10;" stroked="f">
                  <v:textbo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937" o:spid="_x0000_s1565" type="#_x0000_t202" style="position:absolute;left:820;top:46856;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0SL8EA&#10;AADdAAAADwAAAGRycy9kb3ducmV2LnhtbERP24rCMBB9X/Afwgi+LJp6q1qNsrug+OrlA8ZmbIvN&#10;pDRZW//eCIJvczjXWW1aU4o71a6wrGA4iEAQp1YXnCk4n7b9OQjnkTWWlknBgxxs1p2vFSbaNnyg&#10;+9FnIoSwS1BB7n2VSOnSnAy6ga2IA3e1tUEfYJ1JXWMTwk0pR1EUS4MFh4YcK/rLKb0d/42C6775&#10;ni6ay86fZ4dJ/IvF7GIfSvW67c8ShKfWf8Rv916H+ZNxDK9vw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NEi/BAAAA3QAAAA8AAAAAAAAAAAAAAAAAmAIAAGRycy9kb3du&#10;cmV2LnhtbFBLBQYAAAAABAAEAPUAAACGAwAAAAA=&#10;" stroked="f">
                  <v:textbo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938" o:spid="_x0000_s1566" type="#_x0000_t202" style="position:absolute;left:2060;top:18372;width:7334;height:3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3tMMA&#10;AADdAAAADwAAAGRycy9kb3ducmV2LnhtbERPzWrCQBC+C32HZQq9SN20tUmN2YgKLV6T+gBjdkxC&#10;s7Mhu5r49t1Cwdt8fL+TbSbTiSsNrrWs4GURgSCurG65VnD8/nz+AOE8ssbOMim4kYNN/jDLMNV2&#10;5IKupa9FCGGXooLG+z6V0lUNGXQL2xMH7mwHgz7AoZZ6wDGEm06+RlEsDbYcGhrsad9Q9VNejILz&#10;YZy/r8bTlz8mxTLeYZuc7E2pp8dpuwbhafJ38b/7oMP85VsCf9+EE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G3tMMAAADdAAAADwAAAAAAAAAAAAAAAACYAgAAZHJzL2Rv&#10;d25yZXYueG1sUEsFBgAAAAAEAAQA9QAAAIgDAAAAAA==&#10;" stroked="f">
                  <v:textbox>
                    <w:txbxContent>
                      <w:p w:rsidR="008006A2" w:rsidRDefault="008006A2" w:rsidP="0011687F">
                        <w:pPr>
                          <w:spacing w:line="240" w:lineRule="auto"/>
                          <w:jc w:val="center"/>
                          <w:rPr>
                            <w:rFonts w:ascii="Alstom" w:hAnsi="Alstom"/>
                            <w:sz w:val="16"/>
                            <w:szCs w:val="16"/>
                            <w:lang w:val="fr-FR"/>
                          </w:rPr>
                        </w:pPr>
                        <w:r>
                          <w:rPr>
                            <w:rFonts w:ascii="Alstom" w:hAnsi="Alstom"/>
                            <w:sz w:val="16"/>
                            <w:szCs w:val="16"/>
                            <w:lang w:val="fr-FR"/>
                          </w:rPr>
                          <w:t>Train Position</w:t>
                        </w:r>
                      </w:p>
                      <w:p w:rsidR="008006A2" w:rsidRPr="0086649D" w:rsidRDefault="008006A2" w:rsidP="0011687F">
                        <w:pPr>
                          <w:spacing w:line="240" w:lineRule="auto"/>
                          <w:jc w:val="center"/>
                          <w:rPr>
                            <w:rFonts w:ascii="Alstom" w:hAnsi="Alstom"/>
                            <w:sz w:val="16"/>
                            <w:szCs w:val="16"/>
                            <w:lang w:val="fr-FR"/>
                          </w:rPr>
                        </w:pPr>
                        <w:r>
                          <w:rPr>
                            <w:rFonts w:ascii="Alstom" w:hAnsi="Alstom"/>
                            <w:sz w:val="16"/>
                            <w:szCs w:val="16"/>
                            <w:lang w:val="fr-FR"/>
                          </w:rPr>
                          <w:t>&amp; Speed</w:t>
                        </w:r>
                      </w:p>
                    </w:txbxContent>
                  </v:textbox>
                </v:shape>
                <v:shape id="Text Box 939" o:spid="_x0000_s1567" type="#_x0000_t202" style="position:absolute;left:995;top:6942;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jxsUA&#10;AADdAAAADwAAAGRycy9kb3ducmV2LnhtbESPwW7CQAxE70j8w8pIvaCyoaWkBBbUViriCuUDnKxJ&#10;IrLeKLsl4e/rQyVutmY887zZDa5RN+pC7dnAfJaAIi68rbk0cP75fn4HFSKyxcYzGbhTgN12PNpg&#10;Zn3PR7qdYqkkhEOGBqoY20zrUFTkMMx8SyzaxXcOo6xdqW2HvYS7Rr8kyVI7rFkaKmzpq6Lievp1&#10;Bi6Hfvq26vN9PKfHxfIT6zT3d2OeJsPHGlSkIT7M/9cHK/iLV8GVb2QEv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PGxQAAAN0AAAAPAAAAAAAAAAAAAAAAAJgCAABkcnMv&#10;ZG93bnJldi54bWxQSwUGAAAAAAQABAD1AAAAigMAAAAA&#10;" stroked="f">
                  <v:textbo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Text Box 940" o:spid="_x0000_s1568" type="#_x0000_t202" style="position:absolute;left:13306;top:11185;width:16694;height:5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Wm5cMA&#10;AADdAAAADwAAAGRycy9kb3ducmV2LnhtbERPTWvCQBC9F/oflil4q5tqLBrdhCI0eKza4nXMTrOh&#10;2dmQ3cb4792C0Ns83udsitG2YqDeN44VvEwTEMSV0w3XCj6P789LED4ga2wdk4IreSjyx4cNZtpd&#10;eE/DIdQihrDPUIEJocuk9JUhi37qOuLIfbveYoiwr6Xu8RLDbStnSfIqLTYcGwx2tDVU/Rx+rYKF&#10;P32kw/XcmHr5VcpytPv0WCo1eRrf1iACjeFffHfvdJyfzlfw9008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Wm5cMAAADdAAAADwAAAAAAAAAAAAAAAACYAgAAZHJzL2Rv&#10;d25yZXYueG1sUEsFBgAAAAAEAAQA9QAAAIgDAAAAAA==&#10;" strokeweight="1.5pt">
                  <v:textbox>
                    <w:txbxContent>
                      <w:p w:rsidR="008006A2" w:rsidRDefault="008006A2" w:rsidP="0011687F">
                        <w:pPr>
                          <w:jc w:val="center"/>
                          <w:rPr>
                            <w:lang w:val="fr-FR"/>
                          </w:rPr>
                        </w:pPr>
                        <w:r>
                          <w:rPr>
                            <w:lang w:val="fr-FR"/>
                          </w:rPr>
                          <w:t>Classify DataBase</w:t>
                        </w:r>
                      </w:p>
                      <w:p w:rsidR="008006A2" w:rsidRPr="00B21D2B" w:rsidRDefault="008006A2" w:rsidP="0011687F">
                        <w:pPr>
                          <w:jc w:val="center"/>
                          <w:rPr>
                            <w:lang w:val="fr-FR"/>
                          </w:rPr>
                        </w:pPr>
                        <w:r>
                          <w:rPr>
                            <w:lang w:val="fr-FR"/>
                          </w:rPr>
                          <w:t>&amp; MRSP Computation</w:t>
                        </w:r>
                      </w:p>
                    </w:txbxContent>
                  </v:textbox>
                </v:shape>
                <v:group id="Group 941" o:spid="_x0000_s1569" style="position:absolute;top:47398;width:188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942" o:spid="_x0000_s157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shape id="AutoShape 943" o:spid="_x0000_s157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hPsQAAADcAAAADwAAAGRycy9kb3ducmV2LnhtbESPQYvCMBSE7wv+h/AEb2tqQVmqUUQU&#10;F0QXq70/mmdbbF5Kk9XqrzcLCx6HmfmGmS06U4sbta6yrGA0jEAQ51ZXXCg4nzafXyCcR9ZYWyYF&#10;D3KwmPc+Zphoe+cj3VJfiABhl6CC0vsmkdLlJRl0Q9sQB+9iW4M+yLaQusV7gJtaxlE0kQYrDgsl&#10;NrQqKb+mv0bBc7+l0x4vz591mh124+1ofMgypQb9bjkF4anz7/B/+1sriOMJ/J0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CE+xAAAANwAAAAPAAAAAAAAAAAA&#10;AAAAAKECAABkcnMvZG93bnJldi54bWxQSwUGAAAAAAQABAD5AAAAkgMAAAAA&#10;">
                    <v:stroke startarrow="block" endarrow="block"/>
                  </v:shape>
                </v:group>
                <v:shape id="Text Box 944" o:spid="_x0000_s1572" type="#_x0000_t202" style="position:absolute;left:13970;top:4732;width:1079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o5MMA&#10;AADcAAAADwAAAGRycy9kb3ducmV2LnhtbESPT4vCMBTE74LfITzBm6YWdaVrFFnYskf/rHh927xt&#10;yjYvpYm1fvuNIHgcZuY3zHrb21p01PrKsYLZNAFBXDhdcang+/Q5WYHwAVlj7ZgU3MnDdjMcrDHT&#10;7sYH6o6hFBHCPkMFJoQmk9IXhiz6qWuIo/frWoshyraUusVbhNtapkmylBYrjgsGG/owVPwdr1bB&#10;wl/28+7+U5lydc5l3tvD/JQrNR71u3cQgfrwCj/bX1pBmr7B40w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no5MMAAADcAAAADwAAAAAAAAAAAAAAAACYAgAAZHJzL2Rv&#10;d25yZXYueG1sUEsFBgAAAAAEAAQA9QAAAIgDAAAAAA==&#10;" strokeweight="1.5pt">
                  <v:textbox>
                    <w:txbxContent>
                      <w:p w:rsidR="008006A2" w:rsidRDefault="008006A2" w:rsidP="0011687F">
                        <w:pPr>
                          <w:jc w:val="center"/>
                          <w:rPr>
                            <w:lang w:val="fr-FR"/>
                          </w:rPr>
                        </w:pPr>
                        <w:r>
                          <w:rPr>
                            <w:lang w:val="fr-FR"/>
                          </w:rPr>
                          <w:t>Asafe</w:t>
                        </w:r>
                      </w:p>
                      <w:p w:rsidR="008006A2" w:rsidRPr="00B21D2B" w:rsidRDefault="008006A2" w:rsidP="0011687F">
                        <w:pPr>
                          <w:jc w:val="center"/>
                          <w:rPr>
                            <w:lang w:val="fr-FR"/>
                          </w:rPr>
                        </w:pPr>
                        <w:r>
                          <w:rPr>
                            <w:lang w:val="fr-FR"/>
                          </w:rPr>
                          <w:t>Computation</w:t>
                        </w:r>
                      </w:p>
                    </w:txbxContent>
                  </v:textbox>
                </v:shape>
                <v:shape id="Text Box 948" o:spid="_x0000_s1573" type="#_x0000_t202" style="position:absolute;left:21897;top:26615;width:13665;height:5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8lsEA&#10;AADcAAAADwAAAGRycy9kb3ducmV2LnhtbERPz2vCMBS+D/wfwhO8zdTiRKppGcKKx1U3dn1rnk1Z&#10;81KarLb//XIYePz4fh+LyXZipMG3jhVs1gkI4trplhsFH9e35z0IH5A1do5JwUweinzxdMRMuztX&#10;NF5CI2II+wwVmBD6TEpfG7Lo164njtzNDRZDhEMj9YD3GG47mSbJTlpsOTYY7OlkqP65/FoFL/7r&#10;fTvO361p9p+lLCdbba+lUqvl9HoAEWgKD/G/+6wVpGlcG8/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GfJbBAAAA3AAAAA8AAAAAAAAAAAAAAAAAmAIAAGRycy9kb3du&#10;cmV2LnhtbFBLBQYAAAAABAAEAPUAAACGAwAAAAA=&#10;" strokeweight="1.5pt">
                  <v:textbox>
                    <w:txbxContent>
                      <w:p w:rsidR="008006A2" w:rsidRPr="00B21D2B" w:rsidRDefault="008006A2" w:rsidP="0011687F">
                        <w:pPr>
                          <w:jc w:val="center"/>
                          <w:rPr>
                            <w:lang w:val="fr-FR"/>
                          </w:rPr>
                        </w:pPr>
                        <w:r>
                          <w:rPr>
                            <w:lang w:val="fr-FR"/>
                          </w:rPr>
                          <w:t>Supervision Limits Computation</w:t>
                        </w:r>
                      </w:p>
                    </w:txbxContent>
                  </v:textbox>
                </v:shape>
                <v:shape id="Text Box 952" o:spid="_x0000_s1574" type="#_x0000_t202" style="position:absolute;left:17977;top:19140;width:13970;height:4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ZDcMA&#10;AADcAAAADwAAAGRycy9kb3ducmV2LnhtbESPT4vCMBTE7wt+h/CEva2pxV20GkUWtnhc/+H12Tyb&#10;YvNSmmyt394Iwh6HmfkNs1j1thYdtb5yrGA8SkAQF05XXCo47H8+piB8QNZYOyYFd/KwWg7eFphp&#10;d+MtdbtQighhn6ECE0KTSekLQxb9yDXE0bu41mKIsi2lbvEW4baWaZJ8SYsVxwWDDX0bKq67P6vg&#10;059+J939XJlyesxl3tvtZJ8r9T7s13MQgfrwH361N1pBms7g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rZDcMAAADcAAAADwAAAAAAAAAAAAAAAACYAgAAZHJzL2Rv&#10;d25yZXYueG1sUEsFBgAAAAAEAAQA9QAAAIgDAAAAAA==&#10;" strokeweight="1.5pt">
                  <v:textbox>
                    <w:txbxContent>
                      <w:p w:rsidR="008006A2" w:rsidRPr="00B21D2B" w:rsidRDefault="008006A2" w:rsidP="0011687F">
                        <w:pPr>
                          <w:jc w:val="center"/>
                          <w:rPr>
                            <w:lang w:val="fr-FR"/>
                          </w:rPr>
                        </w:pPr>
                        <w:r>
                          <w:rPr>
                            <w:lang w:val="fr-FR"/>
                          </w:rPr>
                          <w:t>Target and Curves Computation</w:t>
                        </w:r>
                      </w:p>
                    </w:txbxContent>
                  </v:textbox>
                </v:shape>
                <v:shape id="AutoShape 953" o:spid="_x0000_s1575" type="#_x0000_t32" style="position:absolute;left:35553;top:7204;width:9;height:10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pacEAAADcAAAADwAAAGRycy9kb3ducmV2LnhtbERPTYvCMBC9C/6HMIIX0bQK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lpwQAAANwAAAAPAAAAAAAAAAAAAAAA&#10;AKECAABkcnMvZG93bnJldi54bWxQSwUGAAAAAAQABAD5AAAAjwMAAAAA&#10;"/>
                <v:shape id="AutoShape 954" o:spid="_x0000_s1576" type="#_x0000_t32" style="position:absolute;top:3711;width:62585;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9TfcQAAADcAAAADwAAAGRycy9kb3ducmV2LnhtbESPW4vCMBSE3xf2P4Sz4JumKi5SjSJe&#10;UBAULyD7drY5tsXmpDTR1n9vFoR9HGbmG2Y8bUwhHlS53LKCbicCQZxYnXOq4HxatYcgnEfWWFgm&#10;BU9yMJ18fowx1rbmAz2OPhUBwi5GBZn3ZSylSzIy6Dq2JA7e1VYGfZBVKnWFdYCbQvai6FsazDks&#10;ZFjSPKPkdrwbBfWeeX0xy53Tdvu74f5gcf8plWp9NbMRCE+N/w+/2xutoNfvwt+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1N9xAAAANwAAAAPAAAAAAAAAAAA&#10;AAAAAKECAABkcnMvZG93bnJldi54bWxQSwUGAAAAAAQABAD5AAAAkgMAAAAA&#10;" strokecolor="#002060" strokeweight="1pt"/>
                <v:shape id="AutoShape 955" o:spid="_x0000_s1577" type="#_x0000_t32" style="position:absolute;left:25704;top:7195;width:985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6ShcQAAADcAAAADwAAAGRycy9kb3ducmV2LnhtbESPQWvCQBSE70L/w/IKvUjdJIJ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pKFxAAAANwAAAAPAAAAAAAAAAAA&#10;AAAAAKECAABkcnMvZG93bnJldi54bWxQSwUGAAAAAAQABAD5AAAAkgMAAAAA&#10;"/>
                <v:shape id="Text Box 959" o:spid="_x0000_s1578" type="#_x0000_t202" style="position:absolute;left:2060;top:13141;width:6173;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8006A2" w:rsidRPr="00F45BE6" w:rsidRDefault="008006A2" w:rsidP="0011687F">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v:textbox>
                </v:shape>
                <v:group id="Group 924" o:spid="_x0000_s1579" style="position:absolute;top:21760;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rect id="Rectangle 925" o:spid="_x0000_s158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shape id="AutoShape 926" o:spid="_x0000_s158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group>
                <v:shape id="Text Box 960" o:spid="_x0000_s1582" type="#_x0000_t202" style="position:absolute;left:29450;top:43093;width:1081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OcQA&#10;AADcAAAADwAAAGRycy9kb3ducmV2LnhtbESPT2vCQBTE74LfYXmCN93UP1VSVymFBo9qKr2+Zl+z&#10;odm3IbuN8du7guBxmJnfMJtdb2vRUesrxwpepgkI4sLpiksFX/nnZA3CB2SNtWNScCUPu+1wsMFU&#10;uwsfqTuFUkQI+xQVmBCaVEpfGLLop64hjt6vay2GKNtS6hYvEW5rOUuSV2mx4rhgsKEPQ8Xf6d8q&#10;WPrvw6K7/lSmXJ8zmfX2uMgzpcaj/v0NRKA+PMOP9l4rmM1XcD8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AfjnEAAAA3AAAAA8AAAAAAAAAAAAAAAAAmAIAAGRycy9k&#10;b3ducmV2LnhtbFBLBQYAAAAABAAEAPUAAACJAwAAAAA=&#10;" strokeweight="1.5pt">
                  <v:textbox>
                    <w:txbxContent>
                      <w:p w:rsidR="008006A2" w:rsidRPr="00B21D2B" w:rsidRDefault="008006A2" w:rsidP="0011687F">
                        <w:pPr>
                          <w:jc w:val="center"/>
                          <w:rPr>
                            <w:lang w:val="fr-FR"/>
                          </w:rPr>
                        </w:pPr>
                        <w:r>
                          <w:rPr>
                            <w:lang w:val="fr-FR"/>
                          </w:rPr>
                          <w:t>Mode and Level</w:t>
                        </w:r>
                      </w:p>
                    </w:txbxContent>
                  </v:textbox>
                </v:shape>
                <v:shape id="Text Box 961" o:spid="_x0000_s1583" type="#_x0000_t202" style="position:absolute;left:26857;top:35557;width:10800;height:5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S78A&#10;AADcAAAADwAAAGRycy9kb3ducmV2LnhtbERPy4rCMBTdC/5DuII7TX2MSDWKCFNm6RO31+baFJub&#10;0mRq/fvJQpjl4bzX285WoqXGl44VTMYJCOLc6ZILBZfz92gJwgdkjZVjUvAmD9tNv7fGVLsXH6k9&#10;hULEEPYpKjAh1KmUPjdk0Y9dTRy5h2sshgibQuoGXzHcVnKaJAtpseTYYLCmvaH8efq1Cr787TBv&#10;3/fSFMtrJrPOHufnTKnhoNutQATqwr/44/7RCqazuDaeiUdAb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3+pLvwAAANwAAAAPAAAAAAAAAAAAAAAAAJgCAABkcnMvZG93bnJl&#10;di54bWxQSwUGAAAAAAQABAD1AAAAhAMAAAAA&#10;" strokeweight="1.5pt">
                  <v:textbox>
                    <w:txbxContent>
                      <w:p w:rsidR="008006A2" w:rsidRPr="00B21D2B" w:rsidRDefault="008006A2" w:rsidP="0011687F">
                        <w:pPr>
                          <w:jc w:val="center"/>
                          <w:rPr>
                            <w:lang w:val="fr-FR"/>
                          </w:rPr>
                        </w:pPr>
                        <w:r>
                          <w:rPr>
                            <w:lang w:val="fr-FR"/>
                          </w:rPr>
                          <w:t>Protection</w:t>
                        </w:r>
                      </w:p>
                    </w:txbxContent>
                  </v:textbox>
                </v:shape>
                <v:shape id="Text Box 962" o:spid="_x0000_s1584" type="#_x0000_t202" style="position:absolute;left:31353;top:51904;width:10818;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0MQA&#10;AADcAAAADwAAAGRycy9kb3ducmV2LnhtbESPT2vCQBTE74LfYXmCN93UP8VGVymFBo9qWnp9zT6z&#10;odm3IbuN8du7guBxmJnfMJtdb2vRUesrxwpepgkI4sLpiksFX/nnZAXCB2SNtWNScCUPu+1wsMFU&#10;uwsfqTuFUkQI+xQVmBCaVEpfGLLop64hjt7ZtRZDlG0pdYuXCLe1nCXJq7RYcVww2NCHoeLv9G8V&#10;LP3PYdFdfytTrr4zmfX2uMgzpcaj/n0NIlAfnuFHe68VzOZvcD8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T9DEAAAA3AAAAA8AAAAAAAAAAAAAAAAAmAIAAGRycy9k&#10;b3ducmV2LnhtbFBLBQYAAAAABAAEAPUAAACJAwAAAAA=&#10;" strokeweight="1.5pt">
                  <v:textbox>
                    <w:txbxContent>
                      <w:p w:rsidR="008006A2" w:rsidRPr="00B21D2B" w:rsidRDefault="008006A2" w:rsidP="0011687F">
                        <w:pPr>
                          <w:jc w:val="center"/>
                          <w:rPr>
                            <w:lang w:val="fr-FR"/>
                          </w:rPr>
                        </w:pPr>
                        <w:r>
                          <w:rPr>
                            <w:lang w:val="fr-FR"/>
                          </w:rPr>
                          <w:t>Brake Handling</w:t>
                        </w:r>
                      </w:p>
                    </w:txbxContent>
                  </v:textbox>
                </v:shape>
                <v:shape id="Text Box 963" o:spid="_x0000_s1585" type="#_x0000_t202" style="position:absolute;left:36391;top:65735;width:10818;height:6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MMEA&#10;AADcAAAADwAAAGRycy9kb3ducmV2LnhtbERPz2vCMBS+D/wfwhO8zVTpRKppGcKKx1U3dn1rnk1Z&#10;81KarLb//XIYePz4fh+LyXZipMG3jhVs1gkI4trplhsFH9e35z0IH5A1do5JwUweinzxdMRMuztX&#10;NF5CI2II+wwVmBD6TEpfG7Lo164njtzNDRZDhEMj9YD3GG47uU2SnbTYcmww2NPJUP1z+bUKXvzX&#10;ezrO361p9p+lLCdbpddSqdVyej2ACDSFh/jffdYKtmmcH8/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vlTDBAAAA3AAAAA8AAAAAAAAAAAAAAAAAmAIAAGRycy9kb3du&#10;cmV2LnhtbFBLBQYAAAAABAAEAPUAAACGAwAAAAA=&#10;" strokeweight="1.5pt">
                  <v:textbox>
                    <w:txbxContent>
                      <w:p w:rsidR="008006A2" w:rsidRPr="00B21D2B" w:rsidRDefault="008006A2" w:rsidP="0011687F">
                        <w:pPr>
                          <w:jc w:val="center"/>
                          <w:rPr>
                            <w:lang w:val="fr-FR"/>
                          </w:rPr>
                        </w:pPr>
                        <w:r>
                          <w:rPr>
                            <w:lang w:val="fr-FR"/>
                          </w:rPr>
                          <w:t>Version Management</w:t>
                        </w:r>
                      </w:p>
                    </w:txbxContent>
                  </v:textbox>
                </v:shape>
                <v:shape id="Text Box 964" o:spid="_x0000_s1586" type="#_x0000_t202" style="position:absolute;left:26752;top:59824;width:16598;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AmMUA&#10;AADcAAAADwAAAGRycy9kb3ducmV2LnhtbESPT2vCQBTE74V+h+UVeqsbQwgSXaUVxF5aqQp6fGSf&#10;STD7NmTX/Omn7woFj8PM/IZZrAZTi45aV1lWMJ1EIIhzqysuFBwPm7cZCOeRNdaWScFIDlbL56cF&#10;Ztr2/EPd3hciQNhlqKD0vsmkdHlJBt3ENsTBu9jWoA+yLaRusQ9wU8s4ilJpsOKwUGJD65Ly6/5m&#10;FOQnd8bD2H/M9HdabZtEdr9fO6VeX4b3OQhPg3+E/9ufWkGcTOF+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ECYxQAAANwAAAAPAAAAAAAAAAAAAAAAAJgCAABkcnMv&#10;ZG93bnJldi54bWxQSwUGAAAAAAQABAD1AAAAigMAAAAA&#10;" fillcolor="#dbe5f1">
                  <v:textbox>
                    <w:txbxContent>
                      <w:p w:rsidR="008006A2" w:rsidRDefault="008006A2" w:rsidP="005C7782">
                        <w:pPr>
                          <w:jc w:val="right"/>
                          <w:rPr>
                            <w:lang w:val="fr-FR"/>
                          </w:rPr>
                        </w:pPr>
                        <w:r>
                          <w:rPr>
                            <w:lang w:val="fr-FR"/>
                          </w:rPr>
                          <w:t>Special &amp; Radio</w:t>
                        </w:r>
                      </w:p>
                      <w:p w:rsidR="008006A2" w:rsidRPr="00B21D2B" w:rsidRDefault="008006A2" w:rsidP="005C7782">
                        <w:pPr>
                          <w:jc w:val="right"/>
                          <w:rPr>
                            <w:lang w:val="fr-FR"/>
                          </w:rPr>
                        </w:pPr>
                        <w:r>
                          <w:rPr>
                            <w:lang w:val="fr-FR"/>
                          </w:rPr>
                          <w:t>Functions</w:t>
                        </w:r>
                      </w:p>
                    </w:txbxContent>
                  </v:textbox>
                </v:shape>
                <v:shape id="AutoShape 965" o:spid="_x0000_s1587" type="#_x0000_t32" style="position:absolute;left:10206;top:45870;width:1924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h+MQAAADcAAAADwAAAGRycy9kb3ducmV2LnhtbESPQWvCQBSE70L/w/IKvUjdJIh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OH4xAAAANwAAAAPAAAAAAAAAAAA&#10;AAAAAKECAABkcnMvZG93bnJldi54bWxQSwUGAAAAAAQABAD5AAAAkgMAAAAA&#10;"/>
                <v:shape id="AutoShape 966" o:spid="_x0000_s1588" type="#_x0000_t32" style="position:absolute;left:10206;top:29174;width:11595;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EY8UAAADcAAAADwAAAGRycy9kb3ducmV2LnhtbESPQWsCMRSE74X+h/AKXopmV4v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REY8UAAADcAAAADwAAAAAAAAAA&#10;AAAAAAChAgAAZHJzL2Rvd25yZXYueG1sUEsFBgAAAAAEAAQA+QAAAJMDAAAAAA==&#10;"/>
                <v:shape id="AutoShape 967" o:spid="_x0000_s1589" type="#_x0000_t32" style="position:absolute;left:10206;top:21638;width:7675;height: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3cF8QAAADcAAAADwAAAGRycy9kb3ducmV2LnhtbESPQYvCMBSE74L/ITzBi2hak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wXxAAAANwAAAAPAAAAAAAAAAAA&#10;AAAAAKECAABkcnMvZG93bnJldi54bWxQSwUGAAAAAAQABAD5AAAAkgMAAAAA&#10;"/>
                <v:shape id="AutoShape 968" o:spid="_x0000_s1590" type="#_x0000_t32" style="position:absolute;left:10206;top:13805;width:300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5jMUAAADcAAAADwAAAGRycy9kb3ducmV2LnhtbESPQWsCMRSE74X+h/AKXopmV6z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F5jMUAAADcAAAADwAAAAAAAAAA&#10;AAAAAAChAgAAZHJzL2Rvd25yZXYueG1sUEsFBgAAAAAEAAQA+QAAAJMDAAAAAA==&#10;"/>
                <v:shape id="AutoShape 969" o:spid="_x0000_s1591" type="#_x0000_t32" style="position:absolute;left:10206;top:38054;width:16555;height: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qBMQAAADcAAAADwAAAGRycy9kb3ducmV2LnhtbESPQYvCMBSE78L+h/AWvIimKypLNUpR&#10;BBFE7QpeH82z7dq8lCZq999vBMHjMDPfMLNFaypxp8aVlhV8DSIQxJnVJecKTj/r/jcI55E1VpZJ&#10;wR85WMw/OjOMtX3wke6pz0WAsItRQeF9HUvpsoIMuoGtiYN3sY1BH2STS93gI8BNJYdRNJEGSw4L&#10;Bda0LCi7pjejwO962/Hvcb9PUuZVctier8nyrFT3s02mIDy1/h1+tTdawXA0ge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oExAAAANwAAAAPAAAAAAAAAAAA&#10;AAAAAKECAABkcnMvZG93bnJldi54bWxQSwUGAAAAAAQABAD5AAAAkgMAAAAA&#10;"/>
                <v:shape id="AutoShape 970" o:spid="_x0000_s1592" type="#_x0000_t32" style="position:absolute;left:2060;top:16433;width:81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9CYMUAAADcAAAADwAAAGRycy9kb3ducmV2LnhtbESPQWsCMRSE74X+h/AKXopmV6T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9CYMUAAADcAAAADwAAAAAAAAAA&#10;AAAAAAChAgAAZHJzL2Rvd25yZXYueG1sUEsFBgAAAAAEAAQA+QAAAJMDAAAAAA==&#10;"/>
                <v:shape id="AutoShape 971" o:spid="_x0000_s1593" type="#_x0000_t32" style="position:absolute;left:1885;top:22590;width:8313;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WEsEAAADcAAAADwAAAGRycy9kb3ducmV2LnhtbERPTYvCMBC9C/6HMIIX0bQii1SjiLAg&#10;HhbUHjwOydgWm0lNsrX77zeHhT0+3vd2P9hW9ORD41hBvshAEGtnGq4UlLfP+RpEiMgGW8ek4IcC&#10;7Hfj0RYL4958of4aK5FCOBSooI6xK6QMuiaLYeE64sQ9nLcYE/SVNB7fKdy2cpllH9Jiw6mhxo6O&#10;Nenn9dsqaM7lV9nPXtHr9Tm/+zzc7q1WajoZDhsQkYb4L/5zn4yC5Sq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NYSwQAAANwAAAAPAAAAAAAAAAAAAAAA&#10;AKECAABkcnMvZG93bnJldi54bWxQSwUGAAAAAAQABAD5AAAAjwMAAAAA&#10;"/>
                <v:shape id="AutoShape 972" o:spid="_x0000_s1594" type="#_x0000_t32" style="position:absolute;left:2060;top:9832;width:8138;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9MycEAAADcAAAADwAAAGRycy9kb3ducmV2LnhtbERPTYvCMBC9C/6HMIIX0bSC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H0zJwQAAANwAAAAPAAAAAAAAAAAAAAAA&#10;AKECAABkcnMvZG93bnJldi54bWxQSwUGAAAAAAQABAD5AAAAjwMAAAAA&#10;"/>
                <v:shape id="AutoShape 973" o:spid="_x0000_s1595" type="#_x0000_t32" style="position:absolute;left:10206;top:54462;width:211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974" o:spid="_x0000_s1596" type="#_x0000_t32" style="position:absolute;left:2069;top:48681;width:8137;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0gMYAAADcAAAADwAAAGRycy9kb3ducmV2LnhtbESP3WoCMRSE7wu+QzhC72q2W1pkNYoK&#10;UkuhoC3i5WFz9sduTtYkdbdvbwTBy2FmvmGm89404kzO15YVPI8SEMS51TWXCn6+109jED4ga2ws&#10;k4J/8jCfDR6mmGnb8ZbOu1CKCGGfoYIqhDaT0ucVGfQj2xJHr7DOYIjSlVI77CLcNDJNkjdpsOa4&#10;UGFLq4ry392fUfDut6e9K5bdx9ci/zyuXjbdsjgo9TjsFxMQgfpwD9/aG60gfU3heiYeAT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ttIDGAAAA3AAAAA8AAAAAAAAA&#10;AAAAAAAAoQIAAGRycy9kb3ducmV2LnhtbFBLBQYAAAAABAAEAPkAAACUAwAAAAA=&#10;">
                  <v:stroke dashstyle="dash"/>
                </v:shape>
                <v:shape id="AutoShape 975" o:spid="_x0000_s1597" type="#_x0000_t32" style="position:absolute;left:10198;top:62391;width:16554;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shape id="AutoShape 976" o:spid="_x0000_s1598" type="#_x0000_t32" style="position:absolute;left:9918;top:69333;width:2647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group id="Group 977" o:spid="_x0000_s1599" style="position:absolute;left:23818;top:626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978" o:spid="_x0000_s160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DxMUA&#10;AADdAAAADwAAAGRycy9kb3ducmV2LnhtbESPQW/CMAyF75P4D5GRdhspDE1QCAhtYhpHKBdupjFt&#10;oXGqJkC3X48Pk7jZes/vfZ4vO1erG7Wh8mxgOEhAEefeVlwY2GfrtwmoEJEt1p7JwC8FWC56L3NM&#10;rb/zlm67WCgJ4ZCigTLGJtU65CU5DAPfEIt28q3DKGtbaNviXcJdrUdJ8qEdViwNJTb0WVJ+2V2d&#10;gWM12uPfNvtO3HT9Hjdddr4evox57XerGahIXXya/69/rOCPx8Iv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5gPExQAAAN0AAAAPAAAAAAAAAAAAAAAAAJgCAABkcnMv&#10;ZG93bnJldi54bWxQSwUGAAAAAAQABAD1AAAAigMAAAAA&#10;"/>
                  <v:shape id="AutoShape 979" o:spid="_x0000_s160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G48QAAADdAAAADwAAAGRycy9kb3ducmV2LnhtbERPTWvCQBC9F/wPywje6iZFRKOrlEKL&#10;KB7UEtrbkB2T0Oxs2F01+utdQehtHu9z5svONOJMzteWFaTDBARxYXXNpYLvw+frBIQPyBoby6Tg&#10;Sh6Wi97LHDNtL7yj8z6UIoawz1BBFUKbSemLigz6oW2JI3e0zmCI0JVSO7zEcNPItyQZS4M1x4YK&#10;W/qoqPjbn4yCn830lF/zLa3zdLr+RWf87fCl1KDfvc9ABOrCv/jpXuk4fzRK4f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MbjxAAAAN0AAAAPAAAAAAAAAAAA&#10;AAAAAKECAABkcnMvZG93bnJldi54bWxQSwUGAAAAAAQABAD5AAAAkgMAAAAA&#10;">
                    <v:stroke endarrow="block"/>
                  </v:shape>
                </v:group>
                <v:group id="Group 980" o:spid="_x0000_s1602" style="position:absolute;left:29092;top:12417;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FHVsUAAADdAAAADwAAAGRycy9kb3ducmV2LnhtbERPTWvCQBC9F/wPyxS8&#10;NZtoWiTNKiJWPIRCVSi9DdkxCWZnQ3abxH/fLRR6m8f7nHwzmVYM1LvGsoIkikEQl1Y3XCm4nN+e&#10;ViCcR9bYWiYFd3KwWc8ecsy0HfmDhpOvRAhhl6GC2vsuk9KVNRl0ke2IA3e1vUEfYF9J3eMYwk0r&#10;F3H8Ig02HBpq7GhXU3k7fRsFhxHH7TLZD8Xturt/nZ/fP4uElJo/TttXEJ4m/y/+cx91mJ+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3hR1bFAAAA3QAA&#10;AA8AAAAAAAAAAAAAAAAAqgIAAGRycy9kb3ducmV2LnhtbFBLBQYAAAAABAAEAPoAAACcAwAAAAA=&#10;">
                  <v:rect id="Rectangle 981" o:spid="_x0000_s160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ds8MA&#10;AADdAAAADwAAAGRycy9kb3ducmV2LnhtbERPS4vCMBC+L/gfwgje1tQHslajiKKsR20vexubse1u&#10;MylN1K6/3giCt/n4njNftqYSV2pcaVnBoB+BIM6sLjlXkCbbzy8QziNrrCyTgn9ysFx0PuYYa3vj&#10;A12PPhchhF2MCgrv61hKlxVk0PVtTRy4s20M+gCbXOoGbyHcVHIYRRNpsOTQUGBN64Kyv+PFKDiV&#10;wxTvh2QXmel25Pdt8nv52SjV67arGQhPrX+LX+5vHeaPxyN4fh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ds8MAAADdAAAADwAAAAAAAAAAAAAAAACYAgAAZHJzL2Rv&#10;d25yZXYueG1sUEsFBgAAAAAEAAQA9QAAAIgDAAAAAA==&#10;"/>
                  <v:shape id="AutoShape 982" o:spid="_x0000_s160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9le8QAAADdAAAADwAAAGRycy9kb3ducmV2LnhtbERPTWvCQBC9F/wPywi91Y0SpEZXKYJS&#10;FA/VEtrbkB2T0Oxs2F01+utdQehtHu9zZovONOJMzteWFQwHCQjiwuqaSwXfh9XbOwgfkDU2lknB&#10;lTws5r2XGWbaXviLzvtQihjCPkMFVQhtJqUvKjLoB7YljtzROoMhQldK7fASw00jR0kylgZrjg0V&#10;trSsqPjbn4yCn+3klF/zHW3y4WTzi87422Gt1Gu/+5iCCNSFf/HT/anj/DRN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2V7xAAAAN0AAAAPAAAAAAAAAAAA&#10;AAAAAKECAABkcnMvZG93bnJldi54bWxQSwUGAAAAAAQABAD5AAAAkgMAAAAA&#10;">
                    <v:stroke endarrow="block"/>
                  </v:shape>
                </v:group>
                <v:group id="Group 983" o:spid="_x0000_s1605" style="position:absolute;left:30978;top:2162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gjfIsUAAADdAAAADwAAAGRycy9kb3ducmV2LnhtbERPS2vCQBC+F/wPyxS8&#10;1U00KZK6ikiVHkKhKpTehuyYBLOzIbvN4993C4Xe5uN7zmY3mkb01LnasoJ4EYEgLqyuuVRwvRyf&#10;1iCcR9bYWCYFEznYbWcPG8y0HfiD+rMvRQhhl6GCyvs2k9IVFRl0C9sSB+5mO4M+wK6UusMhhJtG&#10;LqPoWRqsOTRU2NKhouJ+/jYKTgMO+1X82uf322H6uqTvn3lMSs0fx/0LCE+j/xf/ud90mJ8kK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I3yLFAAAA3QAA&#10;AA8AAAAAAAAAAAAAAAAAqgIAAGRycy9kb3ducmV2LnhtbFBLBQYAAAAABAAEAPoAAACcAwAAAAA=&#10;">
                  <v:rect id="Rectangle 984" o:spid="_x0000_s160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K8QA&#10;AADdAAAADwAAAGRycy9kb3ducmV2LnhtbERPTWvCQBC9C/6HZYTezEYbxKZZRVos9ajx4m2anSbR&#10;7GzIribtr3cLBW/zeJ+TrQfTiBt1rrasYBbFIIgLq2suFRzz7XQJwnlkjY1lUvBDDtar8SjDVNue&#10;93Q7+FKEEHYpKqi8b1MpXVGRQRfZljhw37Yz6APsSqk77EO4aeQ8jhfSYM2hocKW3ioqLoerUfBV&#10;z4/4u88/YvOyffa7IT9fT+9KPU2GzSsIT4N/iP/dnzrMT5IF/H0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PivEAAAA3QAAAA8AAAAAAAAAAAAAAAAAmAIAAGRycy9k&#10;b3ducmV2LnhtbFBLBQYAAAAABAAEAPUAAACJAwAAAAA=&#10;"/>
                  <v:shape id="AutoShape 985" o:spid="_x0000_s160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37DMQAAADdAAAADwAAAGRycy9kb3ducmV2LnhtbERPS2sCMRC+C/6HMII3zVqk6tYoUmgR&#10;pQcfLO1t2Ex3FzeTJYm69tebguBtPr7nzJetqcWFnK8sKxgNExDEudUVFwqOh4/BFIQPyBpry6Tg&#10;Rh6Wi25njqm2V97RZR8KEUPYp6igDKFJpfR5SQb90DbEkfu1zmCI0BVSO7zGcFPLlyR5lQYrjg0l&#10;NvReUn7an42C7+3snN2yL9pko9nmB53xf4dPpfq9dvUGIlAbnuKHe63j/PF4Av/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fsMxAAAAN0AAAAPAAAAAAAAAAAA&#10;AAAAAKECAABkcnMvZG93bnJldi54bWxQSwUGAAAAAAQABAD5AAAAkgMAAAAA&#10;">
                    <v:stroke endarrow="block"/>
                  </v:shape>
                </v:group>
                <v:group id="Group 986" o:spid="_x0000_s1608" style="position:absolute;left:34785;top:2757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987" o:spid="_x0000_s160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qWcQA&#10;AADdAAAADwAAAGRycy9kb3ducmV2LnhtbERPTWvCQBC9C/6HZQRvZmMqxaSuIhalPWq8eJtmp0lq&#10;djZkN5r213cLBW/zeJ+z2gymETfqXG1ZwTyKQRAXVtdcKjjn+9kShPPIGhvLpOCbHGzW49EKM23v&#10;fKTbyZcihLDLUEHlfZtJ6YqKDLrItsSB+7SdQR9gV0rd4T2Em0YmcfwsDdYcGipsaVdRcT31RsFH&#10;nZzx55gfYpPun/z7kH/1l1elppNh+wLC0+Af4n/3mw7zF4sU/r4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qlnEAAAA3QAAAA8AAAAAAAAAAAAAAAAAmAIAAGRycy9k&#10;b3ducmV2LnhtbFBLBQYAAAAABAAEAPUAAACJAwAAAAA=&#10;"/>
                  <v:shape id="AutoShape 988" o:spid="_x0000_s161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1pcgAAADdAAAADwAAAGRycy9kb3ducmV2LnhtbESPT2vCQBDF74V+h2UKvdWN0haNrlIK&#10;lmLpwT8EvQ3ZMQlmZ8PuqrGfvnMo9DbDe/Peb2aL3rXqQiE2ng0MBxko4tLbhisDu+3yaQwqJmSL&#10;rWcycKMIi/n93Qxz66+8pssmVUpCOOZooE6py7WOZU0O48B3xKIdfXCYZA2VtgGvEu5aPcqyV+2w&#10;YWmosaP3msrT5uwM7L8m5+JWfNOqGE5WBwwu/mw/jHl86N+moBL16d/8d/1pBf/5R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31pcgAAADdAAAADwAAAAAA&#10;AAAAAAAAAAChAgAAZHJzL2Rvd25yZXYueG1sUEsFBgAAAAAEAAQA+QAAAJYDAAAAAA==&#10;">
                    <v:stroke endarrow="block"/>
                  </v:shape>
                </v:group>
                <v:group id="Group 989" o:spid="_x0000_s1611" style="position:absolute;left:36671;top:37094;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OpP/MMAAADdAAAADwAAAGRycy9kb3ducmV2LnhtbERPS4vCMBC+C/6HMIK3&#10;Na2usnSNIqLiQRZ8wLK3oRnbYjMpTWzrv98Igrf5+J4zX3amFA3VrrCsIB5FIIhTqwvOFFzO248v&#10;EM4jaywtk4IHOVgu+r05Jtq2fKTm5DMRQtglqCD3vkqkdGlOBt3IVsSBu9raoA+wzqSusQ3hppTj&#10;KJpJgwWHhhwrWueU3k53o2DXYruaxJvmcLuuH3/n6c/vISalhoNu9Q3CU+ff4pd7r8P8z2k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6k/8wwAAAN0AAAAP&#10;AAAAAAAAAAAAAAAAAKoCAABkcnMvZG93bnJldi54bWxQSwUGAAAAAAQABAD6AAAAmgMAAAAA&#10;">
                  <v:rect id="Rectangle 990" o:spid="_x0000_s161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u9cMA&#10;AADdAAAADwAAAGRycy9kb3ducmV2LnhtbERPTWvCQBC9C/6HZYTedGNaRaOriMWiR40Xb2N2TKLZ&#10;2ZBdNfXXdwuF3ubxPme+bE0lHtS40rKC4SACQZxZXXKu4Jhu+hMQziNrrCyTgm9ysFx0O3NMtH3y&#10;nh4Hn4sQwi5BBYX3dSKlywoy6Aa2Jg7cxTYGfYBNLnWDzxBuKhlH0VgaLDk0FFjTuqDsdrgbBecy&#10;PuJrn35FZrp597s2vd5Pn0q99drVDISn1v+L/9xbHeZ/jGL4/Sac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Gu9cMAAADdAAAADwAAAAAAAAAAAAAAAACYAgAAZHJzL2Rv&#10;d25yZXYueG1sUEsFBgAAAAAEAAQA9QAAAIgDAAAAAA==&#10;"/>
                  <v:shape id="AutoShape 991" o:spid="_x0000_s161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9r0sUAAADdAAAADwAAAGRycy9kb3ducmV2LnhtbERPTWvCQBC9C/0PyxR6041WS01dRQoV&#10;sXgwltDehuw0Cc3Oht1Vo7++Kwje5vE+Z7boTCOO5HxtWcFwkIAgLqyuuVTwtf/ov4LwAVljY5kU&#10;nMnDYv7Qm2Gq7Yl3dMxCKWII+xQVVCG0qZS+qMigH9iWOHK/1hkMEbpSaoenGG4aOUqSF2mw5thQ&#10;YUvvFRV/2cEo+P6cHvJzvqVNPpxuftAZf9mvlHp67JZvIAJ14S6+udc6zh9Pnu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9r0sUAAADdAAAADwAAAAAAAAAA&#10;AAAAAAChAgAAZHJzL2Rvd25yZXYueG1sUEsFBgAAAAAEAAQA+QAAAJMDAAAAAA==&#10;">
                    <v:stroke endarrow="block"/>
                  </v:shape>
                </v:group>
                <v:group id="Group 992" o:spid="_x0000_s1614" style="position:absolute;left:39264;top:45870;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sZMUAAADdAAAADwAAAGRycy9kb3ducmV2LnhtbERPS2vCQBC+F/wPyxS8&#10;1U00KZK6ikiVHkKhKpTehuyYBLOzIbvN4993C4Xe5uN7zmY3mkb01LnasoJ4EYEgLqyuuVRwvRyf&#10;1iCcR9bYWCYFEznYbWcPG8y0HfiD+rMvRQhhl6GCyvs2k9IVFRl0C9sSB+5mO4M+wK6UusMhhJtG&#10;LqPoWRqsOTRU2NKhouJ+/jYKTgMO+1X82uf322H6uqTvn3lMSs0fx/0LCE+j/xf/ud90mJ+k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d7GTFAAAA3QAA&#10;AA8AAAAAAAAAAAAAAAAAqgIAAGRycy9kb3ducmV2LnhtbFBLBQYAAAAABAAEAPoAAACcAwAAAAA=&#10;">
                  <v:rect id="Rectangle 993" o:spid="_x0000_s161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2gcQA&#10;AADdAAAADwAAAGRycy9kb3ducmV2LnhtbERPS2vCQBC+F/wPyxS81U3jA01dg7RE2qPGi7cxO03S&#10;ZmdDdjVpf323IHibj+8563QwjbhS52rLCp4nEQjiwuqaSwXHPHtagnAeWWNjmRT8kIN0M3pYY6Jt&#10;z3u6HnwpQgi7BBVU3reJlK6oyKCb2JY4cJ+2M+gD7EqpO+xDuGlkHEULabDm0FBhS68VFd+Hi1Fw&#10;ruMj/u7zXWRW2dR/DPnX5fSm1Phx2L6A8DT4u/jmftdh/mw+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NoHEAAAA3QAAAA8AAAAAAAAAAAAAAAAAmAIAAGRycy9k&#10;b3ducmV2LnhtbFBLBQYAAAAABAAEAPUAAACJAwAAAAA=&#10;"/>
                  <v:shape id="AutoShape 994" o:spid="_x0000_s161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ISsUAAADdAAAADwAAAGRycy9kb3ducmV2LnhtbERPTWvCQBC9F/wPywi91Y2lFY3ZiBRa&#10;iqWHqgS9DdkxCWZnw+6qsb/eFQq9zeN9TrboTSvO5HxjWcF4lIAgLq1uuFKw3bw/TUH4gKyxtUwK&#10;ruRhkQ8eMky1vfAPndehEjGEfYoK6hC6VEpf1mTQj2xHHLmDdQZDhK6S2uElhptWPifJRBpsODbU&#10;2NFbTeVxfTIKdl+zU3EtvmlVjGerPTrjfzcfSj0O++UcRKA+/Iv/3J86zn95n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jISsUAAADdAAAADwAAAAAAAAAA&#10;AAAAAAChAgAAZHJzL2Rvd25yZXYueG1sUEsFBgAAAAAEAAQA+QAAAJMDAAAAAA==&#10;">
                    <v:stroke endarrow="block"/>
                  </v:shape>
                </v:group>
                <v:group id="Group 995" o:spid="_x0000_s1617" style="position:absolute;left:41464;top:53275;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E9yE8QAAADdAAAADwAAAGRycy9kb3ducmV2LnhtbERPTWvCQBC9C/0PyxR6&#10;003a2krqKiJVPIhgFMTbkB2TYHY2ZLdJ/PddQfA2j/c503lvKtFS40rLCuJRBII4s7rkXMHxsBpO&#10;QDiPrLGyTApu5GA+exlMMdG24z21qc9FCGGXoILC+zqR0mUFGXQjWxMH7mIbgz7AJpe6wS6Em0q+&#10;R9GXNFhyaCiwpmVB2TX9MwrWHXaLj/i33V4vy9v5MN6dtjEp9fbaL35AeOr9U/xwb3SY/zn+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E9yE8QAAADdAAAA&#10;DwAAAAAAAAAAAAAAAACqAgAAZHJzL2Rvd25yZXYueG1sUEsFBgAAAAAEAAQA+gAAAJsDAAAAAA==&#10;">
                  <v:rect id="Rectangle 996" o:spid="_x0000_s161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mZH8YA&#10;AADdAAAADwAAAGRycy9kb3ducmV2LnhtbESPQW/CMAyF70j7D5En7QYpbEOsENC0iQmOtFx2M43X&#10;djRO1QTo+PX4MImbrff83ufFqneNOlMXas8GxqMEFHHhbc2lgX2+Hs5AhYhssfFMBv4owGr5MFhg&#10;av2Fd3TOYqkkhEOKBqoY21TrUFTkMIx8Syzaj+8cRlm7UtsOLxLuGj1Jkql2WLM0VNjSR0XFMTs5&#10;A4d6ssfrLv9K3Nv6OW77/Pf0/WnM02P/PgcVqY938//1xgr+y6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mZH8YAAADdAAAADwAAAAAAAAAAAAAAAACYAgAAZHJz&#10;L2Rvd25yZXYueG1sUEsFBgAAAAAEAAQA9QAAAIsDAAAAAA==&#10;"/>
                  <v:shape id="AutoShape 997" o:spid="_x0000_s161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dcOMUAAADdAAAADwAAAGRycy9kb3ducmV2LnhtbERPS2vCQBC+F/wPywi91Y3FFhNdRYRK&#10;sfTgg6C3ITsmwexs2F019td3CwVv8/E9ZzrvTCOu5HxtWcFwkIAgLqyuuVSw3328jEH4gKyxsUwK&#10;7uRhPus9TTHT9sYbum5DKWII+wwVVCG0mZS+qMigH9iWOHIn6wyGCF0ptcNbDDeNfE2Sd2mw5thQ&#10;YUvLiorz9mIUHL7SS37Pv2mdD9P1EZ3xP7uVUs/9bjEBEagLD/G/+1PH+aO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dcOMUAAADdAAAADwAAAAAAAAAA&#10;AAAAAAChAgAAZHJzL2Rvd25yZXYueG1sUEsFBgAAAAAEAAQA+QAAAJMDAAAAAA==&#10;">
                    <v:stroke endarrow="block"/>
                  </v:shape>
                </v:group>
                <v:group id="Group 998" o:spid="_x0000_s1620" style="position:absolute;left:46275;top:6838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nKINrIAAAA&#10;3QAAAA8AAAAAAAAAAAAAAAAAqgIAAGRycy9kb3ducmV2LnhtbFBLBQYAAAAABAAEAPoAAACfAwAA&#10;AAA=&#10;">
                  <v:rect id="Rectangle 999" o:spid="_x0000_s162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6P8QA&#10;AADdAAAADwAAAGRycy9kb3ducmV2LnhtbERPTWvCQBC9F/wPywi91Y1apEZXESXFHpN46W3Mjkna&#10;7GzIbjT213cLBW/zeJ+z3g6mEVfqXG1ZwXQSgSAurK65VHDKk5c3EM4ja2wsk4I7OdhuRk9rjLW9&#10;cUrXzJcihLCLUUHlfRtL6YqKDLqJbYkDd7GdQR9gV0rd4S2Em0bOomghDdYcGipsaV9R8Z31RsG5&#10;np3wJ83fI7NM5v5jyL/6z4NSz+NhtwLhafAP8b/7qMP818UU/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f+j/EAAAA3QAAAA8AAAAAAAAAAAAAAAAAmAIAAGRycy9k&#10;b3ducmV2LnhtbFBLBQYAAAAABAAEAPUAAACJAwAAAAA=&#10;"/>
                  <v:shape id="AutoShape 1000" o:spid="_x0000_s162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8E9MUAAADdAAAADwAAAGRycy9kb3ducmV2LnhtbERPTWvCQBC9F/oflil4qxulSI3ZSCko&#10;RfFQU0K9DdlpEpqdDburRn+9KxR6m8f7nGw5mE6cyPnWsoLJOAFBXFndcq3gq1g9v4LwAVljZ5kU&#10;XMjDMn98yDDV9syfdNqHWsQQ9ikqaELoUyl91ZBBP7Y9ceR+rDMYInS11A7PMdx0cpokM2mw5djQ&#10;YE/vDVW/+6NR8L2dH8tLuaNNOZlvDuiMvxZrpUZPw9sCRKAh/Iv/3B86zn+ZTeH+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8E9MUAAADdAAAADwAAAAAAAAAA&#10;AAAAAAChAgAAZHJzL2Rvd25yZXYueG1sUEsFBgAAAAAEAAQA+QAAAJMDAAAAAA==&#10;">
                    <v:stroke endarrow="block"/>
                  </v:shape>
                </v:group>
                <v:group id="Group 1001" o:spid="_x0000_s1623" style="position:absolute;left:42451;top:6246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i+rcUAAADdAAAADwAAAGRycy9kb3ducmV2LnhtbERPTWvCQBC9F/wPyxS8&#10;NZtoGyTNKiJVPIRCVSi9DdkxCWZnQ3abxH/fLRR6m8f7nHwzmVYM1LvGsoIkikEQl1Y3XCm4nPdP&#10;KxDOI2tsLZOCOznYrGcPOWbajvxBw8lXIoSwy1BB7X2XSenKmgy6yHbEgbva3qAPsK+k7nEM4aaV&#10;izhOpcGGQ0ONHe1qKm+nb6PgMOK4XSZvQ3G77u5f55f3zyIhpeaP0/YVhKfJ/4v/3Ecd5j+n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Yvq3FAAAA3QAA&#10;AA8AAAAAAAAAAAAAAAAAqgIAAGRycy9kb3ducmV2LnhtbFBLBQYAAAAABAAEAPoAAACcAwAAAAA=&#10;">
                  <v:rect id="Rectangle 1002" o:spid="_x0000_s162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Zp8QA&#10;AADdAAAADwAAAGRycy9kb3ducmV2LnhtbERPTWvCQBC9C/6HZYTezEYbxKZZRVos9ajx4m2anSbR&#10;7GzIribtr3cLBW/zeJ+TrQfTiBt1rrasYBbFIIgLq2suFRzz7XQJwnlkjY1lUvBDDtar8SjDVNue&#10;93Q7+FKEEHYpKqi8b1MpXVGRQRfZljhw37Yz6APsSqk77EO4aeQ8jhfSYM2hocKW3ioqLoerUfBV&#10;z4/4u88/YvOyffa7IT9fT+9KPU2GzSsIT4N/iP/dnzrMTxYJ/H0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oWafEAAAA3QAAAA8AAAAAAAAAAAAAAAAAmAIAAGRycy9k&#10;b3ducmV2LnhtbFBLBQYAAAAABAAEAPUAAACJAwAAAAA=&#10;"/>
                  <v:shape id="AutoShape 1003" o:spid="_x0000_s162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cgMUAAADdAAAADwAAAGRycy9kb3ducmV2LnhtbERPTWvCQBC9F/wPywi91Y2l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acgMUAAADdAAAADwAAAAAAAAAA&#10;AAAAAAChAgAAZHJzL2Rvd25yZXYueG1sUEsFBgAAAAAEAAQA+QAAAJMDAAAAAA==&#10;">
                    <v:stroke endarrow="block"/>
                  </v:shape>
                </v:group>
                <v:shape id="AutoShape 1004" o:spid="_x0000_s1626" type="#_x0000_t32" style="position:absolute;left:30978;top:13124;width:256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D8MAAADdAAAADwAAAGRycy9kb3ducmV2LnhtbERPTWvCQBC9C/6HZQpepG4iJ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XA/DAAAA3QAAAA8AAAAAAAAAAAAA&#10;AAAAoQIAAGRycy9kb3ducmV2LnhtbFBLBQYAAAAABAAEAPkAAACRAwAAAAA=&#10;"/>
                <v:shape id="AutoShape 1005" o:spid="_x0000_s1627" type="#_x0000_t32" style="position:absolute;left:33641;top:13124;width:9;height:3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gvKcQAAADdAAAADwAAAGRycy9kb3ducmV2LnhtbERPTWsCMRC9C/6HMEIvUrOWastqlLUg&#10;VMGDtr2Pm+kmdDNZN1G3/74pCN7m8T5nvuxcLS7UButZwXiUgSAuvbZcKfj8WD++gggRWWPtmRT8&#10;UoDlot+bY679lfd0OcRKpBAOOSowMTa5lKE05DCMfEOcuG/fOowJtpXULV5TuKvlU5ZNpUPLqcFg&#10;Q2+Gyp/D2SnYbcar4mjsZrs/2d1kXdTnavil1MOgK2YgInXxLr6533Wa/zx9gf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C8pxAAAAN0AAAAPAAAAAAAAAAAA&#10;AAAAAKECAABkcnMvZG93bnJldi54bWxQSwUGAAAAAAQABAD5AAAAkgMAAAAA&#10;"/>
                <v:shape id="AutoShape 1006" o:spid="_x0000_s1628" type="#_x0000_t32" style="position:absolute;left:16702;top:17979;width:1885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Vt5sYAAADdAAAADwAAAGRycy9kb3ducmV2LnhtbESPQWvDMAyF74P9B6PBLqN1MkYpad1S&#10;BoPRQ2FtDj0KW01CYzmzvTT799VhsJvEe3rv03o7+V6NFFMX2EA5L0AR2+A6bgzUp4/ZElTKyA77&#10;wGTglxJsN48Pa6xcuPEXjcfcKAnhVKGBNueh0jrZljymeRiIRbuE6DHLGhvtIt4k3Pf6tSgW2mPH&#10;0tDiQO8t2evxxxvo9vWhHl++c7TLfXmOZTqde2vM89O0W4HKNOV/89/1pxP8t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1bebGAAAA3QAAAA8AAAAAAAAA&#10;AAAAAAAAoQIAAGRycy9kb3ducmV2LnhtbFBLBQYAAAAABAAEAPkAAACUAwAAAAA=&#10;"/>
                <v:shape id="AutoShape 1007" o:spid="_x0000_s1629" type="#_x0000_t32" style="position:absolute;left:14790;top:17019;width:18860;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IfcMAAADdAAAADwAAAGRycy9kb3ducmV2LnhtbERPTWsCMRC9C/6HMEIvotktIroaRQqF&#10;4kGo7sHjkIy7i5vJmqTr9t83hUJv83ifs90PthU9+dA4VpDPMxDE2pmGKwXl5X22AhEissHWMSn4&#10;pgD73Xi0xcK4J39Sf46VSCEcClRQx9gVUgZdk8Uwdx1x4m7OW4wJ+koaj88Ublv5mmVLabHh1FBj&#10;R2816fv5yypojuWp7KeP6PXqmF99Hi7XViv1MhkOGxCRhvgv/nN/mDR/sVzD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5yH3DAAAA3QAAAA8AAAAAAAAAAAAA&#10;AAAAoQIAAGRycy9kb3ducmV2LnhtbFBLBQYAAAAABAAEAPkAAACRAwAAAAA=&#10;"/>
                <v:shape id="AutoShape 1008" o:spid="_x0000_s1630" type="#_x0000_t32" style="position:absolute;left:14790;top:20974;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8NYscAAADdAAAADwAAAGRycy9kb3ducmV2LnhtbESPT2vCQBDF74LfYZlCL1I3FvuH1FWC&#10;RRBB1LTgdchOk9TsbMhuNX5751DwNsN7895vZoveNepMXag9G5iME1DEhbc1lwa+v1ZP76BCRLbY&#10;eCYDVwqwmA8HM0ytv/CBznkslYRwSNFAFWObah2KihyGsW+JRfvxncMoa1dq2+FFwl2jn5PkVTus&#10;WRoqbGlZUXHK/5yBuB1tXn4Pu12WM39m+83xlC2Pxjw+9NkHqEh9vJv/r9dW8Kdvwi/fyAh6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w1ixwAAAN0AAAAPAAAAAAAA&#10;AAAAAAAAAKECAABkcnMvZG93bnJldi54bWxQSwUGAAAAAAQABAD5AAAAlQMAAAAA&#10;"/>
                <v:shape id="AutoShape 1009" o:spid="_x0000_s1631" type="#_x0000_t32" style="position:absolute;left:16702;top:17979;width:9;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SEG8UAAADdAAAADwAAAGRycy9kb3ducmV2LnhtbERPS2sCMRC+F/ofwhR6KZpdaatsjbIV&#10;hFrw4Os+3Uw3oZvJdhN1+++NIPQ2H99zpvPeNeJEXbCeFeTDDARx5bXlWsF+txxMQISIrLHxTAr+&#10;KMB8dn83xUL7M2/otI21SCEcClRgYmwLKUNlyGEY+pY4cd++cxgT7GqpOzyncNfIUZa9SoeWU4PB&#10;lhaGqp/t0SlYr/L38svY1efm165flmVzrJ8OSj0+9OUbiEh9/Bff3B86zX8e5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SEG8UAAADdAAAADwAAAAAAAAAA&#10;AAAAAAChAgAAZHJzL2Rvd25yZXYueG1sUEsFBgAAAAAEAAQA+QAAAJMDAAAAAA==&#10;"/>
                <v:shape id="AutoShape 1010" o:spid="_x0000_s1632" type="#_x0000_t32" style="position:absolute;left:14782;top:17019;width:8;height:3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YabMQAAADdAAAADwAAAGRycy9kb3ducmV2LnhtbERPTWsCMRC9C/0PYQpepGaV1pbVKKsg&#10;aMGD2t6nm3ETuplsN1G3/74pCN7m8T5ntuhcLS7UButZwWiYgSAuvbZcKfg4rp/eQISIrLH2TAp+&#10;KcBi/tCbYa79lfd0OcRKpBAOOSowMTa5lKE05DAMfUOcuJNvHcYE20rqFq8p3NVynGUT6dByajDY&#10;0MpQ+X04OwW77WhZfBm7fd//2N3LuqjP1eBTqf5jV0xBROriXXxzb3Sa//w6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NhpsxAAAAN0AAAAPAAAAAAAAAAAA&#10;AAAAAKECAABkcnMvZG93bnJldi54bWxQSwUGAAAAAAQABAD5AAAAkgMAAAAA&#10;"/>
                <v:shape id="AutoShape 1011" o:spid="_x0000_s1633" type="#_x0000_t32" style="position:absolute;left:16711;top:20171;width:1170;height:14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2TFcQAAADdAAAADwAAAGRycy9kb3ducmV2LnhtbERP22rCQBB9L/gPywh9KbqxrReiqwSl&#10;UISiRsHXITsm0exsyK6a/r0rFPo2h3Od2aI1lbhR40rLCgb9CARxZnXJuYLD/qs3AeE8ssbKMin4&#10;JQeLeedlhrG2d97RLfW5CCHsYlRQeF/HUrqsIIOub2viwJ1sY9AH2ORSN3gP4aaS71E0kgZLDg0F&#10;1rQsKLukV6PA/7yth+fdZpOkzKtkuz5ekuVRqddum0xBeGr9v/jP/a3D/M/xBzy/CS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ZMVxAAAAN0AAAAPAAAAAAAAAAAA&#10;AAAAAKECAABkcnMvZG93bnJldi54bWxQSwUGAAAAAAQABAD5AAAAkgMAAAAA&#10;"/>
                <v:shape id="AutoShape 1012" o:spid="_x0000_s1634" type="#_x0000_t32" style="position:absolute;left:32480;top:22415;width:4086;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HxPsMAAADdAAAADwAAAGRycy9kb3ducmV2LnhtbERPTWsCMRC9F/wPYYReSs1uEZXVKFIo&#10;FA9CdQ8eh2S6u7iZrEm6rv/eCAVv83ifs9oMthU9+dA4VpBPMhDE2pmGKwXl8et9ASJEZIOtY1Jw&#10;owCb9ehlhYVxV/6h/hArkUI4FKigjrErpAy6Joth4jrixP06bzEm6CtpPF5TuG3lR5bNpMWGU0ON&#10;HX3WpM+HP6ug2ZX7sn+7RK8Xu/zk83A8tVqp1/GwXYKINMSn+N/9bdL86XwK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h8T7DAAAA3QAAAA8AAAAAAAAAAAAA&#10;AAAAoQIAAGRycy9kb3ducmV2LnhtbFBLBQYAAAAABAAEAPkAAACRAwAAAAA=&#10;"/>
                <v:shape id="AutoShape 1013" o:spid="_x0000_s1635" type="#_x0000_t32" style="position:absolute;left:36566;top:22415;width:105;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UpcQAAADdAAAADwAAAGRycy9kb3ducmV2LnhtbERPTWsCMRC9F/ofwgi9FM1usSpbo5SC&#10;UDwI1T14HJLp7uJmsk3iuv33RhC8zeN9znI92Fb05EPjWEE+yUAQa2carhSUh814ASJEZIOtY1Lw&#10;TwHWq+enJRbGXfiH+n2sRArhUKCCOsaukDLomiyGieuIE/frvMWYoK+k8XhJ4baVb1k2kxYbTg01&#10;dvRVkz7tz1ZBsy13Zf/6F71ebPOjz8Ph2GqlXkbD5weISEN8iO/ub5PmT+fv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SlxAAAAN0AAAAPAAAAAAAAAAAA&#10;AAAAAKECAABkcnMvZG93bnJldi54bWxQSwUGAAAAAAQABAD5AAAAkgMAAAAA&#10;"/>
                <v:shape id="AutoShape 1014" o:spid="_x0000_s1636" type="#_x0000_t32" style="position:absolute;left:19051;top:25288;width:1751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K0sMAAADdAAAADwAAAGRycy9kb3ducmV2LnhtbERPTWsCMRC9C/6HMEIvotktorIaRQqF&#10;4kGo7sHjkIy7i5vJmqTr9t83hUJv83ifs90PthU9+dA4VpDPMxDE2pmGKwXl5X22BhEissHWMSn4&#10;pgD73Xi0xcK4J39Sf46VSCEcClRQx9gVUgZdk8Uwdx1x4m7OW4wJ+koaj88Ublv5mmVLabHh1FBj&#10;R2816fv5yypojuWp7KeP6PX6mF99Hi7XViv1MhkOGxCRhvgv/nN/mDR/sVrC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ytLDAAAA3QAAAA8AAAAAAAAAAAAA&#10;AAAAoQIAAGRycy9kb3ducmV2LnhtbFBLBQYAAAAABAAEAPkAAACRAwAAAAA=&#10;"/>
                <v:shape id="AutoShape 1015" o:spid="_x0000_s1637" type="#_x0000_t32" style="position:absolute;left:19051;top:28519;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VFsQAAADdAAAADwAAAGRycy9kb3ducmV2LnhtbERPTWvCQBC9C/0PyxS8SN1UtErMKsFS&#10;EKFYo5DrkB2TaHY2ZLea/vtuoeBtHu9zknVvGnGjztWWFbyOIxDEhdU1lwpOx4+XBQjnkTU2lknB&#10;DzlYr54GCcba3vlAt8yXIoSwi1FB5X0bS+mKigy6sW2JA3e2nUEfYFdK3eE9hJtGTqLoTRqsOTRU&#10;2NKmouKafRsF/nO0m10O+32aMb+nX7v8mm5ypYbPfboE4an3D/G/e6vD/Ol8Dn/fh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9pUWxAAAAN0AAAAPAAAAAAAAAAAA&#10;AAAAAKECAABkcnMvZG93bnJldi54bWxQSwUGAAAAAAQABAD5AAAAkgMAAAAA&#10;"/>
                <v:shape id="AutoShape 1016" o:spid="_x0000_s1638" type="#_x0000_t32" style="position:absolute;left:19060;top:25288;width:9;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thsgAAADdAAAADwAAAGRycy9kb3ducmV2LnhtbESPT0sDMRDF74LfIYzgRdpsRa1sm5ZV&#10;KFihh/7xPt2Mm+Bmsm7Sdv32zkHwNsN7895v5sshtOpMffKRDUzGBSjiOlrPjYHDfjV6BpUyssU2&#10;Mhn4oQTLxfXVHEsbL7yl8y43SkI4lWjA5dyVWqfaUcA0jh2xaJ+xD5hl7Rtte7xIeGj1fVE86YCe&#10;pcFhR6+O6q/dKRjYrCcv1dH59fv2228eV1V7au4+jLm9GaoZqExD/jf/Xb9ZwX+YCq58IyPo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N4thsgAAADdAAAADwAAAAAA&#10;AAAAAAAAAAChAgAAZHJzL2Rvd25yZXYueG1sUEsFBgAAAAAEAAQA+QAAAJYDAAAAAA==&#10;"/>
                <v:group id="Group 1017" o:spid="_x0000_s1639" style="position:absolute;left:34785;top:29532;width:1886;height:1615"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rect id="Rectangle 1018" o:spid="_x0000_s164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XsUA&#10;AADdAAAADwAAAGRycy9kb3ducmV2LnhtbESPQW/CMAyF75P4D5GRuI0UNk2sEBBiArEjlMtupjFt&#10;oXGqJkDZr58Pk7jZes/vfZ4tOlerG7Wh8mxgNExAEefeVlwYOGTr1wmoEJEt1p7JwIMCLOa9lxmm&#10;1t95R7d9LJSEcEjRQBljk2od8pIchqFviEU7+dZhlLUttG3xLuGu1uMk+dAOK5aGEhtalZRf9ldn&#10;4FiND/i7yzaJ+1y/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7lexQAAAN0AAAAPAAAAAAAAAAAAAAAAAJgCAABkcnMv&#10;ZG93bnJldi54bWxQSwUGAAAAAAQABAD1AAAAigMAAAAA&#10;"/>
                  <v:shape id="AutoShape 1019" o:spid="_x0000_s164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8ecQAAADdAAAADwAAAGRycy9kb3ducmV2LnhtbERPTWvCQBC9C/6HZYTedJMiotFVSqFF&#10;LB7UEtrbkB2T0Oxs2F01+utdQehtHu9zFqvONOJMzteWFaSjBARxYXXNpYLvw8dwCsIHZI2NZVJw&#10;JQ+rZb+3wEzbC+/ovA+liCHsM1RQhdBmUvqiIoN+ZFviyB2tMxgidKXUDi8x3DTyNUkm0mDNsaHC&#10;lt4rKv72J6Pg52t2yq/5ljZ5Otv8ojP+dvhU6mXQvc1BBOrCv/jpXus4fzxN4fFNPEE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Xx5xAAAAN0AAAAPAAAAAAAAAAAA&#10;AAAAAKECAABkcnMvZG93bnJldi54bWxQSwUGAAAAAAQABAD5AAAAkgMAAAAA&#10;">
                    <v:stroke endarrow="block"/>
                  </v:shape>
                </v:group>
                <v:group id="Group 1020" o:spid="_x0000_s1642" style="position:absolute;left:30978;top:19376;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rect id="Rectangle 1021" o:spid="_x0000_s164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nKcQA&#10;AADdAAAADwAAAGRycy9kb3ducmV2LnhtbERPS2vCQBC+C/6HZYTezMYHxaZZRVos7VHjxds0O02i&#10;2dmQXZPUX98tCN7m43tOuhlMLTpqXWVZwSyKQRDnVldcKDhmu+kKhPPIGmvLpOCXHGzW41GKibY9&#10;76k7+EKEEHYJKii9bxIpXV6SQRfZhjhwP7Y16ANsC6lb7EO4qeU8jp+lwYpDQ4kNvZWUXw5Xo+C7&#10;mh/xts8+YvOyW/ivITtfT+9KPU2G7SsIT4N/iO/uTx3mL1cL+P8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JynEAAAA3QAAAA8AAAAAAAAAAAAAAAAAmAIAAGRycy9k&#10;b3ducmV2LnhtbFBLBQYAAAAABAAEAPUAAACJAwAAAAA=&#10;"/>
                  <v:shape id="AutoShape 1022" o:spid="_x0000_s164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bf4cQAAADdAAAADwAAAGRycy9kb3ducmV2LnhtbERPTWvCQBC9C/6HZYTedGORojEbEaGl&#10;WHqoStDbkB2TYHY27K4a++u7hUJv83ifk61604obOd9YVjCdJCCIS6sbrhQc9q/jOQgfkDW2lknB&#10;gzys8uEgw1TbO3/RbRcqEUPYp6igDqFLpfRlTQb9xHbEkTtbZzBE6CqpHd5juGnlc5K8SIMNx4Ya&#10;O9rUVF52V6Pg+LG4Fo/ik7bFdLE9oTP+e/+m1NOoXy9BBOrDv/jP/a7j/Nl8Br/fx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t/hxAAAAN0AAAAPAAAAAAAAAAAA&#10;AAAAAKECAABkcnMvZG93bnJldi54bWxQSwUGAAAAAAQABAD5AAAAkgMAAAAA&#10;">
                    <v:stroke endarrow="block"/>
                  </v:shape>
                </v:group>
                <v:shape id="AutoShape 1023" o:spid="_x0000_s1645" type="#_x0000_t32" style="position:absolute;left:32864;top:20180;width:28115;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3e3cMAAADdAAAADwAAAGRycy9kb3ducmV2LnhtbERPTYvCMBC9L/gfwgheFk2VVaQapSjC&#10;IohaBa9DM7bVZlKaqN1/vxEW9jaP9znzZWsq8aTGlZYVDAcRCOLM6pJzBefTpj8F4TyyxsoyKfgh&#10;B8tF52OOsbYvPtIz9bkIIexiVFB4X8dSuqwgg25ga+LAXW1j0AfY5FI3+ArhppKjKJpIgyWHhgJr&#10;WhWU3dOHUeB3n9vx7bjfJynzOjlsL/dkdVGq122TGQhPrf8X/7m/dZj/NR3D+5twgl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3t3DAAAA3QAAAA8AAAAAAAAAAAAA&#10;AAAAoQIAAGRycy9kb3ducmV2LnhtbFBLBQYAAAAABAAEAPkAAACRAwAAAAA=&#10;"/>
                <v:shape id="AutoShape 1024" o:spid="_x0000_s1646" type="#_x0000_t32" style="position:absolute;left:38557;top:37871;width:1912;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q69cMAAADdAAAADwAAAGRycy9kb3ducmV2LnhtbERPTWvCQBC9F/wPyxS8FN1EREJ0lVIo&#10;iIeCmoPHYXeahGZn4+4a03/fLQje5vE+Z7MbbScG8qF1rCCfZyCItTMt1wqq8+esABEissHOMSn4&#10;pQC77eRlg6Vxdz7ScIq1SCEcSlTQxNiXUgbdkMUwdz1x4r6dtxgT9LU0Hu8p3HZykWUrabHl1NBg&#10;Tx8N6Z/TzSpoD9VXNbxdo9fFIb/4PJwvnVZq+jq+r0FEGuNT/HDvTZq/LFbw/006QW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uvXDAAAA3QAAAA8AAAAAAAAAAAAA&#10;AAAAoQIAAGRycy9kb3ducmV2LnhtbFBLBQYAAAAABAAEAPkAAACRAwAAAAA=&#10;"/>
                <v:shape id="AutoShape 1025" o:spid="_x0000_s1647" type="#_x0000_t32" style="position:absolute;left:40364;top:37906;width:105;height:38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fbsMAAADdAAAADwAAAGRycy9kb3ducmV2LnhtbERPTWvCQBC9F/wPywi9lLqJSBuiq5RC&#10;QTwI1Rw8DrtjEszOxt1tTP+9KxR6m8f7nNVmtJ0YyIfWsYJ8loEg1s60XCuojl+vBYgQkQ12jknB&#10;LwXYrCdPKyyNu/E3DYdYixTCoUQFTYx9KWXQDVkMM9cTJ+7svMWYoK+l8XhL4baT8yx7kxZbTg0N&#10;9vTZkL4cfqyCdlftq+HlGr0udvnJ5+F46rRSz9PxYwki0hj/xX/urUnzF8U7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mH27DAAAA3QAAAA8AAAAAAAAAAAAA&#10;AAAAoQIAAGRycy9kb3ducmV2LnhtbFBLBQYAAAAABAAEAPkAAACRAwAAAAA=&#10;"/>
                <v:shape id="AutoShape 1026" o:spid="_x0000_s1648" type="#_x0000_t32" style="position:absolute;left:26543;top:41704;width:138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LHMYAAADdAAAADwAAAGRycy9kb3ducmV2LnhtbESPQWvDMAyF74P9B6NCL2N1UsYIWd1S&#10;BoPSw2BtDj0KW0vCYjmz3TT799NhsJvEe3rv02Y3+0FNFFMf2EC5KkAR2+B6bg0057fHClTKyA6H&#10;wGTghxLstvd3G6xduPEHTafcKgnhVKOBLuex1jrZjjymVRiJRfsM0WOWNbbaRbxJuB/0uiietcee&#10;paHDkV47sl+nqzfQH5v3Znr4ztFWx/ISy3S+DNaY5WLev4DKNOd/89/1wQn+UyW48o2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5ixzGAAAA3QAAAA8AAAAAAAAA&#10;AAAAAAAAoQIAAGRycy9kb3ducmV2LnhtbFBLBQYAAAAABAAEAPkAAACUAwAAAAA=&#10;"/>
                <v:shape id="AutoShape 1027" o:spid="_x0000_s1649" type="#_x0000_t32" style="position:absolute;left:26543;top:44927;width:2741;height:6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U2MQAAADdAAAADwAAAGRycy9kb3ducmV2LnhtbERPTWvCQBC9C/0PyxS8SN1UtGjMKsFS&#10;EKFYo5DrkB2TaHY2ZLea/vtuoeBtHu9zknVvGnGjztWWFbyOIxDEhdU1lwpOx4+XOQjnkTU2lknB&#10;DzlYr54GCcba3vlAt8yXIoSwi1FB5X0bS+mKigy6sW2JA3e2nUEfYFdK3eE9hJtGTqLoTRqsOTRU&#10;2NKmouKafRsF/nO0m10O+32aMb+nX7v8mm5ypYbPfboE4an3D/G/e6vD/Ol8AX/fh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NTYxAAAAN0AAAAPAAAAAAAAAAAA&#10;AAAAAKECAABkcnMvZG93bnJldi54bWxQSwUGAAAAAAQABAD5AAAAkgMAAAAA&#10;"/>
                <v:shape id="AutoShape 1028" o:spid="_x0000_s1650" type="#_x0000_t32" style="position:absolute;left:26560;top:41704;width:9;height:3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THesgAAADdAAAADwAAAGRycy9kb3ducmV2LnhtbESPT0sDMRDF74LfIYzgRdpsRaVum5ZV&#10;KFihh/7xPt2Mm+Bmsm7Sdv32zkHwNsN7895v5sshtOpMffKRDUzGBSjiOlrPjYHDfjWagkoZ2WIb&#10;mQz8UILl4vpqjqWNF97SeZcbJSGcSjTgcu5KrVPtKGAax45YtM/YB8yy9o22PV4kPLT6viiedEDP&#10;0uCwo1dH9dfuFAxs1pOX6uj8+n377TePq6o9NXcfxtzeDNUMVKYh/5v/rt+s4D88C798IyPo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qTHesgAAADdAAAADwAAAAAA&#10;AAAAAAAAAAChAgAAZHJzL2Rvd25yZXYueG1sUEsFBgAAAAAEAAQA+QAAAJYDAAAAAA==&#10;"/>
                <v:shape id="AutoShape 1029" o:spid="_x0000_s1651" type="#_x0000_t32" style="position:absolute;left:41176;top:46734;width:2183;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q0XMMAAADdAAAADwAAAGRycy9kb3ducmV2LnhtbERPTWsCMRC9F/ofwgheimZXiujWKKUg&#10;iAehugePQzLdXdxMtklc139vCgVv83ifs9oMthU9+dA4VpBPMxDE2pmGKwXlaTtZgAgR2WDrmBTc&#10;KcBm/fqywsK4G39Tf4yVSCEcClRQx9gVUgZdk8UwdR1x4n6ctxgT9JU0Hm8p3LZylmVzabHh1FBj&#10;R1816cvxahU0+/JQ9m+/0evFPj/7PJzOrVZqPBo+P0BEGuJT/O/emTT/fZnD3zfpBL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atFzDAAAA3QAAAA8AAAAAAAAAAAAA&#10;AAAAoQIAAGRycy9kb3ducmV2LnhtbFBLBQYAAAAABAAEAPkAAACRAwAAAAA=&#10;"/>
                <v:shape id="AutoShape 1030" o:spid="_x0000_s1652" type="#_x0000_t32" style="position:absolute;left:43350;top:46708;width:9;height: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r8lsQAAADdAAAADwAAAGRycy9kb3ducmV2LnhtbERPTWsCMRC9C/0PYQpepGaVVtrVKKsg&#10;aMGD2t6nm3ETuplsN1G3/74pCN7m8T5ntuhcLS7UButZwWiYgSAuvbZcKfg4rp9eQYSIrLH2TAp+&#10;KcBi/tCbYa79lfd0OcRKpBAOOSowMTa5lKE05DAMfUOcuJNvHcYE20rqFq8p3NVynGUT6dByajDY&#10;0MpQ+X04OwW77WhZfBm7fd//2N3LuqjP1eBTqf5jV0xBROriXXxzb3Sa//w2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OvyWxAAAAN0AAAAPAAAAAAAAAAAA&#10;AAAAAKECAABkcnMvZG93bnJldi54bWxQSwUGAAAAAAQABAD5AAAAkgMAAAAA&#10;"/>
                <v:shape id="AutoShape 1031" o:spid="_x0000_s1653" type="#_x0000_t32" style="position:absolute;left:28621;top:49441;width:147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SPsMQAAADdAAAADwAAAGRycy9kb3ducmV2LnhtbERPTWvCQBC9C/0PywheRDexRTR1lVIo&#10;iIdCYw4eh91pEszOprvbGP99t1DobR7vc3aH0XZiIB9axwryZQaCWDvTcq2gOr8tNiBCRDbYOSYF&#10;dwpw2D9MdlgYd+MPGspYixTCoUAFTYx9IWXQDVkMS9cTJ+7TeYsxQV9L4/GWwm0nV1m2lhZbTg0N&#10;9vTakL6W31ZBe6req2H+Fb3enPKLz8P50mmlZtPx5RlEpDH+i//cR5PmP20f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I+wxAAAAN0AAAAPAAAAAAAAAAAA&#10;AAAAAKECAABkcnMvZG93bnJldi54bWxQSwUGAAAAAAQABAD5AAAAkgMAAAAA&#10;"/>
                <v:shape id="AutoShape 1032" o:spid="_x0000_s1654" type="#_x0000_t32" style="position:absolute;left:28621;top:53502;width:2732;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tm8UAAADdAAAADwAAAGRycy9kb3ducmV2LnhtbERPTWvCQBC9C/0PyxR6kbqpaKlpVglK&#10;oQiiSQWvQ3aapGZnQ3Yb03/fFQRv83ifk6wG04ieOldbVvAyiUAQF1bXXCo4fn08v4FwHlljY5kU&#10;/JGD1fJhlGCs7YUz6nNfihDCLkYFlfdtLKUrKjLoJrYlDty37Qz6ALtS6g4vIdw0chpFr9JgzaGh&#10;wpbWFRXn/Nco8Lvxdv6T7fdpzrxJD9vTOV2flHp6HNJ3EJ4Gfxff3J86zJ8tZnD9Jpw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jtm8UAAADdAAAADwAAAAAAAAAA&#10;AAAAAAChAgAAZHJzL2Rvd25yZXYueG1sUEsFBgAAAAAEAAQA+QAAAJMDAAAAAA==&#10;"/>
                <v:shape id="AutoShape 1033" o:spid="_x0000_s1655" type="#_x0000_t32" style="position:absolute;left:28655;top:49441;width:9;height:4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Nk4sQAAADdAAAADwAAAGRycy9kb3ducmV2LnhtbERPTWsCMRC9F/wPYQQvpWaVKu3WKKsg&#10;VMGD2t6nm+kmuJmsm6jbf28Khd7m8T5ntuhcLa7UButZwWiYgSAuvbZcKfg4rp9eQISIrLH2TAp+&#10;KMBi3nuYYa79jfd0PcRKpBAOOSowMTa5lKE05DAMfUOcuG/fOowJtpXULd5SuKvlOMum0qHl1GCw&#10;oZWh8nS4OAW7zWhZfBm72e7PdjdZF/WlevxUatDvijcQkbr4L/5zv+s0//l1A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02TixAAAAN0AAAAPAAAAAAAAAAAA&#10;AAAAAKECAABkcnMvZG93bnJldi54bWxQSwUGAAAAAAQABAD5AAAAkgMAAAAA&#10;"/>
                <v:shape id="AutoShape 1036" o:spid="_x0000_s1656" type="#_x0000_t32" style="position:absolute;left:22753;top:34640;width:1580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sKMMAAADdAAAADwAAAGRycy9kb3ducmV2LnhtbERPTWsCMRC9C/6HMEIvotktIroaRQqF&#10;4kGo7sHjkIy7i5vJmqTr9t83hUJv83ifs90PthU9+dA4VpDPMxDE2pmGKwXl5X22AhEissHWMSn4&#10;pgD73Xi0xcK4J39Sf46VSCEcClRQx9gVUgZdk8Uwdx1x4m7OW4wJ+koaj88Ublv5mmVLabHh1FBj&#10;R2816fv5yypojuWp7KeP6PXqmF99Hi7XViv1MhkOGxCRhvgv/nN/mDR/sV7C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zLCjDAAAA3QAAAA8AAAAAAAAAAAAA&#10;AAAAoQIAAGRycy9kb3ducmV2LnhtbFBLBQYAAAAABAAEAPkAAACRAwAAAAA=&#10;"/>
                <v:shape id="AutoShape 1037" o:spid="_x0000_s1657" type="#_x0000_t32" style="position:absolute;left:22753;top:44796;width:6601;height:9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pz7MQAAADdAAAADwAAAGRycy9kb3ducmV2LnhtbERP22rCQBB9L/gPywh9KbqxtF6iqwSl&#10;UISiRsHXITsm0exsyK6a/r0rFPo2h3Od2aI1lbhR40rLCgb9CARxZnXJuYLD/qs3BuE8ssbKMin4&#10;JQeLeedlhrG2d97RLfW5CCHsYlRQeF/HUrqsIIOub2viwJ1sY9AH2ORSN3gP4aaS71E0lAZLDg0F&#10;1rQsKLukV6PA/7ytP8+7zSZJmVfJdn28JMujUq/dNpmC8NT6f/Gf+1uH+R+TETy/CS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nPsxAAAAN0AAAAPAAAAAAAAAAAA&#10;AAAAAKECAABkcnMvZG93bnJldi54bWxQSwUGAAAAAAQABAD5AAAAkgMAAAAA&#10;"/>
                <v:shape id="AutoShape 1038" o:spid="_x0000_s1658" type="#_x0000_t32" style="position:absolute;left:22727;top:34640;width:9;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LfMgAAADdAAAADwAAAGRycy9kb3ducmV2LnhtbESPT0sDMRDF74LfIYzgRdpsRaVum5ZV&#10;KFihh/7xPt2Mm+Bmsm7Sdv32zkHwNsN7895v5sshtOpMffKRDUzGBSjiOlrPjYHDfjWagkoZ2WIb&#10;mQz8UILl4vpqjqWNF97SeZcbJSGcSjTgcu5KrVPtKGAax45YtM/YB8yy9o22PV4kPLT6viiedEDP&#10;0uCwo1dH9dfuFAxs1pOX6uj8+n377TePq6o9NXcfxtzeDNUMVKYh/5v/rt+s4D88C658IyPo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LLfMgAAADdAAAADwAAAAAA&#10;AAAAAAAAAAChAgAAZHJzL2Rvd25yZXYueG1sUEsFBgAAAAAEAAQA+QAAAJYDAAAAAA==&#10;"/>
                <v:shape id="AutoShape 1039" o:spid="_x0000_s1659" type="#_x0000_t32" style="position:absolute;left:22753;top:38701;width:18;height:6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5u58QAAADdAAAADwAAAGRycy9kb3ducmV2LnhtbERPTWsCMRC9C/6HMEIvUrOWKnVrlLUg&#10;VMGD2t6nm+kmdDNZN1G3/74pCN7m8T5nvuxcLS7UButZwXiUgSAuvbZcKfg4rh9fQISIrLH2TAp+&#10;KcBy0e/NMdf+ynu6HGIlUgiHHBWYGJtcylAachhGviFO3LdvHcYE20rqFq8p3NXyKcum0qHl1GCw&#10;oTdD5c/h7BTsNuNV8WXsZrs/2d1kXdTnavip1MOgK15BROriXXxzv+s0/3k2g/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m7nxAAAAN0AAAAPAAAAAAAAAAAA&#10;AAAAAKECAABkcnMvZG93bnJldi54bWxQSwUGAAAAAAQABAD5AAAAkgMAAAAA&#10;"/>
                <v:group id="Group 1040" o:spid="_x0000_s1660" style="position:absolute;left:39150;top:43914;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rect id="Rectangle 1041" o:spid="_x0000_s166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QAsQA&#10;AADdAAAADwAAAGRycy9kb3ducmV2LnhtbERPTWvCQBC9C/6HZQRvuqvS0kY3QRRLe9Tk0tuYnSap&#10;2dmQXTXtr+8WCr3N433OJhtsK27U+8axhsVcgSAunWm40lDkh9kTCB+QDbaOScMXecjS8WiDiXF3&#10;PtLtFCoRQ9gnqKEOoUuk9GVNFv3cdcSR+3C9xRBhX0nT4z2G21YulXqUFhuODTV2tKupvJyuVsO5&#10;WRb4fcxflH0+rMLbkH9e3/daTyfDdg0i0BD+xX/uVxPnP6gF/H4TT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EALEAAAA3QAAAA8AAAAAAAAAAAAAAAAAmAIAAGRycy9k&#10;b3ducmV2LnhtbFBLBQYAAAAABAAEAPUAAACJAwAAAAA=&#10;"/>
                  <v:shape id="AutoShape 1042" o:spid="_x0000_s166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uycQAAADdAAAADwAAAGRycy9kb3ducmV2LnhtbERPTWvCQBC9C/6HZYTedBOhoqmriGAp&#10;Sg9qCe1tyE6TYHY27K4m9td3C0Jv83ifs1z3phE3cr62rCCdJCCIC6trLhV8nHfjOQgfkDU2lknB&#10;nTysV8PBEjNtOz7S7RRKEUPYZ6igCqHNpPRFRQb9xLbEkfu2zmCI0JVSO+xiuGnkNElm0mDNsaHC&#10;lrYVFZfT1Sj4PCyu+T1/p32eLvZf6Iz/Ob8q9TTqNy8gAvXhX/xwv+k4/zm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Ie7JxAAAAN0AAAAPAAAAAAAAAAAA&#10;AAAAAKECAABkcnMvZG93bnJldi54bWxQSwUGAAAAAAQABAD5AAAAkgMAAAAA&#10;">
                    <v:stroke endarrow="block"/>
                  </v:shape>
                </v:group>
                <v:shape id="AutoShape 1043" o:spid="_x0000_s1663" type="#_x0000_t32" style="position:absolute;left:41063;top:44717;width:8705;height: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8VqsMAAADdAAAADwAAAGRycy9kb3ducmV2LnhtbERPTWsCMRC9F/wPYYReSs2u0iKrUUpB&#10;EA8FdQ8eh2TcXdxM1iSu23/fCEJv83ifs1wPthU9+dA4VpBPMhDE2pmGKwXlcfM+BxEissHWMSn4&#10;pQDr1ehliYVxd95Tf4iVSCEcClRQx9gVUgZdk8UwcR1x4s7OW4wJ+koaj/cUbls5zbJPabHh1FBj&#10;R9816cvhZhU0u/Kn7N+u0ev5Lj/5PBxPrVbqdTx8LUBEGuK/+OnemjT/I5vB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vFarDAAAA3QAAAA8AAAAAAAAAAAAA&#10;AAAAoQIAAGRycy9kb3ducmV2LnhtbFBLBQYAAAAABAAEAPkAAACRAwAAAAA=&#10;"/>
                <v:shape id="AutoShape 1044" o:spid="_x0000_s1664" type="#_x0000_t32" style="position:absolute;left:36566;top:28379;width:1261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3sMAAADdAAAADwAAAGRycy9kb3ducmV2LnhtbERPTWsCMRC9F/wPYYReSs2u2CKrUUpB&#10;EA8FdQ8eh2TcXdxM1iSu23/fCEJv83ifs1wPthU9+dA4VpBPMhDE2pmGKwXlcfM+BxEissHWMSn4&#10;pQDr1ehliYVxd95Tf4iVSCEcClRQx9gVUgZdk8UwcR1x4s7OW4wJ+koaj/cUbls5zbJPabHh1FBj&#10;R9816cvhZhU0u/Kn7N+u0ev5Lj/5PBxPrVbqdTx8LUBEGuK/+OnemjT/I5vB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Gjd7DAAAA3QAAAA8AAAAAAAAAAAAA&#10;AAAAoQIAAGRycy9kb3ducmV2LnhtbFBLBQYAAAAABAAEAPkAAACRAwAAAAA=&#10;"/>
                <v:shape id="AutoShape 1045" o:spid="_x0000_s1665" type="#_x0000_t32" style="position:absolute;left:49183;top:19935;width:11796;height:8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oRcIAAADdAAAADwAAAGRycy9kb3ducmV2LnhtbERPTYvCMBC9L/gfwgheFk0rKFKNIgsL&#10;i4cFtQePQzK2xWZSk2zt/vvNguBtHu9zNrvBtqInHxrHCvJZBoJYO9NwpaA8f05XIEJENtg6JgW/&#10;FGC3Hb1tsDDuwUfqT7ESKYRDgQrqGLtCyqBrshhmriNO3NV5izFBX0nj8ZHCbSvnWbaUFhtODTV2&#10;9FGTvp1+rILmUH6X/fs9er065Befh/Ol1UpNxsN+DSLSEF/ip/vLpPmLbAH/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ooRcIAAADdAAAADwAAAAAAAAAAAAAA&#10;AAChAgAAZHJzL2Rvd25yZXYueG1sUEsFBgAAAAAEAAQA+QAAAJADAAAAAA==&#10;"/>
                <v:shape id="AutoShape 1046" o:spid="_x0000_s1666" type="#_x0000_t32" style="position:absolute;left:49768;top:19935;width:11211;height:248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i2MsIAAADdAAAADwAAAGRycy9kb3ducmV2LnhtbERPTYvCMBC9C/6HMIIXWdMKinSNIgsL&#10;i4cFtQePQzK2xWZSk2zt/vvNguBtHu9zNrvBtqInHxrHCvJ5BoJYO9NwpaA8f76tQYSIbLB1TAp+&#10;KcBuOx5tsDDuwUfqT7ESKYRDgQrqGLtCyqBrshjmriNO3NV5izFBX0nj8ZHCbSsXWbaSFhtODTV2&#10;9FGTvp1+rILmUH6X/ewevV4f8ovPw/nSaqWmk2H/DiLSEF/ip/vLpPnLbAX/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i2MsIAAADdAAAADwAAAAAAAAAAAAAA&#10;AAChAgAAZHJzL2Rvd25yZXYueG1sUEsFBgAAAAAEAAQA+QAAAJADAAAAAA==&#10;"/>
                <v:shape id="AutoShape 1047" o:spid="_x0000_s1667" type="#_x0000_t32" style="position:absolute;left:44337;top:63055;width:8076;height: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QTqcMAAADdAAAADwAAAGRycy9kb3ducmV2LnhtbERPTWsCMRC9F/wPYYReSs2uYCurUUpB&#10;EA8FdQ8eh2TcXdxM1iSu23/fCEJv83ifs1wPthU9+dA4VpBPMhDE2pmGKwXlcfM+BxEissHWMSn4&#10;pQDr1ehliYVxd95Tf4iVSCEcClRQx9gVUgZdk8UwcR1x4s7OW4wJ+koaj/cUbls5zbIPabHh1FBj&#10;R9816cvhZhU0u/Kn7N+u0ev5Lj/5PBxPrVbqdTx8LUBEGuK/+OnemjR/ln3C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UE6nDAAAA3QAAAA8AAAAAAAAAAAAA&#10;AAAAoQIAAGRycy9kb3ducmV2LnhtbFBLBQYAAAAABAAEAPkAAACRAwAAAAA=&#10;"/>
                <v:shape id="AutoShape 1048" o:spid="_x0000_s1668" type="#_x0000_t32" style="position:absolute;left:47908;top:69132;width:3955;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H28YAAADdAAAADwAAAGRycy9kb3ducmV2LnhtbESPQWvDMAyF74P9B6PBLqN1Mlgpad0y&#10;CoXRQ2FtDj0KW0vCYjmzvTT799Oh0JvEe3rv03o7+V6NFFMX2EA5L0AR2+A6bgzU5/1sCSplZId9&#10;YDLwRwm2m8eHNVYuXPmTxlNulIRwqtBAm/NQaZ1sSx7TPAzEon2F6DHLGhvtIl4l3Pf6tSgW2mPH&#10;0tDiQLuW7Pfp1xvoDvWxHl9+crTLQ3mJZTpfemvM89P0vgKVacp38+36wwn+WyG48o2Mo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Lh9vGAAAA3QAAAA8AAAAAAAAA&#10;AAAAAAAAoQIAAGRycy9kb3ducmV2LnhtbFBLBQYAAAAABAAEAPkAAACUAwAAAAA=&#10;"/>
                <v:shape id="Text Box 1049" o:spid="_x0000_s1669" type="#_x0000_t202" style="position:absolute;left:36810;top:22171;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9DfcAA&#10;AADdAAAADwAAAGRycy9kb3ducmV2LnhtbERPy6rCMBDdC/5DGMGNaKpcX9UoKlxx6+MDxmZsi82k&#10;NNHWvzeC4G4O5znLdWMK8aTK5ZYVDAcRCOLE6pxTBZfzf38GwnlkjYVlUvAiB+tVu7XEWNuaj/Q8&#10;+VSEEHYxKsi8L2MpXZKRQTewJXHgbrYy6AOsUqkrrEO4KeQoiibSYM6hIcOSdhkl99PDKLgd6t54&#10;Xl/3/jI9/k22mE+v9qVUt9NsFiA8Nf4n/roPOswfR3P4fBNO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t9DfcAAAADdAAAADwAAAAAAAAAAAAAAAACYAgAAZHJzL2Rvd25y&#10;ZXYueG1sUEsFBgAAAAAEAAQA9QAAAIUDAAAAAA==&#10;" stroked="f">
                  <v:textbo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Curves &amp; Target</w:t>
                        </w:r>
                      </w:p>
                    </w:txbxContent>
                  </v:textbox>
                </v:shape>
                <v:shape id="Text Box 1051" o:spid="_x0000_s1670" type="#_x0000_t202" style="position:absolute;left:30000;top:10461;width:639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8PcQA&#10;AADdAAAADwAAAGRycy9kb3ducmV2LnhtbESPzW7CQAyE75V4h5WRuFRlQ1X+AguiSCCuUB7AZE0S&#10;kfVG2YWEt8eHStxszXjm83LduUo9qAmlZwOjYQKKOPO25NzA+W/3NQMVIrLFyjMZeFKA9ar3scTU&#10;+paP9DjFXEkIhxQNFDHWqdYhK8hhGPqaWLSrbxxGWZtc2wZbCXeV/k6SiXZYsjQUWNO2oOx2ujsD&#10;10P7OZ63l308T48/k18spxf/NGbQ7zYLUJG6+Db/Xx+s4I9Hwi/fyAh6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fD3EAAAA3QAAAA8AAAAAAAAAAAAAAAAAmAIAAGRycy9k&#10;b3ducmV2LnhtbFBLBQYAAAAABAAEAPUAAACJAwAAAAA=&#10;" stroked="f">
                  <v:textbo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MRSP (x)</w:t>
                        </w:r>
                      </w:p>
                    </w:txbxContent>
                  </v:textbox>
                </v:shape>
                <v:shape id="Text Box 1054" o:spid="_x0000_s1671" type="#_x0000_t202" style="position:absolute;left:27835;top:4732;width:772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ZpsAA&#10;AADdAAAADwAAAGRycy9kb3ducmV2LnhtbERPy6rCMBDdC/5DGMGNaFq5vqpRvMIVtz4+YGzGtthM&#10;SpNr698bQXA3h/Oc1aY1pXhQ7QrLCuJRBII4tbrgTMHl/Decg3AeWWNpmRQ8ycFm3e2sMNG24SM9&#10;Tj4TIYRdggpy76tESpfmZNCNbEUcuJutDfoA60zqGpsQbko5jqKpNFhwaMixol1O6f30bxTcDs1g&#10;smiue3+ZHX+mv1jMrvapVL/XbpcgPLX+K/64DzrMn8QxvL8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DZpsAAAADdAAAADwAAAAAAAAAAAAAAAACYAgAAZHJzL2Rvd25y&#10;ZXYueG1sUEsFBgAAAAAEAAQA9QAAAIUDAAAAAA==&#10;" stroked="f">
                  <v:textbo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Asafe (x, v )</w:t>
                        </w:r>
                      </w:p>
                    </w:txbxContent>
                  </v:textbox>
                </v:shape>
                <v:shape id="Text Box 1055" o:spid="_x0000_s1672" type="#_x0000_t202" style="position:absolute;left:39770;top:30073;width:7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H0cMA&#10;AADdAAAADwAAAGRycy9kb3ducmV2LnhtbERPzWrCQBC+C77DMkIvYjZKjW3qJthCi1ejDzDJjklo&#10;djZkVxPfvlso9DYf3+/s88l04k6Day0rWEcxCOLK6pZrBZfz5+oFhPPIGjvLpOBBDvJsPttjqu3I&#10;J7oXvhYhhF2KChrv+1RKVzVk0EW2Jw7c1Q4GfYBDLfWAYwg3ndzEcSINthwaGuzpo6Hqu7gZBdfj&#10;uNy+juWXv+xOz8k7trvSPpR6WkyHNxCeJv8v/nMfdZi/XW/g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JH0cMAAADdAAAADwAAAAAAAAAAAAAAAACYAgAAZHJzL2Rv&#10;d25yZXYueG1sUEsFBgAAAAAEAAQA9QAAAIgDAAAAAA==&#10;" stroked="f">
                  <v:textbox>
                    <w:txbxContent>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SvL</w:t>
                        </w:r>
                      </w:p>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&amp; over speed</w:t>
                        </w:r>
                      </w:p>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&amp; overide</w:t>
                        </w:r>
                      </w:p>
                    </w:txbxContent>
                  </v:textbox>
                </v:shape>
                <v:shape id="Text Box 1056" o:spid="_x0000_s1673" type="#_x0000_t202" style="position:absolute;left:41036;top:37871;width:84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iSsMA&#10;AADdAAAADwAAAGRycy9kb3ducmV2LnhtbERPzWrCQBC+C77DMkIvUje2RtvUVdqC4jXqA4zZMQlm&#10;Z0N2dePbu4WCt/n4fme57k0jbtS52rKC6SQBQVxYXXOp4HjYvH6AcB5ZY2OZFNzJwXo1HCwx0zZw&#10;Tre9L0UMYZehgsr7NpPSFRUZdBPbEkfubDuDPsKulLrDEMNNI9+SZC4N1hwbKmzpt6Lisr8aBedd&#10;GKef4bT1x0U+m/9gvTjZu1Ivo/77C4Sn3j/F/+6djvPT6Tv8fRN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7iSsMAAADdAAAADwAAAAAAAAAAAAAAAACYAgAAZHJzL2Rv&#10;d25yZXYueG1sUEsFBgAAAAAEAAQA9QAAAIgDAAAAAA==&#10;" stroked="f">
                  <v:textbox>
                    <w:txbxContent>
                      <w:p w:rsidR="008006A2" w:rsidRDefault="008006A2" w:rsidP="0011687F">
                        <w:pPr>
                          <w:spacing w:line="240" w:lineRule="auto"/>
                          <w:jc w:val="left"/>
                          <w:rPr>
                            <w:rFonts w:ascii="Alstom" w:hAnsi="Alstom"/>
                            <w:sz w:val="16"/>
                            <w:szCs w:val="16"/>
                            <w:lang w:val="fr-FR"/>
                          </w:rPr>
                        </w:pPr>
                        <w:r>
                          <w:rPr>
                            <w:rFonts w:ascii="Alstom" w:hAnsi="Alstom"/>
                            <w:sz w:val="16"/>
                            <w:szCs w:val="16"/>
                            <w:lang w:val="fr-FR"/>
                          </w:rPr>
                          <w:t xml:space="preserve">Mode request </w:t>
                        </w:r>
                      </w:p>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&amp; EB request</w:t>
                        </w:r>
                      </w:p>
                    </w:txbxContent>
                  </v:textbox>
                </v:shape>
                <v:shape id="Text Box 1058" o:spid="_x0000_s1674" type="#_x0000_t202" style="position:absolute;left:44066;top:46743;width:779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6PsAA&#10;AADdAAAADwAAAGRycy9kb3ducmV2LnhtbERPy6rCMBDdC/cfwlxwI5oqPqtRroLituoHjM3YFptJ&#10;aXJt/XsjCO7mcJ6z2rSmFA+qXWFZwXAQgSBOrS44U3A57/tzEM4jaywtk4InOdisfzorjLVtOKHH&#10;yWcihLCLUUHufRVL6dKcDLqBrYgDd7O1QR9gnUldYxPCTSlHUTSVBgsODTlWtMspvZ/+jYLbselN&#10;Fs314C+zZDzdYjG72qdS3d/2bwnCU+u/4o/7qMP8yXAM72/CC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d6PsAAAADdAAAADwAAAAAAAAAAAAAAAACYAgAAZHJzL2Rvd25y&#10;ZXYueG1sUEsFBgAAAAAEAAQA9QAAAIUDAAAAAA==&#10;" stroked="f">
                  <v:textbo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Mode &amp; Level</w:t>
                        </w:r>
                      </w:p>
                    </w:txbxContent>
                  </v:textbox>
                </v:shape>
                <v:shape id="Text Box 1060" o:spid="_x0000_s1675" type="#_x0000_t202" style="position:absolute;left:52893;top:69988;width:529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fpcIA&#10;AADdAAAADwAAAGRycy9kb3ducmV2LnhtbERPyWrDMBC9F/oPYgq5lFpOqO3GiRLaQkOuWT5gYo0X&#10;ao2MpXr5+ypQ6G0eb53tfjKtGKh3jWUFyygGQVxY3XCl4Hr5enkD4TyyxtYyKZjJwX73+LDFXNuR&#10;TzScfSVCCLscFdTed7mUrqjJoItsRxy40vYGfYB9JXWPYwg3rVzFcSoNNhwaauzos6bi+/xjFJTH&#10;8TlZj7eDv2an1/QDm+xmZ6UWT9P7BoSnyf+L/9xHHeYnywTu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9+lwgAAAN0AAAAPAAAAAAAAAAAAAAAAAJgCAABkcnMvZG93&#10;bnJldi54bWxQSwUGAAAAAAQABAD1AAAAhwMAAAAA&#10;" stroked="f">
                  <v:textbox>
                    <w:txbxContent>
                      <w:p w:rsidR="008006A2" w:rsidRPr="0086649D" w:rsidRDefault="008006A2" w:rsidP="0011687F">
                        <w:pPr>
                          <w:spacing w:line="240" w:lineRule="auto"/>
                          <w:jc w:val="left"/>
                          <w:rPr>
                            <w:rFonts w:ascii="Alstom" w:hAnsi="Alstom"/>
                            <w:sz w:val="16"/>
                            <w:szCs w:val="16"/>
                            <w:lang w:val="fr-FR"/>
                          </w:rPr>
                        </w:pPr>
                        <w:r>
                          <w:rPr>
                            <w:rFonts w:ascii="Alstom" w:hAnsi="Alstom"/>
                            <w:sz w:val="16"/>
                            <w:szCs w:val="16"/>
                            <w:lang w:val="fr-FR"/>
                          </w:rPr>
                          <w:t>Defaut</w:t>
                        </w:r>
                      </w:p>
                    </w:txbxContent>
                  </v:textbox>
                </v:shape>
                <v:shape id="Text Box 1139" o:spid="_x0000_s1676" type="#_x0000_t202" style="position:absolute;left:36566;top:4732;width:10259;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B0sIA&#10;AADdAAAADwAAAGRycy9kb3ducmV2LnhtbERP24rCMBB9F/Yfwiz4IttU0bpWo6wLiq9ePmDajG3Z&#10;ZlKaaOvfbwTBtzmc66w2vanFnVpXWVYwjmIQxLnVFRcKLufd1zcI55E11pZJwYMcbNYfgxWm2nZ8&#10;pPvJFyKEsEtRQel9k0rp8pIMusg2xIG72tagD7AtpG6xC+GmlpM4TqTBikNDiQ39lpT/nW5GwfXQ&#10;jWaLLtv7y/w4TbZYzTP7UGr42f8sQXjq/Vv8ch90mD8bJ/D8Jpw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UHSwgAAAN0AAAAPAAAAAAAAAAAAAAAAAJgCAABkcnMvZG93&#10;bnJldi54bWxQSwUGAAAAAAQABAD1AAAAhwM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3-13-3</w:t>
                        </w:r>
                      </w:p>
                    </w:txbxContent>
                  </v:textbox>
                </v:shape>
                <v:shape id="Text Box 1142" o:spid="_x0000_s1677" type="#_x0000_t202" style="position:absolute;left:36671;top:16809;width:10259;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kScIA&#10;AADdAAAADwAAAGRycy9kb3ducmV2LnhtbERP24rCMBB9F/Yfwiz4ImuqqF1ro6wLiq9ePmBsphe2&#10;mZQm2vr3G0HwbQ7nOummN7W4U+sqywom4wgEcWZ1xYWCy3n39Q3CeWSNtWVS8CAHm/XHIMVE246P&#10;dD/5QoQQdgkqKL1vEildVpJBN7YNceBy2xr0AbaF1C12IdzUchpFC2mw4tBQYkO/JWV/p5tRkB+6&#10;0XzZXff+Eh9niy1W8dU+lBp+9j8rEJ56/xa/3Acd5s8nMTy/C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eRJwgAAAN0AAAAPAAAAAAAAAAAAAAAAAJgCAABkcnMvZG93&#10;bnJldi54bWxQSwUGAAAAAAQABAD1AAAAhwM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8</w:t>
                        </w:r>
                      </w:p>
                    </w:txbxContent>
                  </v:textbox>
                </v:shape>
                <v:shape id="Text Box 1144" o:spid="_x0000_s1678" type="#_x0000_t202" style="position:absolute;left:3614;top:26257;width:14695;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wO8QA&#10;AADdAAAADwAAAGRycy9kb3ducmV2LnhtbESPzW7CQAyE75V4h5WRuFRlQ1X+AguiSCCuUB7AZE0S&#10;kfVG2YWEt8eHStxszXjm83LduUo9qAmlZwOjYQKKOPO25NzA+W/3NQMVIrLFyjMZeFKA9ar3scTU&#10;+paP9DjFXEkIhxQNFDHWqdYhK8hhGPqaWLSrbxxGWZtc2wZbCXeV/k6SiXZYsjQUWNO2oOx2ujsD&#10;10P7OZ63l308T48/k18spxf/NGbQ7zYLUJG6+Db/Xx+s4I9HgivfyAh6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cDvEAAAA3QAAAA8AAAAAAAAAAAAAAAAAmAIAAGRycy9k&#10;b3ducmV2LnhtbFBLBQYAAAAABAAEAPUAAACJAw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v:textbox>
                </v:shape>
                <v:shape id="Text Box 1145" o:spid="_x0000_s1679" type="#_x0000_t202" style="position:absolute;left:36671;top:11535;width:10259;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VoMEA&#10;AADdAAAADwAAAGRycy9kb3ducmV2LnhtbERPy6rCMBDdC/5DmAtuRFPFx7XXKCoobqt+wNiMbbnN&#10;pDTR1r83guBuDuc5y3VrSvGg2hWWFYyGEQji1OqCMwWX837wC8J5ZI2lZVLwJAfrVbezxFjbhhN6&#10;nHwmQgi7GBXk3lexlC7NyaAb2oo4cDdbG/QB1pnUNTYh3JRyHEUzabDg0JBjRbuc0v/T3Si4HZv+&#10;dNFcD/4yTyazLRbzq30q1ftpN38gPLX+K/64jzrMn44W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G1aDBAAAA3QAAAA8AAAAAAAAAAAAAAAAAmAIAAGRycy9kb3du&#10;cmV2LnhtbFBLBQYAAAAABAAEAPUAAACGAw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7</w:t>
                        </w:r>
                      </w:p>
                    </w:txbxContent>
                  </v:textbox>
                </v:shape>
                <v:shape id="AutoShape 1150" o:spid="_x0000_s1680" type="#_x0000_t32" style="position:absolute;left:52422;top:54078;width:8277;height:9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jXvcYAAADdAAAADwAAAGRycy9kb3ducmV2LnhtbESPQWvDMAyF74P9B6PBLqN1Utgoad1S&#10;CoPRw2BtDj0KW01CYzm1vTT799NhsJvEe3rv03o7+V6NFFMX2EA5L0AR2+A6bgzUp/fZElTKyA77&#10;wGTghxJsN48Pa6xcuPMXjcfcKAnhVKGBNueh0jrZljymeRiIRbuE6DHLGhvtIt4l3Pd6URRv2mPH&#10;0tDiQPuW7PX47Q10h/qzHl9uOdrloTzHMp3OvTXm+WnarUBlmvK/+e/6wwn+60L4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173GAAAA3QAAAA8AAAAAAAAA&#10;AAAAAAAAoQIAAGRycy9kb3ducmV2LnhtbFBLBQYAAAAABAAEAPkAAACUAwAAAAA=&#10;"/>
                <v:group id="Group 1151" o:spid="_x0000_s1681" style="position:absolute;left:42451;top:60287;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0zHMMAAADdAAAADwAAAGRycy9kb3ducmV2LnhtbERPTYvCMBC9C/6HMII3&#10;TasoUo0isrt4kAXrwuJtaMa22ExKk23rvzcLgrd5vM/Z7HpTiZYaV1pWEE8jEMSZ1SXnCn4un5MV&#10;COeRNVaWScGDHOy2w8EGE207PlOb+lyEEHYJKii8rxMpXVaQQTe1NXHgbrYx6ANscqkb7EK4qeQs&#10;ipbSYMmhocCaDgVl9/TPKPjqsNvP44/2dL8dHtfL4vv3FJNS41G/X4Pw1Pu3+OU+6jB/MYvh/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DTMcwwAAAN0AAAAP&#10;AAAAAAAAAAAAAAAAAKoCAABkcnMvZG93bnJldi54bWxQSwUGAAAAAAQABAD6AAAAmgMAAAAA&#10;">
                  <v:rect id="Rectangle 1152" o:spid="_x0000_s168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SFcQA&#10;AADdAAAADwAAAGRycy9kb3ducmV2LnhtbERPTWvCQBC9F/wPyxR6q5umWGrMJohisUeNl97G7Jik&#10;zc6G7EZTf71bKHibx/ucNB9NK87Uu8aygpdpBIK4tLrhSsGh2Dy/g3AeWWNrmRT8koM8mzykmGh7&#10;4R2d974SIYRdggpq77tESlfWZNBNbUccuJPtDfoA+0rqHi8h3LQyjqI3abDh0FBjR6uayp/9YBQc&#10;m/iA113xEZn55tV/jsX38LVW6ulxXC5AeBr9Xfzv3uowfxbH8PdNO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G0hXEAAAA3QAAAA8AAAAAAAAAAAAAAAAAmAIAAGRycy9k&#10;b3ducmV2LnhtbFBLBQYAAAAABAAEAPUAAACJAwAAAAA=&#10;"/>
                  <v:shape id="AutoShape 1153" o:spid="_x0000_s168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gXMsUAAADdAAAADwAAAGRycy9kb3ducmV2LnhtbERPTWvCQBC9F/oflil4qxstlh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gXMsUAAADdAAAADwAAAAAAAAAA&#10;AAAAAAChAgAAZHJzL2Rvd25yZXYueG1sUEsFBgAAAAAEAAQA+QAAAJMDAAAAAA==&#10;">
                    <v:stroke endarrow="block"/>
                  </v:shape>
                </v:group>
                <v:shape id="AutoShape 1154" o:spid="_x0000_s1684" type="#_x0000_t32" style="position:absolute;left:44337;top:61099;width:4846;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PRvsMAAADdAAAADwAAAGRycy9kb3ducmV2LnhtbERPTWsCMRC9F/ofwhS8FM2uWJGtUaQg&#10;iIeCugePQzLuLt1M1iRd13/fCEJv83ifs1wPthU9+dA4VpBPMhDE2pmGKwXlaTtegAgR2WDrmBTc&#10;KcB69fqyxMK4Gx+oP8ZKpBAOBSqoY+wKKYOuyWKYuI44cRfnLcYEfSWNx1sKt62cZtlcWmw4NdTY&#10;0VdN+uf4axU0+/K77N+v0evFPj/7PJzOrVZq9DZsPkFEGuK/+OnemTT/YzqD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z0b7DAAAA3QAAAA8AAAAAAAAAAAAA&#10;AAAAoQIAAGRycy9kb3ducmV2LnhtbFBLBQYAAAAABAAEAPkAAACRAwAAAAA=&#10;"/>
                <v:shape id="AutoShape 1155" o:spid="_x0000_s1685" type="#_x0000_t32" style="position:absolute;left:49183;top:19935;width:11796;height:411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0JcMAAADdAAAADwAAAGRycy9kb3ducmV2LnhtbERPTYvCMBC9C/6HMIIX0bSCi1SjLMKC&#10;eBBWe/A4JGNbtpnUJFu7/34jLOxtHu9ztvvBtqInHxrHCvJFBoJYO9NwpaC8fszXIEJENtg6JgU/&#10;FGC/G4+2WBj35E/qL7ESKYRDgQrqGLtCyqBrshgWriNO3N15izFBX0nj8ZnCbSuXWfYmLTacGmrs&#10;6FCT/rp8WwXNqTyX/ewRvV6f8pvPw/XWaqWmk+F9AyLSEP/Ff+6jSfNXyxW8vkkn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dCXDAAAA3QAAAA8AAAAAAAAAAAAA&#10;AAAAoQIAAGRycy9kb3ducmV2LnhtbFBLBQYAAAAABAAEAPkAAACRAwAAAAA=&#10;"/>
                <v:shape id="Text Box 1053" o:spid="_x0000_s1686" type="#_x0000_t202" style="position:absolute;left:50955;top:26423;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Lb8IA&#10;AADdAAAADwAAAGRycy9kb3ducmV2LnhtbERP24rCMBB9X/Afwgi+LDZVtGo1ii64+OrlA6bN2Bab&#10;SWmirX+/WVjYtzmc62x2vanFi1pXWVYwiWIQxLnVFRcKbtfjeAnCeWSNtWVS8CYHu+3gY4Opth2f&#10;6XXxhQgh7FJUUHrfpFK6vCSDLrINceDutjXoA2wLqVvsQrip5TSOE2mw4tBQYkNfJeWPy9MouJ+6&#10;z/mqy779bXGeJQesFpl9KzUa9vs1CE+9/xf/uU86zJ9PE/j9Jpw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YtvwgAAAN0AAAAPAAAAAAAAAAAAAAAAAJgCAABkcnMvZG93&#10;bnJldi54bWxQSwUGAAAAAAQABAD1AAAAhwMAAAAA&#10;" stroked="f">
                  <v:textbox>
                    <w:txbxContent>
                      <w:p w:rsidR="008006A2" w:rsidRPr="0086649D" w:rsidRDefault="008006A2" w:rsidP="0011687F">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AutoShape 1156" o:spid="_x0000_s1687" type="#_x0000_t32" style="position:absolute;left:23810;top:45713;width:5544;height:1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FPycMAAADdAAAADwAAAGRycy9kb3ducmV2LnhtbERPTWsCMRC9F/ofwhS8FM2uYJWtUaQg&#10;iIeCugePQzLuLt1M1iRd13/fCEJv83ifs1wPthU9+dA4VpBPMhDE2pmGKwXlaTtegAgR2WDrmBTc&#10;KcB69fqyxMK4Gx+oP8ZKpBAOBSqoY+wKKYOuyWKYuI44cRfnLcYEfSWNx1sKt62cZtmHtNhwaqix&#10;o6+a9M/x1ypo9uV32b9fo9eLfX72eTidW63U6G3YfIKINMR/8dO9M2n+bDqH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T8nDAAAA3QAAAA8AAAAAAAAAAAAA&#10;AAAAoQIAAGRycy9kb3ducmV2LnhtbFBLBQYAAAAABAAEAPkAAACRAwAAAAA=&#10;"/>
                <v:shape id="AutoShape 1157" o:spid="_x0000_s1688" type="#_x0000_t32" style="position:absolute;left:23810;top:47136;width:8;height:6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NBscAAADdAAAADwAAAGRycy9kb3ducmV2LnhtbESPQWsCMRCF7wX/Qxihl6JZBUvZGmUt&#10;CLXgQdvex810E9xMtpuo23/fORR6m+G9ee+b5XoIrbpSn3xkA7NpAYq4jtZzY+DjfTt5ApUyssU2&#10;Mhn4oQTr1ehuiaWNNz7Q9ZgbJSGcSjTgcu5KrVPtKGCaxo5YtK/YB8yy9o22Pd4kPLR6XhSPOqBn&#10;aXDY0Yuj+ny8BAP73WxTnZzfvR2+/X6xrdpL8/BpzP14qJ5BZRryv/nv+tUK/mIu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jA0GxwAAAN0AAAAPAAAAAAAA&#10;AAAAAAAAAKECAABkcnMvZG93bnJldi54bWxQSwUGAAAAAAQABAD5AAAAlQMAAAAA&#10;"/>
                <v:shape id="AutoShape 1158" o:spid="_x0000_s1689" type="#_x0000_t32" style="position:absolute;left:23801;top:63063;width:9;height:6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oncQAAADdAAAADwAAAGRycy9kb3ducmV2LnhtbERPS2sCMRC+F/wPYQq9FM0qKLo1yloQ&#10;asGDr/u4mW5CN5PtJur23zcFwdt8fM+ZLztXiyu1wXpWMBxkIIhLry1XCo6HdX8KIkRkjbVnUvBL&#10;AZaL3tMcc+1vvKPrPlYihXDIUYGJscmlDKUhh2HgG+LEffnWYUywraRu8ZbCXS1HWTaRDi2nBoMN&#10;vRsqv/cXp2C7Ga6Ks7Gbz92P3Y7XRX2pXk9KvTx3xRuISF18iO/uD53mj0cz+P8mnS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KidxAAAAN0AAAAPAAAAAAAAAAAA&#10;AAAAAKECAABkcnMvZG93bnJldi54bWxQSwUGAAAAAAQABAD5AAAAkgMAAAAA&#10;"/>
                <v:shape id="AutoShape 1159" o:spid="_x0000_s1690" type="#_x0000_t32" style="position:absolute;left:23801;top:54881;width:17;height:70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X3ccAAADdAAAADwAAAGRycy9kb3ducmV2LnhtbESPT0sDMRDF74LfIUzBi7TZKpWyNi2r&#10;ULBCD/3jfdyMm9DNZN2k7frtnYPgbYb35r3fLFZDaNWF+uQjG5hOClDEdbSeGwPHw3o8B5UyssU2&#10;Mhn4oQSr5e3NAksbr7yjyz43SkI4lWjA5dyVWqfaUcA0iR2xaF+xD5hl7Rtte7xKeGj1Q1E86YCe&#10;pcFhR6+O6tP+HAxsN9OX6tP5zfvu229n66o9N/cfxtyNhuoZVKYh/5v/rt+s4M8e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I5fdxwAAAN0AAAAPAAAAAAAA&#10;AAAAAAAAAKECAABkcnMvZG93bnJldi54bWxQSwUGAAAAAAQABAD5AAAAlQMAAAAA&#10;"/>
                <v:shape id="AutoShape 1160" o:spid="_x0000_s1691" type="#_x0000_t32" style="position:absolute;left:23827;top:69988;width:26;height:3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yRsQAAADdAAAADwAAAGRycy9kb3ducmV2LnhtbERPTWsCMRC9C/0PYQq9iGa3opStUdaC&#10;UAse1Hqfbqab0M1k3URd/31TKHibx/uc+bJ3jbhQF6xnBfk4A0FceW25VvB5WI9eQISIrLHxTApu&#10;FGC5eBjMsdD+yju67GMtUgiHAhWYGNtCylAZchjGviVO3LfvHMYEu1rqDq8p3DXyOctm0qHl1GCw&#10;pTdD1c/+7BRsN/mq/DJ287E72e10XTbnenhU6umxL19BROrjXfzvftdp/nSS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zJGxAAAAN0AAAAPAAAAAAAAAAAA&#10;AAAAAKECAABkcnMvZG93bnJldi54bWxQSwUGAAAAAAQABAD5AAAAkgMAAAAA&#10;"/>
                <v:shape id="AutoShape 1161" o:spid="_x0000_s1692" type="#_x0000_t32" style="position:absolute;left:23853;top:72992;width:28054;height: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96jMMAAADdAAAADwAAAGRycy9kb3ducmV2LnhtbERPTWsCMRC9F/ofwhS8FM2uUpGtUaQg&#10;iIeCugePQzLuLt1M1iRd13/fCEJv83ifs1wPthU9+dA4VpBPMhDE2pmGKwXlaTtegAgR2WDrmBTc&#10;KcB69fqyxMK4Gx+oP8ZKpBAOBSqoY+wKKYOuyWKYuI44cRfnLcYEfSWNx1sKt62cZtlcWmw4NdTY&#10;0VdN+uf4axU0+/K77N+v0evFPj/7PJzOrVZq9DZsPkFEGuK/+OnemTT/YzaF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PeozDAAAA3QAAAA8AAAAAAAAAAAAA&#10;AAAAoQIAAGRycy9kb3ducmV2LnhtbFBLBQYAAAAABAAEAPkAAACRAwAAAAA=&#10;"/>
                <v:shape id="AutoShape 1162" o:spid="_x0000_s1693" type="#_x0000_t32" style="position:absolute;left:51898;top:69132;width:9;height:3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EJqsQAAADdAAAADwAAAGRycy9kb3ducmV2LnhtbERPS2sCMRC+F/wPYQq9FM1ascjWKKsg&#10;VMGDr/u4mW5CN5N1E3X7702h0Nt8fM+ZzjtXixu1wXpWMBxkIIhLry1XCo6HVX8CIkRkjbVnUvBD&#10;Aeaz3tMUc+3vvKPbPlYihXDIUYGJscmlDKUhh2HgG+LEffnWYUywraRu8Z7CXS3fsuxdOrScGgw2&#10;tDRUfu+vTsF2PVwUZ2PXm93Fbseror5WryelXp674gNEpC7+i//cnzrNH49G8PtNOkH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8QmqxAAAAN0AAAAPAAAAAAAAAAAA&#10;AAAAAKECAABkcnMvZG93bnJldi54bWxQSwUGAAAAAAQABAD5AAAAkgMAAAAA&#10;"/>
                <v:shape id="Text Box 1163" o:spid="_x0000_s1694" type="#_x0000_t202" style="position:absolute;left:13306;top:65735;width:9823;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mXsAA&#10;AADdAAAADwAAAGRycy9kb3ducmV2LnhtbERPy6rCMBDdX/AfwghuLpr61moU7wXFrY8PGJuxLTaT&#10;0kRb/94Igrs5nOcs140pxIMql1tW0O9FIIgTq3NOFZxP2+4MhPPIGgvLpOBJDtar1s8SY21rPtDj&#10;6FMRQtjFqCDzvoyldElGBl3PlsSBu9rKoA+wSqWusA7hppCDKJpIgzmHhgxL+s8ouR3vRsF1X/+O&#10;5/Vl58/Tw2jyh/n0Yp9KddrNZgHCU+O/4o97r8P88XAE72/C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ImXsAAAADdAAAADwAAAAAAAAAAAAAAAACYAgAAZHJzL2Rvd25y&#10;ZXYueG1sUEsFBgAAAAAEAAQA9QAAAIUDAAAAAA==&#10;" stroked="f">
                  <v:textbox>
                    <w:txbxContent>
                      <w:p w:rsidR="008006A2" w:rsidRPr="00F814F0" w:rsidRDefault="008006A2" w:rsidP="0011687F">
                        <w:pPr>
                          <w:rPr>
                            <w:color w:val="FF0000"/>
                            <w:sz w:val="16"/>
                            <w:szCs w:val="16"/>
                            <w:lang w:val="fr-FR"/>
                          </w:rPr>
                        </w:pPr>
                        <w:r w:rsidRPr="00F814F0">
                          <w:rPr>
                            <w:color w:val="FF0000"/>
                            <w:sz w:val="16"/>
                            <w:szCs w:val="16"/>
                            <w:lang w:val="fr-FR"/>
                          </w:rPr>
                          <w:t>SRS-026 3-13-</w:t>
                        </w:r>
                        <w:r>
                          <w:rPr>
                            <w:color w:val="FF0000"/>
                            <w:sz w:val="16"/>
                            <w:szCs w:val="16"/>
                            <w:lang w:val="fr-FR"/>
                          </w:rPr>
                          <w:t>17</w:t>
                        </w:r>
                      </w:p>
                    </w:txbxContent>
                  </v:textbox>
                </v:shape>
                <v:shape id="AutoShape 1186" o:spid="_x0000_s1695" type="#_x0000_t32" style="position:absolute;left:31091;top:33225;width: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0RcQAAADdAAAADwAAAGRycy9kb3ducmV2LnhtbERPS2sCMRC+F/ofwhR6KZq1siKrUbYF&#10;oRY8+LqPm+kmdDPZbqKu/74pFLzNx/ec+bJ3jbhQF6xnBaNhBoK48tpyreCwXw2mIEJE1th4JgU3&#10;CrBcPD7MsdD+ylu67GItUgiHAhWYGNtCylAZchiGviVO3JfvHMYEu1rqDq8p3DXyNcsm0qHl1GCw&#10;pXdD1ffu7BRs1qO38mTs+nP7Yzf5qmzO9ctRqeenvpyBiNTHu/jf/aHT/Hyc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DRFxAAAAN0AAAAPAAAAAAAAAAAA&#10;AAAAAKECAABkcnMvZG93bnJldi54bWxQSwUGAAAAAAQABAD5AAAAkgMAAAAA&#10;"/>
                <v:shape id="AutoShape 1187" o:spid="_x0000_s1696" type="#_x0000_t32" style="position:absolute;left:36671;top:30344;width:1886;height:4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aqMsQAAADdAAAADwAAAGRycy9kb3ducmV2LnhtbERPS2sCMRC+F/ofwhR6KZq1RZGtUbaC&#10;UAUPvu7jZroJ3UzWTdT13xuh0Nt8fM+ZzDpXiwu1wXpWMOhnIIhLry1XCva7RW8MIkRkjbVnUnCj&#10;ALPp89MEc+2vvKHLNlYihXDIUYGJscmlDKUhh6HvG+LE/fjWYUywraRu8ZrCXS3fs2wkHVpODQYb&#10;mhsqf7dnp2C9HHwVR2OXq83JroeLoj5XbwelXl+64hNEpC7+i//c3zrNH36M4PFNOkF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hqoyxAAAAN0AAAAPAAAAAAAAAAAA&#10;AAAAAKECAABkcnMvZG93bnJldi54bWxQSwUGAAAAAAQABAD5AAAAkgMAAAAA&#10;"/>
                <v:shape id="Text Box 1200" o:spid="_x0000_s1697" type="#_x0000_t202" style="position:absolute;left:27093;top:38124;width:4854;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A5.2</w:t>
                        </w:r>
                      </w:p>
                    </w:txbxContent>
                  </v:textbox>
                </v:shape>
                <v:shape id="Text Box 1202" o:spid="_x0000_s1698" type="#_x0000_t202" style="position:absolute;left:28795;top:46053;width:4846;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0CFMUA&#10;AADdAAAADwAAAGRycy9kb3ducmV2LnhtbESPQWvCQBCF74L/YRnBm+6qtdToKtJS6KlS2wrehuyY&#10;BLOzIbs16b/vHAreZnhv3vtms+t9rW7UxiqwhdnUgCLOg6u4sPD1+Tp5AhUTssM6MFn4pQi77XCw&#10;wcyFjj/odkyFkhCOGVooU2oyrWNeksc4DQ2xaJfQekyytoV2LXYS7ms9N+ZRe6xYGkps6Lmk/Hr8&#10;8Ra+3y/n04M5FC9+2XShN5r9Sls7HvX7NahEfbqb/6/fnOAvF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QIUxQAAAN0AAAAPAAAAAAAAAAAAAAAAAJgCAABkcnMv&#10;ZG93bnJldi54bWxQSwUGAAAAAAQABAD1AAAAigM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A5.3</w:t>
                        </w:r>
                      </w:p>
                    </w:txbxContent>
                  </v:textbox>
                </v:shape>
                <v:shape id="Text Box 1204" o:spid="_x0000_s1699" type="#_x0000_t202" style="position:absolute;left:13035;top:30344;width:4846;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nj8MA&#10;AADdAAAADwAAAGRycy9kb3ducmV2LnhtbERPTWvCQBC9F/wPywi96a5tFU3dBGkp9KQYtdDbkB2T&#10;0OxsyG5N+u9dQehtHu9z1tlgG3GhzteONcymCgRx4UzNpYbj4WOyBOEDssHGMWn4Iw9ZOnpYY2Jc&#10;z3u65KEUMYR9ghqqENpESl9UZNFPXUscubPrLIYIu1KaDvsYbhv5pNRCWqw5NlTY0ltFxU/+azWc&#10;tufvrxe1K9/tvO3doCTbldT6cTxsXkEEGsK/+O7+NHH+/HkFt2/iC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Gnj8MAAADdAAAADwAAAAAAAAAAAAAAAACYAgAAZHJzL2Rv&#10;d25yZXYueG1sUEsFBgAAAAAEAAQA9QAAAIgDA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A5.1</w:t>
                        </w:r>
                      </w:p>
                    </w:txbxContent>
                  </v:textbox>
                </v:shape>
                <v:shape id="Text Box 1205" o:spid="_x0000_s1700" type="#_x0000_t202" style="position:absolute;left:26543;top:62461;width:7578;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19b8UA&#10;AADdAAAADwAAAGRycy9kb3ducmV2LnhtbESPQWvCQBCF70L/wzIFb7pbUampq5SK4KlFq0JvQ3ZM&#10;QrOzIbua9N93DoK3Gd6b975Zrntfqxu1sQps4WVsQBHnwVVcWDh+b0evoGJCdlgHJgt/FGG9ehos&#10;MXOh4z3dDqlQEsIxQwtlSk2mdcxL8hjHoSEW7RJaj0nWttCuxU7Cfa0nxsy1x4qlocSGPkrKfw9X&#10;b+H0efk5T81XsfGzpgu90ewX2trhc//+BipRnx7m+/XOCf5sKvz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X1vxQAAAN0AAAAPAAAAAAAAAAAAAAAAAJgCAABkcnMv&#10;ZG93bnJldi54bWxQSwUGAAAAAAQABAD1AAAAigM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A5.5 &amp; 6</w:t>
                        </w:r>
                      </w:p>
                    </w:txbxContent>
                  </v:textbox>
                </v:shape>
                <v:shape id="Text Box 1206" o:spid="_x0000_s1701" type="#_x0000_t202" style="position:absolute;left:30707;top:55274;width:4855;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A5.4</w:t>
                        </w:r>
                      </w:p>
                    </w:txbxContent>
                  </v:textbox>
                </v:shape>
                <v:shape id="Text Box 1207" o:spid="_x0000_s1702" type="#_x0000_t202" style="position:absolute;left:36391;top:69988;width:4846;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Gg8EA&#10;AADdAAAADwAAAGRycy9kb3ducmV2LnhtbERPTYvCMBC9C/6HMAveNFlR2e0aRRTBk6LuCt6GZmzL&#10;NpPSRFv/vREEb/N4nzOdt7YUN6p94VjD50CBIE6dKTjT8Htc979A+IBssHRMGu7kYT7rdqaYGNfw&#10;nm6HkIkYwj5BDXkIVSKlT3Oy6AeuIo7cxdUWQ4R1Jk2NTQy3pRwqNZEWC44NOVa0zCn9P1ythr/t&#10;5XwaqV22suOqca2SbL+l1r2PdvEDIlAb3uKXe2Pi/PFoC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zRoPBAAAA3QAAAA8AAAAAAAAAAAAAAAAAmAIAAGRycy9kb3du&#10;cmV2LnhtbFBLBQYAAAAABAAEAPUAAACGAwAAAAA=&#10;" filled="f" stroked="f">
                  <v:textbox>
                    <w:txbxContent>
                      <w:p w:rsidR="008006A2" w:rsidRPr="000E564E" w:rsidRDefault="008006A2" w:rsidP="0011687F">
                        <w:pPr>
                          <w:pStyle w:val="Author"/>
                          <w:spacing w:before="0" w:after="0" w:line="300" w:lineRule="atLeast"/>
                          <w:rPr>
                            <w:noProof w:val="0"/>
                            <w:szCs w:val="20"/>
                            <w:lang w:val="fr-FR"/>
                          </w:rPr>
                        </w:pPr>
                        <w:r>
                          <w:rPr>
                            <w:noProof w:val="0"/>
                            <w:szCs w:val="20"/>
                            <w:lang w:val="fr-FR"/>
                          </w:rPr>
                          <w:t>A5.7</w:t>
                        </w:r>
                      </w:p>
                    </w:txbxContent>
                  </v:textbox>
                </v:shape>
                <w10:anchorlock/>
              </v:group>
            </w:pict>
          </mc:Fallback>
        </mc:AlternateContent>
      </w:r>
    </w:p>
    <w:p w:rsidR="006D779A" w:rsidRDefault="006D779A" w:rsidP="00F54EFE">
      <w:pPr>
        <w:ind w:left="851" w:hanging="851"/>
      </w:pPr>
    </w:p>
    <w:p w:rsidR="003A4AB7" w:rsidRDefault="006D779A" w:rsidP="00F54EFE">
      <w:pPr>
        <w:pStyle w:val="Figure"/>
        <w:ind w:left="851" w:hanging="851"/>
      </w:pPr>
      <w:r>
        <w:rPr>
          <w:rStyle w:val="Fett"/>
        </w:rPr>
        <w:t>“To Achieve EVC Process”</w:t>
      </w:r>
      <w:r w:rsidR="00BF7704">
        <w:t xml:space="preserve"> </w:t>
      </w:r>
    </w:p>
    <w:p w:rsidR="00BF7704" w:rsidRDefault="0050506C" w:rsidP="0050506C">
      <w:r>
        <w:lastRenderedPageBreak/>
        <w:t>The breakdown structure makes to appear a great number of boxes, and e</w:t>
      </w:r>
      <w:r w:rsidR="00FF1784">
        <w:t>ach box needs to be analysed</w:t>
      </w:r>
      <w:r w:rsidR="00856C97">
        <w:t xml:space="preserve"> through SysML IBD</w:t>
      </w:r>
      <w:r w:rsidR="00981359">
        <w:t xml:space="preserve"> ( Mainly Special and Radio Functions)</w:t>
      </w:r>
      <w:r w:rsidR="00856C97">
        <w:t>.</w:t>
      </w:r>
    </w:p>
    <w:p w:rsidR="0050506C" w:rsidRDefault="0050506C" w:rsidP="0050506C"/>
    <w:p w:rsidR="00CF7789" w:rsidRDefault="0050506C" w:rsidP="0050506C">
      <w:r>
        <w:t xml:space="preserve">The great box in blue corresponds to </w:t>
      </w:r>
      <w:r w:rsidR="00CF7789">
        <w:t>“</w:t>
      </w:r>
      <w:r>
        <w:t xml:space="preserve">SRS-026 3-13” </w:t>
      </w:r>
      <w:r w:rsidR="00CF7789">
        <w:t>which is so-called “Speed and Distance Monitoring”. The breakdown structure appears within the IBD.</w:t>
      </w:r>
    </w:p>
    <w:p w:rsidR="00CF7789" w:rsidRDefault="00CF7789" w:rsidP="0050506C"/>
    <w:p w:rsidR="0050506C" w:rsidRDefault="00CF7789" w:rsidP="0050506C">
      <w:r>
        <w:t xml:space="preserve">The small box in </w:t>
      </w:r>
      <w:r w:rsidR="0050506C">
        <w:t>blue</w:t>
      </w:r>
      <w:r>
        <w:t xml:space="preserve"> corresponds to “SRS-026 3-12” and to “SRS-026 3-15” which is so-called “Special Functions”</w:t>
      </w:r>
      <w:r w:rsidR="00BF2926">
        <w:t xml:space="preserve"> (</w:t>
      </w:r>
      <w:r w:rsidR="00261696">
        <w:t xml:space="preserve"> </w:t>
      </w:r>
      <w:r w:rsidR="00BF2926">
        <w:t>1 : mandatory, 2</w:t>
      </w:r>
      <w:r w:rsidR="00261696">
        <w:t xml:space="preserve"> :</w:t>
      </w:r>
      <w:r w:rsidR="00BF2926">
        <w:t xml:space="preserve"> optional</w:t>
      </w:r>
      <w:r w:rsidR="00261696">
        <w:t xml:space="preserve"> )</w:t>
      </w:r>
      <w:r>
        <w:t>.</w:t>
      </w:r>
    </w:p>
    <w:p w:rsidR="00303F69" w:rsidRDefault="00303F69" w:rsidP="0050506C"/>
    <w:p w:rsidR="00154902" w:rsidRDefault="00154902" w:rsidP="0050506C"/>
    <w:p w:rsidR="004C2D74" w:rsidRDefault="004C2D74" w:rsidP="004C2D74">
      <w:pPr>
        <w:pStyle w:val="berschrift2"/>
      </w:pPr>
      <w:bookmarkStart w:id="2656" w:name="_Toc389836236"/>
      <w:r>
        <w:t>Breakdown Structure of EVC</w:t>
      </w:r>
      <w:bookmarkEnd w:id="2656"/>
    </w:p>
    <w:p w:rsidR="004C2D74" w:rsidRDefault="004C2D74" w:rsidP="004C2D74">
      <w:pPr>
        <w:pStyle w:val="berschrift3"/>
      </w:pPr>
      <w:bookmarkStart w:id="2657" w:name="_Toc389836237"/>
      <w:r>
        <w:t>General</w:t>
      </w:r>
      <w:bookmarkEnd w:id="2657"/>
    </w:p>
    <w:p w:rsidR="00154902" w:rsidRDefault="00154902" w:rsidP="0050506C"/>
    <w:p w:rsidR="00154902" w:rsidRDefault="00154902" w:rsidP="0050506C"/>
    <w:p w:rsidR="00154902" w:rsidRDefault="00154902" w:rsidP="0050506C"/>
    <w:p w:rsidR="004C2D74" w:rsidRDefault="004C2D74" w:rsidP="004C2D74">
      <w:pPr>
        <w:pStyle w:val="berschrift3"/>
      </w:pPr>
      <w:bookmarkStart w:id="2658" w:name="_Toc389836238"/>
      <w:r>
        <w:t>First Level</w:t>
      </w:r>
      <w:bookmarkEnd w:id="2658"/>
    </w:p>
    <w:p w:rsidR="004C2D74" w:rsidRDefault="004C2D74" w:rsidP="0050506C"/>
    <w:p w:rsidR="00154902" w:rsidRDefault="00154902" w:rsidP="0050506C">
      <w:r>
        <w:t>The  breakdown structure of IBD “first level” could be established as hereafter.</w:t>
      </w:r>
    </w:p>
    <w:p w:rsidR="00154902" w:rsidRDefault="00154902" w:rsidP="0050506C"/>
    <w:p w:rsidR="00A24D79" w:rsidRDefault="00A24D79" w:rsidP="00A24D79">
      <w:pPr>
        <w:numPr>
          <w:ilvl w:val="0"/>
          <w:numId w:val="24"/>
        </w:numPr>
      </w:pPr>
      <w:r>
        <w:t>A1 : To Store System Data</w:t>
      </w:r>
    </w:p>
    <w:p w:rsidR="000208EA" w:rsidRDefault="000208EA" w:rsidP="000208EA">
      <w:pPr>
        <w:ind w:left="720"/>
      </w:pPr>
    </w:p>
    <w:p w:rsidR="00A24D79" w:rsidRDefault="000208EA" w:rsidP="00A24D79">
      <w:pPr>
        <w:numPr>
          <w:ilvl w:val="0"/>
          <w:numId w:val="24"/>
        </w:numPr>
      </w:pPr>
      <w:r>
        <w:t xml:space="preserve">A2 : </w:t>
      </w:r>
      <w:r w:rsidR="00A24D79">
        <w:t>To Check and Store Balise Data</w:t>
      </w:r>
    </w:p>
    <w:p w:rsidR="000208EA" w:rsidRDefault="000208EA" w:rsidP="000208EA">
      <w:pPr>
        <w:ind w:left="720"/>
      </w:pPr>
    </w:p>
    <w:p w:rsidR="00A24D79" w:rsidRDefault="000208EA" w:rsidP="00A24D79">
      <w:pPr>
        <w:numPr>
          <w:ilvl w:val="0"/>
          <w:numId w:val="24"/>
        </w:numPr>
      </w:pPr>
      <w:r>
        <w:t xml:space="preserve">A3 : </w:t>
      </w:r>
      <w:r w:rsidR="00A24D79">
        <w:t>To Check and Store Radio Messages</w:t>
      </w:r>
    </w:p>
    <w:p w:rsidR="000208EA" w:rsidRDefault="000208EA" w:rsidP="000208EA">
      <w:pPr>
        <w:ind w:left="720"/>
      </w:pPr>
    </w:p>
    <w:p w:rsidR="00A24D79" w:rsidRDefault="000208EA" w:rsidP="00A24D79">
      <w:pPr>
        <w:numPr>
          <w:ilvl w:val="0"/>
          <w:numId w:val="24"/>
        </w:numPr>
      </w:pPr>
      <w:r>
        <w:t xml:space="preserve">A4 : </w:t>
      </w:r>
      <w:r w:rsidR="00A24D79">
        <w:t>To Store Track Description in Database</w:t>
      </w:r>
    </w:p>
    <w:p w:rsidR="000208EA" w:rsidRDefault="000208EA" w:rsidP="000208EA">
      <w:pPr>
        <w:ind w:left="720"/>
      </w:pPr>
    </w:p>
    <w:p w:rsidR="00A24D79" w:rsidRDefault="000208EA" w:rsidP="00A24D79">
      <w:pPr>
        <w:numPr>
          <w:ilvl w:val="0"/>
          <w:numId w:val="24"/>
        </w:numPr>
      </w:pPr>
      <w:r>
        <w:t xml:space="preserve">A5 : </w:t>
      </w:r>
      <w:r w:rsidR="00A24D79">
        <w:t>To Achieve Processes</w:t>
      </w:r>
    </w:p>
    <w:p w:rsidR="000208EA" w:rsidRDefault="000208EA" w:rsidP="000208EA">
      <w:pPr>
        <w:ind w:left="720"/>
      </w:pPr>
    </w:p>
    <w:p w:rsidR="00A24D79" w:rsidRDefault="000208EA" w:rsidP="00A24D79">
      <w:pPr>
        <w:numPr>
          <w:ilvl w:val="0"/>
          <w:numId w:val="24"/>
        </w:numPr>
      </w:pPr>
      <w:r>
        <w:t xml:space="preserve">A6 : </w:t>
      </w:r>
      <w:r w:rsidR="00A24D79">
        <w:t>To Manage DMI</w:t>
      </w:r>
    </w:p>
    <w:p w:rsidR="000208EA" w:rsidRDefault="000208EA" w:rsidP="000208EA">
      <w:pPr>
        <w:ind w:left="720"/>
      </w:pPr>
    </w:p>
    <w:p w:rsidR="00A24D79" w:rsidRDefault="000208EA" w:rsidP="00A24D79">
      <w:pPr>
        <w:numPr>
          <w:ilvl w:val="0"/>
          <w:numId w:val="24"/>
        </w:numPr>
      </w:pPr>
      <w:r>
        <w:t xml:space="preserve">A7 : </w:t>
      </w:r>
      <w:r w:rsidR="00A24D79">
        <w:t>To Manage TIU</w:t>
      </w:r>
    </w:p>
    <w:p w:rsidR="006540D8" w:rsidRDefault="006540D8" w:rsidP="006540D8">
      <w:pPr>
        <w:pStyle w:val="Listenabsatz"/>
      </w:pPr>
    </w:p>
    <w:p w:rsidR="006540D8" w:rsidRDefault="006540D8" w:rsidP="00A24D79">
      <w:pPr>
        <w:numPr>
          <w:ilvl w:val="0"/>
          <w:numId w:val="24"/>
        </w:numPr>
      </w:pPr>
      <w:r>
        <w:t>A8 : To Position Train</w:t>
      </w:r>
    </w:p>
    <w:p w:rsidR="00154902" w:rsidRDefault="00154902" w:rsidP="0050506C"/>
    <w:p w:rsidR="006540D8" w:rsidRDefault="006540D8" w:rsidP="0050506C"/>
    <w:p w:rsidR="00154902" w:rsidRDefault="00154902" w:rsidP="0050506C"/>
    <w:p w:rsidR="004C2D74" w:rsidRDefault="004C2D74" w:rsidP="004C2D74">
      <w:pPr>
        <w:pStyle w:val="berschrift3"/>
      </w:pPr>
      <w:bookmarkStart w:id="2659" w:name="_Toc389836239"/>
      <w:r>
        <w:t>Second Level</w:t>
      </w:r>
      <w:bookmarkEnd w:id="2659"/>
    </w:p>
    <w:p w:rsidR="004C2D74" w:rsidRDefault="004C2D74" w:rsidP="0050506C"/>
    <w:p w:rsidR="00CF7789" w:rsidRDefault="00CF7789" w:rsidP="0050506C">
      <w:r>
        <w:t xml:space="preserve">The final breakdown structure </w:t>
      </w:r>
      <w:r w:rsidR="004C2D74">
        <w:t>of IBD “second level</w:t>
      </w:r>
      <w:r w:rsidR="00A24D79">
        <w:t>”</w:t>
      </w:r>
      <w:r w:rsidR="004C2D74">
        <w:t xml:space="preserve"> </w:t>
      </w:r>
      <w:r>
        <w:t>could be established as hereafter</w:t>
      </w:r>
      <w:r w:rsidR="00303F69">
        <w:t>, by distinguishing mandatory and secondary functions.</w:t>
      </w:r>
    </w:p>
    <w:p w:rsidR="000208EA" w:rsidRDefault="000208EA" w:rsidP="0050506C"/>
    <w:p w:rsidR="00CF7789" w:rsidRDefault="00303F69" w:rsidP="0050506C">
      <w:pPr>
        <w:rPr>
          <w:b/>
        </w:rPr>
      </w:pPr>
      <w:r w:rsidRPr="00303F69">
        <w:rPr>
          <w:b/>
        </w:rPr>
        <w:lastRenderedPageBreak/>
        <w:t>Mandatory :</w:t>
      </w:r>
    </w:p>
    <w:p w:rsidR="000208EA" w:rsidRPr="00303F69" w:rsidRDefault="000208EA" w:rsidP="0050506C">
      <w:pPr>
        <w:rPr>
          <w:b/>
        </w:rPr>
      </w:pPr>
    </w:p>
    <w:p w:rsidR="00CF7789" w:rsidRDefault="000208EA" w:rsidP="00CF7789">
      <w:pPr>
        <w:numPr>
          <w:ilvl w:val="0"/>
          <w:numId w:val="24"/>
        </w:numPr>
      </w:pPr>
      <w:r>
        <w:t xml:space="preserve">A5.1 : </w:t>
      </w:r>
      <w:r w:rsidR="00A531E6">
        <w:t>Speed and Distance Monitoring :</w:t>
      </w:r>
    </w:p>
    <w:p w:rsidR="00A531E6" w:rsidRDefault="00154902" w:rsidP="00A531E6">
      <w:pPr>
        <w:numPr>
          <w:ilvl w:val="1"/>
          <w:numId w:val="24"/>
        </w:numPr>
      </w:pPr>
      <w:r>
        <w:t xml:space="preserve">A5.1.1 : </w:t>
      </w:r>
      <w:r w:rsidR="00A531E6">
        <w:t>Asafe( x, v  ) computation,</w:t>
      </w:r>
    </w:p>
    <w:p w:rsidR="00A531E6" w:rsidRDefault="00154902" w:rsidP="00A531E6">
      <w:pPr>
        <w:numPr>
          <w:ilvl w:val="1"/>
          <w:numId w:val="24"/>
        </w:numPr>
      </w:pPr>
      <w:r>
        <w:t xml:space="preserve">A5.1.2 : </w:t>
      </w:r>
      <w:r w:rsidR="00A531E6">
        <w:t>MRSP(x ) computation,</w:t>
      </w:r>
    </w:p>
    <w:p w:rsidR="00A531E6" w:rsidRDefault="00154902" w:rsidP="00A531E6">
      <w:pPr>
        <w:numPr>
          <w:ilvl w:val="1"/>
          <w:numId w:val="24"/>
        </w:numPr>
      </w:pPr>
      <w:r>
        <w:t xml:space="preserve">A5.1.3 : </w:t>
      </w:r>
      <w:r w:rsidR="00A531E6">
        <w:t>Target and Curves computation,</w:t>
      </w:r>
    </w:p>
    <w:p w:rsidR="00A531E6" w:rsidRDefault="00154902" w:rsidP="00A531E6">
      <w:pPr>
        <w:numPr>
          <w:ilvl w:val="1"/>
          <w:numId w:val="24"/>
        </w:numPr>
      </w:pPr>
      <w:r>
        <w:t xml:space="preserve">A5.1.4 : </w:t>
      </w:r>
      <w:r w:rsidR="00A531E6">
        <w:t>Supervision Limits computation,</w:t>
      </w:r>
    </w:p>
    <w:p w:rsidR="00A531E6" w:rsidRDefault="00154902" w:rsidP="00A531E6">
      <w:pPr>
        <w:numPr>
          <w:ilvl w:val="1"/>
          <w:numId w:val="24"/>
        </w:numPr>
      </w:pPr>
      <w:r>
        <w:t xml:space="preserve">A5.1.5 : </w:t>
      </w:r>
      <w:r w:rsidR="00A531E6">
        <w:t>Commands.</w:t>
      </w:r>
    </w:p>
    <w:p w:rsidR="000208EA" w:rsidRDefault="000208EA" w:rsidP="00154902">
      <w:pPr>
        <w:ind w:left="720"/>
      </w:pPr>
    </w:p>
    <w:p w:rsidR="00A531E6" w:rsidRDefault="000208EA" w:rsidP="00A531E6">
      <w:pPr>
        <w:numPr>
          <w:ilvl w:val="0"/>
          <w:numId w:val="24"/>
        </w:numPr>
      </w:pPr>
      <w:r>
        <w:t xml:space="preserve">A5.2 : </w:t>
      </w:r>
      <w:r w:rsidR="00A531E6">
        <w:t>Protection :</w:t>
      </w:r>
    </w:p>
    <w:p w:rsidR="00CE14CA" w:rsidRDefault="00154902" w:rsidP="00182864">
      <w:pPr>
        <w:numPr>
          <w:ilvl w:val="1"/>
          <w:numId w:val="24"/>
        </w:numPr>
      </w:pPr>
      <w:r>
        <w:t xml:space="preserve">A5.2.1: </w:t>
      </w:r>
      <w:r w:rsidR="00CE14CA">
        <w:t>Emergency Stop (UES, CES, revocation, inhibition)</w:t>
      </w:r>
    </w:p>
    <w:p w:rsidR="00CE14CA" w:rsidRDefault="00154902" w:rsidP="00CE14CA">
      <w:pPr>
        <w:numPr>
          <w:ilvl w:val="1"/>
          <w:numId w:val="24"/>
        </w:numPr>
      </w:pPr>
      <w:r>
        <w:t>A5.2.2</w:t>
      </w:r>
      <w:r w:rsidR="0066169A">
        <w:t xml:space="preserve"> </w:t>
      </w:r>
      <w:r>
        <w:t xml:space="preserve">: </w:t>
      </w:r>
      <w:r w:rsidR="00CE14CA">
        <w:t>Track ahead Free,</w:t>
      </w:r>
    </w:p>
    <w:p w:rsidR="00CE14CA" w:rsidRDefault="00154902" w:rsidP="00CE14CA">
      <w:pPr>
        <w:numPr>
          <w:ilvl w:val="1"/>
          <w:numId w:val="24"/>
        </w:numPr>
      </w:pPr>
      <w:r>
        <w:t>A5.2.3</w:t>
      </w:r>
      <w:r w:rsidR="0066169A">
        <w:t xml:space="preserve"> </w:t>
      </w:r>
      <w:r>
        <w:t xml:space="preserve">: </w:t>
      </w:r>
      <w:r w:rsidR="00CE14CA">
        <w:t>MA Shorten,</w:t>
      </w:r>
    </w:p>
    <w:p w:rsidR="00182864" w:rsidRDefault="00154902" w:rsidP="00182864">
      <w:pPr>
        <w:numPr>
          <w:ilvl w:val="1"/>
          <w:numId w:val="24"/>
        </w:numPr>
      </w:pPr>
      <w:r>
        <w:t>A5.2.4</w:t>
      </w:r>
      <w:r w:rsidR="0066169A">
        <w:t xml:space="preserve"> </w:t>
      </w:r>
      <w:r>
        <w:t xml:space="preserve">: </w:t>
      </w:r>
      <w:r w:rsidR="00182864">
        <w:t>Roll Away Protection,</w:t>
      </w:r>
    </w:p>
    <w:p w:rsidR="00182864" w:rsidRDefault="00154902" w:rsidP="00182864">
      <w:pPr>
        <w:numPr>
          <w:ilvl w:val="1"/>
          <w:numId w:val="24"/>
        </w:numPr>
      </w:pPr>
      <w:r>
        <w:t>A5.2.</w:t>
      </w:r>
      <w:r w:rsidR="0066169A">
        <w:t xml:space="preserve">5 </w:t>
      </w:r>
      <w:r>
        <w:t xml:space="preserve">: </w:t>
      </w:r>
      <w:r w:rsidR="00182864">
        <w:t>Reverse Movement Protection,</w:t>
      </w:r>
    </w:p>
    <w:p w:rsidR="00182864" w:rsidRDefault="00154902" w:rsidP="00182864">
      <w:pPr>
        <w:numPr>
          <w:ilvl w:val="1"/>
          <w:numId w:val="24"/>
        </w:numPr>
      </w:pPr>
      <w:r>
        <w:t>A5.2.</w:t>
      </w:r>
      <w:r w:rsidR="0066169A">
        <w:t xml:space="preserve">6 </w:t>
      </w:r>
      <w:r>
        <w:t xml:space="preserve">: </w:t>
      </w:r>
      <w:r w:rsidR="00182864">
        <w:t>Standstill Supervision.</w:t>
      </w:r>
    </w:p>
    <w:p w:rsidR="000208EA" w:rsidRDefault="000208EA" w:rsidP="00154902">
      <w:pPr>
        <w:ind w:left="720"/>
      </w:pPr>
    </w:p>
    <w:p w:rsidR="00A531E6" w:rsidRDefault="000208EA" w:rsidP="00A531E6">
      <w:pPr>
        <w:numPr>
          <w:ilvl w:val="0"/>
          <w:numId w:val="24"/>
        </w:numPr>
      </w:pPr>
      <w:r>
        <w:t xml:space="preserve">A5.3 : </w:t>
      </w:r>
      <w:r w:rsidR="00A531E6">
        <w:t>Mode and Level  Monitoring :</w:t>
      </w:r>
    </w:p>
    <w:p w:rsidR="00182864" w:rsidRDefault="0066169A" w:rsidP="00182864">
      <w:pPr>
        <w:numPr>
          <w:ilvl w:val="1"/>
          <w:numId w:val="24"/>
        </w:numPr>
      </w:pPr>
      <w:r>
        <w:t xml:space="preserve">A5.3.1: </w:t>
      </w:r>
      <w:r w:rsidR="00182864">
        <w:t>Level Handling,</w:t>
      </w:r>
    </w:p>
    <w:p w:rsidR="00A82355" w:rsidRDefault="0066169A" w:rsidP="00A82355">
      <w:pPr>
        <w:numPr>
          <w:ilvl w:val="1"/>
          <w:numId w:val="24"/>
        </w:numPr>
      </w:pPr>
      <w:r>
        <w:t xml:space="preserve">A5.3.2 : </w:t>
      </w:r>
      <w:r w:rsidR="009E63B9">
        <w:t>Mode Handling.</w:t>
      </w:r>
    </w:p>
    <w:p w:rsidR="000208EA" w:rsidRDefault="000208EA" w:rsidP="00154902">
      <w:pPr>
        <w:ind w:left="720"/>
      </w:pPr>
    </w:p>
    <w:p w:rsidR="00A82355" w:rsidRDefault="000208EA" w:rsidP="00303F69">
      <w:pPr>
        <w:numPr>
          <w:ilvl w:val="0"/>
          <w:numId w:val="24"/>
        </w:numPr>
      </w:pPr>
      <w:r>
        <w:t xml:space="preserve">A5.4 : </w:t>
      </w:r>
      <w:r w:rsidR="00A531E6">
        <w:t xml:space="preserve">Brake </w:t>
      </w:r>
      <w:r w:rsidR="00182864">
        <w:t xml:space="preserve">Command </w:t>
      </w:r>
      <w:r w:rsidR="00A82355">
        <w:t>Handling.</w:t>
      </w:r>
    </w:p>
    <w:p w:rsidR="000208EA" w:rsidRDefault="000208EA" w:rsidP="00303F69">
      <w:pPr>
        <w:rPr>
          <w:b/>
        </w:rPr>
      </w:pPr>
    </w:p>
    <w:p w:rsidR="00303F69" w:rsidRPr="00303F69" w:rsidRDefault="00303F69" w:rsidP="00303F69">
      <w:pPr>
        <w:rPr>
          <w:b/>
        </w:rPr>
      </w:pPr>
      <w:r>
        <w:rPr>
          <w:b/>
        </w:rPr>
        <w:t>Secondary</w:t>
      </w:r>
      <w:r w:rsidRPr="00303F69">
        <w:rPr>
          <w:b/>
        </w:rPr>
        <w:t xml:space="preserve"> :</w:t>
      </w:r>
    </w:p>
    <w:p w:rsidR="000208EA" w:rsidRDefault="000208EA" w:rsidP="0066169A">
      <w:pPr>
        <w:ind w:left="720"/>
      </w:pPr>
    </w:p>
    <w:p w:rsidR="00A531E6" w:rsidRDefault="000208EA" w:rsidP="00A531E6">
      <w:pPr>
        <w:numPr>
          <w:ilvl w:val="0"/>
          <w:numId w:val="24"/>
        </w:numPr>
      </w:pPr>
      <w:r>
        <w:t xml:space="preserve">A5.5 : </w:t>
      </w:r>
      <w:r w:rsidR="00A531E6">
        <w:t xml:space="preserve">Special Functions </w:t>
      </w:r>
      <w:r w:rsidR="00252E0D">
        <w:t xml:space="preserve">1 </w:t>
      </w:r>
      <w:r w:rsidR="00A531E6">
        <w:t>:</w:t>
      </w:r>
    </w:p>
    <w:p w:rsidR="009E63B9" w:rsidRDefault="0066169A" w:rsidP="00182864">
      <w:pPr>
        <w:numPr>
          <w:ilvl w:val="1"/>
          <w:numId w:val="24"/>
        </w:numPr>
      </w:pPr>
      <w:r>
        <w:t xml:space="preserve">A.5.5.1 : </w:t>
      </w:r>
      <w:r w:rsidR="009E63B9">
        <w:t>Track Conditions Handling,</w:t>
      </w:r>
    </w:p>
    <w:p w:rsidR="009E63B9" w:rsidRDefault="0066169A" w:rsidP="00182864">
      <w:pPr>
        <w:numPr>
          <w:ilvl w:val="1"/>
          <w:numId w:val="24"/>
        </w:numPr>
      </w:pPr>
      <w:r>
        <w:t xml:space="preserve">A.5.5.2 : </w:t>
      </w:r>
      <w:r w:rsidR="00A82355">
        <w:t>Route Suitability,</w:t>
      </w:r>
    </w:p>
    <w:p w:rsidR="00A82355" w:rsidRDefault="0066169A" w:rsidP="00182864">
      <w:pPr>
        <w:numPr>
          <w:ilvl w:val="1"/>
          <w:numId w:val="24"/>
        </w:numPr>
      </w:pPr>
      <w:r>
        <w:t xml:space="preserve">A.5.5.3 : </w:t>
      </w:r>
      <w:r w:rsidR="00A82355">
        <w:t>Text Transmission,</w:t>
      </w:r>
    </w:p>
    <w:p w:rsidR="00A82355" w:rsidRDefault="0066169A" w:rsidP="00182864">
      <w:pPr>
        <w:numPr>
          <w:ilvl w:val="1"/>
          <w:numId w:val="24"/>
        </w:numPr>
      </w:pPr>
      <w:r>
        <w:t xml:space="preserve">A.5.5.4 : </w:t>
      </w:r>
      <w:r w:rsidR="00A82355">
        <w:t>Level Crossing.</w:t>
      </w:r>
    </w:p>
    <w:p w:rsidR="000208EA" w:rsidRDefault="000208EA" w:rsidP="00154902">
      <w:pPr>
        <w:ind w:left="720"/>
      </w:pPr>
    </w:p>
    <w:p w:rsidR="009E63B9" w:rsidRDefault="000208EA" w:rsidP="00252E0D">
      <w:pPr>
        <w:numPr>
          <w:ilvl w:val="0"/>
          <w:numId w:val="24"/>
        </w:numPr>
      </w:pPr>
      <w:r>
        <w:t xml:space="preserve">A5.6 : </w:t>
      </w:r>
      <w:r w:rsidR="00252E0D">
        <w:t>Special Functions 2 :</w:t>
      </w:r>
    </w:p>
    <w:p w:rsidR="00E02596" w:rsidRDefault="0066169A" w:rsidP="00182864">
      <w:pPr>
        <w:numPr>
          <w:ilvl w:val="1"/>
          <w:numId w:val="24"/>
        </w:numPr>
      </w:pPr>
      <w:r>
        <w:t xml:space="preserve">A.5.6.1 : </w:t>
      </w:r>
      <w:r w:rsidR="00E02596">
        <w:t>RBC Handover,</w:t>
      </w:r>
    </w:p>
    <w:p w:rsidR="00182864" w:rsidRDefault="0066169A" w:rsidP="00182864">
      <w:pPr>
        <w:numPr>
          <w:ilvl w:val="1"/>
          <w:numId w:val="24"/>
        </w:numPr>
      </w:pPr>
      <w:r>
        <w:t>A.5.6.</w:t>
      </w:r>
      <w:r w:rsidR="000E564E">
        <w:t>2</w:t>
      </w:r>
      <w:r>
        <w:t xml:space="preserve"> : </w:t>
      </w:r>
      <w:r w:rsidR="00182864">
        <w:t>Non Leading</w:t>
      </w:r>
      <w:r w:rsidR="009E63B9">
        <w:t xml:space="preserve"> </w:t>
      </w:r>
      <w:r w:rsidR="00182864">
        <w:t>Handling,</w:t>
      </w:r>
    </w:p>
    <w:p w:rsidR="00182864" w:rsidRDefault="0066169A" w:rsidP="00182864">
      <w:pPr>
        <w:numPr>
          <w:ilvl w:val="1"/>
          <w:numId w:val="24"/>
        </w:numPr>
      </w:pPr>
      <w:r>
        <w:t>A.5.6.</w:t>
      </w:r>
      <w:r w:rsidR="000E564E">
        <w:t>3</w:t>
      </w:r>
      <w:r>
        <w:t xml:space="preserve"> : </w:t>
      </w:r>
      <w:r w:rsidR="00182864">
        <w:t>Splitting/ joining,</w:t>
      </w:r>
    </w:p>
    <w:p w:rsidR="00182864" w:rsidRDefault="0066169A" w:rsidP="00182864">
      <w:pPr>
        <w:numPr>
          <w:ilvl w:val="1"/>
          <w:numId w:val="24"/>
        </w:numPr>
      </w:pPr>
      <w:r>
        <w:t>A.5.6.</w:t>
      </w:r>
      <w:r w:rsidR="000E564E">
        <w:t>4</w:t>
      </w:r>
      <w:r>
        <w:t xml:space="preserve"> : </w:t>
      </w:r>
      <w:r w:rsidR="00182864">
        <w:t>Reversing Movement,</w:t>
      </w:r>
    </w:p>
    <w:p w:rsidR="009E63B9" w:rsidRDefault="0066169A" w:rsidP="00182864">
      <w:pPr>
        <w:numPr>
          <w:ilvl w:val="1"/>
          <w:numId w:val="24"/>
        </w:numPr>
      </w:pPr>
      <w:r>
        <w:t>A.5.6.</w:t>
      </w:r>
      <w:r w:rsidR="000E564E">
        <w:t>5</w:t>
      </w:r>
      <w:r>
        <w:t xml:space="preserve"> : </w:t>
      </w:r>
      <w:r w:rsidR="009E63B9">
        <w:t>National Systems</w:t>
      </w:r>
      <w:r w:rsidR="00E02596">
        <w:t xml:space="preserve"> </w:t>
      </w:r>
      <w:r w:rsidR="009E63B9">
        <w:t>Handling,</w:t>
      </w:r>
    </w:p>
    <w:p w:rsidR="009E63B9" w:rsidRDefault="0066169A" w:rsidP="00182864">
      <w:pPr>
        <w:numPr>
          <w:ilvl w:val="1"/>
          <w:numId w:val="24"/>
        </w:numPr>
      </w:pPr>
      <w:r>
        <w:t>A.5.6.</w:t>
      </w:r>
      <w:r w:rsidR="000E564E">
        <w:t>6</w:t>
      </w:r>
      <w:r>
        <w:t xml:space="preserve"> : </w:t>
      </w:r>
      <w:r w:rsidR="009E63B9">
        <w:t>Tolerance</w:t>
      </w:r>
      <w:r w:rsidR="00E02596">
        <w:t xml:space="preserve"> of Big Metal Mass,</w:t>
      </w:r>
    </w:p>
    <w:p w:rsidR="00E02596" w:rsidRDefault="0066169A" w:rsidP="00182864">
      <w:pPr>
        <w:numPr>
          <w:ilvl w:val="1"/>
          <w:numId w:val="24"/>
        </w:numPr>
      </w:pPr>
      <w:r>
        <w:t>A.5.6.</w:t>
      </w:r>
      <w:r w:rsidR="000E564E">
        <w:t>7</w:t>
      </w:r>
      <w:r>
        <w:t xml:space="preserve"> : </w:t>
      </w:r>
      <w:r w:rsidR="00E02596">
        <w:t>Virtual Balise,</w:t>
      </w:r>
    </w:p>
    <w:p w:rsidR="00E02596" w:rsidRDefault="0066169A" w:rsidP="00182864">
      <w:pPr>
        <w:numPr>
          <w:ilvl w:val="1"/>
          <w:numId w:val="24"/>
        </w:numPr>
      </w:pPr>
      <w:r>
        <w:t>A.5.6.</w:t>
      </w:r>
      <w:r w:rsidR="000E564E">
        <w:t>8</w:t>
      </w:r>
      <w:r>
        <w:t xml:space="preserve"> : </w:t>
      </w:r>
      <w:r w:rsidR="00E02596">
        <w:t>Route Advanced Display.</w:t>
      </w:r>
    </w:p>
    <w:p w:rsidR="000E564E" w:rsidRDefault="000E564E" w:rsidP="000E564E">
      <w:pPr>
        <w:ind w:left="720"/>
      </w:pPr>
    </w:p>
    <w:p w:rsidR="00A531E6" w:rsidRPr="000E564E" w:rsidRDefault="0066169A" w:rsidP="00A531E6">
      <w:pPr>
        <w:numPr>
          <w:ilvl w:val="0"/>
          <w:numId w:val="24"/>
        </w:numPr>
      </w:pPr>
      <w:r w:rsidRPr="000E564E">
        <w:t xml:space="preserve">A.5.7 : </w:t>
      </w:r>
      <w:r w:rsidR="00A531E6" w:rsidRPr="000E564E">
        <w:t>Version Management.</w:t>
      </w:r>
    </w:p>
    <w:p w:rsidR="0050506C" w:rsidRPr="000E564E" w:rsidRDefault="0050506C" w:rsidP="0050506C"/>
    <w:p w:rsidR="0050506C" w:rsidRPr="000E564E" w:rsidRDefault="0050506C" w:rsidP="0050506C"/>
    <w:p w:rsidR="00650ECC" w:rsidRPr="000E564E" w:rsidRDefault="008D341C" w:rsidP="00F54EFE">
      <w:pPr>
        <w:pStyle w:val="berschrift1"/>
        <w:ind w:left="851" w:hanging="851"/>
      </w:pPr>
      <w:r w:rsidRPr="000E564E">
        <w:br w:type="page"/>
      </w:r>
      <w:bookmarkStart w:id="2660" w:name="_Toc389836240"/>
      <w:r w:rsidR="00AC450B">
        <w:lastRenderedPageBreak/>
        <w:t>Development of A5.1 ( exa</w:t>
      </w:r>
      <w:r w:rsidRPr="000E564E">
        <w:t>mple)</w:t>
      </w:r>
      <w:bookmarkEnd w:id="2660"/>
    </w:p>
    <w:p w:rsidR="00650ECC" w:rsidRPr="0066169A" w:rsidRDefault="00650ECC" w:rsidP="00F54EFE">
      <w:pPr>
        <w:pStyle w:val="berschrift2"/>
        <w:ind w:left="851" w:hanging="851"/>
        <w:rPr>
          <w:lang w:val="fr-FR"/>
        </w:rPr>
      </w:pPr>
      <w:bookmarkStart w:id="2661" w:name="_Toc389836241"/>
      <w:r w:rsidRPr="000E564E">
        <w:t>refer</w:t>
      </w:r>
      <w:r w:rsidRPr="0066169A">
        <w:rPr>
          <w:lang w:val="fr-FR"/>
        </w:rPr>
        <w:t>ences</w:t>
      </w:r>
      <w:bookmarkEnd w:id="2661"/>
    </w:p>
    <w:p w:rsidR="00650ECC" w:rsidRPr="0066169A" w:rsidRDefault="00650ECC" w:rsidP="00F54EFE">
      <w:pPr>
        <w:pStyle w:val="Textkrper"/>
        <w:ind w:left="851" w:hanging="851"/>
        <w:rPr>
          <w:lang w:val="fr-FR"/>
        </w:rPr>
      </w:pPr>
      <w:r w:rsidRPr="0066169A">
        <w:rPr>
          <w:lang w:val="fr-FR"/>
        </w:rPr>
        <w:t>UNISIG Subset_026 version_3.3.0</w:t>
      </w:r>
    </w:p>
    <w:p w:rsidR="00650ECC" w:rsidRPr="0066169A" w:rsidRDefault="00650ECC" w:rsidP="00F54EFE">
      <w:pPr>
        <w:pStyle w:val="Textkrper"/>
        <w:ind w:left="851" w:hanging="851"/>
        <w:rPr>
          <w:lang w:val="fr-FR"/>
        </w:rPr>
      </w:pPr>
      <w:r w:rsidRPr="0066169A">
        <w:rPr>
          <w:lang w:val="fr-FR"/>
        </w:rPr>
        <w:tab/>
        <w:t>Chapter 3 : ERTMS / ETCS Principes</w:t>
      </w:r>
    </w:p>
    <w:p w:rsidR="00612728" w:rsidRDefault="00612728" w:rsidP="00F54EFE">
      <w:pPr>
        <w:pStyle w:val="Textkrper"/>
        <w:ind w:left="851" w:hanging="851"/>
      </w:pPr>
      <w:r w:rsidRPr="0066169A">
        <w:rPr>
          <w:lang w:val="fr-FR"/>
        </w:rPr>
        <w:tab/>
        <w:t>Chapter 4 : E</w:t>
      </w:r>
      <w:r>
        <w:t>RTMS / ETCS Modes</w:t>
      </w:r>
    </w:p>
    <w:p w:rsidR="00650ECC" w:rsidRPr="00EC2BDA" w:rsidRDefault="00650ECC" w:rsidP="00612728">
      <w:pPr>
        <w:pStyle w:val="Textkrper"/>
        <w:ind w:left="851"/>
        <w:rPr>
          <w:lang w:val="fr-FR"/>
        </w:rPr>
      </w:pPr>
      <w:r w:rsidRPr="00EC2BDA">
        <w:rPr>
          <w:lang w:val="fr-FR"/>
        </w:rPr>
        <w:t>Chapter 5 : ERTMS / ETCS Procedures</w:t>
      </w:r>
    </w:p>
    <w:p w:rsidR="00650ECC" w:rsidRPr="00EC2BDA" w:rsidRDefault="00650ECC" w:rsidP="00F54EFE">
      <w:pPr>
        <w:pStyle w:val="Textkrper"/>
        <w:ind w:left="851" w:hanging="851"/>
        <w:rPr>
          <w:lang w:val="fr-FR"/>
        </w:rPr>
      </w:pPr>
      <w:r w:rsidRPr="00EC2BDA">
        <w:rPr>
          <w:lang w:val="fr-FR"/>
        </w:rPr>
        <w:tab/>
        <w:t>Chapter 7 : ERTMS / ETCS  Langu</w:t>
      </w:r>
      <w:r>
        <w:rPr>
          <w:lang w:val="fr-FR"/>
        </w:rPr>
        <w:t>age</w:t>
      </w:r>
    </w:p>
    <w:p w:rsidR="00650ECC" w:rsidRDefault="00650ECC" w:rsidP="00F54EFE">
      <w:pPr>
        <w:pStyle w:val="berschrift2"/>
        <w:ind w:left="851" w:hanging="851"/>
      </w:pPr>
      <w:bookmarkStart w:id="2662" w:name="_Toc389836242"/>
      <w:r>
        <w:t>o</w:t>
      </w:r>
      <w:r w:rsidR="005746D5">
        <w:t>verview</w:t>
      </w:r>
      <w:bookmarkEnd w:id="2662"/>
    </w:p>
    <w:p w:rsidR="00650ECC" w:rsidRPr="00CB1040" w:rsidRDefault="005746D5" w:rsidP="00F54EFE">
      <w:pPr>
        <w:ind w:left="851" w:hanging="851"/>
        <w:rPr>
          <w:color w:val="FF0000"/>
        </w:rPr>
      </w:pPr>
      <w:r>
        <w:rPr>
          <w:color w:val="FF0000"/>
        </w:rPr>
        <w:t>[SRS-026-chapter : 3.</w:t>
      </w:r>
      <w:r w:rsidR="00650ECC" w:rsidRPr="00CB1040">
        <w:rPr>
          <w:color w:val="FF0000"/>
        </w:rPr>
        <w:t>13</w:t>
      </w:r>
      <w:r>
        <w:rPr>
          <w:color w:val="FF0000"/>
        </w:rPr>
        <w:t>.9.3</w:t>
      </w:r>
      <w:r w:rsidR="00650ECC" w:rsidRPr="00CB1040">
        <w:rPr>
          <w:color w:val="FF0000"/>
        </w:rPr>
        <w:t>]</w:t>
      </w:r>
    </w:p>
    <w:p w:rsidR="00F9090D" w:rsidRDefault="00F9090D" w:rsidP="00F54EFE">
      <w:pPr>
        <w:pStyle w:val="Textkrper"/>
        <w:ind w:left="851" w:hanging="851"/>
      </w:pPr>
      <w:r>
        <w:t>“</w:t>
      </w:r>
      <w:r w:rsidR="00AC450B">
        <w:t>Speed and Distance</w:t>
      </w:r>
      <w:r w:rsidR="005746D5">
        <w:t xml:space="preserve"> </w:t>
      </w:r>
      <w:r>
        <w:t xml:space="preserve">Monitoring” (A5.1) </w:t>
      </w:r>
      <w:r w:rsidR="00CF64F9">
        <w:t>consists</w:t>
      </w:r>
      <w:r w:rsidR="005746D5">
        <w:t xml:space="preserve"> in computation of EBD, EBI, SBD and SBI </w:t>
      </w:r>
      <w:r>
        <w:t>curves.</w:t>
      </w:r>
    </w:p>
    <w:p w:rsidR="005746D5" w:rsidRDefault="00F9090D" w:rsidP="00F54EFE">
      <w:pPr>
        <w:pStyle w:val="Textkrper"/>
        <w:ind w:left="851" w:hanging="851"/>
      </w:pPr>
      <w:r>
        <w:t>“</w:t>
      </w:r>
      <w:r w:rsidR="005746D5">
        <w:t>GUI curve</w:t>
      </w:r>
      <w:r>
        <w:t>”</w:t>
      </w:r>
      <w:r w:rsidR="005746D5">
        <w:t xml:space="preserve"> is not</w:t>
      </w:r>
      <w:r w:rsidR="00CF64F9">
        <w:t xml:space="preserve"> </w:t>
      </w:r>
      <w:r w:rsidR="005746D5">
        <w:t>addressed.</w:t>
      </w:r>
    </w:p>
    <w:p w:rsidR="00F9090D" w:rsidRDefault="00F9090D" w:rsidP="00F54EFE">
      <w:pPr>
        <w:pStyle w:val="Textkrper"/>
        <w:ind w:left="851" w:hanging="851"/>
      </w:pPr>
    </w:p>
    <w:p w:rsidR="005746D5" w:rsidRDefault="00CF64F9" w:rsidP="00F54EFE">
      <w:pPr>
        <w:pStyle w:val="Textkrper"/>
        <w:ind w:left="851" w:hanging="851"/>
      </w:pPr>
      <w:r>
        <w:t>The use of an Excel database is involved in this exercise.</w:t>
      </w:r>
    </w:p>
    <w:p w:rsidR="00CF64F9" w:rsidRDefault="00CF64F9" w:rsidP="00F54EFE">
      <w:pPr>
        <w:pStyle w:val="Textkrper"/>
        <w:ind w:left="851" w:hanging="851"/>
      </w:pPr>
      <w:r>
        <w:t>The technics to fill up the database starting from balise contents is not approached.</w:t>
      </w:r>
    </w:p>
    <w:p w:rsidR="007F798B" w:rsidRDefault="007F798B" w:rsidP="00F54EFE">
      <w:pPr>
        <w:pStyle w:val="Textkrper"/>
        <w:ind w:left="851" w:hanging="851"/>
      </w:pPr>
    </w:p>
    <w:p w:rsidR="00CF64F9" w:rsidRDefault="00CF64F9" w:rsidP="00F9090D">
      <w:r>
        <w:t>The structure of the database is defined and Excel capabilities such as classification of data lists following increasing or</w:t>
      </w:r>
      <w:r w:rsidR="0031337C">
        <w:t xml:space="preserve"> </w:t>
      </w:r>
      <w:r>
        <w:t>decre</w:t>
      </w:r>
      <w:r w:rsidR="0031337C">
        <w:t>asing abscissa</w:t>
      </w:r>
      <w:r w:rsidR="00D24CC4">
        <w:t xml:space="preserve"> are used.</w:t>
      </w:r>
    </w:p>
    <w:p w:rsidR="00D24CC4" w:rsidRDefault="00D24CC4" w:rsidP="00F54EFE">
      <w:pPr>
        <w:pStyle w:val="Textkrper"/>
        <w:ind w:left="851" w:hanging="851"/>
      </w:pPr>
      <w:r>
        <w:t>We shall start</w:t>
      </w:r>
      <w:r w:rsidR="00DE7BC1">
        <w:t xml:space="preserve"> from a typical BG of 2 or 3 balises that are</w:t>
      </w:r>
      <w:r>
        <w:t xml:space="preserve"> crossed by one train in level 1.</w:t>
      </w:r>
    </w:p>
    <w:p w:rsidR="007F798B" w:rsidRDefault="007F798B" w:rsidP="00F54EFE">
      <w:pPr>
        <w:pStyle w:val="Textkrper"/>
        <w:ind w:left="851" w:hanging="851"/>
      </w:pPr>
    </w:p>
    <w:p w:rsidR="0031337C" w:rsidRDefault="00D24CC4" w:rsidP="00F54EFE">
      <w:pPr>
        <w:pStyle w:val="Textkrper"/>
        <w:ind w:left="851" w:hanging="851"/>
      </w:pPr>
      <w:r>
        <w:t xml:space="preserve">This BG will provide basic data packets such as : </w:t>
      </w:r>
    </w:p>
    <w:p w:rsidR="00BD6926" w:rsidRDefault="00BD6926" w:rsidP="00F54EFE">
      <w:pPr>
        <w:pStyle w:val="Textkrper"/>
        <w:numPr>
          <w:ilvl w:val="0"/>
          <w:numId w:val="12"/>
        </w:numPr>
        <w:ind w:left="851" w:hanging="851"/>
      </w:pPr>
      <w:r>
        <w:t>National values,</w:t>
      </w:r>
    </w:p>
    <w:p w:rsidR="00BD6926" w:rsidRDefault="00BD6926" w:rsidP="00F54EFE">
      <w:pPr>
        <w:pStyle w:val="Textkrper"/>
        <w:numPr>
          <w:ilvl w:val="0"/>
          <w:numId w:val="12"/>
        </w:numPr>
        <w:ind w:left="851" w:hanging="851"/>
      </w:pPr>
      <w:r>
        <w:t>Movement  Authorization,</w:t>
      </w:r>
    </w:p>
    <w:p w:rsidR="00BD6926" w:rsidRDefault="00BD6926" w:rsidP="00F54EFE">
      <w:pPr>
        <w:pStyle w:val="Textkrper"/>
        <w:numPr>
          <w:ilvl w:val="0"/>
          <w:numId w:val="12"/>
        </w:numPr>
        <w:ind w:left="851" w:hanging="851"/>
      </w:pPr>
      <w:r>
        <w:t>Balise linking,</w:t>
      </w:r>
    </w:p>
    <w:p w:rsidR="00BD6926" w:rsidRDefault="00BD6926" w:rsidP="00F54EFE">
      <w:pPr>
        <w:pStyle w:val="Textkrper"/>
        <w:numPr>
          <w:ilvl w:val="0"/>
          <w:numId w:val="12"/>
        </w:numPr>
        <w:ind w:left="851" w:hanging="851"/>
      </w:pPr>
      <w:r>
        <w:t>Speed Profile,</w:t>
      </w:r>
    </w:p>
    <w:p w:rsidR="00BD6926" w:rsidRDefault="00BD6926" w:rsidP="00F54EFE">
      <w:pPr>
        <w:pStyle w:val="Textkrper"/>
        <w:numPr>
          <w:ilvl w:val="0"/>
          <w:numId w:val="12"/>
        </w:numPr>
        <w:ind w:left="851" w:hanging="851"/>
      </w:pPr>
      <w:r>
        <w:t xml:space="preserve">Gradient </w:t>
      </w:r>
      <w:r w:rsidR="00650ECC">
        <w:t>P</w:t>
      </w:r>
      <w:r>
        <w:t>rofile,</w:t>
      </w:r>
    </w:p>
    <w:p w:rsidR="00DE7BC1" w:rsidRDefault="00DE7BC1" w:rsidP="00F54EFE">
      <w:pPr>
        <w:pStyle w:val="Textkrper"/>
        <w:numPr>
          <w:ilvl w:val="0"/>
          <w:numId w:val="12"/>
        </w:numPr>
        <w:ind w:left="851" w:hanging="851"/>
      </w:pPr>
      <w:r>
        <w:t>Level Order,</w:t>
      </w:r>
    </w:p>
    <w:p w:rsidR="00BD6926" w:rsidRDefault="00BD6926" w:rsidP="00F54EFE">
      <w:pPr>
        <w:pStyle w:val="Textkrper"/>
        <w:numPr>
          <w:ilvl w:val="0"/>
          <w:numId w:val="12"/>
        </w:numPr>
        <w:ind w:left="851" w:hanging="851"/>
      </w:pPr>
      <w:r>
        <w:t>Temporary</w:t>
      </w:r>
      <w:r w:rsidR="00DE7BC1">
        <w:t xml:space="preserve"> </w:t>
      </w:r>
      <w:r>
        <w:t>Speed Restriction.</w:t>
      </w:r>
    </w:p>
    <w:p w:rsidR="00BD6926" w:rsidRDefault="00BD6926" w:rsidP="00F54EFE">
      <w:pPr>
        <w:pStyle w:val="Textkrper"/>
        <w:numPr>
          <w:ilvl w:val="0"/>
          <w:numId w:val="12"/>
        </w:numPr>
        <w:ind w:left="851" w:hanging="851"/>
      </w:pPr>
      <w:r>
        <w:t>etc…</w:t>
      </w:r>
    </w:p>
    <w:p w:rsidR="00652C36" w:rsidRDefault="00652C36" w:rsidP="00F54EFE">
      <w:pPr>
        <w:pStyle w:val="Textkrper"/>
        <w:ind w:left="851" w:hanging="851"/>
      </w:pPr>
    </w:p>
    <w:p w:rsidR="003F330F" w:rsidRDefault="003F330F" w:rsidP="00F54EFE">
      <w:pPr>
        <w:pStyle w:val="berschrift2"/>
        <w:ind w:left="851" w:hanging="851"/>
      </w:pPr>
      <w:bookmarkStart w:id="2663" w:name="_Toc389836243"/>
      <w:r>
        <w:t xml:space="preserve">Context of Speed </w:t>
      </w:r>
      <w:r w:rsidR="00F9090D">
        <w:t>and Distance Monitoring</w:t>
      </w:r>
      <w:bookmarkEnd w:id="2663"/>
    </w:p>
    <w:p w:rsidR="003F330F" w:rsidRDefault="00D037BA" w:rsidP="00F9090D">
      <w:r>
        <w:t xml:space="preserve">The context is defined with SysML diagram through one BDD (Block Diagram Definition) and several IBD (Internal Block Diagram) that will need to be linked with other parts of the OpenETCS definition. </w:t>
      </w:r>
    </w:p>
    <w:p w:rsidR="003F330F" w:rsidRDefault="003F330F" w:rsidP="00F54EFE">
      <w:pPr>
        <w:pStyle w:val="Textkrper"/>
        <w:ind w:left="851" w:hanging="851"/>
      </w:pPr>
    </w:p>
    <w:p w:rsidR="00D037BA" w:rsidRDefault="00D037BA" w:rsidP="00F9090D">
      <w:r>
        <w:t>The Block Diagram Definit</w:t>
      </w:r>
      <w:r w:rsidR="00F9090D">
        <w:t xml:space="preserve">ion should be composed of </w:t>
      </w:r>
      <w:r>
        <w:t xml:space="preserve"> functions </w:t>
      </w:r>
      <w:r w:rsidR="00F9090D">
        <w:t xml:space="preserve">related to chapter 13 </w:t>
      </w:r>
      <w:r>
        <w:t>of the subset-026</w:t>
      </w:r>
      <w:r w:rsidR="006A0B05">
        <w:t xml:space="preserve"> chapter 3.</w:t>
      </w:r>
    </w:p>
    <w:p w:rsidR="00D037BA" w:rsidRDefault="00D037BA" w:rsidP="00F54EFE">
      <w:pPr>
        <w:pStyle w:val="Textkrper"/>
        <w:ind w:left="851" w:hanging="851"/>
      </w:pPr>
    </w:p>
    <w:p w:rsidR="00F9090D" w:rsidRDefault="00F9090D" w:rsidP="00F9090D">
      <w:r>
        <w:t>The Speed and Distance Monitoring ( Function  A5.1)</w:t>
      </w:r>
      <w:r w:rsidR="008F64EF">
        <w:t xml:space="preserve"> </w:t>
      </w:r>
      <w:r w:rsidR="00EA3356">
        <w:t xml:space="preserve">is </w:t>
      </w:r>
      <w:r w:rsidR="008F64EF">
        <w:t xml:space="preserve">one IBD of BDD </w:t>
      </w:r>
      <w:r>
        <w:t>:</w:t>
      </w:r>
    </w:p>
    <w:p w:rsidR="0086649D" w:rsidRDefault="0086649D" w:rsidP="00F9090D"/>
    <w:p w:rsidR="0086649D" w:rsidRDefault="00834DE0" w:rsidP="00F54EFE">
      <w:pPr>
        <w:pStyle w:val="Textkrper"/>
        <w:ind w:left="851" w:hanging="851"/>
      </w:pPr>
      <w:r>
        <w:rPr>
          <w:noProof/>
          <w:lang w:val="de-DE" w:eastAsia="de-DE"/>
        </w:rPr>
        <mc:AlternateContent>
          <mc:Choice Requires="wpc">
            <w:drawing>
              <wp:inline distT="0" distB="0" distL="0" distR="0">
                <wp:extent cx="6286500" cy="2654935"/>
                <wp:effectExtent l="19050" t="19050" r="9525" b="59690"/>
                <wp:docPr id="249" name="Zeichenbereich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366" name="Text Box 250"/>
                        <wps:cNvSpPr txBox="1">
                          <a:spLocks noChangeArrowheads="1"/>
                        </wps:cNvSpPr>
                        <wps:spPr bwMode="auto">
                          <a:xfrm>
                            <a:off x="2232025" y="194945"/>
                            <a:ext cx="2273935" cy="2357755"/>
                          </a:xfrm>
                          <a:prstGeom prst="rect">
                            <a:avLst/>
                          </a:prstGeom>
                          <a:solidFill>
                            <a:srgbClr val="FFFFFF"/>
                          </a:solidFill>
                          <a:ln w="9525">
                            <a:solidFill>
                              <a:srgbClr val="000000"/>
                            </a:solidFill>
                            <a:miter lim="800000"/>
                            <a:headEnd/>
                            <a:tailEnd/>
                          </a:ln>
                        </wps:spPr>
                        <wps:txbx>
                          <w:txbxContent>
                            <w:p w:rsidR="008006A2" w:rsidRDefault="008006A2" w:rsidP="00585B14">
                              <w:pPr>
                                <w:pStyle w:val="DocReference"/>
                                <w:jc w:val="center"/>
                                <w:rPr>
                                  <w:lang w:val="en-GB"/>
                                </w:rPr>
                              </w:pPr>
                            </w:p>
                            <w:p w:rsidR="008006A2" w:rsidRDefault="008006A2" w:rsidP="00585B14">
                              <w:pPr>
                                <w:pStyle w:val="Textkrper"/>
                              </w:pPr>
                              <w:r>
                                <w:t>Speed and Distance</w:t>
                              </w:r>
                            </w:p>
                            <w:p w:rsidR="008006A2" w:rsidRDefault="008006A2" w:rsidP="00585B14">
                              <w:pPr>
                                <w:pStyle w:val="Textkrper"/>
                              </w:pPr>
                              <w:r>
                                <w:t>Monitoring   A5.1</w:t>
                              </w:r>
                            </w:p>
                            <w:p w:rsidR="008006A2" w:rsidRPr="00E116B8" w:rsidRDefault="008006A2" w:rsidP="00585B14">
                              <w:pPr>
                                <w:pStyle w:val="Textkrper"/>
                                <w:rPr>
                                  <w:b/>
                                  <w:color w:val="FF0000"/>
                                </w:rPr>
                              </w:pPr>
                              <w:r w:rsidRPr="00E116B8">
                                <w:rPr>
                                  <w:b/>
                                  <w:color w:val="FF0000"/>
                                </w:rPr>
                                <w:t>(SRS-026 chap3-13)</w:t>
                              </w:r>
                            </w:p>
                          </w:txbxContent>
                        </wps:txbx>
                        <wps:bodyPr rot="0" vert="horz" wrap="square" lIns="91440" tIns="45720" rIns="91440" bIns="45720" anchor="t" anchorCtr="0" upright="1">
                          <a:noAutofit/>
                        </wps:bodyPr>
                      </wps:wsp>
                      <wpg:wgp>
                        <wpg:cNvPr id="1367" name="Group 260"/>
                        <wpg:cNvGrpSpPr>
                          <a:grpSpLocks/>
                        </wpg:cNvGrpSpPr>
                        <wpg:grpSpPr bwMode="auto">
                          <a:xfrm>
                            <a:off x="701675" y="2285365"/>
                            <a:ext cx="1609725" cy="198120"/>
                            <a:chOff x="3173" y="463"/>
                            <a:chExt cx="1844" cy="227"/>
                          </a:xfrm>
                        </wpg:grpSpPr>
                        <wpg:grpSp>
                          <wpg:cNvPr id="1368" name="Group 253"/>
                          <wpg:cNvGrpSpPr>
                            <a:grpSpLocks/>
                          </wpg:cNvGrpSpPr>
                          <wpg:grpSpPr bwMode="auto">
                            <a:xfrm>
                              <a:off x="4799" y="463"/>
                              <a:ext cx="218" cy="184"/>
                              <a:chOff x="3098" y="765"/>
                              <a:chExt cx="218" cy="184"/>
                            </a:xfrm>
                          </wpg:grpSpPr>
                          <wps:wsp>
                            <wps:cNvPr id="1369" name="Rectangle 25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0" name="AutoShape 252"/>
                            <wps:cNvCnPr>
                              <a:cxnSpLocks noChangeShapeType="1"/>
                              <a:stCxn id="1369" idx="1"/>
                              <a:endCxn id="136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71" name="Text Box 254"/>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Train Length</w:t>
                                </w:r>
                              </w:p>
                            </w:txbxContent>
                          </wps:txbx>
                          <wps:bodyPr rot="0" vert="horz" wrap="square" lIns="91440" tIns="45720" rIns="91440" bIns="45720" anchor="t" anchorCtr="0" upright="1">
                            <a:noAutofit/>
                          </wps:bodyPr>
                        </wps:wsp>
                      </wpg:wgp>
                      <wpg:wgp>
                        <wpg:cNvPr id="1372" name="Group 259"/>
                        <wpg:cNvGrpSpPr>
                          <a:grpSpLocks/>
                        </wpg:cNvGrpSpPr>
                        <wpg:grpSpPr bwMode="auto">
                          <a:xfrm>
                            <a:off x="709930" y="566420"/>
                            <a:ext cx="1610360" cy="198120"/>
                            <a:chOff x="3240" y="730"/>
                            <a:chExt cx="1845" cy="227"/>
                          </a:xfrm>
                        </wpg:grpSpPr>
                        <wpg:grpSp>
                          <wpg:cNvPr id="1373" name="Group 255"/>
                          <wpg:cNvGrpSpPr>
                            <a:grpSpLocks/>
                          </wpg:cNvGrpSpPr>
                          <wpg:grpSpPr bwMode="auto">
                            <a:xfrm>
                              <a:off x="4866" y="730"/>
                              <a:ext cx="219" cy="184"/>
                              <a:chOff x="3098" y="765"/>
                              <a:chExt cx="218" cy="184"/>
                            </a:xfrm>
                          </wpg:grpSpPr>
                          <wps:wsp>
                            <wps:cNvPr id="1374" name="Rectangle 25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5" name="AutoShape 257"/>
                            <wps:cNvCnPr>
                              <a:cxnSpLocks noChangeShapeType="1"/>
                              <a:stCxn id="1374" idx="1"/>
                              <a:endCxn id="137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84" name="Text Box 258"/>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wps:txbx>
                          <wps:bodyPr rot="0" vert="horz" wrap="square" lIns="91440" tIns="45720" rIns="91440" bIns="45720" anchor="t" anchorCtr="0" upright="1">
                            <a:noAutofit/>
                          </wps:bodyPr>
                        </wps:wsp>
                      </wpg:wgp>
                      <wpg:wgp>
                        <wpg:cNvPr id="1185" name="Group 261"/>
                        <wpg:cNvGrpSpPr>
                          <a:grpSpLocks/>
                        </wpg:cNvGrpSpPr>
                        <wpg:grpSpPr bwMode="auto">
                          <a:xfrm>
                            <a:off x="709930" y="802005"/>
                            <a:ext cx="1610360" cy="196850"/>
                            <a:chOff x="3173" y="463"/>
                            <a:chExt cx="1844" cy="227"/>
                          </a:xfrm>
                        </wpg:grpSpPr>
                        <wpg:grpSp>
                          <wpg:cNvPr id="1186" name="Group 262"/>
                          <wpg:cNvGrpSpPr>
                            <a:grpSpLocks/>
                          </wpg:cNvGrpSpPr>
                          <wpg:grpSpPr bwMode="auto">
                            <a:xfrm>
                              <a:off x="4799" y="463"/>
                              <a:ext cx="218" cy="184"/>
                              <a:chOff x="3098" y="765"/>
                              <a:chExt cx="218" cy="184"/>
                            </a:xfrm>
                          </wpg:grpSpPr>
                          <wps:wsp>
                            <wps:cNvPr id="1187" name="Rectangle 26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8" name="AutoShape 264"/>
                            <wps:cNvCnPr>
                              <a:cxnSpLocks noChangeShapeType="1"/>
                              <a:stCxn id="1187" idx="1"/>
                              <a:endCxn id="118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89" name="Text Box 26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SSP Profile</w:t>
                                </w:r>
                              </w:p>
                            </w:txbxContent>
                          </wps:txbx>
                          <wps:bodyPr rot="0" vert="horz" wrap="square" lIns="91440" tIns="45720" rIns="91440" bIns="45720" anchor="t" anchorCtr="0" upright="1">
                            <a:noAutofit/>
                          </wps:bodyPr>
                        </wps:wsp>
                      </wpg:wgp>
                      <wpg:wgp>
                        <wpg:cNvPr id="1190" name="Group 266"/>
                        <wpg:cNvGrpSpPr>
                          <a:grpSpLocks/>
                        </wpg:cNvGrpSpPr>
                        <wpg:grpSpPr bwMode="auto">
                          <a:xfrm>
                            <a:off x="709295" y="1032510"/>
                            <a:ext cx="1610360" cy="200025"/>
                            <a:chOff x="3240" y="730"/>
                            <a:chExt cx="1845" cy="227"/>
                          </a:xfrm>
                        </wpg:grpSpPr>
                        <wpg:grpSp>
                          <wpg:cNvPr id="1191" name="Group 267"/>
                          <wpg:cNvGrpSpPr>
                            <a:grpSpLocks/>
                          </wpg:cNvGrpSpPr>
                          <wpg:grpSpPr bwMode="auto">
                            <a:xfrm>
                              <a:off x="4866" y="730"/>
                              <a:ext cx="219" cy="184"/>
                              <a:chOff x="3098" y="765"/>
                              <a:chExt cx="218" cy="184"/>
                            </a:xfrm>
                          </wpg:grpSpPr>
                          <wps:wsp>
                            <wps:cNvPr id="1192" name="Rectangle 2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3" name="AutoShape 269"/>
                            <wps:cNvCnPr>
                              <a:cxnSpLocks noChangeShapeType="1"/>
                              <a:stCxn id="1192" idx="1"/>
                              <a:endCxn id="119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94" name="Text Box 27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Gradient Profile</w:t>
                                </w:r>
                              </w:p>
                            </w:txbxContent>
                          </wps:txbx>
                          <wps:bodyPr rot="0" vert="horz" wrap="square" lIns="91440" tIns="45720" rIns="91440" bIns="45720" anchor="t" anchorCtr="0" upright="1">
                            <a:noAutofit/>
                          </wps:bodyPr>
                        </wps:wsp>
                      </wpg:wgp>
                      <wpg:wgp>
                        <wpg:cNvPr id="1195" name="Group 271"/>
                        <wpg:cNvGrpSpPr>
                          <a:grpSpLocks/>
                        </wpg:cNvGrpSpPr>
                        <wpg:grpSpPr bwMode="auto">
                          <a:xfrm>
                            <a:off x="709295" y="1232535"/>
                            <a:ext cx="1610360" cy="196850"/>
                            <a:chOff x="3173" y="463"/>
                            <a:chExt cx="1844" cy="227"/>
                          </a:xfrm>
                        </wpg:grpSpPr>
                        <wpg:grpSp>
                          <wpg:cNvPr id="1196" name="Group 272"/>
                          <wpg:cNvGrpSpPr>
                            <a:grpSpLocks/>
                          </wpg:cNvGrpSpPr>
                          <wpg:grpSpPr bwMode="auto">
                            <a:xfrm>
                              <a:off x="4799" y="463"/>
                              <a:ext cx="218" cy="184"/>
                              <a:chOff x="3098" y="765"/>
                              <a:chExt cx="218" cy="184"/>
                            </a:xfrm>
                          </wpg:grpSpPr>
                          <wps:wsp>
                            <wps:cNvPr id="1197" name="Rectangle 27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8" name="AutoShape 274"/>
                            <wps:cNvCnPr>
                              <a:cxnSpLocks noChangeShapeType="1"/>
                              <a:stCxn id="1197" idx="1"/>
                              <a:endCxn id="119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99" name="Text Box 27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Temporary Speed Restriction</w:t>
                                </w:r>
                              </w:p>
                            </w:txbxContent>
                          </wps:txbx>
                          <wps:bodyPr rot="0" vert="horz" wrap="square" lIns="91440" tIns="45720" rIns="91440" bIns="45720" anchor="t" anchorCtr="0" upright="1">
                            <a:noAutofit/>
                          </wps:bodyPr>
                        </wps:wsp>
                      </wpg:wgp>
                      <wpg:wgp>
                        <wpg:cNvPr id="1200" name="Group 276"/>
                        <wpg:cNvGrpSpPr>
                          <a:grpSpLocks/>
                        </wpg:cNvGrpSpPr>
                        <wpg:grpSpPr bwMode="auto">
                          <a:xfrm>
                            <a:off x="709295" y="1460500"/>
                            <a:ext cx="1610360" cy="200025"/>
                            <a:chOff x="3240" y="730"/>
                            <a:chExt cx="1845" cy="227"/>
                          </a:xfrm>
                        </wpg:grpSpPr>
                        <wpg:grpSp>
                          <wpg:cNvPr id="1201" name="Group 277"/>
                          <wpg:cNvGrpSpPr>
                            <a:grpSpLocks/>
                          </wpg:cNvGrpSpPr>
                          <wpg:grpSpPr bwMode="auto">
                            <a:xfrm>
                              <a:off x="4866" y="730"/>
                              <a:ext cx="219" cy="184"/>
                              <a:chOff x="3098" y="765"/>
                              <a:chExt cx="218" cy="184"/>
                            </a:xfrm>
                          </wpg:grpSpPr>
                          <wps:wsp>
                            <wps:cNvPr id="1202" name="Rectangle 27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3" name="AutoShape 279"/>
                            <wps:cNvCnPr>
                              <a:cxnSpLocks noChangeShapeType="1"/>
                              <a:stCxn id="1202" idx="1"/>
                              <a:endCxn id="120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04" name="Text Box 28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Track  Condition  Request</w:t>
                                </w:r>
                              </w:p>
                            </w:txbxContent>
                          </wps:txbx>
                          <wps:bodyPr rot="0" vert="horz" wrap="square" lIns="91440" tIns="45720" rIns="91440" bIns="45720" anchor="t" anchorCtr="0" upright="1">
                            <a:noAutofit/>
                          </wps:bodyPr>
                        </wps:wsp>
                      </wpg:wgp>
                      <wpg:wgp>
                        <wpg:cNvPr id="1205" name="Group 281"/>
                        <wpg:cNvGrpSpPr>
                          <a:grpSpLocks/>
                        </wpg:cNvGrpSpPr>
                        <wpg:grpSpPr bwMode="auto">
                          <a:xfrm>
                            <a:off x="701675" y="2088515"/>
                            <a:ext cx="1610360" cy="196850"/>
                            <a:chOff x="3173" y="463"/>
                            <a:chExt cx="1844" cy="227"/>
                          </a:xfrm>
                        </wpg:grpSpPr>
                        <wpg:grpSp>
                          <wpg:cNvPr id="1206" name="Group 282"/>
                          <wpg:cNvGrpSpPr>
                            <a:grpSpLocks/>
                          </wpg:cNvGrpSpPr>
                          <wpg:grpSpPr bwMode="auto">
                            <a:xfrm>
                              <a:off x="4799" y="463"/>
                              <a:ext cx="218" cy="184"/>
                              <a:chOff x="3098" y="765"/>
                              <a:chExt cx="218" cy="184"/>
                            </a:xfrm>
                          </wpg:grpSpPr>
                          <wps:wsp>
                            <wps:cNvPr id="1207" name="Rectangle 28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8" name="AutoShape 284"/>
                            <wps:cNvCnPr>
                              <a:cxnSpLocks noChangeShapeType="1"/>
                              <a:stCxn id="1207" idx="1"/>
                              <a:endCxn id="120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0" name="Text Box 28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Speed &amp; Position &amp; LRBG</w:t>
                                </w:r>
                              </w:p>
                            </w:txbxContent>
                          </wps:txbx>
                          <wps:bodyPr rot="0" vert="horz" wrap="square" lIns="91440" tIns="45720" rIns="91440" bIns="45720" anchor="t" anchorCtr="0" upright="1">
                            <a:noAutofit/>
                          </wps:bodyPr>
                        </wps:wsp>
                      </wpg:wgp>
                      <wpg:wgp>
                        <wpg:cNvPr id="1211" name="Group 286"/>
                        <wpg:cNvGrpSpPr>
                          <a:grpSpLocks/>
                        </wpg:cNvGrpSpPr>
                        <wpg:grpSpPr bwMode="auto">
                          <a:xfrm>
                            <a:off x="708660" y="1888490"/>
                            <a:ext cx="1610360" cy="200025"/>
                            <a:chOff x="3240" y="730"/>
                            <a:chExt cx="1845" cy="227"/>
                          </a:xfrm>
                        </wpg:grpSpPr>
                        <wpg:grpSp>
                          <wpg:cNvPr id="1212" name="Group 287"/>
                          <wpg:cNvGrpSpPr>
                            <a:grpSpLocks/>
                          </wpg:cNvGrpSpPr>
                          <wpg:grpSpPr bwMode="auto">
                            <a:xfrm>
                              <a:off x="4866" y="730"/>
                              <a:ext cx="219" cy="184"/>
                              <a:chOff x="3098" y="765"/>
                              <a:chExt cx="218" cy="184"/>
                            </a:xfrm>
                          </wpg:grpSpPr>
                          <wps:wsp>
                            <wps:cNvPr id="1213" name="Rectangle 28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4" name="AutoShape 289"/>
                            <wps:cNvCnPr>
                              <a:cxnSpLocks noChangeShapeType="1"/>
                              <a:stCxn id="1213" idx="1"/>
                              <a:endCxn id="121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5" name="Text Box 29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LOA,  Veoa, DP, OL</w:t>
                                </w:r>
                              </w:p>
                            </w:txbxContent>
                          </wps:txbx>
                          <wps:bodyPr rot="0" vert="horz" wrap="square" lIns="91440" tIns="45720" rIns="91440" bIns="45720" anchor="t" anchorCtr="0" upright="1">
                            <a:noAutofit/>
                          </wps:bodyPr>
                        </wps:wsp>
                      </wpg:wgp>
                      <wpg:wgp>
                        <wpg:cNvPr id="1376" name="Group 291"/>
                        <wpg:cNvGrpSpPr>
                          <a:grpSpLocks/>
                        </wpg:cNvGrpSpPr>
                        <wpg:grpSpPr bwMode="auto">
                          <a:xfrm>
                            <a:off x="701675" y="1688465"/>
                            <a:ext cx="1610360" cy="200025"/>
                            <a:chOff x="3240" y="730"/>
                            <a:chExt cx="1845" cy="227"/>
                          </a:xfrm>
                        </wpg:grpSpPr>
                        <wpg:grpSp>
                          <wpg:cNvPr id="1377" name="Group 292"/>
                          <wpg:cNvGrpSpPr>
                            <a:grpSpLocks/>
                          </wpg:cNvGrpSpPr>
                          <wpg:grpSpPr bwMode="auto">
                            <a:xfrm>
                              <a:off x="4866" y="730"/>
                              <a:ext cx="219" cy="184"/>
                              <a:chOff x="3098" y="765"/>
                              <a:chExt cx="218" cy="184"/>
                            </a:xfrm>
                          </wpg:grpSpPr>
                          <wps:wsp>
                            <wps:cNvPr id="1378" name="Rectangle 29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9" name="AutoShape 294"/>
                            <wps:cNvCnPr>
                              <a:cxnSpLocks noChangeShapeType="1"/>
                              <a:stCxn id="1378" idx="1"/>
                              <a:endCxn id="137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80" name="Text Box 29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Mode Profile</w:t>
                                </w:r>
                              </w:p>
                            </w:txbxContent>
                          </wps:txbx>
                          <wps:bodyPr rot="0" vert="horz" wrap="square" lIns="91440" tIns="45720" rIns="91440" bIns="45720" anchor="t" anchorCtr="0" upright="1">
                            <a:noAutofit/>
                          </wps:bodyPr>
                        </wps:wsp>
                      </wpg:wgp>
                      <wpg:wgp>
                        <wpg:cNvPr id="1381" name="Group 297"/>
                        <wpg:cNvGrpSpPr>
                          <a:grpSpLocks/>
                        </wpg:cNvGrpSpPr>
                        <wpg:grpSpPr bwMode="auto">
                          <a:xfrm>
                            <a:off x="4402455" y="1158875"/>
                            <a:ext cx="190500" cy="160655"/>
                            <a:chOff x="3098" y="765"/>
                            <a:chExt cx="218" cy="184"/>
                          </a:xfrm>
                        </wpg:grpSpPr>
                        <wps:wsp>
                          <wps:cNvPr id="1382" name="Rectangle 29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3" name="AutoShape 299"/>
                          <wps:cNvCnPr>
                            <a:cxnSpLocks noChangeShapeType="1"/>
                            <a:stCxn id="1382" idx="1"/>
                            <a:endCxn id="138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84" name="Text Box 300"/>
                        <wps:cNvSpPr txBox="1">
                          <a:spLocks noChangeArrowheads="1"/>
                        </wps:cNvSpPr>
                        <wps:spPr bwMode="auto">
                          <a:xfrm>
                            <a:off x="4687570" y="1158875"/>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Emergency Brake Curves</w:t>
                              </w:r>
                            </w:p>
                          </w:txbxContent>
                        </wps:txbx>
                        <wps:bodyPr rot="0" vert="horz" wrap="square" lIns="91440" tIns="45720" rIns="91440" bIns="45720" anchor="t" anchorCtr="0" upright="1">
                          <a:noAutofit/>
                        </wps:bodyPr>
                      </wps:wsp>
                      <wpg:wgp>
                        <wpg:cNvPr id="1385" name="Group 302"/>
                        <wpg:cNvGrpSpPr>
                          <a:grpSpLocks/>
                        </wpg:cNvGrpSpPr>
                        <wpg:grpSpPr bwMode="auto">
                          <a:xfrm>
                            <a:off x="4402455" y="1391920"/>
                            <a:ext cx="191135" cy="160655"/>
                            <a:chOff x="3098" y="765"/>
                            <a:chExt cx="218" cy="184"/>
                          </a:xfrm>
                        </wpg:grpSpPr>
                        <wps:wsp>
                          <wps:cNvPr id="1386" name="Rectangle 30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7" name="AutoShape 304"/>
                          <wps:cNvCnPr>
                            <a:cxnSpLocks noChangeShapeType="1"/>
                            <a:stCxn id="1386" idx="1"/>
                            <a:endCxn id="138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88" name="Text Box 305"/>
                        <wps:cNvSpPr txBox="1">
                          <a:spLocks noChangeArrowheads="1"/>
                        </wps:cNvSpPr>
                        <wps:spPr bwMode="auto">
                          <a:xfrm>
                            <a:off x="4687570" y="1391920"/>
                            <a:ext cx="147891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D93388" w:rsidRDefault="008006A2" w:rsidP="00585B14">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S, W, </w:t>
                              </w:r>
                              <w:r w:rsidRPr="00D93388">
                                <w:rPr>
                                  <w:rFonts w:ascii="Alstom" w:hAnsi="Alstom"/>
                                  <w:sz w:val="16"/>
                                  <w:szCs w:val="16"/>
                                </w:rPr>
                                <w:t xml:space="preserve">P, </w:t>
                              </w:r>
                              <w:r>
                                <w:rPr>
                                  <w:rFonts w:ascii="Alstom" w:hAnsi="Alstom"/>
                                  <w:sz w:val="16"/>
                                  <w:szCs w:val="16"/>
                                </w:rPr>
                                <w:t>I</w:t>
                              </w:r>
                            </w:p>
                          </w:txbxContent>
                        </wps:txbx>
                        <wps:bodyPr rot="0" vert="horz" wrap="square" lIns="91440" tIns="45720" rIns="91440" bIns="45720" anchor="t" anchorCtr="0" upright="1">
                          <a:noAutofit/>
                        </wps:bodyPr>
                      </wps:wsp>
                      <wpg:wgp>
                        <wpg:cNvPr id="1389" name="Group 316"/>
                        <wpg:cNvGrpSpPr>
                          <a:grpSpLocks/>
                        </wpg:cNvGrpSpPr>
                        <wpg:grpSpPr bwMode="auto">
                          <a:xfrm>
                            <a:off x="4403090" y="1622425"/>
                            <a:ext cx="190500" cy="160655"/>
                            <a:chOff x="3098" y="765"/>
                            <a:chExt cx="218" cy="184"/>
                          </a:xfrm>
                        </wpg:grpSpPr>
                        <wps:wsp>
                          <wps:cNvPr id="1390" name="Rectangle 31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1" name="AutoShape 318"/>
                          <wps:cNvCnPr>
                            <a:cxnSpLocks noChangeShapeType="1"/>
                            <a:stCxn id="1390" idx="1"/>
                            <a:endCxn id="139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92" name="Text Box 319"/>
                        <wps:cNvSpPr txBox="1">
                          <a:spLocks noChangeArrowheads="1"/>
                        </wps:cNvSpPr>
                        <wps:spPr bwMode="auto">
                          <a:xfrm>
                            <a:off x="4687570" y="1621790"/>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Overspeeding</w:t>
                              </w:r>
                            </w:p>
                          </w:txbxContent>
                        </wps:txbx>
                        <wps:bodyPr rot="0" vert="horz" wrap="square" lIns="91440" tIns="45720" rIns="91440" bIns="45720" anchor="t" anchorCtr="0" upright="1">
                          <a:noAutofit/>
                        </wps:bodyPr>
                      </wps:wsp>
                      <wpg:wgp>
                        <wpg:cNvPr id="1393" name="Group 390"/>
                        <wpg:cNvGrpSpPr>
                          <a:grpSpLocks/>
                        </wpg:cNvGrpSpPr>
                        <wpg:grpSpPr bwMode="auto">
                          <a:xfrm>
                            <a:off x="701675" y="323850"/>
                            <a:ext cx="1609725" cy="198120"/>
                            <a:chOff x="3173" y="463"/>
                            <a:chExt cx="1844" cy="227"/>
                          </a:xfrm>
                        </wpg:grpSpPr>
                        <wpg:grpSp>
                          <wpg:cNvPr id="1394" name="Group 391"/>
                          <wpg:cNvGrpSpPr>
                            <a:grpSpLocks/>
                          </wpg:cNvGrpSpPr>
                          <wpg:grpSpPr bwMode="auto">
                            <a:xfrm>
                              <a:off x="4799" y="463"/>
                              <a:ext cx="218" cy="184"/>
                              <a:chOff x="3098" y="765"/>
                              <a:chExt cx="218" cy="184"/>
                            </a:xfrm>
                          </wpg:grpSpPr>
                          <wps:wsp>
                            <wps:cNvPr id="1395" name="Rectangle 39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6" name="AutoShape 393"/>
                            <wps:cNvCnPr>
                              <a:cxnSpLocks noChangeShapeType="1"/>
                              <a:stCxn id="1395" idx="1"/>
                              <a:endCxn id="139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97" name="Text Box 394"/>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right"/>
                                  <w:rPr>
                                    <w:rFonts w:ascii="Alstom" w:hAnsi="Alstom"/>
                                    <w:sz w:val="16"/>
                                    <w:szCs w:val="16"/>
                                    <w:lang w:val="fr-FR"/>
                                  </w:rPr>
                                </w:pPr>
                                <w:r w:rsidRPr="0086649D">
                                  <w:rPr>
                                    <w:rFonts w:ascii="Alstom" w:hAnsi="Alstom"/>
                                    <w:sz w:val="16"/>
                                    <w:szCs w:val="16"/>
                                    <w:lang w:val="fr-FR"/>
                                  </w:rPr>
                                  <w:t>Fixed Values</w:t>
                                </w:r>
                              </w:p>
                            </w:txbxContent>
                          </wps:txbx>
                          <wps:bodyPr rot="0" vert="horz" wrap="square" lIns="91440" tIns="45720" rIns="91440" bIns="45720" anchor="t" anchorCtr="0" upright="1">
                            <a:noAutofit/>
                          </wps:bodyPr>
                        </wps:wsp>
                      </wpg:wgp>
                      <wpg:wgp>
                        <wpg:cNvPr id="1398" name="Group 411"/>
                        <wpg:cNvGrpSpPr>
                          <a:grpSpLocks/>
                        </wpg:cNvGrpSpPr>
                        <wpg:grpSpPr bwMode="auto">
                          <a:xfrm>
                            <a:off x="4402455" y="1852295"/>
                            <a:ext cx="1645920" cy="198120"/>
                            <a:chOff x="8373" y="5948"/>
                            <a:chExt cx="2592" cy="312"/>
                          </a:xfrm>
                        </wpg:grpSpPr>
                        <wps:wsp>
                          <wps:cNvPr id="1399" name="Text Box 401"/>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Overiding</w:t>
                                </w:r>
                              </w:p>
                            </w:txbxContent>
                          </wps:txbx>
                          <wps:bodyPr rot="0" vert="horz" wrap="square" lIns="91440" tIns="45720" rIns="91440" bIns="45720" anchor="t" anchorCtr="0" upright="1">
                            <a:noAutofit/>
                          </wps:bodyPr>
                        </wps:wsp>
                        <wpg:grpSp>
                          <wpg:cNvPr id="1400" name="Group 403"/>
                          <wpg:cNvGrpSpPr>
                            <a:grpSpLocks/>
                          </wpg:cNvGrpSpPr>
                          <wpg:grpSpPr bwMode="auto">
                            <a:xfrm>
                              <a:off x="8373" y="5948"/>
                              <a:ext cx="300" cy="253"/>
                              <a:chOff x="3098" y="765"/>
                              <a:chExt cx="218" cy="184"/>
                            </a:xfrm>
                          </wpg:grpSpPr>
                          <wps:wsp>
                            <wps:cNvPr id="1401" name="Rectangle 40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2" name="AutoShape 405"/>
                            <wps:cNvCnPr>
                              <a:cxnSpLocks noChangeShapeType="1"/>
                              <a:stCxn id="1401" idx="1"/>
                              <a:endCxn id="140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1403" name="AutoShape 406"/>
                        <wps:cNvCnPr>
                          <a:cxnSpLocks noChangeShapeType="1"/>
                        </wps:cNvCnPr>
                        <wps:spPr bwMode="auto">
                          <a:xfrm>
                            <a:off x="4750435" y="2654300"/>
                            <a:ext cx="343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04" name="Group 413"/>
                        <wpg:cNvGrpSpPr>
                          <a:grpSpLocks/>
                        </wpg:cNvGrpSpPr>
                        <wpg:grpSpPr bwMode="auto">
                          <a:xfrm>
                            <a:off x="4403090" y="2083435"/>
                            <a:ext cx="1645920" cy="198120"/>
                            <a:chOff x="8373" y="5948"/>
                            <a:chExt cx="2592" cy="312"/>
                          </a:xfrm>
                        </wpg:grpSpPr>
                        <wps:wsp>
                          <wps:cNvPr id="1405" name="Text Box 414"/>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Target</w:t>
                                </w:r>
                              </w:p>
                            </w:txbxContent>
                          </wps:txbx>
                          <wps:bodyPr rot="0" vert="horz" wrap="square" lIns="91440" tIns="45720" rIns="91440" bIns="45720" anchor="t" anchorCtr="0" upright="1">
                            <a:noAutofit/>
                          </wps:bodyPr>
                        </wps:wsp>
                        <wpg:grpSp>
                          <wpg:cNvPr id="1406" name="Group 415"/>
                          <wpg:cNvGrpSpPr>
                            <a:grpSpLocks/>
                          </wpg:cNvGrpSpPr>
                          <wpg:grpSpPr bwMode="auto">
                            <a:xfrm>
                              <a:off x="8373" y="5948"/>
                              <a:ext cx="300" cy="253"/>
                              <a:chOff x="3098" y="765"/>
                              <a:chExt cx="218" cy="184"/>
                            </a:xfrm>
                          </wpg:grpSpPr>
                          <wps:wsp>
                            <wps:cNvPr id="1407" name="Rectangle 41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8" name="AutoShape 417"/>
                            <wps:cNvCnPr>
                              <a:cxnSpLocks noChangeShapeType="1"/>
                              <a:stCxn id="1407" idx="1"/>
                              <a:endCxn id="140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1409" name="Group 472"/>
                        <wpg:cNvGrpSpPr>
                          <a:grpSpLocks/>
                        </wpg:cNvGrpSpPr>
                        <wpg:grpSpPr bwMode="auto">
                          <a:xfrm>
                            <a:off x="4403090" y="2285365"/>
                            <a:ext cx="190500" cy="160655"/>
                            <a:chOff x="3098" y="765"/>
                            <a:chExt cx="218" cy="184"/>
                          </a:xfrm>
                        </wpg:grpSpPr>
                        <wps:wsp>
                          <wps:cNvPr id="1410" name="Rectangle 47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1" name="AutoShape 474"/>
                          <wps:cNvCnPr>
                            <a:cxnSpLocks noChangeShapeType="1"/>
                            <a:stCxn id="1410" idx="1"/>
                            <a:endCxn id="141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12" name="Text Box 475"/>
                        <wps:cNvSpPr txBox="1">
                          <a:spLocks noChangeArrowheads="1"/>
                        </wps:cNvSpPr>
                        <wps:spPr bwMode="auto">
                          <a:xfrm>
                            <a:off x="4688205" y="2281555"/>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Request Mode</w:t>
                              </w:r>
                            </w:p>
                          </w:txbxContent>
                        </wps:txbx>
                        <wps:bodyPr rot="0" vert="horz" wrap="square" lIns="91440" tIns="45720" rIns="91440" bIns="45720" anchor="t" anchorCtr="0" upright="1">
                          <a:noAutofit/>
                        </wps:bodyPr>
                      </wps:wsp>
                    </wpc:wpc>
                  </a:graphicData>
                </a:graphic>
              </wp:inline>
            </w:drawing>
          </mc:Choice>
          <mc:Fallback>
            <w:pict>
              <v:group id="Zeichenbereich 249" o:spid="_x0000_s1703" editas="canvas" style="width:495pt;height:209.05pt;mso-position-horizontal-relative:char;mso-position-vertical-relative:line" coordsize="62865,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">
                <v:shape id="_x0000_s1704" type="#_x0000_t75" style="position:absolute;width:62865;height:26549;visibility:visible;mso-wrap-style:square" stroked="t" strokecolor="#0070c0">
                  <v:fill o:detectmouseclick="t"/>
                  <v:path o:connecttype="none"/>
                </v:shape>
                <v:shape id="Text Box 250" o:spid="_x0000_s1705" type="#_x0000_t202" style="position:absolute;left:22320;top:1949;width:22739;height:2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uHsQA&#10;AADdAAAADwAAAGRycy9kb3ducmV2LnhtbERPTWvCQBC9F/wPyxR6KbqxSqrRVUqhxd40Fb0O2TEJ&#10;zc6mu9sY/71bELzN433Oct2bRnTkfG1ZwXiUgCAurK65VLD//hjOQPiArLGxTAou5GG9GjwsMdP2&#10;zDvq8lCKGMI+QwVVCG0mpS8qMuhHtiWO3Mk6gyFCV0rt8BzDTSNfkiSVBmuODRW29F5R8ZP/GQWz&#10;6aY7+q/J9lCkp2Yenl+7z1+n1NNj/7YAEagPd/HNvdFx/iRN4f+beIJ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rh7EAAAA3QAAAA8AAAAAAAAAAAAAAAAAmAIAAGRycy9k&#10;b3ducmV2LnhtbFBLBQYAAAAABAAEAPUAAACJAwAAAAA=&#10;">
                  <v:textbox>
                    <w:txbxContent>
                      <w:p w:rsidR="008006A2" w:rsidRDefault="008006A2" w:rsidP="00585B14">
                        <w:pPr>
                          <w:pStyle w:val="DocReference"/>
                          <w:jc w:val="center"/>
                          <w:rPr>
                            <w:lang w:val="en-GB"/>
                          </w:rPr>
                        </w:pPr>
                      </w:p>
                      <w:p w:rsidR="008006A2" w:rsidRDefault="008006A2" w:rsidP="00585B14">
                        <w:pPr>
                          <w:pStyle w:val="Textkrper"/>
                        </w:pPr>
                        <w:r>
                          <w:t>Speed and Distance</w:t>
                        </w:r>
                      </w:p>
                      <w:p w:rsidR="008006A2" w:rsidRDefault="008006A2" w:rsidP="00585B14">
                        <w:pPr>
                          <w:pStyle w:val="Textkrper"/>
                        </w:pPr>
                        <w:r>
                          <w:t>Monitoring   A5.1</w:t>
                        </w:r>
                      </w:p>
                      <w:p w:rsidR="008006A2" w:rsidRPr="00E116B8" w:rsidRDefault="008006A2" w:rsidP="00585B14">
                        <w:pPr>
                          <w:pStyle w:val="Textkrper"/>
                          <w:rPr>
                            <w:b/>
                            <w:color w:val="FF0000"/>
                          </w:rPr>
                        </w:pPr>
                        <w:r w:rsidRPr="00E116B8">
                          <w:rPr>
                            <w:b/>
                            <w:color w:val="FF0000"/>
                          </w:rPr>
                          <w:t>(SRS-026 chap3-13)</w:t>
                        </w:r>
                      </w:p>
                    </w:txbxContent>
                  </v:textbox>
                </v:shape>
                <v:group id="Group 260" o:spid="_x0000_s1706" style="position:absolute;left:7016;top:22853;width:16098;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ol1y8UAAADdAAAADwAAAGRycy9kb3ducmV2LnhtbERPTWvCQBC9F/wPyxS8&#10;NZsoTSXNKiJVPIRCVSi9DdkxCWZnQ3abxH/fLRR6m8f7nHwzmVYM1LvGsoIkikEQl1Y3XCm4nPdP&#10;KxDOI2tsLZOCOznYrGcPOWbajvxBw8lXIoSwy1BB7X2XSenKmgy6yHbEgbva3qAPsK+k7nEM4aaV&#10;izhOpcGGQ0ONHe1qKm+nb6PgMOK4XSZvQ3G77u5f5+f3zyIhpeaP0/YVhKfJ/4v/3Ecd5i/T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aJdcvFAAAA3QAA&#10;AA8AAAAAAAAAAAAAAAAAqgIAAGRycy9kb3ducmV2LnhtbFBLBQYAAAAABAAEAPoAAACcAwAAAAA=&#10;">
                  <v:group id="Group 253" o:spid="_x0000_s170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51" o:spid="_x0000_s170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7XMQA&#10;AADdAAAADwAAAGRycy9kb3ducmV2LnhtbERPTWvCQBC9F/oflin0VjdVCJq6CaXFUo8xXryN2WmS&#10;NjsbspuY+utdQfA2j/c562wyrRipd41lBa+zCARxaXXDlYJ9sXlZgnAeWWNrmRT8k4MsfXxYY6Lt&#10;iXMad74SIYRdggpq77tESlfWZNDNbEccuB/bG/QB9pXUPZ5CuGnlPIpiabDh0FBjRx81lX+7wSg4&#10;NvM9nvPiKzKrzcJvp+J3OHwq9fw0vb+B8DT5u/jm/tZh/iJewfWbcIJ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O1zEAAAA3QAAAA8AAAAAAAAAAAAAAAAAmAIAAGRycy9k&#10;b3ducmV2LnhtbFBLBQYAAAAABAAEAPUAAACJAwAAAAA=&#10;"/>
                    <v:shape id="AutoShape 252" o:spid="_x0000_s170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JkoMgAAADdAAAADwAAAGRycy9kb3ducmV2LnhtbESPT2vCQBDF74V+h2UKvdWNFlqNrlIK&#10;lmLpwT8EvQ3ZMQlmZ8PuqrGfvnMo9DbDe/Peb2aL3rXqQiE2ng0MBxko4tLbhisDu+3yaQwqJmSL&#10;rWcycKMIi/n93Qxz66+8pssmVUpCOOZooE6py7WOZU0O48B3xKIdfXCYZA2VtgGvEu5aPcqyF+2w&#10;YWmosaP3msrT5uwM7L8m5+JWfNOqGE5WBwwu/mw/jHl86N+moBL16d/8d/1pBf/5V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PJkoMgAAADdAAAADwAAAAAA&#10;AAAAAAAAAAChAgAAZHJzL2Rvd25yZXYueG1sUEsFBgAAAAAEAAQA+QAAAJYDAAAAAA==&#10;">
                      <v:stroke endarrow="block"/>
                    </v:shape>
                  </v:group>
                  <v:shape id="Text Box 254" o:spid="_x0000_s171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sEA&#10;AADdAAAADwAAAGRycy9kb3ducmV2LnhtbERP24rCMBB9X9h/CLPgy6Kp12o1igqKr14+YGzGtmwz&#10;KU3W1r83guDbHM51FqvWlOJOtSssK+j3IhDEqdUFZwou5113CsJ5ZI2lZVLwIAer5ffXAhNtGz7S&#10;/eQzEULYJagg975KpHRpTgZdz1bEgbvZ2qAPsM6krrEJ4aaUgyiaSIMFh4YcK9rmlP6d/o2C26H5&#10;Hc+a695f4uNossEivtqHUp2fdj0H4an1H/HbfdBh/jDuw+ubcIJ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k/v7BAAAA3QAAAA8AAAAAAAAAAAAAAAAAmAIAAGRycy9kb3du&#10;cmV2LnhtbFBLBQYAAAAABAAEAPUAAACGAw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Train Length</w:t>
                          </w:r>
                        </w:p>
                      </w:txbxContent>
                    </v:textbox>
                  </v:shape>
                </v:group>
                <v:group id="Group 259" o:spid="_x0000_s1711" style="position:absolute;left:7099;top:5664;width:16103;height:198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dAjsUAAADdAAAADwAAAGRycy9kb3ducmV2LnhtbERPS2vCQBC+F/wPyxR6&#10;q5sHtpK6BhFbPIhQFUpvQ3ZMQrKzIbtN4r/vFoTe5uN7ziqfTCsG6l1tWUE8j0AQF1bXXCq4nN+f&#10;lyCcR9bYWiYFN3KQr2cPK8y0HfmThpMvRQhhl6GCyvsuk9IVFRl0c9sRB+5qe4M+wL6UuscxhJtW&#10;JlH0Ig3WHBoq7GhbUdGcfoyCjxHHTRrvhkNz3d6+z4vj1yEmpZ4ep80bCE+T/xff3Xsd5qev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nQI7FAAAA3QAA&#10;AA8AAAAAAAAAAAAAAAAAqgIAAGRycy9kb3ducmV2LnhtbFBLBQYAAAAABAAEAPoAAACcAwAAAAA=&#10;">
                  <v:group id="Group 255" o:spid="_x0000_s171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vlFcQAAADdAAAADwAAAGRycy9kb3ducmV2LnhtbERPS2vCQBC+F/wPywi9&#10;1U0MrRJdRURLDyL4APE2ZMckmJ0N2TWJ/75bEHqbj+8582VvKtFS40rLCuJRBII4s7rkXMH5tP2Y&#10;gnAeWWNlmRQ8ycFyMXibY6ptxwdqjz4XIYRdigoK7+tUSpcVZNCNbE0cuJttDPoAm1zqBrsQbio5&#10;jqIvabDk0FBgTeuCsvvxYRR8d9itknjT7u639fN6+txfdjEp9T7sVzMQnnr/L365f3SYn0wS+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vlFcQAAADdAAAA&#10;DwAAAAAAAAAAAAAAAACqAgAAZHJzL2Rvd25yZXYueG1sUEsFBgAAAAAEAAQA+gAAAJsDAAAAAA==&#10;">
                    <v:rect id="Rectangle 256" o:spid="_x0000_s171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CH8MA&#10;AADdAAAADwAAAGRycy9kb3ducmV2LnhtbERPS4vCMBC+C/6HMII3TX2gu9UosouiR62Xvc02Y1tt&#10;JqWJWv31mwXB23x8z5kvG1OKG9WusKxg0I9AEKdWF5wpOCbr3gcI55E1lpZJwYMcLBft1hxjbe+8&#10;p9vBZyKEsItRQe59FUvp0pwMur6tiAN3srVBH2CdSV3jPYSbUg6jaCINFhwacqzoK6f0crgaBb/F&#10;8IjPfbKJzOd65HdNcr7+fCvV7TSrGQhPjX+LX+6tDvNH0zH8fx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sCH8MAAADdAAAADwAAAAAAAAAAAAAAAACYAgAAZHJzL2Rv&#10;d25yZXYueG1sUEsFBgAAAAAEAAQA9QAAAIgDAAAAAA==&#10;"/>
                    <v:shape id="AutoShape 257" o:spid="_x0000_s171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HOMUAAADdAAAADwAAAGRycy9kb3ducmV2LnhtbERPTWvCQBC9C/0PyxR6040WbU1dRQoV&#10;sXgwltDehuw0Cc3Oht1Vo7++Kwje5vE+Z7boTCOO5HxtWcFwkIAgLqyuuVTwtf/ov4LwAVljY5kU&#10;nMnDYv7Qm2Gq7Yl3dMxCKWII+xQVVCG0qZS+qMigH9iWOHK/1hkMEbpSaoenGG4aOUqSiTRYc2yo&#10;sKX3ioq/7GAUfH9OD/k539ImH043P+iMv+xXSj09dss3EIG6cBff3Gsd5z+/jO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XHOMUAAADdAAAADwAAAAAAAAAA&#10;AAAAAAChAgAAZHJzL2Rvd25yZXYueG1sUEsFBgAAAAAEAAQA+QAAAJMDAAAAAA==&#10;">
                      <v:stroke endarrow="block"/>
                    </v:shape>
                  </v:group>
                  <v:shape id="Text Box 258" o:spid="_x0000_s171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DoMAA&#10;AADdAAAADwAAAGRycy9kb3ducmV2LnhtbERPy6rCMBDdC/5DmAtuRFPF1+01igqK26ofMDZjW24z&#10;KU209e+NILibw3nOct2aUjyodoVlBaNhBII4tbrgTMHlvB8sQDiPrLG0TAqe5GC96naWGGvbcEKP&#10;k89ECGEXo4Lc+yqW0qU5GXRDWxEH7mZrgz7AOpO6xiaEm1KOo2gmDRYcGnKsaJdT+n+6GwW3Y9Of&#10;/jbXg7/Mk8lsi8X8ap9K9X7azR8IT63/ij/uow7zR4sJvL8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JDoMAAAADdAAAADwAAAAAAAAAAAAAAAACYAgAAZHJzL2Rvd25y&#10;ZXYueG1sUEsFBgAAAAAEAAQA9QAAAIUDA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v:textbox>
                  </v:shape>
                </v:group>
                <v:group id="Group 261" o:spid="_x0000_s1716" style="position:absolute;left:7099;top:8020;width:16103;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N/GPMQAAADdAAAADwAAAGRycy9kb3ducmV2LnhtbERPS2vCQBC+F/oflil4&#10;q5tULCF1FZFWegiFGkG8DdkxCWZnQ3bN4993C4K3+fies9qMphE9da62rCCeRyCIC6trLhUc86/X&#10;BITzyBoby6RgIgeb9fPTClNtB/6l/uBLEULYpaig8r5NpXRFRQbd3LbEgbvYzqAPsCul7nAI4aaR&#10;b1H0Lg3WHBoqbGlXUXE93IyC/YDDdhF/9tn1spvO+fLnlMWk1Oxl3H6A8DT6h/ju/tZhfpw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N/GPMQAAADdAAAA&#10;DwAAAAAAAAAAAAAAAACqAgAAZHJzL2Rvd25yZXYueG1sUEsFBgAAAAAEAAQA+gAAAJsDAAAAAA==&#10;">
                  <v:group id="Group 262" o:spid="_x0000_s171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1YS8MAAADdAAAADwAAAGRycy9kb3ducmV2LnhtbERPTYvCMBC9C/6HMII3&#10;TbuiSDWKiLt4kAWrsOxtaMa22ExKk23rvzfCgrd5vM9Zb3tTiZYaV1pWEE8jEMSZ1SXnCq6Xz8kS&#10;hPPIGivLpOBBDrab4WCNibYdn6lNfS5CCLsEFRTe14mULivIoJvamjhwN9sY9AE2udQNdiHcVPIj&#10;ihbSYMmhocCa9gVl9/TPKPjqsNvN4kN7ut/2j9/L/PvnFJNS41G/W4Hw1Pu3+N991GF+vFzA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DVhLwwAAAN0AAAAP&#10;AAAAAAAAAAAAAAAAAKoCAABkcnMvZG93bnJldi54bWxQSwUGAAAAAAQABAD6AAAAmgMAAAAA&#10;">
                    <v:rect id="Rectangle 263" o:spid="_x0000_s171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CrsIA&#10;AADdAAAADwAAAGRycy9kb3ducmV2LnhtbERPTYvCMBC9C/6HMII3TVVw3a5RRFH0qPXibbaZbavN&#10;pDRRq7/eLAje5vE+ZzpvTCluVLvCsoJBPwJBnFpdcKbgmKx7ExDOI2ssLZOCBzmYz9qtKcba3nlP&#10;t4PPRAhhF6OC3PsqltKlORl0fVsRB+7P1gZ9gHUmdY33EG5KOYyisTRYcGjIsaJlTunlcDUKfovh&#10;EZ/7ZBOZ7/XI75rkfD2tlOp2msUPCE+N/4jf7q0O8weTL/j/Jp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IKuwgAAAN0AAAAPAAAAAAAAAAAAAAAAAJgCAABkcnMvZG93&#10;bnJldi54bWxQSwUGAAAAAAQABAD1AAAAhwMAAAAA&#10;"/>
                    <v:shape id="AutoShape 264" o:spid="_x0000_s171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2YMcAAADdAAAADwAAAGRycy9kb3ducmV2LnhtbESPQWvCQBCF74L/YZlCb7qJh6Kpq5SC&#10;Uiw9VCW0tyE7TUKzs2F31dhf3zkI3mZ4b977ZrkeXKfOFGLr2UA+zUARV962XBs4HjaTOaiYkC12&#10;nsnAlSKsV+PREgvrL/xJ532qlYRwLNBAk1JfaB2rhhzGqe+JRfvxwWGSNdTaBrxIuOv0LMuetMOW&#10;paHBnl4bqn73J2fg631xKq/lB+3KfLH7xuDi32FrzOPD8PIMKtGQ7ubb9ZsV/HwuuPKNjK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lXZgxwAAAN0AAAAPAAAAAAAA&#10;AAAAAAAAAKECAABkcnMvZG93bnJldi54bWxQSwUGAAAAAAQABAD5AAAAlQMAAAAA&#10;">
                      <v:stroke endarrow="block"/>
                    </v:shape>
                  </v:group>
                  <v:shape id="Text Box 265" o:spid="_x0000_s172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PsPsIA&#10;AADdAAAADwAAAGRycy9kb3ducmV2LnhtbERPzYrCMBC+L/gOYQQvi6Yuu1qrUVxB8Vr1AabN2Bab&#10;SWmirW9vFoS9zcf3O6tNb2rxoNZVlhVMJxEI4tzqigsFl/N+HINwHlljbZkUPMnBZj34WGGibccp&#10;PU6+ECGEXYIKSu+bREqXl2TQTWxDHLirbQ36ANtC6ha7EG5q+RVFM2mw4tBQYkO7kvLb6W4UXI/d&#10;58+iyw7+Mk+/Z79YzTP7VGo07LdLEJ56/y9+u486zJ/GC/j7Jp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w+wgAAAN0AAAAPAAAAAAAAAAAAAAAAAJgCAABkcnMvZG93&#10;bnJldi54bWxQSwUGAAAAAAQABAD1AAAAhwM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SSP Profile</w:t>
                          </w:r>
                        </w:p>
                      </w:txbxContent>
                    </v:textbox>
                  </v:shape>
                </v:group>
                <v:group id="Group 266" o:spid="_x0000_s1721" style="position:absolute;left:7092;top:10325;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HzeccAAADdAAAADwAAAGRycy9kb3ducmV2LnhtbESPQWvCQBCF70L/wzKF&#10;3nSTFqWNriLSlh5EMBaKtyE7JsHsbMhuk/jvnUOhtxnem/e+WW1G16ieulB7NpDOElDEhbc1lwa+&#10;Tx/TV1AhIltsPJOBGwXYrB8mK8ysH/hIfR5LJSEcMjRQxdhmWoeiIodh5lti0S6+cxhl7UptOxwk&#10;3DX6OUkW2mHN0lBhS7uKimv+6wx8DjhsX9L3fn+97G7n0/zws0/JmKfHcbsEFWmM/+a/6y8r+Omb&#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XHzeccAAADd&#10;AAAADwAAAAAAAAAAAAAAAACqAgAAZHJzL2Rvd25yZXYueG1sUEsFBgAAAAAEAAQA+gAAAJ4DAAAA&#10;AA==&#10;">
                  <v:group id="Group 267" o:spid="_x0000_s172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1W4sQAAADdAAAADwAAAGRycy9kb3ducmV2LnhtbERPTWvCQBC9F/wPywi9&#10;1c0qLTW6ikgtPYhQFcTbkB2TYHY2ZLdJ/PeuIPQ2j/c582VvK9FS40vHGtQoAUGcOVNyruF42Lx9&#10;gvAB2WDlmDTcyMNyMXiZY2pcx7/U7kMuYgj7FDUUIdSplD4ryKIfuZo4chfXWAwRNrk0DXYx3FZy&#10;nCQf0mLJsaHAmtYFZdf9n9Xw3WG3mqivdnu9rG/nw/vutFWk9euwX81ABOrDv/jp/jFxvpoq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j1W4sQAAADdAAAA&#10;DwAAAAAAAAAAAAAAAACqAgAAZHJzL2Rvd25yZXYueG1sUEsFBgAAAAAEAAQA+gAAAJsDAAAAAA==&#10;">
                    <v:rect id="Rectangle 268" o:spid="_x0000_s172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368QA&#10;AADdAAAADwAAAGRycy9kb3ducmV2LnhtbERPS2vCQBC+C/0PyxR6MxsjSJO6iihKPeZx6W2anSap&#10;2dmQXTXtr+8WCr3Nx/ec9XYyvbjR6DrLChZRDIK4trrjRkFVHufPIJxH1thbJgVf5GC7eZitMdP2&#10;zjndCt+IEMIuQwWt90MmpatbMugiOxAH7sOOBn2AYyP1iPcQbnqZxPFKGuw4NLQ40L6l+lJcjYL3&#10;LqnwOy9PsUmPS3+eys/r20Gpp8dp9wLC0+T/xX/uVx3mL9IEfr8JJ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2t+vEAAAA3QAAAA8AAAAAAAAAAAAAAAAAmAIAAGRycy9k&#10;b3ducmV2LnhtbFBLBQYAAAAABAAEAPUAAACJAwAAAAA=&#10;"/>
                    <v:shape id="AutoShape 269" o:spid="_x0000_s172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hyzMQAAADdAAAADwAAAGRycy9kb3ducmV2LnhtbERPTWvCQBC9C/6HZQq96SYWiomuUgRL&#10;sXhQS6i3ITtNQrOzYXfV2F/fFQRv83ifM1/2phVncr6xrCAdJyCIS6sbrhR8HdajKQgfkDW2lknB&#10;lTwsF8PBHHNtL7yj8z5UIoawz1FBHUKXS+nLmgz6se2II/djncEQoaukdniJ4aaVkyR5lQYbjg01&#10;drSqqfzdn4yC78/sVFyLLW2KNNsc0Rn/d3hX6vmpf5uBCNSHh/ju/tBxfpq9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6HLMxAAAAN0AAAAPAAAAAAAAAAAA&#10;AAAAAKECAABkcnMvZG93bnJldi54bWxQSwUGAAAAAAQABAD5AAAAkgMAAAAA&#10;">
                      <v:stroke endarrow="block"/>
                    </v:shape>
                  </v:group>
                  <v:shape id="Text Box 270" o:spid="_x0000_s172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VfcEA&#10;AADdAAAADwAAAGRycy9kb3ducmV2LnhtbERPy6rCMBDdC/5DmAtuRFPFx7XXKCoobqt+wNiMbbnN&#10;pDTR1r83guBuDuc5y3VrSvGg2hWWFYyGEQji1OqCMwWX837wC8J5ZI2lZVLwJAfrVbezxFjbhhN6&#10;nHwmQgi7GBXk3lexlC7NyaAb2oo4cDdbG/QB1pnUNTYh3JRyHEUzabDg0JBjRbuc0v/T3Si4HZv+&#10;dNFcD/4yTyazLRbzq30q1ftpN38gPLX+K/64jzrMHy0m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b1X3BAAAA3QAAAA8AAAAAAAAAAAAAAAAAmAIAAGRycy9kb3du&#10;cmV2LnhtbFBLBQYAAAAABAAEAPUAAACGAw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Gradient Profile</w:t>
                          </w:r>
                        </w:p>
                      </w:txbxContent>
                    </v:textbox>
                  </v:shape>
                </v:group>
                <v:group id="Group 271" o:spid="_x0000_s1726" style="position:absolute;left:7092;top:12325;width:16104;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QZQ4cMAAADdAAAADwAAAGRycy9kb3ducmV2LnhtbERPS4vCMBC+L/gfwgje&#10;NK2iuF2jiKh4EMEHLHsbmrEtNpPSxLb++82CsLf5+J6zWHWmFA3VrrCsIB5FIIhTqwvOFNyuu+Ec&#10;hPPIGkvLpOBFDlbL3scCE21bPlNz8ZkIIewSVJB7XyVSujQng25kK+LA3W1t0AdYZ1LX2IZwU8px&#10;FM2kwYJDQ44VbXJKH5enUbBvsV1P4m1zfNw3r5/r9PR9jEmpQb9bf4Hw1Pl/8dt90GF+/Dm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BlDhwwAAAN0AAAAP&#10;AAAAAAAAAAAAAAAAAKoCAABkcnMvZG93bnJldi54bWxQSwUGAAAAAAQABAD6AAAAmgMAAAAA&#10;">
                  <v:group id="Group 272" o:spid="_x0000_s172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TOlsMAAADdAAAADwAAAGRycy9kb3ducmV2LnhtbERPS4vCMBC+C/6HMIK3&#10;Na2y4naNIqLiQRZ8wLK3oRnbYjMpTWzrv98Igrf5+J4zX3amFA3VrrCsIB5FIIhTqwvOFFzO248Z&#10;COeRNZaWScGDHCwX/d4cE21bPlJz8pkIIewSVJB7XyVSujQng25kK+LAXW1t0AdYZ1LX2IZwU8px&#10;FE2lwYJDQ44VrXNKb6e7UbBrsV1N4k1zuF3Xj7/z58/vISalhoNu9Q3CU+ff4pd7r8P8+Gs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1M6WwwAAAN0AAAAP&#10;AAAAAAAAAAAAAAAAAKoCAABkcnMvZG93bnJldi54bWxQSwUGAAAAAAQABAD6AAAAmgMAAAAA&#10;">
                    <v:rect id="Rectangle 273" o:spid="_x0000_s172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Uc8IA&#10;AADdAAAADwAAAGRycy9kb3ducmV2LnhtbERPTYvCMBC9C/sfwizsTVNd0LUaZVEUPWp72dvYjG3d&#10;ZlKaqNVfbwTB2zze50znranEhRpXWlbQ70UgiDOrS84VpMmq+wPCeWSNlWVScCMH89lHZ4qxtlfe&#10;0WXvcxFC2MWooPC+jqV0WUEGXc/WxIE72sagD7DJpW7wGsJNJQdRNJQGSw4NBda0KCj735+NgkM5&#10;SPG+S9aRGa++/bZNTue/pVJfn+3vBISn1r/FL/dGh/n98Qie34QT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RRzwgAAAN0AAAAPAAAAAAAAAAAAAAAAAJgCAABkcnMvZG93&#10;bnJldi54bWxQSwUGAAAAAAQABAD1AAAAhwMAAAAA&#10;"/>
                    <v:shape id="AutoShape 274" o:spid="_x0000_s172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zgvccAAADdAAAADwAAAGRycy9kb3ducmV2LnhtbESPQWvCQBCF74X+h2UKvdVNeihNdJVS&#10;UIrSQ7WEehuyYxLMzobdVaO/vnMo9DbDe/PeN7PF6Hp1phA7zwbySQaKuPa248bA92759AoqJmSL&#10;vWcycKUIi/n93QxL6y/8RedtapSEcCzRQJvSUGod65YcxokfiEU7+OAwyRoabQNeJNz1+jnLXrTD&#10;jqWhxYHeW6qP25Mz8LMpTtW1+qR1lRfrPQYXb7uVMY8P49sUVKIx/Zv/rj+s4OeF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TOC9xwAAAN0AAAAPAAAAAAAA&#10;AAAAAAAAAKECAABkcnMvZG93bnJldi54bWxQSwUGAAAAAAQABAD5AAAAlQMAAAAA&#10;">
                      <v:stroke endarrow="block"/>
                    </v:shape>
                  </v:group>
                  <v:shape id="Text Box 275" o:spid="_x0000_s173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648IA&#10;AADdAAAADwAAAGRycy9kb3ducmV2LnhtbERP22rCQBB9L/gPywi+lLqxtNrEbMQKFV+9fMCYHZNg&#10;djZk11z+vlsQ+jaHc510M5hadNS6yrKCxTwCQZxbXXGh4HL+efsC4TyyxtoyKRjJwSabvKSYaNvz&#10;kbqTL0QIYZeggtL7JpHS5SUZdHPbEAfuZluDPsC2kLrFPoSbWr5H0VIarDg0lNjQrqT8fnoYBbdD&#10;//oZ99e9v6yOH8tvrFZXOyo1mw7bNQhPg/8XP90HHeYv4hj+vgkn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nrjwgAAAN0AAAAPAAAAAAAAAAAAAAAAAJgCAABkcnMvZG93&#10;bnJldi54bWxQSwUGAAAAAAQABAD1AAAAhwM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Temporary Speed Restriction</w:t>
                          </w:r>
                        </w:p>
                      </w:txbxContent>
                    </v:textbox>
                  </v:shape>
                </v:group>
                <v:group id="Group 276" o:spid="_x0000_s1731" style="position:absolute;left:7092;top:14605;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group id="Group 277" o:spid="_x0000_s173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RKiGcQAAADdAAAADwAAAGRycy9kb3ducmV2LnhtbERPS2vCQBC+F/wPywje&#10;6iZKS4muIYgVD6FQLYi3ITsmwexsyG7z+PfdQqG3+fies01H04ieOldbVhAvIxDEhdU1lwq+Lu/P&#10;byCcR9bYWCYFEzlId7OnLSbaDvxJ/dmXIoSwS1BB5X2bSOmKigy6pW2JA3e3nUEfYFdK3eEQwk0j&#10;V1H0Kg3WHBoqbGlfUfE4fxsFxwGHbB0f+vxx30+3y8vHNY9JqcV8zDYgPI3+X/znPukwfxX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RKiGcQAAADdAAAA&#10;DwAAAAAAAAAAAAAAAACqAgAAZHJzL2Rvd25yZXYueG1sUEsFBgAAAAAEAAQA+gAAAJsDAAAAAA==&#10;">
                    <v:rect id="Rectangle 278" o:spid="_x0000_s173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DEMIA&#10;AADdAAAADwAAAGRycy9kb3ducmV2LnhtbERPTWvCQBC9C/0PyxS86W5TKBpdpSgWe9Tk0ts0OyZp&#10;s7Mhu2r017uC4G0e73Pmy9424kSdrx1reBsrEMSFMzWXGvJsM5qA8AHZYOOYNFzIw3LxMphjatyZ&#10;d3Tah1LEEPYpaqhCaFMpfVGRRT92LXHkDq6zGCLsSmk6PMdw28hEqQ9psebYUGFLq4qK//3Ravit&#10;kxyvu+xL2enmPXz32d/xZ6318LX/nIEI1Ien+OHemjg/UQncv4kn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UMQwgAAAN0AAAAPAAAAAAAAAAAAAAAAAJgCAABkcnMvZG93&#10;bnJldi54bWxQSwUGAAAAAAQABAD1AAAAhwMAAAAA&#10;"/>
                    <v:shape id="AutoShape 279" o:spid="_x0000_s173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eGN8QAAADdAAAADwAAAGRycy9kb3ducmV2LnhtbERPTWvCQBC9C/6HZYTedBML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4Y3xAAAAN0AAAAPAAAAAAAAAAAA&#10;AAAAAKECAABkcnMvZG93bnJldi54bWxQSwUGAAAAAAQABAD5AAAAkgMAAAAA&#10;">
                      <v:stroke endarrow="block"/>
                    </v:shape>
                  </v:group>
                  <v:shape id="Text Box 280" o:spid="_x0000_s173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hsIA&#10;AADdAAAADwAAAGRycy9kb3ducmV2LnhtbERP22rCQBB9L/gPyxR8KbpRUrWpm6BCxVcvHzBmxyQ0&#10;Oxuyq0n+3i0IfZvDuc46600tHtS6yrKC2TQCQZxbXXGh4HL+maxAOI+ssbZMCgZykKWjtzUm2nZ8&#10;pMfJFyKEsEtQQel9k0jp8pIMuqltiAN3s61BH2BbSN1iF8JNLedRtJAGKw4NJTa0Kyn/Pd2Ngtuh&#10;+/j86q57f1ke48UWq+XVDkqN3/vNNwhPvf8Xv9wHHebPoxj+vgkn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CGGwgAAAN0AAAAPAAAAAAAAAAAAAAAAAJgCAABkcnMvZG93&#10;bnJldi54bWxQSwUGAAAAAAQABAD1AAAAhwM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Track  Condition  Request</w:t>
                          </w:r>
                        </w:p>
                      </w:txbxContent>
                    </v:textbox>
                  </v:shape>
                </v:group>
                <v:group id="Group 281" o:spid="_x0000_s1736" style="position:absolute;left:7016;top:20885;width:16104;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mkGsMAAADdAAAADwAAAGRycy9kb3ducmV2LnhtbERPTYvCMBC9C/6HMII3&#10;TasoUo0isrt4kAXrwuJtaMa22ExKk23rvzcLgrd5vM/Z7HpTiZYaV1pWEE8jEMSZ1SXnCn4un5MV&#10;COeRNVaWScGDHOy2w8EGE207PlOb+lyEEHYJKii8rxMpXVaQQTe1NXHgbrYx6ANscqkb7EK4qeQs&#10;ipbSYMmhocCaDgVl9/TPKPjqsNvP44/2dL8dHtfL4vv3FJNS41G/X4Pw1Pu3+OU+6jB/Fi3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SKaQawwAAAN0AAAAP&#10;AAAAAAAAAAAAAAAAAKoCAABkcnMvZG93bnJldi54bWxQSwUGAAAAAAQABAD6AAAAmgMAAAAA&#10;">
                  <v:group id="Group 282" o:spid="_x0000_s173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s6bcMAAADdAAAADwAAAGRycy9kb3ducmV2LnhtbERPTYvCMBC9C/6HMII3&#10;TasoUo0isrvsQQTrwuJtaMa22ExKk23rv98Igrd5vM/Z7HpTiZYaV1pWEE8jEMSZ1SXnCn4un5MV&#10;COeRNVaWScGDHOy2w8EGE207PlOb+lyEEHYJKii8rxMpXVaQQTe1NXHgbrYx6ANscqkb7EK4qeQs&#10;ipbSYMmhocCaDgVl9/TPKPjqsNvP44/2eL8dHtfL4vR7jEmp8ajfr0F46v1b/HJ/6zB/F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zptwwAAAN0AAAAP&#10;AAAAAAAAAAAAAAAAAKoCAABkcnMvZG93bnJldi54bWxQSwUGAAAAAAQABAD6AAAAmgMAAAAA&#10;">
                    <v:rect id="Rectangle 283" o:spid="_x0000_s173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giMMA&#10;AADdAAAADwAAAGRycy9kb3ducmV2LnhtbERPTWvCQBC9C/0PyxS86W4jVI2uUlqUetR48TZmxyRt&#10;djZkV4399V1B8DaP9znzZWdrcaHWV441vA0VCOLcmYoLDftsNZiA8AHZYO2YNNzIw3Lx0ptjatyV&#10;t3TZhULEEPYpaihDaFIpfV6SRT90DXHkTq61GCJsC2lavMZwW8tEqXdpseLYUGJDnyXlv7uz1XCs&#10;kj3+bbO1stPVKGy67Od8+NK6/9p9zEAE6sJT/HB/mzg/UWO4fxN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7giMMAAADdAAAADwAAAAAAAAAAAAAAAACYAgAAZHJzL2Rv&#10;d25yZXYueG1sUEsFBgAAAAAEAAQA9QAAAIgDAAAAAA==&#10;"/>
                    <v:shape id="AutoShape 284" o:spid="_x0000_s173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MURsYAAADdAAAADwAAAGRycy9kb3ducmV2LnhtbESPQWvCQBCF74X+h2UK3upGD1Kjq0ih&#10;pVh6qErQ25Adk2B2NuyuGvvrOwfB2wzvzXvfzJe9a9WFQmw8GxgNM1DEpbcNVwZ224/XN1AxIVts&#10;PZOBG0VYLp6f5phbf+VfumxSpSSEY44G6pS6XOtY1uQwDn1HLNrRB4dJ1lBpG/Aq4a7V4yybaIcN&#10;S0ONHb3XVJ42Z2dg/z09F7fih9bFaLo+YHDxb/tpzOClX81AJerTw3y//rKCP84EV76RE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jFEbGAAAA3QAAAA8AAAAAAAAA&#10;AAAAAAAAoQIAAGRycy9kb3ducmV2LnhtbFBLBQYAAAAABAAEAPkAAACUAwAAAAA=&#10;">
                      <v:stroke endarrow="block"/>
                    </v:shape>
                  </v:group>
                  <v:shape id="Text Box 285" o:spid="_x0000_s174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xWMQA&#10;AADdAAAADwAAAGRycy9kb3ducmV2LnhtbESPzW7CQAyE70i8w8pIvaCyAZW/wIIoUiuuUB7AZE0S&#10;kfVG2YWEt8eHStxszXjm83rbuUo9qAmlZwPjUQKKOPO25NzA+e/ncwEqRGSLlWcy8KQA202/t8bU&#10;+paP9DjFXEkIhxQNFDHWqdYhK8hhGPmaWLSrbxxGWZtc2wZbCXeVniTJTDssWRoKrGlfUHY73Z2B&#10;66EdTpft5Tee58ev2TeW84t/GvMx6HYrUJG6+Db/Xx+s4E/Gwi/fyAh6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WsVjEAAAA3QAAAA8AAAAAAAAAAAAAAAAAmAIAAGRycy9k&#10;b3ducmV2LnhtbFBLBQYAAAAABAAEAPUAAACJAw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Speed &amp; Position &amp; LRBG</w:t>
                          </w:r>
                        </w:p>
                      </w:txbxContent>
                    </v:textbox>
                  </v:shape>
                </v:group>
                <v:group id="Group 286" o:spid="_x0000_s1741" style="position:absolute;left:7086;top:18884;width:16104;height:200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Ms0xMQAAADdAAAA&#10;DwAAAAAAAAAAAAAAAACqAgAAZHJzL2Rvd25yZXYueG1sUEsFBgAAAAAEAAQA+gAAAJsDAAAAAA==&#10;">
                  <v:group id="Group 287" o:spid="_x0000_s174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GaqzwwAAAN0AAAAP&#10;AAAAAAAAAAAAAAAAAKoCAABkcnMvZG93bnJldi54bWxQSwUGAAAAAAQABAD6AAAAmgMAAAAA&#10;">
                    <v:rect id="Rectangle 288" o:spid="_x0000_s174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wVsMA&#10;AADdAAAADwAAAGRycy9kb3ducmV2LnhtbERPTWvCQBC9F/wPyxR6qxsTkDa6SrFY6jGJl96m2TGJ&#10;ZmdDdjXRX+8Khd7m8T5nuR5NKy7Uu8aygtk0AkFcWt1wpWBfbF/fQDiPrLG1TAqu5GC9mjwtMdV2&#10;4Iwuua9ECGGXooLa+y6V0pU1GXRT2xEH7mB7gz7AvpK6xyGEm1bGUTSXBhsODTV2tKmpPOVno+C3&#10;ifd4y4qvyLxvE78bi+P551Opl+fxYwHC0+j/xX/ubx3mx7ME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xwVsMAAADdAAAADwAAAAAAAAAAAAAAAACYAgAAZHJzL2Rv&#10;d25yZXYueG1sUEsFBgAAAAAEAAQA9QAAAIgDAAAAAA==&#10;"/>
                    <v:shape id="AutoShape 289" o:spid="_x0000_s174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eInsQAAADdAAAADwAAAGRycy9kb3ducmV2LnhtbERPTWvCQBC9C/6HZQRvuomI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4iexAAAAN0AAAAPAAAAAAAAAAAA&#10;AAAAAKECAABkcnMvZG93bnJldi54bWxQSwUGAAAAAAQABAD5AAAAkgMAAAAA&#10;">
                      <v:stroke endarrow="block"/>
                    </v:shape>
                  </v:group>
                  <v:shape id="Text Box 290" o:spid="_x0000_s174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SwMMA&#10;AADdAAAADwAAAGRycy9kb3ducmV2LnhtbERPzWrCQBC+C77DMkIvYjZKjW3qJthCi1ejDzDJjklo&#10;djZkVxPfvlso9DYf3+/s88l04k6Day0rWEcxCOLK6pZrBZfz5+oFhPPIGjvLpOBBDvJsPttjqu3I&#10;J7oXvhYhhF2KChrv+1RKVzVk0EW2Jw7c1Q4GfYBDLfWAYwg3ndzEcSINthwaGuzpo6Hqu7gZBdfj&#10;uNy+juWXv+xOz8k7trvSPpR6WkyHNxCeJv8v/nMfdZi/WW/h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ESwMMAAADdAAAADwAAAAAAAAAAAAAAAACYAgAAZHJzL2Rv&#10;d25yZXYueG1sUEsFBgAAAAAEAAQA9QAAAIgDA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LOA,  Veoa, DP, OL</w:t>
                          </w:r>
                        </w:p>
                      </w:txbxContent>
                    </v:textbox>
                  </v:shape>
                </v:group>
                <v:group id="Group 291" o:spid="_x0000_s1746" style="position:absolute;left:7016;top:16884;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group id="Group 292" o:spid="_x0000_s1747"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1DjFsUAAADdAAAADwAAAGRycy9kb3ducmV2LnhtbERPTWvCQBC9F/wPyxS8&#10;NZsobSTNKiJVPIRCVSi9DdkxCWZnQ3abxH/fLRR6m8f7nHwzmVYM1LvGsoIkikEQl1Y3XCm4nPdP&#10;KxDOI2tsLZOCOznYrGcPOWbajvxBw8lXIoSwy1BB7X2XSenKmgy6yHbEgbva3qAPsK+k7nEM4aaV&#10;izh+kQYbDg01drSrqbydvo2Cw4jjdpm8DcXturt/nZ/fP4uElJo/TttXEJ4m/y/+cx91mL9M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Q4xbFAAAA3QAA&#10;AA8AAAAAAAAAAAAAAAAAqgIAAGRycy9kb3ducmV2LnhtbFBLBQYAAAAABAAEAPoAAACcAwAAAAA=&#10;">
                    <v:rect id="Rectangle 293" o:spid="_x0000_s174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IGsUA&#10;AADdAAAADwAAAGRycy9kb3ducmV2LnhtbESPQW/CMAyF75P4D5GRdhspIDEoBIQ2MW1HKBdupjFt&#10;oXGqJkDHr58Pk7jZes/vfV6sOlerG7Wh8mxgOEhAEefeVlwY2GebtymoEJEt1p7JwC8FWC17LwtM&#10;rb/zlm67WCgJ4ZCigTLGJtU65CU5DAPfEIt28q3DKGtbaNviXcJdrUdJMtEOK5aGEhv6KCm/7K7O&#10;wLEa7fGxzb4SN9uM40+Xna+HT2Ne+916DipSF5/m/+tvK/jjd8GVb2QE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ggaxQAAAN0AAAAPAAAAAAAAAAAAAAAAAJgCAABkcnMv&#10;ZG93bnJldi54bWxQSwUGAAAAAAQABAD1AAAAigMAAAAA&#10;"/>
                    <v:shape id="AutoShape 294" o:spid="_x0000_s174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NPcUAAADdAAAADwAAAGRycy9kb3ducmV2LnhtbERPS2vCQBC+F/wPywi91Y0VWhNdRYRK&#10;sfTgg6C3ITsmwexs2F019td3CwVv8/E9ZzrvTCOu5HxtWcFwkIAgLqyuuVSw3328jEH4gKyxsUwK&#10;7uRhPus9TTHT9sYbum5DKWII+wwVVCG0mZS+qMigH9iWOHIn6wyGCF0ptcNbDDeNfE2SN2mw5thQ&#10;YUvLiorz9mIUHL7SS37Pv2mdD9P1EZ3xP7uVUs/9bjEBEagLD/G/+1PH+aP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jNPcUAAADdAAAADwAAAAAAAAAA&#10;AAAAAAChAgAAZHJzL2Rvd25yZXYueG1sUEsFBgAAAAAEAAQA+QAAAJMDAAAAAA==&#10;">
                      <v:stroke endarrow="block"/>
                    </v:shape>
                  </v:group>
                  <v:shape id="Text Box 295" o:spid="_x0000_s1750"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rQsUA&#10;AADdAAAADwAAAGRycy9kb3ducmV2LnhtbESPzW7CQAyE75V4h5WRuFSwAVp+AgsCpFZcoTyAyZok&#10;IuuNsgsJb18fKvVma8Yzn9fbzlXqSU0oPRsYjxJQxJm3JecGLj9fwwWoEJEtVp7JwIsCbDe9tzWm&#10;1rd8ouc55kpCOKRooIixTrUOWUEOw8jXxKLdfOMwytrk2jbYSrir9CRJZtphydJQYE2HgrL7+eEM&#10;3I7t++eyvX7Hy/z0MdtjOb/6lzGDfrdbgYrUxX/z3/XRCv50I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StCxQAAAN0AAAAPAAAAAAAAAAAAAAAAAJgCAABkcnMv&#10;ZG93bnJldi54bWxQSwUGAAAAAAQABAD1AAAAigMAAAAA&#10;" stroked="f">
                    <v:textbox>
                      <w:txbxContent>
                        <w:p w:rsidR="008006A2" w:rsidRPr="0086649D" w:rsidRDefault="008006A2" w:rsidP="00585B14">
                          <w:pPr>
                            <w:spacing w:line="240" w:lineRule="auto"/>
                            <w:jc w:val="right"/>
                            <w:rPr>
                              <w:rFonts w:ascii="Alstom" w:hAnsi="Alstom"/>
                              <w:sz w:val="16"/>
                              <w:szCs w:val="16"/>
                              <w:lang w:val="fr-FR"/>
                            </w:rPr>
                          </w:pPr>
                          <w:r>
                            <w:rPr>
                              <w:rFonts w:ascii="Alstom" w:hAnsi="Alstom"/>
                              <w:sz w:val="16"/>
                              <w:szCs w:val="16"/>
                              <w:lang w:val="fr-FR"/>
                            </w:rPr>
                            <w:t>Mode Profile</w:t>
                          </w:r>
                        </w:p>
                      </w:txbxContent>
                    </v:textbox>
                  </v:shape>
                </v:group>
                <v:group id="Group 297" o:spid="_x0000_s1751" style="position:absolute;left:44024;top:11588;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Cu3sMAAADdAAAADwAAAGRycy9kb3ducmV2LnhtbERPTYvCMBC9C/sfwix4&#10;07QrLtI1isiueBBhqyDehmZsi82kNLGt/94Igrd5vM+ZL3tTiZYaV1pWEI8jEMSZ1SXnCo6Hv9EM&#10;hPPIGivLpOBODpaLj8EcE207/qc29bkIIewSVFB4XydSuqwgg25sa+LAXWxj0AfY5FI32IVwU8mv&#10;KPqWBksODQXWtC4ou6Y3o2DTYbeaxL/t7npZ38+H6f60i0mp4We/+gHhqfdv8cu91WH+ZBbD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IK7ewwAAAN0AAAAP&#10;AAAAAAAAAAAAAAAAAKoCAABkcnMvZG93bnJldi54bWxQSwUGAAAAAAQABAD6AAAAmgMAAAAA&#10;">
                  <v:rect id="Rectangle 298" o:spid="_x0000_s175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P18QA&#10;AADdAAAADwAAAGRycy9kb3ducmV2LnhtbERPTWvCQBC9F/wPywi91Y0JFE1dRVos9RiTS2/T7DRJ&#10;m50N2TVJ/fVdQfA2j/c5m91kWjFQ7xrLCpaLCARxaXXDlYIiPzytQDiPrLG1TAr+yMFuO3vYYKrt&#10;yBkNJ1+JEMIuRQW1910qpStrMugWtiMO3LftDfoA+0rqHscQbloZR9GzNNhwaKixo9eayt/T2Sj4&#10;auICL1n+Hpn1IfHHKf85f74p9Tif9i8gPE3+Lr65P3SYn6xiuH4TTp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rT9fEAAAA3QAAAA8AAAAAAAAAAAAAAAAAmAIAAGRycy9k&#10;b3ducmV2LnhtbFBLBQYAAAAABAAEAPUAAACJAwAAAAA=&#10;"/>
                  <v:shape id="AutoShape 299" o:spid="_x0000_s175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WK8MQAAADdAAAADwAAAGRycy9kb3ducmV2LnhtbERPTWvCQBC9C/6HZYTedGOFojEbEaGl&#10;WHqoStDbkB2TYHY27K4a++u7hUJv83ifk61604obOd9YVjCdJCCIS6sbrhQc9q/jOQgfkDW2lknB&#10;gzys8uEgw1TbO3/RbRcqEUPYp6igDqFLpfRlTQb9xHbEkTtbZzBE6CqpHd5juGnlc5K8SIMNx4Ya&#10;O9rUVF52V6Pg+LG4Fo/ik7bFdLE9oTP+e/+m1NOoXy9BBOrDv/jP/a7j/Nl8Br/fxB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9YrwxAAAAN0AAAAPAAAAAAAAAAAA&#10;AAAAAKECAABkcnMvZG93bnJldi54bWxQSwUGAAAAAAQABAD5AAAAkgMAAAAA&#10;">
                    <v:stroke endarrow="block"/>
                  </v:shape>
                </v:group>
                <v:shape id="Text Box 300" o:spid="_x0000_s1754" type="#_x0000_t202" style="position:absolute;left:46875;top:11588;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tQcAA&#10;AADdAAAADwAAAGRycy9kb3ducmV2LnhtbERPy6rCMBDdX/AfwghuLpr61moU7wXFrY8PGJuxLTaT&#10;0kRb/94Igrs5nOcs140pxIMql1tW0O9FIIgTq3NOFZxP2+4MhPPIGgvLpOBJDtar1s8SY21rPtDj&#10;6FMRQtjFqCDzvoyldElGBl3PlsSBu9rKoA+wSqWusA7hppCDKJpIgzmHhgxL+s8ouR3vRsF1X/+O&#10;5/Vl58/Tw2jyh/n0Yp9KddrNZgHCU+O/4o97r8P84WwE72/C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YtQcAAAADdAAAADwAAAAAAAAAAAAAAAACYAgAAZHJzL2Rvd25y&#10;ZXYueG1sUEsFBgAAAAAEAAQA9QAAAIUDAAAAAA==&#10;" stroked="f">
                  <v:textbo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Emergency Brake Curves</w:t>
                        </w:r>
                      </w:p>
                    </w:txbxContent>
                  </v:textbox>
                </v:shape>
                <v:group id="Group 302" o:spid="_x0000_s1755" style="position:absolute;left:44024;top:13919;width:1911;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rect id="Rectangle 303" o:spid="_x0000_s175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1MEA&#10;AADdAAAADwAAAGRycy9kb3ducmV2LnhtbERPTYvCMBC9C/6HMII3TVUQrUYRRdGj1ou3sZltuzaT&#10;0kSt/nqzsOBtHu9z5svGlOJBtSssKxj0IxDEqdUFZwrOybY3AeE8ssbSMil4kYPlot2aY6ztk4/0&#10;OPlMhBB2MSrIva9iKV2ak0HXtxVx4H5sbdAHWGdS1/gM4aaUwygaS4MFh4YcK1rnlN5Od6PgWgzP&#10;+D4mu8hMtyN/aJLf+2WjVLfTrGYgPDX+K/5373WYP5qM4e+bcIJ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QSdTBAAAA3QAAAA8AAAAAAAAAAAAAAAAAmAIAAGRycy9kb3du&#10;cmV2LnhtbFBLBQYAAAAABAAEAPUAAACGAwAAAAA=&#10;"/>
                  <v:shape id="AutoShape 304" o:spid="_x0000_s175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M88UAAADdAAAADwAAAGRycy9kb3ducmV2LnhtbERPTWvCQBC9C/0PyxR6040ttBqzSim0&#10;FMWDWkK9DdkxCWZnw+5GY3+9KxS8zeN9TrboTSNO5HxtWcF4lIAgLqyuuVTws/scTkD4gKyxsUwK&#10;LuRhMX8YZJhqe+YNnbahFDGEfYoKqhDaVEpfVGTQj2xLHLmDdQZDhK6U2uE5hptGPifJqzRYc2yo&#10;sKWPiorjtjMKflfTLr/ka1rm4+lyj874v92XUk+P/fsMRKA+3MX/7m8d579M3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6M88UAAADdAAAADwAAAAAAAAAA&#10;AAAAAAChAgAAZHJzL2Rvd25yZXYueG1sUEsFBgAAAAAEAAQA+QAAAJMDAAAAAA==&#10;">
                    <v:stroke endarrow="block"/>
                  </v:shape>
                </v:group>
                <v:shape id="Text Box 305" o:spid="_x0000_s1758" type="#_x0000_t202" style="position:absolute;left:46875;top:13919;width:14789;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nRMUA&#10;AADdAAAADwAAAGRycy9kb3ducmV2LnhtbESPzW7CQAyE75V4h5WRuFSwAVp+AgsCpFZcoTyAyZok&#10;IuuNsgsJb18fKvVma8Yzn9fbzlXqSU0oPRsYjxJQxJm3JecGLj9fwwWoEJEtVp7JwIsCbDe9tzWm&#10;1rd8ouc55kpCOKRooIixTrUOWUEOw8jXxKLdfOMwytrk2jbYSrir9CRJZtphydJQYE2HgrL7+eEM&#10;3I7t++eyvX7Hy/z0MdtjOb/6lzGDfrdbgYrUxX/z3/XRCv50I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dExQAAAN0AAAAPAAAAAAAAAAAAAAAAAJgCAABkcnMv&#10;ZG93bnJldi54bWxQSwUGAAAAAAQABAD1AAAAigMAAAAA&#10;" stroked="f">
                  <v:textbox>
                    <w:txbxContent>
                      <w:p w:rsidR="008006A2" w:rsidRPr="00D93388" w:rsidRDefault="008006A2" w:rsidP="00585B14">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S, W, </w:t>
                        </w:r>
                        <w:r w:rsidRPr="00D93388">
                          <w:rPr>
                            <w:rFonts w:ascii="Alstom" w:hAnsi="Alstom"/>
                            <w:sz w:val="16"/>
                            <w:szCs w:val="16"/>
                          </w:rPr>
                          <w:t xml:space="preserve">P, </w:t>
                        </w:r>
                        <w:r>
                          <w:rPr>
                            <w:rFonts w:ascii="Alstom" w:hAnsi="Alstom"/>
                            <w:sz w:val="16"/>
                            <w:szCs w:val="16"/>
                          </w:rPr>
                          <w:t>I</w:t>
                        </w:r>
                      </w:p>
                    </w:txbxContent>
                  </v:textbox>
                </v:shape>
                <v:group id="Group 316" o:spid="_x0000_s1759" style="position:absolute;left:44030;top:16224;width:190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ai2MUAAADdAAAADwAAAGRycy9kb3ducmV2LnhtbERPTWvCQBC9F/wPyxS8&#10;NZsoLTHNKiJVPIRCVSi9DdkxCWZnQ3abxH/fLRR6m8f7nHwzmVYM1LvGsoIkikEQl1Y3XCm4nPdP&#10;KQjnkTW2lknBnRxs1rOHHDNtR/6g4eQrEULYZaig9r7LpHRlTQZdZDviwF1tb9AH2FdS9ziGcNPK&#10;RRy/SIMNh4YaO9rVVN5O30bBYcRxu0zehuJ23d2/zs/vn0VCSs0fp+0rCE+T/xf/uY86zF+m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hWotjFAAAA3QAA&#10;AA8AAAAAAAAAAAAAAAAAqgIAAGRycy9kb3ducmV2LnhtbFBLBQYAAAAABAAEAPoAAACcAwAAAAA=&#10;">
                  <v:rect id="Rectangle 317" o:spid="_x0000_s176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i5sUA&#10;AADdAAAADwAAAGRycy9kb3ducmV2LnhtbESPQW/CMAyF70j8h8hIu0EKSNMoBISYmLYjlAs305i2&#10;0DhVE6Dw6+fDpN1svef3Pi9WnavVndpQeTYwHiWgiHNvKy4MHLLt8ANUiMgWa89k4EkBVst+b4Gp&#10;9Q/e0X0fCyUhHFI0UMbYpFqHvCSHYeQbYtHOvnUYZW0LbVt8SLir9SRJ3rXDiqWhxIY2JeXX/c0Z&#10;OFWTA7522VfiZttp/Omyy+34aczboFvPQUXq4r/57/rbCv50Jvz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OLmxQAAAN0AAAAPAAAAAAAAAAAAAAAAAJgCAABkcnMv&#10;ZG93bnJldi54bWxQSwUGAAAAAAQABAD1AAAAigMAAAAA&#10;"/>
                  <v:shape id="AutoShape 318" o:spid="_x0000_s176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InwcQAAADdAAAADwAAAGRycy9kb3ducmV2LnhtbERPTWvCQBC9C/6HZQq96SYWiomuUgRL&#10;sXhQS6i3ITtNQrOzYXfV2F/fFQRv83ifM1/2phVncr6xrCAdJyCIS6sbrhR8HdajKQgfkDW2lknB&#10;lTwsF8PBHHNtL7yj8z5UIoawz1FBHUKXS+nLmgz6se2II/djncEQoaukdniJ4aaVkyR5lQYbjg01&#10;drSqqfzdn4yC78/sVFyLLW2KNNsc0Rn/d3hX6vmpf5uBCNSHh/ju/tBx/kuWwu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sifBxAAAAN0AAAAPAAAAAAAAAAAA&#10;AAAAAKECAABkcnMvZG93bnJldi54bWxQSwUGAAAAAAQABAD5AAAAkgMAAAAA&#10;">
                    <v:stroke endarrow="block"/>
                  </v:shape>
                </v:group>
                <v:shape id="Text Box 319" o:spid="_x0000_s1762" type="#_x0000_t202" style="position:absolute;left:46875;top:16217;width:13608;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Gc8IA&#10;AADdAAAADwAAAGRycy9kb3ducmV2LnhtbERP24rCMBB9F/yHMIIvoqmu2rVrlHVB8dXLB0ybsS02&#10;k9Jkbf17s7Dg2xzOddbbzlTiQY0rLSuYTiIQxJnVJecKrpf9+BOE88gaK8uk4EkOtpt+b42Jti2f&#10;6HH2uQgh7BJUUHhfJ1K6rCCDbmJr4sDdbGPQB9jkUjfYhnBTyVkULaXBkkNDgTX9FJTdz79Gwe3Y&#10;jharNj34a3yaL3dYxql9KjUcdN9fIDx1/i3+dx91mP+xmsHfN+EE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oZzwgAAAN0AAAAPAAAAAAAAAAAAAAAAAJgCAABkcnMvZG93&#10;bnJldi54bWxQSwUGAAAAAAQABAD1AAAAhwMAAAAA&#10;" stroked="f">
                  <v:textbo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Overspeeding</w:t>
                        </w:r>
                      </w:p>
                    </w:txbxContent>
                  </v:textbox>
                </v:shape>
                <v:group id="Group 390" o:spid="_x0000_s1763" style="position:absolute;left:7016;top:3238;width:16098;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cD78QAAADdAAAADwAAAGRycy9kb3ducmV2LnhtbERPS2vCQBC+F/wPywi9&#10;1U0MLRpdRURLDyL4APE2ZMckmJ0N2TWJ/75bEHqbj+8582VvKtFS40rLCuJRBII4s7rkXMH5tP2Y&#10;gHAeWWNlmRQ8ycFyMXibY6ptxwdqjz4XIYRdigoK7+tUSpcVZNCNbE0cuJttDPoAm1zqBrsQbio5&#10;jqIvabDk0FBgTeuCsvvxYRR8d9itknjT7u639fN6+txfdjEp9T7sVzMQnnr/L365f3SYn0w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GcD78QAAADdAAAA&#10;DwAAAAAAAAAAAAAAAACqAgAAZHJzL2Rvd25yZXYueG1sUEsFBgAAAAAEAAQA+gAAAJsDAAAAAA==&#10;">
                  <v:group id="Group 391" o:spid="_x0000_s1764"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6bm8QAAADdAAAADwAAAGRycy9kb3ducmV2LnhtbERPTWvCQBC9F/wPywje&#10;dBO1YqOriKh4kEK1UHobsmMSzM6G7JrEf+8WhN7m8T5nue5MKRqqXWFZQTyKQBCnVhecKfi+7Idz&#10;EM4jaywtk4IHOVivem9LTLRt+Yuas89ECGGXoILc+yqR0qU5GXQjWxEH7mprgz7AOpO6xjaEm1KO&#10;o2gmDRYcGnKsaJtTejvfjYJDi+1mEu+a0+26ffxe3j9/TjEpNeh3mwUIT53/F7/cRx3mTz6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46bm8QAAADdAAAA&#10;DwAAAAAAAAAAAAAAAACqAgAAZHJzL2Rvd25yZXYueG1sUEsFBgAAAAAEAAQA+gAAAJsDAAAAAA==&#10;">
                    <v:rect id="Rectangle 392" o:spid="_x0000_s176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BfsQA&#10;AADdAAAADwAAAGRycy9kb3ducmV2LnhtbERPTWvCQBC9F/oflin01mxUWproKmJJaY+aXHobs2MS&#10;zc6G7BpTf71bKHibx/ucxWo0rRiod41lBZMoBkFcWt1wpaDIs5d3EM4ja2wtk4JfcrBaPj4sMNX2&#10;wlsadr4SIYRdigpq77tUSlfWZNBFtiMO3MH2Bn2AfSV1j5cQblo5jeM3abDh0FBjR5uaytPubBTs&#10;m2mB123+GZskm/nvMT+efz6Uen4a13MQnkZ/F/+7v3SYP0te4e+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bQX7EAAAA3QAAAA8AAAAAAAAAAAAAAAAAmAIAAGRycy9k&#10;b3ducmV2LnhtbFBLBQYAAAAABAAEAPUAAACJAwAAAAA=&#10;"/>
                    <v:shape id="AutoShape 393" o:spid="_x0000_s176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tcQAAADdAAAADwAAAGRycy9kb3ducmV2LnhtbERPTWvCQBC9C/6HZYTedGMLYqKrSKGl&#10;WHpQS9DbkB2TYHY27K4a/fVuQehtHu9z5svONOJCzteWFYxHCQjiwuqaSwW/u4/hFIQPyBoby6Tg&#10;Rh6Wi35vjpm2V97QZRtKEUPYZ6igCqHNpPRFRQb9yLbEkTtaZzBE6EqpHV5juGnka5JMpMGaY0OF&#10;Lb1XVJy2Z6Ng/52e81v+Q+t8nK4P6Iy/7z6Vehl0qxmIQF34Fz/dXzrOf0sn8PdNPEE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7+1xAAAAN0AAAAPAAAAAAAAAAAA&#10;AAAAAKECAABkcnMvZG93bnJldi54bWxQSwUGAAAAAAQABAD5AAAAkgMAAAAA&#10;">
                      <v:stroke endarrow="block"/>
                    </v:shape>
                  </v:group>
                  <v:shape id="Text Box 394" o:spid="_x0000_s1767"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l68IA&#10;AADdAAAADwAAAGRycy9kb3ducmV2LnhtbERPzYrCMBC+C/sOYRb2Imuqq3atRnEXFK9VH2BsxrbY&#10;TEoTbX17Iwje5uP7ncWqM5W4UeNKywqGgwgEcWZ1ybmC42Hz/QvCeWSNlWVScCcHq+VHb4GJti2n&#10;dNv7XIQQdgkqKLyvEyldVpBBN7A1ceDOtjHoA2xyqRtsQ7ip5CiKptJgyaGhwJr+C8ou+6tRcN61&#10;/cmsPW39MU7H0z8s45O9K/X12a3nIDx1/i1+uXc6zP+ZxfD8Jp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SXrwgAAAN0AAAAPAAAAAAAAAAAAAAAAAJgCAABkcnMvZG93&#10;bnJldi54bWxQSwUGAAAAAAQABAD1AAAAhwMAAAAA&#10;" stroked="f">
                    <v:textbox>
                      <w:txbxContent>
                        <w:p w:rsidR="008006A2" w:rsidRPr="0086649D" w:rsidRDefault="008006A2" w:rsidP="00585B14">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v:group id="Group 411" o:spid="_x0000_s1768" style="position:absolute;left:44024;top:18522;width:16459;height:1982"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ORns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sORnscAAADd&#10;AAAADwAAAAAAAAAAAAAAAACqAgAAZHJzL2Rvd25yZXYueG1sUEsFBgAAAAAEAAQA+gAAAJ4DAAAA&#10;AA==&#10;">
                  <v:shape id="Text Box 401" o:spid="_x0000_s1769"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UAsIA&#10;AADdAAAADwAAAGRycy9kb3ducmV2LnhtbERP24rCMBB9F/Yfwizsi6yprpdtNYq7oPha9QPGZmyL&#10;zaQ00da/N4Lg2xzOdRarzlTiRo0rLSsYDiIQxJnVJecKjofN9y8I55E1VpZJwZ0crJYfvQUm2rac&#10;0m3vcxFC2CWooPC+TqR0WUEG3cDWxIE728agD7DJpW6wDeGmkqMomkqDJYeGAmv6Lyi77K9GwXnX&#10;9idxe9r64ywdT/+wnJ3sXamvz249B+Gp82/xy73TYf5PHM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hQCwgAAAN0AAAAPAAAAAAAAAAAAAAAAAJgCAABkcnMvZG93&#10;bnJldi54bWxQSwUGAAAAAAQABAD1AAAAhwMAAAAA&#10;" stroked="f">
                    <v:textbo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Overiding</w:t>
                          </w:r>
                        </w:p>
                      </w:txbxContent>
                    </v:textbox>
                  </v:shape>
                  <v:group id="Group 403" o:spid="_x0000_s1770"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FescAAADdAAAADwAAAGRycy9kb3ducmV2LnhtbESPQWvCQBCF70L/wzKF&#10;3nSTVkuJriLSlh5EMBaKtyE7JsHsbMhuk/jvnUOhtxnem/e+WW1G16ieulB7NpDOElDEhbc1lwa+&#10;Tx/TN1AhIltsPJOBGwXYrB8mK8ysH/hIfR5LJSEcMjRQxdhmWoeiIodh5lti0S6+cxhl7UptOxwk&#10;3DX6OUletcOapaHClnYVFdf81xn4HHDYvqTv/f562d3Op8XhZ5+SMU+P43YJKtIY/81/119W8Oe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BXFescAAADd&#10;AAAADwAAAAAAAAAAAAAAAACqAgAAZHJzL2Rvd25yZXYueG1sUEsFBgAAAAAEAAQA+gAAAJ4DAAAA&#10;AA==&#10;">
                    <v:rect id="Rectangle 404" o:spid="_x0000_s177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fn8QA&#10;AADdAAAADwAAAGRycy9kb3ducmV2LnhtbERPTWvCQBC9C/6HZQRvuquW0kY3QRRLe9Tk0tuYnSap&#10;2dmQXTXtr+8WCr3N433OJhtsK27U+8axhsVcgSAunWm40lDkh9kTCB+QDbaOScMXecjS8WiDiXF3&#10;PtLtFCoRQ9gnqKEOoUuk9GVNFv3cdcSR+3C9xRBhX0nT4z2G21YulXqUFhuODTV2tKupvJyuVsO5&#10;WRb4fcxflH0+rMLbkH9e3/daTyfDdg0i0BD+xX/uVxPnP6gF/H4TT5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AH5/EAAAA3QAAAA8AAAAAAAAAAAAAAAAAmAIAAGRycy9k&#10;b3ducmV2LnhtbFBLBQYAAAAABAAEAPUAAACJAwAAAAA=&#10;"/>
                    <v:shape id="AutoShape 405" o:spid="_x0000_s177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DhVMQAAADdAAAADwAAAGRycy9kb3ducmV2LnhtbERPTWvCQBC9C/6HZYTedBMpoqmriGAp&#10;Sg9qCe1tyE6TYHY27K4m9td3C0Jv83ifs1z3phE3cr62rCCdJCCIC6trLhV8nHfjOQgfkDU2lknB&#10;nTysV8PBEjNtOz7S7RRKEUPYZ6igCqHNpPRFRQb9xLbEkfu2zmCI0JVSO+xiuGnkNElm0mDNsaHC&#10;lrYVFZfT1Sj4PCyu+T1/p32eLvZf6Iz/Ob8q9TTqNy8gAvXhX/xwv+k4/zmZ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OFUxAAAAN0AAAAPAAAAAAAAAAAA&#10;AAAAAKECAABkcnMvZG93bnJldi54bWxQSwUGAAAAAAQABAD5AAAAkgMAAAAA&#10;">
                      <v:stroke endarrow="block"/>
                    </v:shape>
                  </v:group>
                </v:group>
                <v:shape id="AutoShape 406" o:spid="_x0000_s1773" type="#_x0000_t32" style="position:absolute;left:47504;top:26543;width:343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xEz8QAAADdAAAADwAAAGRycy9kb3ducmV2LnhtbERPS2sCMRC+C/0PYQreNOsDqVujlIIi&#10;ige1LO1t2Ex3l24mSxJ19dcbQehtPr7nzBatqcWZnK8sKxj0ExDEudUVFwq+jsveGwgfkDXWlknB&#10;lTws5i+dGabaXnhP50MoRAxhn6KCMoQmldLnJRn0fdsQR+7XOoMhQldI7fASw00th0kykQYrjg0l&#10;NvRZUv53OBkF39vpKbtmO9pkg+nmB53xt+NKqe5r+/EOIlAb/sVP91rH+eNkBI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jETPxAAAAN0AAAAPAAAAAAAAAAAA&#10;AAAAAKECAABkcnMvZG93bnJldi54bWxQSwUGAAAAAAQABAD5AAAAkgMAAAAA&#10;">
                  <v:stroke endarrow="block"/>
                </v:shape>
                <v:group id="Group 413" o:spid="_x0000_s1774" style="position:absolute;left:44030;top:20834;width:16460;height:1981"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7DecMAAADdAAAADwAAAGRycy9kb3ducmV2LnhtbERPS4vCMBC+L/gfwgje&#10;NK0vlq5RRFQ8iOADlr0NzdgWm0lpYlv//WZB2Nt8fM9ZrDpTioZqV1hWEI8iEMSp1QVnCm7X3fAT&#10;hPPIGkvLpOBFDlbL3scCE21bPlNz8ZkIIewSVJB7XyVSujQng25kK+LA3W1t0AdYZ1LX2IZwU8px&#10;FM2lwYJDQ44VbXJKH5enUbBvsV1P4m1zfNw3r5/r7PR9jEmpQb9bf4Hw1Pl/8dt90GH+NJrC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LsN5wwAAAN0AAAAP&#10;AAAAAAAAAAAAAAAAAKoCAABkcnMvZG93bnJldi54bWxQSwUGAAAAAAQABAD6AAAAmgMAAAAA&#10;">
                  <v:shape id="Text Box 414" o:spid="_x0000_s1775"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G5cIA&#10;AADdAAAADwAAAGRycy9kb3ducmV2LnhtbERP24rCMBB9F/yHMMK+iE0Vb9s1ii6s+Fr1A6bN2Bab&#10;SWmirX+/ERb2bQ7nOptdb2rxpNZVlhVMoxgEcW51xYWC6+VnsgbhPLLG2jIpeJGD3XY42GCibccp&#10;Pc++ECGEXYIKSu+bREqXl2TQRbYhDtzNtgZ9gG0hdYtdCDe1nMXxUhqsODSU2NB3Sfn9/DAKbqdu&#10;vPjssqO/rtL58oDVKrMvpT5G/f4LhKfe/4v/3Ccd5s/jBby/CS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0blwgAAAN0AAAAPAAAAAAAAAAAAAAAAAJgCAABkcnMvZG93&#10;bnJldi54bWxQSwUGAAAAAAQABAD1AAAAhwMAAAAA&#10;" stroked="f">
                    <v:textbo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Target</w:t>
                          </w:r>
                        </w:p>
                      </w:txbxContent>
                    </v:textbox>
                  </v:shape>
                  <v:group id="Group 415" o:spid="_x0000_s1776"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D4lcMAAADdAAAADwAAAGRycy9kb3ducmV2LnhtbERPS4vCMBC+C/6HMII3&#10;Tau7snSNIqLiQRZ8wLK3oRnbYjMpTWzrv98Igrf5+J4zX3amFA3VrrCsIB5HIIhTqwvOFFzO29EX&#10;COeRNZaWScGDHCwX/d4cE21bPlJz8pkIIewSVJB7XyVSujQng25sK+LAXW1t0AdYZ1LX2IZwU8pJ&#10;FM2kwYJDQ44VrXNKb6e7UbBrsV1N401zuF3Xj7/z58/vISalhoNu9Q3CU+ff4pd7r8P8j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PiVwwAAAN0AAAAP&#10;AAAAAAAAAAAAAAAAAKoCAABkcnMvZG93bnJldi54bWxQSwUGAAAAAAQABAD6AAAAmgMAAAAA&#10;">
                    <v:rect id="Rectangle 416" o:spid="_x0000_s177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icMMA&#10;AADdAAAADwAAAGRycy9kb3ducmV2LnhtbERPS4vCMBC+L/gfwgje1kRX9lGNIi6Ke9R62dvYjG21&#10;mZQmavXXbxYEb/PxPWcya20lLtT40rGGQV+BIM6cKTnXsEuXr58gfEA2WDkmDTfyMJt2XiaYGHfl&#10;DV22IRcxhH2CGooQ6kRKnxVk0fddTRy5g2sshgibXJoGrzHcVnKo1Lu0WHJsKLCmRUHZaXu2Gvbl&#10;cIf3TbpS9mv5Fn7a9Hj+/da6123nYxCB2vAUP9xrE+eP1Af8fxNP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UicMMAAADdAAAADwAAAAAAAAAAAAAAAACYAgAAZHJzL2Rv&#10;d25yZXYueG1sUEsFBgAAAAAEAAQA9QAAAIgDAAAAAA==&#10;"/>
                    <v:shape id="AutoShape 417" o:spid="_x0000_s177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WvscAAADdAAAADwAAAGRycy9kb3ducmV2LnhtbESPQWvCQBCF70L/wzIFb7qxSKnRVUqh&#10;pVg8VCXobchOk9DsbNhdNfbXdw6Ctxnem/e+Wax616ozhdh4NjAZZ6CIS28brgzsd++jF1AxIVts&#10;PZOBK0VYLR8GC8ytv/A3nbepUhLCMUcDdUpdrnUsa3IYx74jFu3HB4dJ1lBpG/Ai4a7VT1n2rB02&#10;LA01dvRWU/m7PTkDh6/ZqbgWG1oXk9n6iMHFv92HMcPH/nUOKlGf7ubb9acV/Gkmu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KNa+xwAAAN0AAAAPAAAAAAAA&#10;AAAAAAAAAKECAABkcnMvZG93bnJldi54bWxQSwUGAAAAAAQABAD5AAAAlQMAAAAA&#10;">
                      <v:stroke endarrow="block"/>
                    </v:shape>
                  </v:group>
                </v:group>
                <v:group id="Group 472" o:spid="_x0000_s1779" style="position:absolute;left:44030;top:22853;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S9s58QAAADdAAAADwAAAGRycy9kb3ducmV2LnhtbERPS2vCQBC+F/wPywi9&#10;1U1sKxqziogtPYjgA8TbkJ08MDsbstsk/vtuodDbfHzPSdeDqUVHrassK4gnEQjizOqKCwWX88fL&#10;HITzyBpry6TgQQ7Wq9FTiom2PR+pO/lChBB2CSoovW8SKV1WkkE3sQ1x4HLbGvQBtoXULfYh3NRy&#10;GkUzabDi0FBiQ9uSsvvp2yj47LHfvMa7bn/Pt4/b+f1w3cek1PN42CxBeBr8v/jP/aXD/Ldo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S9s58QAAADdAAAA&#10;DwAAAAAAAAAAAAAAAACqAgAAZHJzL2Rvd25yZXYueG1sUEsFBgAAAAAEAAQA+gAAAJsDAAAAAA==&#10;">
                  <v:rect id="Rectangle 473" o:spid="_x0000_s178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Us2cUA&#10;AADdAAAADwAAAGRycy9kb3ducmV2LnhtbESPQW/CMAyF75P4D5GRdhspDE1QCAgxMW1HKBdupjFt&#10;oXGqJkDHr58Pk7jZes/vfZ4vO1erG7Wh8mxgOEhAEefeVlwY2GebtwmoEJEt1p7JwC8FWC56L3NM&#10;rb/zlm67WCgJ4ZCigTLGJtU65CU5DAPfEIt28q3DKGtbaNviXcJdrUdJ8qEdViwNJTa0Lim/7K7O&#10;wLEa7fGxzb4SN928x58uO18Pn8a89rvVDFSkLj7N/9ffVvDHQ+GXb2Q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SzZxQAAAN0AAAAPAAAAAAAAAAAAAAAAAJgCAABkcnMv&#10;ZG93bnJldi54bWxQSwUGAAAAAAQABAD1AAAAigMAAAAA&#10;"/>
                  <v:shape id="AutoShape 474" o:spid="_x0000_s178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vp/sQAAADdAAAADwAAAGRycy9kb3ducmV2LnhtbERPTWvCQBC9F/wPywje6iZFpKauQYSK&#10;KD1UJdjbkJ0modnZsLvG2F/fLRR6m8f7nGU+mFb05HxjWUE6TUAQl1Y3XCk4n14fn0H4gKyxtUwK&#10;7uQhX40elphpe+N36o+hEjGEfYYK6hC6TEpf1mTQT21HHLlP6wyGCF0ltcNbDDetfEqSuTTYcGyo&#10;saNNTeXX8WoUXA6La3Ev3mhfpIv9Bzrjv09bpSbjYf0CItAQ/sV/7p2O82dpC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y+n+xAAAAN0AAAAPAAAAAAAAAAAA&#10;AAAAAKECAABkcnMvZG93bnJldi54bWxQSwUGAAAAAAQABAD5AAAAkgMAAAAA&#10;">
                    <v:stroke endarrow="block"/>
                  </v:shape>
                </v:group>
                <v:shape id="Text Box 475" o:spid="_x0000_s1782" type="#_x0000_t202" style="position:absolute;left:46882;top:22815;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NITMEA&#10;AADdAAAADwAAAGRycy9kb3ducmV2LnhtbERP24rCMBB9F/yHMIIvsk0Vr9UoKuziq64fMG3GtthM&#10;ShNt/XuzsODbHM51NrvOVOJJjSstKxhHMQjizOqScwXX3++vJQjnkTVWlknBixzstv3eBhNtWz7T&#10;8+JzEULYJaig8L5OpHRZQQZdZGviwN1sY9AH2ORSN9iGcFPJSRzPpcGSQ0OBNR0Lyu6Xh1FwO7Wj&#10;2apNf/x1cZ7OD1guUvtSajjo9msQnjr/Ef+7TzrMn44n8PdNOEF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DSEzBAAAA3QAAAA8AAAAAAAAAAAAAAAAAmAIAAGRycy9kb3du&#10;cmV2LnhtbFBLBQYAAAAABAAEAPUAAACGAwAAAAA=&#10;" stroked="f">
                  <v:textbox>
                    <w:txbxContent>
                      <w:p w:rsidR="008006A2" w:rsidRPr="0086649D" w:rsidRDefault="008006A2" w:rsidP="00585B14">
                        <w:pPr>
                          <w:spacing w:line="240" w:lineRule="auto"/>
                          <w:jc w:val="left"/>
                          <w:rPr>
                            <w:rFonts w:ascii="Alstom" w:hAnsi="Alstom"/>
                            <w:sz w:val="16"/>
                            <w:szCs w:val="16"/>
                            <w:lang w:val="fr-FR"/>
                          </w:rPr>
                        </w:pPr>
                        <w:r>
                          <w:rPr>
                            <w:rFonts w:ascii="Alstom" w:hAnsi="Alstom"/>
                            <w:sz w:val="16"/>
                            <w:szCs w:val="16"/>
                            <w:lang w:val="fr-FR"/>
                          </w:rPr>
                          <w:t>Request Mode</w:t>
                        </w:r>
                      </w:p>
                    </w:txbxContent>
                  </v:textbox>
                </v:shape>
                <w10:anchorlock/>
              </v:group>
            </w:pict>
          </mc:Fallback>
        </mc:AlternateContent>
      </w:r>
    </w:p>
    <w:p w:rsidR="00874395" w:rsidRDefault="00874395" w:rsidP="00F54EFE">
      <w:pPr>
        <w:pStyle w:val="Index7"/>
        <w:ind w:left="851" w:hanging="851"/>
      </w:pPr>
    </w:p>
    <w:p w:rsidR="00DC5A76" w:rsidRPr="009D34BC" w:rsidRDefault="00DC5A76" w:rsidP="00F54EFE">
      <w:pPr>
        <w:pStyle w:val="Figure"/>
        <w:ind w:left="851" w:hanging="851"/>
        <w:rPr>
          <w:rStyle w:val="Fett"/>
        </w:rPr>
      </w:pPr>
      <w:r w:rsidRPr="009D34BC">
        <w:rPr>
          <w:rStyle w:val="Fett"/>
        </w:rPr>
        <w:t xml:space="preserve">Block </w:t>
      </w:r>
      <w:r w:rsidR="00F9090D">
        <w:rPr>
          <w:rStyle w:val="Fett"/>
        </w:rPr>
        <w:t xml:space="preserve">A51 </w:t>
      </w:r>
      <w:r w:rsidRPr="009D34BC">
        <w:rPr>
          <w:rStyle w:val="Fett"/>
        </w:rPr>
        <w:t xml:space="preserve">“Speed </w:t>
      </w:r>
      <w:r w:rsidR="00AC450B">
        <w:rPr>
          <w:rStyle w:val="Fett"/>
        </w:rPr>
        <w:t>and Distance Monitoring</w:t>
      </w:r>
      <w:r w:rsidRPr="009D34BC">
        <w:rPr>
          <w:rStyle w:val="Fett"/>
        </w:rPr>
        <w:t>”</w:t>
      </w:r>
    </w:p>
    <w:p w:rsidR="00DC5A76" w:rsidRDefault="00DC5A76" w:rsidP="00F54EFE">
      <w:pPr>
        <w:ind w:left="851" w:hanging="851"/>
      </w:pPr>
    </w:p>
    <w:p w:rsidR="00DC5A76" w:rsidRDefault="00C24931" w:rsidP="00F54EFE">
      <w:pPr>
        <w:ind w:left="851" w:hanging="851"/>
      </w:pPr>
      <w:r>
        <w:t>Inputs :</w:t>
      </w:r>
    </w:p>
    <w:p w:rsidR="00C24931" w:rsidRDefault="00C24931" w:rsidP="00F54EFE">
      <w:pPr>
        <w:numPr>
          <w:ilvl w:val="0"/>
          <w:numId w:val="23"/>
        </w:numPr>
        <w:ind w:left="851" w:hanging="851"/>
      </w:pPr>
      <w:r>
        <w:t>From “Balise Decoding</w:t>
      </w:r>
      <w:r w:rsidR="008479D1">
        <w:t>”</w:t>
      </w:r>
      <w:r>
        <w:t xml:space="preserve"> :</w:t>
      </w:r>
    </w:p>
    <w:p w:rsidR="00C24931" w:rsidRDefault="00C24931" w:rsidP="00AC450B">
      <w:pPr>
        <w:numPr>
          <w:ilvl w:val="2"/>
          <w:numId w:val="23"/>
        </w:numPr>
      </w:pPr>
      <w:r>
        <w:t>National Values,</w:t>
      </w:r>
    </w:p>
    <w:p w:rsidR="00C24931" w:rsidRDefault="00C24931" w:rsidP="00AC450B">
      <w:pPr>
        <w:numPr>
          <w:ilvl w:val="2"/>
          <w:numId w:val="23"/>
        </w:numPr>
      </w:pPr>
      <w:r>
        <w:t>SSP Profile,</w:t>
      </w:r>
    </w:p>
    <w:p w:rsidR="00C24931" w:rsidRDefault="00C24931" w:rsidP="00AC450B">
      <w:pPr>
        <w:numPr>
          <w:ilvl w:val="2"/>
          <w:numId w:val="23"/>
        </w:numPr>
      </w:pPr>
      <w:r>
        <w:t>Gradient Profile,</w:t>
      </w:r>
    </w:p>
    <w:p w:rsidR="00C24931" w:rsidRDefault="00C24931" w:rsidP="00AC450B">
      <w:pPr>
        <w:numPr>
          <w:ilvl w:val="2"/>
          <w:numId w:val="23"/>
        </w:numPr>
      </w:pPr>
      <w:r>
        <w:t>Temporary Speed Restriction,</w:t>
      </w:r>
    </w:p>
    <w:p w:rsidR="00C24931" w:rsidRDefault="00C24931" w:rsidP="00AC450B">
      <w:pPr>
        <w:numPr>
          <w:ilvl w:val="2"/>
          <w:numId w:val="23"/>
        </w:numPr>
      </w:pPr>
      <w:r>
        <w:t>LOA, Veoa, D</w:t>
      </w:r>
      <w:r w:rsidR="002F19DF">
        <w:t xml:space="preserve">anger </w:t>
      </w:r>
      <w:r>
        <w:t>P</w:t>
      </w:r>
      <w:r w:rsidR="002F19DF">
        <w:t>oint</w:t>
      </w:r>
      <w:r>
        <w:t>, O</w:t>
      </w:r>
      <w:r w:rsidR="002F19DF">
        <w:t>verlap.</w:t>
      </w:r>
    </w:p>
    <w:p w:rsidR="00C24931" w:rsidRDefault="003A75CE" w:rsidP="00F54EFE">
      <w:pPr>
        <w:numPr>
          <w:ilvl w:val="0"/>
          <w:numId w:val="23"/>
        </w:numPr>
        <w:ind w:left="851" w:hanging="851"/>
      </w:pPr>
      <w:r>
        <w:t>From “Internal” :</w:t>
      </w:r>
    </w:p>
    <w:p w:rsidR="003A75CE" w:rsidRDefault="003A75CE" w:rsidP="00AC450B">
      <w:pPr>
        <w:numPr>
          <w:ilvl w:val="2"/>
          <w:numId w:val="23"/>
        </w:numPr>
      </w:pPr>
      <w:r>
        <w:t>Fixed Values,</w:t>
      </w:r>
    </w:p>
    <w:p w:rsidR="003A75CE" w:rsidRDefault="003A75CE" w:rsidP="00AC450B">
      <w:pPr>
        <w:numPr>
          <w:ilvl w:val="2"/>
          <w:numId w:val="23"/>
        </w:numPr>
      </w:pPr>
      <w:r>
        <w:t>Train Length,</w:t>
      </w:r>
    </w:p>
    <w:p w:rsidR="002F19DF" w:rsidRDefault="00AC450B" w:rsidP="00AC450B">
      <w:pPr>
        <w:numPr>
          <w:ilvl w:val="2"/>
          <w:numId w:val="23"/>
        </w:numPr>
      </w:pPr>
      <w:r>
        <w:t>Request</w:t>
      </w:r>
      <w:r w:rsidR="002F19DF">
        <w:t xml:space="preserve"> Mode,</w:t>
      </w:r>
    </w:p>
    <w:p w:rsidR="003A75CE" w:rsidRDefault="003A75CE" w:rsidP="00F54EFE">
      <w:pPr>
        <w:numPr>
          <w:ilvl w:val="1"/>
          <w:numId w:val="23"/>
        </w:numPr>
        <w:ind w:left="851" w:hanging="851"/>
      </w:pPr>
      <w:r>
        <w:t>Track Condition Request.</w:t>
      </w:r>
    </w:p>
    <w:p w:rsidR="00DC5A76" w:rsidRDefault="00DC5A76" w:rsidP="00F54EFE">
      <w:pPr>
        <w:ind w:left="851" w:hanging="851"/>
      </w:pPr>
    </w:p>
    <w:p w:rsidR="00DC5A76" w:rsidRDefault="003A75CE" w:rsidP="00F54EFE">
      <w:pPr>
        <w:ind w:left="851" w:hanging="851"/>
      </w:pPr>
      <w:r>
        <w:t>Outputs :</w:t>
      </w:r>
    </w:p>
    <w:p w:rsidR="003A75CE" w:rsidRDefault="003A75CE" w:rsidP="00F54EFE">
      <w:pPr>
        <w:numPr>
          <w:ilvl w:val="0"/>
          <w:numId w:val="23"/>
        </w:numPr>
        <w:ind w:left="851" w:hanging="851"/>
      </w:pPr>
      <w:r>
        <w:t xml:space="preserve">Emergency </w:t>
      </w:r>
      <w:r w:rsidR="002F19DF">
        <w:t>Brake Curves,</w:t>
      </w:r>
    </w:p>
    <w:p w:rsidR="002F19DF" w:rsidRDefault="002F19DF" w:rsidP="00F54EFE">
      <w:pPr>
        <w:numPr>
          <w:ilvl w:val="0"/>
          <w:numId w:val="23"/>
        </w:numPr>
        <w:ind w:left="851" w:hanging="851"/>
      </w:pPr>
      <w:r>
        <w:t>Service Brake Curves</w:t>
      </w:r>
      <w:r w:rsidR="008479D1">
        <w:t xml:space="preserve"> (Service, Warning, Permitted, Indication)</w:t>
      </w:r>
      <w:r>
        <w:t>,</w:t>
      </w:r>
    </w:p>
    <w:p w:rsidR="002F19DF" w:rsidRDefault="002F19DF" w:rsidP="00F54EFE">
      <w:pPr>
        <w:numPr>
          <w:ilvl w:val="0"/>
          <w:numId w:val="23"/>
        </w:numPr>
        <w:ind w:left="851" w:hanging="851"/>
      </w:pPr>
      <w:r>
        <w:t>Overspeeding (cell and target),</w:t>
      </w:r>
    </w:p>
    <w:p w:rsidR="002F19DF" w:rsidRDefault="002F19DF" w:rsidP="00F54EFE">
      <w:pPr>
        <w:numPr>
          <w:ilvl w:val="0"/>
          <w:numId w:val="23"/>
        </w:numPr>
        <w:ind w:left="851" w:hanging="851"/>
      </w:pPr>
      <w:r>
        <w:t>Overiding,</w:t>
      </w:r>
    </w:p>
    <w:p w:rsidR="002F19DF" w:rsidRDefault="002F19DF" w:rsidP="00F54EFE">
      <w:pPr>
        <w:numPr>
          <w:ilvl w:val="0"/>
          <w:numId w:val="23"/>
        </w:numPr>
        <w:ind w:left="851" w:hanging="851"/>
      </w:pPr>
      <w:r>
        <w:t>Target,</w:t>
      </w:r>
    </w:p>
    <w:p w:rsidR="002F19DF" w:rsidRDefault="002F19DF" w:rsidP="00F54EFE">
      <w:pPr>
        <w:numPr>
          <w:ilvl w:val="0"/>
          <w:numId w:val="23"/>
        </w:numPr>
        <w:ind w:left="851" w:hanging="851"/>
      </w:pPr>
      <w:r>
        <w:t>Release Speed.</w:t>
      </w:r>
    </w:p>
    <w:p w:rsidR="002F19DF" w:rsidRDefault="002F19DF" w:rsidP="00F54EFE">
      <w:pPr>
        <w:ind w:left="851" w:hanging="851"/>
      </w:pPr>
    </w:p>
    <w:p w:rsidR="00694992" w:rsidRDefault="00694992" w:rsidP="00F54EFE">
      <w:pPr>
        <w:ind w:left="851" w:hanging="851"/>
      </w:pPr>
    </w:p>
    <w:p w:rsidR="00694992" w:rsidRDefault="00694992" w:rsidP="00F54EFE">
      <w:pPr>
        <w:ind w:left="851" w:hanging="851"/>
      </w:pPr>
    </w:p>
    <w:p w:rsidR="00694992" w:rsidRDefault="00694992" w:rsidP="00F54EFE">
      <w:pPr>
        <w:ind w:left="851" w:hanging="851"/>
      </w:pPr>
    </w:p>
    <w:p w:rsidR="00694992" w:rsidRDefault="00694992" w:rsidP="00F54EFE">
      <w:pPr>
        <w:ind w:left="851" w:hanging="851"/>
      </w:pPr>
    </w:p>
    <w:p w:rsidR="00694992" w:rsidRDefault="00834DE0" w:rsidP="00F54EFE">
      <w:pPr>
        <w:ind w:left="851" w:hanging="851"/>
      </w:pPr>
      <w:r>
        <w:rPr>
          <w:noProof/>
          <w:lang w:val="de-DE" w:eastAsia="de-DE"/>
        </w:rPr>
        <w:lastRenderedPageBreak/>
        <mc:AlternateContent>
          <mc:Choice Requires="wpc">
            <w:drawing>
              <wp:inline distT="0" distB="0" distL="0" distR="0">
                <wp:extent cx="6286500" cy="3689350"/>
                <wp:effectExtent l="9525" t="0" r="0" b="0"/>
                <wp:docPr id="1209" name="Zeichenbereich 1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1210"/>
                        <wps:cNvSpPr>
                          <a:spLocks noChangeArrowheads="1"/>
                        </wps:cNvSpPr>
                        <wps:spPr bwMode="auto">
                          <a:xfrm>
                            <a:off x="99536" y="433117"/>
                            <a:ext cx="5713730" cy="2885989"/>
                          </a:xfrm>
                          <a:prstGeom prst="rect">
                            <a:avLst/>
                          </a:prstGeom>
                          <a:solidFill>
                            <a:srgbClr val="DAEEF3"/>
                          </a:solidFill>
                          <a:ln w="9525">
                            <a:solidFill>
                              <a:srgbClr val="000000"/>
                            </a:solidFill>
                            <a:miter lim="800000"/>
                            <a:headEnd/>
                            <a:tailEnd/>
                          </a:ln>
                        </wps:spPr>
                        <wps:bodyPr rot="0" vert="horz" wrap="square" lIns="91440" tIns="45720" rIns="91440" bIns="45720" anchor="t" anchorCtr="0" upright="1">
                          <a:noAutofit/>
                        </wps:bodyPr>
                      </wps:wsp>
                      <wps:wsp>
                        <wps:cNvPr id="38" name="AutoShape 1211"/>
                        <wps:cNvCnPr>
                          <a:cxnSpLocks noChangeShapeType="1"/>
                        </wps:cNvCnPr>
                        <wps:spPr bwMode="auto">
                          <a:xfrm flipH="1">
                            <a:off x="1019810" y="708181"/>
                            <a:ext cx="3763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9" name="Group 1212"/>
                        <wpg:cNvGrpSpPr>
                          <a:grpSpLocks/>
                        </wpg:cNvGrpSpPr>
                        <wpg:grpSpPr bwMode="auto">
                          <a:xfrm>
                            <a:off x="17463" y="1540358"/>
                            <a:ext cx="188595" cy="158926"/>
                            <a:chOff x="8992" y="2769"/>
                            <a:chExt cx="217" cy="183"/>
                          </a:xfrm>
                        </wpg:grpSpPr>
                        <wps:wsp>
                          <wps:cNvPr id="40" name="Rectangle 1213"/>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1214"/>
                          <wps:cNvCnPr>
                            <a:cxnSpLocks noChangeShapeType="1"/>
                            <a:stCxn id="40" idx="1"/>
                            <a:endCxn id="40"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42" name="Group 1215"/>
                        <wpg:cNvGrpSpPr>
                          <a:grpSpLocks/>
                        </wpg:cNvGrpSpPr>
                        <wpg:grpSpPr bwMode="auto">
                          <a:xfrm>
                            <a:off x="17463" y="901162"/>
                            <a:ext cx="188595" cy="160672"/>
                            <a:chOff x="3098" y="765"/>
                            <a:chExt cx="218" cy="184"/>
                          </a:xfrm>
                        </wpg:grpSpPr>
                        <wps:wsp>
                          <wps:cNvPr id="43" name="Rectangle 121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AutoShape 1217"/>
                          <wps:cNvCnPr>
                            <a:cxnSpLocks noChangeShapeType="1"/>
                            <a:stCxn id="43" idx="1"/>
                            <a:endCxn id="4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5" name="Group 1218"/>
                        <wpg:cNvGrpSpPr>
                          <a:grpSpLocks/>
                        </wpg:cNvGrpSpPr>
                        <wpg:grpSpPr bwMode="auto">
                          <a:xfrm>
                            <a:off x="5752148" y="1934180"/>
                            <a:ext cx="188595" cy="158053"/>
                            <a:chOff x="8992" y="2769"/>
                            <a:chExt cx="217" cy="183"/>
                          </a:xfrm>
                        </wpg:grpSpPr>
                        <wps:wsp>
                          <wps:cNvPr id="46" name="Rectangle 1219"/>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AutoShape 1220"/>
                          <wps:cNvCnPr>
                            <a:cxnSpLocks noChangeShapeType="1"/>
                            <a:stCxn id="46" idx="1"/>
                            <a:endCxn id="46"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48" name="Text Box 1221"/>
                        <wps:cNvSpPr txBox="1">
                          <a:spLocks noChangeArrowheads="1"/>
                        </wps:cNvSpPr>
                        <wps:spPr bwMode="auto">
                          <a:xfrm>
                            <a:off x="5095558" y="1738579"/>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49" name="Text Box 1223"/>
                        <wps:cNvSpPr txBox="1">
                          <a:spLocks noChangeArrowheads="1"/>
                        </wps:cNvSpPr>
                        <wps:spPr bwMode="auto">
                          <a:xfrm>
                            <a:off x="206058" y="1833760"/>
                            <a:ext cx="733425" cy="338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155929">
                              <w:pPr>
                                <w:spacing w:line="240" w:lineRule="auto"/>
                                <w:jc w:val="center"/>
                                <w:rPr>
                                  <w:rFonts w:ascii="Alstom" w:hAnsi="Alstom"/>
                                  <w:sz w:val="16"/>
                                  <w:szCs w:val="16"/>
                                  <w:lang w:val="fr-FR"/>
                                </w:rPr>
                              </w:pPr>
                              <w:r>
                                <w:rPr>
                                  <w:rFonts w:ascii="Alstom" w:hAnsi="Alstom"/>
                                  <w:sz w:val="16"/>
                                  <w:szCs w:val="16"/>
                                  <w:lang w:val="fr-FR"/>
                                </w:rPr>
                                <w:t>Train Position</w:t>
                              </w:r>
                            </w:p>
                            <w:p w:rsidR="008006A2" w:rsidRPr="0086649D" w:rsidRDefault="008006A2" w:rsidP="00155929">
                              <w:pPr>
                                <w:spacing w:line="240" w:lineRule="auto"/>
                                <w:jc w:val="center"/>
                                <w:rPr>
                                  <w:rFonts w:ascii="Alstom" w:hAnsi="Alstom"/>
                                  <w:sz w:val="16"/>
                                  <w:szCs w:val="16"/>
                                  <w:lang w:val="fr-FR"/>
                                </w:rPr>
                              </w:pPr>
                              <w:r>
                                <w:rPr>
                                  <w:rFonts w:ascii="Alstom" w:hAnsi="Alstom"/>
                                  <w:sz w:val="16"/>
                                  <w:szCs w:val="16"/>
                                  <w:lang w:val="fr-FR"/>
                                </w:rPr>
                                <w:t>&amp; Speed</w:t>
                              </w:r>
                            </w:p>
                          </w:txbxContent>
                        </wps:txbx>
                        <wps:bodyPr rot="0" vert="horz" wrap="square" lIns="91440" tIns="45720" rIns="91440" bIns="45720" anchor="t" anchorCtr="0" upright="1">
                          <a:noAutofit/>
                        </wps:bodyPr>
                      </wps:wsp>
                      <wps:wsp>
                        <wps:cNvPr id="50" name="Text Box 1224"/>
                        <wps:cNvSpPr txBox="1">
                          <a:spLocks noChangeArrowheads="1"/>
                        </wps:cNvSpPr>
                        <wps:spPr bwMode="auto">
                          <a:xfrm>
                            <a:off x="99536" y="690716"/>
                            <a:ext cx="767477"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51" name="Text Box 1225"/>
                        <wps:cNvSpPr txBox="1">
                          <a:spLocks noChangeArrowheads="1"/>
                        </wps:cNvSpPr>
                        <wps:spPr bwMode="auto">
                          <a:xfrm>
                            <a:off x="1330643" y="1115101"/>
                            <a:ext cx="1669415" cy="523058"/>
                          </a:xfrm>
                          <a:prstGeom prst="rect">
                            <a:avLst/>
                          </a:prstGeom>
                          <a:solidFill>
                            <a:srgbClr val="FFFFFF"/>
                          </a:solidFill>
                          <a:ln w="19050">
                            <a:solidFill>
                              <a:srgbClr val="000000"/>
                            </a:solidFill>
                            <a:miter lim="800000"/>
                            <a:headEnd/>
                            <a:tailEnd/>
                          </a:ln>
                        </wps:spPr>
                        <wps:txbx>
                          <w:txbxContent>
                            <w:p w:rsidR="008006A2" w:rsidRDefault="008006A2" w:rsidP="00155929">
                              <w:pPr>
                                <w:jc w:val="center"/>
                                <w:rPr>
                                  <w:lang w:val="fr-FR"/>
                                </w:rPr>
                              </w:pPr>
                              <w:r>
                                <w:rPr>
                                  <w:lang w:val="fr-FR"/>
                                </w:rPr>
                                <w:t>Classify DataBase</w:t>
                              </w:r>
                            </w:p>
                            <w:p w:rsidR="008006A2" w:rsidRPr="00B21D2B" w:rsidRDefault="008006A2" w:rsidP="00155929">
                              <w:pPr>
                                <w:jc w:val="center"/>
                                <w:rPr>
                                  <w:lang w:val="fr-FR"/>
                                </w:rPr>
                              </w:pPr>
                              <w:r>
                                <w:rPr>
                                  <w:lang w:val="fr-FR"/>
                                </w:rPr>
                                <w:t>&amp; MRSP Computation</w:t>
                              </w:r>
                            </w:p>
                          </w:txbxContent>
                        </wps:txbx>
                        <wps:bodyPr rot="0" vert="horz" wrap="square" lIns="91440" tIns="45720" rIns="91440" bIns="45720" anchor="t" anchorCtr="0" upright="1">
                          <a:noAutofit/>
                        </wps:bodyPr>
                      </wps:wsp>
                      <wps:wsp>
                        <wps:cNvPr id="52" name="Text Box 1229"/>
                        <wps:cNvSpPr txBox="1">
                          <a:spLocks noChangeArrowheads="1"/>
                        </wps:cNvSpPr>
                        <wps:spPr bwMode="auto">
                          <a:xfrm>
                            <a:off x="1397000" y="469792"/>
                            <a:ext cx="1079183" cy="512580"/>
                          </a:xfrm>
                          <a:prstGeom prst="rect">
                            <a:avLst/>
                          </a:prstGeom>
                          <a:solidFill>
                            <a:srgbClr val="FFFFFF"/>
                          </a:solidFill>
                          <a:ln w="19050">
                            <a:solidFill>
                              <a:srgbClr val="000000"/>
                            </a:solidFill>
                            <a:miter lim="800000"/>
                            <a:headEnd/>
                            <a:tailEnd/>
                          </a:ln>
                        </wps:spPr>
                        <wps:txbx>
                          <w:txbxContent>
                            <w:p w:rsidR="008006A2" w:rsidRDefault="008006A2" w:rsidP="00155929">
                              <w:pPr>
                                <w:jc w:val="center"/>
                                <w:rPr>
                                  <w:lang w:val="fr-FR"/>
                                </w:rPr>
                              </w:pPr>
                              <w:r>
                                <w:rPr>
                                  <w:lang w:val="fr-FR"/>
                                </w:rPr>
                                <w:t>Asafe</w:t>
                              </w:r>
                            </w:p>
                            <w:p w:rsidR="008006A2" w:rsidRPr="00B21D2B" w:rsidRDefault="008006A2" w:rsidP="00155929">
                              <w:pPr>
                                <w:jc w:val="center"/>
                                <w:rPr>
                                  <w:lang w:val="fr-FR"/>
                                </w:rPr>
                              </w:pPr>
                              <w:r>
                                <w:rPr>
                                  <w:lang w:val="fr-FR"/>
                                </w:rPr>
                                <w:t>Computation</w:t>
                              </w:r>
                            </w:p>
                          </w:txbxContent>
                        </wps:txbx>
                        <wps:bodyPr rot="0" vert="horz" wrap="square" lIns="91440" tIns="45720" rIns="91440" bIns="45720" anchor="t" anchorCtr="0" upright="1">
                          <a:noAutofit/>
                        </wps:bodyPr>
                      </wps:wsp>
                      <wps:wsp>
                        <wps:cNvPr id="53" name="Text Box 1230"/>
                        <wps:cNvSpPr txBox="1">
                          <a:spLocks noChangeArrowheads="1"/>
                        </wps:cNvSpPr>
                        <wps:spPr bwMode="auto">
                          <a:xfrm>
                            <a:off x="2189798" y="2658078"/>
                            <a:ext cx="1366441" cy="510833"/>
                          </a:xfrm>
                          <a:prstGeom prst="rect">
                            <a:avLst/>
                          </a:prstGeom>
                          <a:solidFill>
                            <a:srgbClr val="FFFFFF"/>
                          </a:solidFill>
                          <a:ln w="19050">
                            <a:solidFill>
                              <a:srgbClr val="000000"/>
                            </a:solidFill>
                            <a:miter lim="800000"/>
                            <a:headEnd/>
                            <a:tailEnd/>
                          </a:ln>
                        </wps:spPr>
                        <wps:txbx>
                          <w:txbxContent>
                            <w:p w:rsidR="008006A2" w:rsidRPr="00B21D2B" w:rsidRDefault="008006A2" w:rsidP="00155929">
                              <w:pPr>
                                <w:jc w:val="center"/>
                                <w:rPr>
                                  <w:lang w:val="fr-FR"/>
                                </w:rPr>
                              </w:pPr>
                              <w:r>
                                <w:rPr>
                                  <w:lang w:val="fr-FR"/>
                                </w:rPr>
                                <w:t>Supervision Limits Computation</w:t>
                              </w:r>
                            </w:p>
                          </w:txbxContent>
                        </wps:txbx>
                        <wps:bodyPr rot="0" vert="horz" wrap="square" lIns="91440" tIns="45720" rIns="91440" bIns="45720" anchor="t" anchorCtr="0" upright="1">
                          <a:noAutofit/>
                        </wps:bodyPr>
                      </wps:wsp>
                      <wps:wsp>
                        <wps:cNvPr id="54" name="Text Box 1231"/>
                        <wps:cNvSpPr txBox="1">
                          <a:spLocks noChangeArrowheads="1"/>
                        </wps:cNvSpPr>
                        <wps:spPr bwMode="auto">
                          <a:xfrm>
                            <a:off x="1797764" y="1910603"/>
                            <a:ext cx="1397000" cy="499481"/>
                          </a:xfrm>
                          <a:prstGeom prst="rect">
                            <a:avLst/>
                          </a:prstGeom>
                          <a:solidFill>
                            <a:srgbClr val="FFFFFF"/>
                          </a:solidFill>
                          <a:ln w="19050">
                            <a:solidFill>
                              <a:srgbClr val="000000"/>
                            </a:solidFill>
                            <a:miter lim="800000"/>
                            <a:headEnd/>
                            <a:tailEnd/>
                          </a:ln>
                        </wps:spPr>
                        <wps:txbx>
                          <w:txbxContent>
                            <w:p w:rsidR="008006A2" w:rsidRPr="00B21D2B" w:rsidRDefault="008006A2" w:rsidP="00155929">
                              <w:pPr>
                                <w:jc w:val="center"/>
                                <w:rPr>
                                  <w:lang w:val="fr-FR"/>
                                </w:rPr>
                              </w:pPr>
                              <w:r>
                                <w:rPr>
                                  <w:lang w:val="fr-FR"/>
                                </w:rPr>
                                <w:t>Target and Curves Computation</w:t>
                              </w:r>
                            </w:p>
                          </w:txbxContent>
                        </wps:txbx>
                        <wps:bodyPr rot="0" vert="horz" wrap="square" lIns="91440" tIns="45720" rIns="91440" bIns="45720" anchor="t" anchorCtr="0" upright="1">
                          <a:noAutofit/>
                        </wps:bodyPr>
                      </wps:wsp>
                      <wps:wsp>
                        <wps:cNvPr id="55" name="AutoShape 1232"/>
                        <wps:cNvCnPr>
                          <a:cxnSpLocks noChangeShapeType="1"/>
                        </wps:cNvCnPr>
                        <wps:spPr bwMode="auto">
                          <a:xfrm flipH="1">
                            <a:off x="3555365" y="716913"/>
                            <a:ext cx="873" cy="1077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233"/>
                        <wps:cNvCnPr>
                          <a:cxnSpLocks noChangeShapeType="1"/>
                        </wps:cNvCnPr>
                        <wps:spPr bwMode="auto">
                          <a:xfrm flipH="1">
                            <a:off x="2570480" y="716040"/>
                            <a:ext cx="98575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1234"/>
                        <wps:cNvSpPr txBox="1">
                          <a:spLocks noChangeArrowheads="1"/>
                        </wps:cNvSpPr>
                        <wps:spPr bwMode="auto">
                          <a:xfrm>
                            <a:off x="206058" y="1310702"/>
                            <a:ext cx="617299"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45BE6" w:rsidRDefault="008006A2" w:rsidP="00155929">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wps:txbx>
                        <wps:bodyPr rot="0" vert="horz" wrap="square" lIns="91440" tIns="45720" rIns="91440" bIns="45720" anchor="t" anchorCtr="0" upright="1">
                          <a:noAutofit/>
                        </wps:bodyPr>
                      </wps:wsp>
                      <wpg:wgp>
                        <wpg:cNvPr id="58" name="Group 1235"/>
                        <wpg:cNvGrpSpPr>
                          <a:grpSpLocks/>
                        </wpg:cNvGrpSpPr>
                        <wpg:grpSpPr bwMode="auto">
                          <a:xfrm>
                            <a:off x="0" y="2172569"/>
                            <a:ext cx="188595" cy="160672"/>
                            <a:chOff x="3098" y="765"/>
                            <a:chExt cx="218" cy="184"/>
                          </a:xfrm>
                        </wpg:grpSpPr>
                        <wps:wsp>
                          <wps:cNvPr id="59" name="Rectangle 123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AutoShape 1237"/>
                          <wps:cNvCnPr>
                            <a:cxnSpLocks noChangeShapeType="1"/>
                            <a:stCxn id="59" idx="1"/>
                            <a:endCxn id="5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61" name="AutoShape 1238"/>
                        <wps:cNvCnPr>
                          <a:cxnSpLocks noChangeShapeType="1"/>
                        </wps:cNvCnPr>
                        <wps:spPr bwMode="auto">
                          <a:xfrm flipH="1">
                            <a:off x="1020683" y="2913932"/>
                            <a:ext cx="115951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239"/>
                        <wps:cNvCnPr>
                          <a:cxnSpLocks noChangeShapeType="1"/>
                        </wps:cNvCnPr>
                        <wps:spPr bwMode="auto">
                          <a:xfrm flipH="1" flipV="1">
                            <a:off x="1020683" y="2159470"/>
                            <a:ext cx="76747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240"/>
                        <wps:cNvCnPr>
                          <a:cxnSpLocks noChangeShapeType="1"/>
                        </wps:cNvCnPr>
                        <wps:spPr bwMode="auto">
                          <a:xfrm flipH="1">
                            <a:off x="1020683" y="1377066"/>
                            <a:ext cx="30035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2" name="AutoShape 1241"/>
                        <wps:cNvCnPr>
                          <a:cxnSpLocks noChangeShapeType="1"/>
                        </wps:cNvCnPr>
                        <wps:spPr bwMode="auto">
                          <a:xfrm flipH="1">
                            <a:off x="206058" y="1639905"/>
                            <a:ext cx="81375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3" name="AutoShape 1242"/>
                        <wps:cNvCnPr>
                          <a:cxnSpLocks noChangeShapeType="1"/>
                        </wps:cNvCnPr>
                        <wps:spPr bwMode="auto">
                          <a:xfrm flipH="1">
                            <a:off x="188595" y="2256398"/>
                            <a:ext cx="831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4" name="AutoShape 1243"/>
                        <wps:cNvCnPr>
                          <a:cxnSpLocks noChangeShapeType="1"/>
                        </wps:cNvCnPr>
                        <wps:spPr bwMode="auto">
                          <a:xfrm flipH="1">
                            <a:off x="206058" y="979752"/>
                            <a:ext cx="813753"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15" name="Group 1244"/>
                        <wpg:cNvGrpSpPr>
                          <a:grpSpLocks/>
                        </wpg:cNvGrpSpPr>
                        <wpg:grpSpPr bwMode="auto">
                          <a:xfrm>
                            <a:off x="2381885" y="623478"/>
                            <a:ext cx="188595" cy="160672"/>
                            <a:chOff x="3098" y="765"/>
                            <a:chExt cx="218" cy="184"/>
                          </a:xfrm>
                        </wpg:grpSpPr>
                        <wps:wsp>
                          <wps:cNvPr id="1316" name="Rectangle 124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7" name="AutoShape 1246"/>
                          <wps:cNvCnPr>
                            <a:cxnSpLocks noChangeShapeType="1"/>
                            <a:stCxn id="1316" idx="1"/>
                            <a:endCxn id="131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318" name="Group 1247"/>
                        <wpg:cNvGrpSpPr>
                          <a:grpSpLocks/>
                        </wpg:cNvGrpSpPr>
                        <wpg:grpSpPr bwMode="auto">
                          <a:xfrm>
                            <a:off x="2909253" y="1238224"/>
                            <a:ext cx="188595" cy="160672"/>
                            <a:chOff x="3098" y="765"/>
                            <a:chExt cx="218" cy="184"/>
                          </a:xfrm>
                        </wpg:grpSpPr>
                        <wps:wsp>
                          <wps:cNvPr id="1319" name="Rectangle 124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0" name="AutoShape 1249"/>
                          <wps:cNvCnPr>
                            <a:cxnSpLocks noChangeShapeType="1"/>
                            <a:stCxn id="1319" idx="1"/>
                            <a:endCxn id="131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321" name="Group 1250"/>
                        <wpg:cNvGrpSpPr>
                          <a:grpSpLocks/>
                        </wpg:cNvGrpSpPr>
                        <wpg:grpSpPr bwMode="auto">
                          <a:xfrm>
                            <a:off x="3097848" y="2159470"/>
                            <a:ext cx="188595" cy="160672"/>
                            <a:chOff x="3098" y="765"/>
                            <a:chExt cx="218" cy="184"/>
                          </a:xfrm>
                        </wpg:grpSpPr>
                        <wps:wsp>
                          <wps:cNvPr id="1322" name="Rectangle 125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4" name="AutoShape 1252"/>
                          <wps:cNvCnPr>
                            <a:cxnSpLocks noChangeShapeType="1"/>
                            <a:stCxn id="1322" idx="1"/>
                            <a:endCxn id="132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325" name="Group 1253"/>
                        <wpg:cNvGrpSpPr>
                          <a:grpSpLocks/>
                        </wpg:cNvGrpSpPr>
                        <wpg:grpSpPr bwMode="auto">
                          <a:xfrm>
                            <a:off x="3478530" y="2754133"/>
                            <a:ext cx="188595" cy="160672"/>
                            <a:chOff x="3098" y="765"/>
                            <a:chExt cx="218" cy="184"/>
                          </a:xfrm>
                        </wpg:grpSpPr>
                        <wps:wsp>
                          <wps:cNvPr id="1326" name="Rectangle 125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7" name="AutoShape 1255"/>
                          <wps:cNvCnPr>
                            <a:cxnSpLocks noChangeShapeType="1"/>
                            <a:stCxn id="1326" idx="1"/>
                            <a:endCxn id="132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28" name="AutoShape 1256"/>
                        <wps:cNvCnPr>
                          <a:cxnSpLocks noChangeShapeType="1"/>
                        </wps:cNvCnPr>
                        <wps:spPr bwMode="auto">
                          <a:xfrm flipH="1">
                            <a:off x="3097848" y="1308955"/>
                            <a:ext cx="25669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9" name="AutoShape 1257"/>
                        <wps:cNvCnPr>
                          <a:cxnSpLocks noChangeShapeType="1"/>
                        </wps:cNvCnPr>
                        <wps:spPr bwMode="auto">
                          <a:xfrm>
                            <a:off x="3364151" y="1308955"/>
                            <a:ext cx="873" cy="390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0" name="AutoShape 1258"/>
                        <wps:cNvCnPr>
                          <a:cxnSpLocks noChangeShapeType="1"/>
                        </wps:cNvCnPr>
                        <wps:spPr bwMode="auto">
                          <a:xfrm flipH="1">
                            <a:off x="1670288" y="1794465"/>
                            <a:ext cx="188507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1" name="AutoShape 1259"/>
                        <wps:cNvCnPr>
                          <a:cxnSpLocks noChangeShapeType="1"/>
                        </wps:cNvCnPr>
                        <wps:spPr bwMode="auto">
                          <a:xfrm flipH="1">
                            <a:off x="1479074" y="1698411"/>
                            <a:ext cx="188595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2" name="AutoShape 1260"/>
                        <wps:cNvCnPr>
                          <a:cxnSpLocks noChangeShapeType="1"/>
                        </wps:cNvCnPr>
                        <wps:spPr bwMode="auto">
                          <a:xfrm flipH="1" flipV="1">
                            <a:off x="1479074" y="2093979"/>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3" name="AutoShape 1261"/>
                        <wps:cNvCnPr>
                          <a:cxnSpLocks noChangeShapeType="1"/>
                        </wps:cNvCnPr>
                        <wps:spPr bwMode="auto">
                          <a:xfrm>
                            <a:off x="1670288" y="1794465"/>
                            <a:ext cx="873" cy="2095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4" name="AutoShape 1262"/>
                        <wps:cNvCnPr>
                          <a:cxnSpLocks noChangeShapeType="1"/>
                        </wps:cNvCnPr>
                        <wps:spPr bwMode="auto">
                          <a:xfrm>
                            <a:off x="1478201" y="1698411"/>
                            <a:ext cx="873" cy="3938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5" name="AutoShape 1263"/>
                        <wps:cNvCnPr>
                          <a:cxnSpLocks noChangeShapeType="1"/>
                        </wps:cNvCnPr>
                        <wps:spPr bwMode="auto">
                          <a:xfrm flipH="1" flipV="1">
                            <a:off x="1671161" y="2013643"/>
                            <a:ext cx="116999" cy="1467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6" name="AutoShape 1264"/>
                        <wps:cNvCnPr>
                          <a:cxnSpLocks noChangeShapeType="1"/>
                        </wps:cNvCnPr>
                        <wps:spPr bwMode="auto">
                          <a:xfrm flipH="1">
                            <a:off x="3248025" y="2238060"/>
                            <a:ext cx="408623"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7" name="AutoShape 1265"/>
                        <wps:cNvCnPr>
                          <a:cxnSpLocks noChangeShapeType="1"/>
                        </wps:cNvCnPr>
                        <wps:spPr bwMode="auto">
                          <a:xfrm flipH="1">
                            <a:off x="3656648" y="2238060"/>
                            <a:ext cx="10478" cy="287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8" name="AutoShape 1266"/>
                        <wps:cNvCnPr>
                          <a:cxnSpLocks noChangeShapeType="1"/>
                        </wps:cNvCnPr>
                        <wps:spPr bwMode="auto">
                          <a:xfrm flipH="1">
                            <a:off x="1905159" y="2525349"/>
                            <a:ext cx="17514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9" name="AutoShape 1267"/>
                        <wps:cNvCnPr>
                          <a:cxnSpLocks noChangeShapeType="1"/>
                        </wps:cNvCnPr>
                        <wps:spPr bwMode="auto">
                          <a:xfrm flipH="1" flipV="1">
                            <a:off x="1905159" y="2848440"/>
                            <a:ext cx="273288" cy="654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0" name="AutoShape 1268"/>
                        <wps:cNvCnPr>
                          <a:cxnSpLocks noChangeShapeType="1"/>
                        </wps:cNvCnPr>
                        <wps:spPr bwMode="auto">
                          <a:xfrm>
                            <a:off x="1906032" y="2525349"/>
                            <a:ext cx="873" cy="32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41" name="Group 1269"/>
                        <wpg:cNvGrpSpPr>
                          <a:grpSpLocks/>
                        </wpg:cNvGrpSpPr>
                        <wpg:grpSpPr bwMode="auto">
                          <a:xfrm>
                            <a:off x="3478530" y="2949734"/>
                            <a:ext cx="188595" cy="161546"/>
                            <a:chOff x="3098" y="765"/>
                            <a:chExt cx="218" cy="184"/>
                          </a:xfrm>
                        </wpg:grpSpPr>
                        <wps:wsp>
                          <wps:cNvPr id="1342" name="Rectangle 127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3" name="AutoShape 1271"/>
                          <wps:cNvCnPr>
                            <a:cxnSpLocks noChangeShapeType="1"/>
                            <a:stCxn id="1342" idx="1"/>
                            <a:endCxn id="134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344" name="Group 1272"/>
                        <wpg:cNvGrpSpPr>
                          <a:grpSpLocks/>
                        </wpg:cNvGrpSpPr>
                        <wpg:grpSpPr bwMode="auto">
                          <a:xfrm>
                            <a:off x="3097848" y="1934180"/>
                            <a:ext cx="188595" cy="159799"/>
                            <a:chOff x="3098" y="765"/>
                            <a:chExt cx="218" cy="184"/>
                          </a:xfrm>
                        </wpg:grpSpPr>
                        <wps:wsp>
                          <wps:cNvPr id="1345" name="Rectangle 127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6" name="AutoShape 1274"/>
                          <wps:cNvCnPr>
                            <a:cxnSpLocks noChangeShapeType="1"/>
                            <a:stCxn id="1345" idx="1"/>
                            <a:endCxn id="134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47" name="AutoShape 1275"/>
                        <wps:cNvCnPr>
                          <a:cxnSpLocks noChangeShapeType="1"/>
                          <a:stCxn id="46" idx="1"/>
                        </wps:cNvCnPr>
                        <wps:spPr bwMode="auto">
                          <a:xfrm flipH="1">
                            <a:off x="3286443" y="2013643"/>
                            <a:ext cx="246570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8" name="AutoShape 1277"/>
                        <wps:cNvCnPr>
                          <a:cxnSpLocks noChangeShapeType="1"/>
                        </wps:cNvCnPr>
                        <wps:spPr bwMode="auto">
                          <a:xfrm flipH="1">
                            <a:off x="3656648" y="2834469"/>
                            <a:ext cx="1261666"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9" name="AutoShape 1278"/>
                        <wps:cNvCnPr>
                          <a:cxnSpLocks noChangeShapeType="1"/>
                          <a:endCxn id="46" idx="1"/>
                        </wps:cNvCnPr>
                        <wps:spPr bwMode="auto">
                          <a:xfrm flipV="1">
                            <a:off x="4918313" y="2013643"/>
                            <a:ext cx="833834" cy="823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0" name="Text Box 1279"/>
                        <wps:cNvSpPr txBox="1">
                          <a:spLocks noChangeArrowheads="1"/>
                        </wps:cNvSpPr>
                        <wps:spPr bwMode="auto">
                          <a:xfrm>
                            <a:off x="3681095" y="2214483"/>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Curves &amp; Target</w:t>
                              </w:r>
                            </w:p>
                          </w:txbxContent>
                        </wps:txbx>
                        <wps:bodyPr rot="0" vert="horz" wrap="square" lIns="91440" tIns="45720" rIns="91440" bIns="45720" anchor="t" anchorCtr="0" upright="1">
                          <a:noAutofit/>
                        </wps:bodyPr>
                      </wps:wsp>
                      <wps:wsp>
                        <wps:cNvPr id="1351" name="Text Box 1280"/>
                        <wps:cNvSpPr txBox="1">
                          <a:spLocks noChangeArrowheads="1"/>
                        </wps:cNvSpPr>
                        <wps:spPr bwMode="auto">
                          <a:xfrm>
                            <a:off x="3000058" y="1042623"/>
                            <a:ext cx="639128"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MRSP (x)</w:t>
                              </w:r>
                            </w:p>
                          </w:txbxContent>
                        </wps:txbx>
                        <wps:bodyPr rot="0" vert="horz" wrap="square" lIns="91440" tIns="45720" rIns="91440" bIns="45720" anchor="t" anchorCtr="0" upright="1">
                          <a:noAutofit/>
                        </wps:bodyPr>
                      </wps:wsp>
                      <wps:wsp>
                        <wps:cNvPr id="1352" name="Text Box 1281"/>
                        <wps:cNvSpPr txBox="1">
                          <a:spLocks noChangeArrowheads="1"/>
                        </wps:cNvSpPr>
                        <wps:spPr bwMode="auto">
                          <a:xfrm>
                            <a:off x="2783523" y="469792"/>
                            <a:ext cx="772716"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Asafe (x, v )</w:t>
                              </w:r>
                            </w:p>
                          </w:txbxContent>
                        </wps:txbx>
                        <wps:bodyPr rot="0" vert="horz" wrap="square" lIns="91440" tIns="45720" rIns="91440" bIns="45720" anchor="t" anchorCtr="0" upright="1">
                          <a:noAutofit/>
                        </wps:bodyPr>
                      </wps:wsp>
                      <wps:wsp>
                        <wps:cNvPr id="1353" name="Text Box 1282"/>
                        <wps:cNvSpPr txBox="1">
                          <a:spLocks noChangeArrowheads="1"/>
                        </wps:cNvSpPr>
                        <wps:spPr bwMode="auto">
                          <a:xfrm>
                            <a:off x="4803934" y="3111279"/>
                            <a:ext cx="743903" cy="4566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Default="008006A2" w:rsidP="00155929">
                              <w:pPr>
                                <w:spacing w:line="240" w:lineRule="auto"/>
                                <w:jc w:val="left"/>
                                <w:rPr>
                                  <w:rFonts w:ascii="Alstom" w:hAnsi="Alstom"/>
                                  <w:sz w:val="16"/>
                                  <w:szCs w:val="16"/>
                                  <w:lang w:val="fr-FR"/>
                                </w:rPr>
                              </w:pPr>
                              <w:r>
                                <w:rPr>
                                  <w:rFonts w:ascii="Alstom" w:hAnsi="Alstom"/>
                                  <w:sz w:val="16"/>
                                  <w:szCs w:val="16"/>
                                  <w:lang w:val="fr-FR"/>
                                </w:rPr>
                                <w:t>SvL</w:t>
                              </w:r>
                            </w:p>
                            <w:p w:rsidR="008006A2" w:rsidRDefault="008006A2" w:rsidP="00155929">
                              <w:pPr>
                                <w:spacing w:line="240" w:lineRule="auto"/>
                                <w:jc w:val="left"/>
                                <w:rPr>
                                  <w:rFonts w:ascii="Alstom" w:hAnsi="Alstom"/>
                                  <w:sz w:val="16"/>
                                  <w:szCs w:val="16"/>
                                  <w:lang w:val="fr-FR"/>
                                </w:rPr>
                              </w:pPr>
                              <w:r>
                                <w:rPr>
                                  <w:rFonts w:ascii="Alstom" w:hAnsi="Alstom"/>
                                  <w:sz w:val="16"/>
                                  <w:szCs w:val="16"/>
                                  <w:lang w:val="fr-FR"/>
                                </w:rPr>
                                <w:t>&amp; over speed</w:t>
                              </w:r>
                            </w:p>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&amp; overide</w:t>
                              </w:r>
                            </w:p>
                          </w:txbxContent>
                        </wps:txbx>
                        <wps:bodyPr rot="0" vert="horz" wrap="square" lIns="91440" tIns="45720" rIns="91440" bIns="45720" anchor="t" anchorCtr="0" upright="1">
                          <a:noAutofit/>
                        </wps:bodyPr>
                      </wps:wsp>
                      <wps:wsp>
                        <wps:cNvPr id="1354" name="Text Box 1283"/>
                        <wps:cNvSpPr txBox="1">
                          <a:spLocks noChangeArrowheads="1"/>
                        </wps:cNvSpPr>
                        <wps:spPr bwMode="auto">
                          <a:xfrm>
                            <a:off x="3656648" y="469792"/>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55929">
                              <w:pPr>
                                <w:rPr>
                                  <w:color w:val="FF0000"/>
                                  <w:sz w:val="16"/>
                                  <w:szCs w:val="16"/>
                                  <w:lang w:val="fr-FR"/>
                                </w:rPr>
                              </w:pPr>
                              <w:r w:rsidRPr="00F814F0">
                                <w:rPr>
                                  <w:color w:val="FF0000"/>
                                  <w:sz w:val="16"/>
                                  <w:szCs w:val="16"/>
                                  <w:lang w:val="fr-FR"/>
                                </w:rPr>
                                <w:t>SRS-026 3-13-3</w:t>
                              </w:r>
                            </w:p>
                          </w:txbxContent>
                        </wps:txbx>
                        <wps:bodyPr rot="0" vert="horz" wrap="square" lIns="91440" tIns="45720" rIns="91440" bIns="45720" anchor="t" anchorCtr="0" upright="1">
                          <a:noAutofit/>
                        </wps:bodyPr>
                      </wps:wsp>
                      <wps:wsp>
                        <wps:cNvPr id="1355" name="Text Box 1284"/>
                        <wps:cNvSpPr txBox="1">
                          <a:spLocks noChangeArrowheads="1"/>
                        </wps:cNvSpPr>
                        <wps:spPr bwMode="auto">
                          <a:xfrm>
                            <a:off x="3667125" y="1677454"/>
                            <a:ext cx="1025922" cy="312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8</w:t>
                              </w:r>
                            </w:p>
                          </w:txbxContent>
                        </wps:txbx>
                        <wps:bodyPr rot="0" vert="horz" wrap="square" lIns="91440" tIns="45720" rIns="91440" bIns="45720" anchor="t" anchorCtr="0" upright="1">
                          <a:noAutofit/>
                        </wps:bodyPr>
                      </wps:wsp>
                      <wps:wsp>
                        <wps:cNvPr id="1356" name="Text Box 1285"/>
                        <wps:cNvSpPr txBox="1">
                          <a:spLocks noChangeArrowheads="1"/>
                        </wps:cNvSpPr>
                        <wps:spPr bwMode="auto">
                          <a:xfrm>
                            <a:off x="361474" y="2622276"/>
                            <a:ext cx="1469469" cy="29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wps:txbx>
                        <wps:bodyPr rot="0" vert="horz" wrap="square" lIns="91440" tIns="45720" rIns="91440" bIns="45720" anchor="t" anchorCtr="0" upright="1">
                          <a:noAutofit/>
                        </wps:bodyPr>
                      </wps:wsp>
                      <wps:wsp>
                        <wps:cNvPr id="1357" name="Text Box 1286"/>
                        <wps:cNvSpPr txBox="1">
                          <a:spLocks noChangeArrowheads="1"/>
                        </wps:cNvSpPr>
                        <wps:spPr bwMode="auto">
                          <a:xfrm>
                            <a:off x="3667125" y="1150029"/>
                            <a:ext cx="1025922" cy="356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7</w:t>
                              </w:r>
                            </w:p>
                          </w:txbxContent>
                        </wps:txbx>
                        <wps:bodyPr rot="0" vert="horz" wrap="square" lIns="91440" tIns="45720" rIns="91440" bIns="45720" anchor="t" anchorCtr="0" upright="1">
                          <a:noAutofit/>
                        </wps:bodyPr>
                      </wps:wsp>
                      <wps:wsp>
                        <wps:cNvPr id="1358" name="Text Box 1287"/>
                        <wps:cNvSpPr txBox="1">
                          <a:spLocks noChangeArrowheads="1"/>
                        </wps:cNvSpPr>
                        <wps:spPr bwMode="auto">
                          <a:xfrm>
                            <a:off x="5095558" y="2638868"/>
                            <a:ext cx="845185" cy="1956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1359" name="AutoShape 1288"/>
                        <wps:cNvCnPr>
                          <a:cxnSpLocks noChangeShapeType="1"/>
                        </wps:cNvCnPr>
                        <wps:spPr bwMode="auto">
                          <a:xfrm>
                            <a:off x="3109198" y="3319105"/>
                            <a:ext cx="87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0" name="AutoShape 1289"/>
                        <wps:cNvCnPr>
                          <a:cxnSpLocks noChangeShapeType="1"/>
                          <a:endCxn id="1363" idx="1"/>
                        </wps:cNvCnPr>
                        <wps:spPr bwMode="auto">
                          <a:xfrm>
                            <a:off x="3667125" y="3032689"/>
                            <a:ext cx="2033508" cy="55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1" name="Text Box 1290"/>
                        <wps:cNvSpPr txBox="1">
                          <a:spLocks noChangeArrowheads="1"/>
                        </wps:cNvSpPr>
                        <wps:spPr bwMode="auto">
                          <a:xfrm>
                            <a:off x="99536" y="3056266"/>
                            <a:ext cx="484584" cy="262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A2" w:rsidRPr="000E564E" w:rsidRDefault="008006A2" w:rsidP="00155929">
                              <w:pPr>
                                <w:pStyle w:val="Author"/>
                                <w:spacing w:before="0" w:after="0" w:line="300" w:lineRule="atLeast"/>
                                <w:rPr>
                                  <w:noProof w:val="0"/>
                                  <w:szCs w:val="20"/>
                                  <w:lang w:val="fr-FR"/>
                                </w:rPr>
                              </w:pPr>
                              <w:r>
                                <w:rPr>
                                  <w:noProof w:val="0"/>
                                  <w:szCs w:val="20"/>
                                  <w:lang w:val="fr-FR"/>
                                </w:rPr>
                                <w:t>A5.1</w:t>
                              </w:r>
                            </w:p>
                          </w:txbxContent>
                        </wps:txbx>
                        <wps:bodyPr rot="0" vert="horz" wrap="square" lIns="91440" tIns="45720" rIns="91440" bIns="45720" anchor="t" anchorCtr="0" upright="1">
                          <a:noAutofit/>
                        </wps:bodyPr>
                      </wps:wsp>
                      <wpg:wgp>
                        <wpg:cNvPr id="1362" name="Group 1291"/>
                        <wpg:cNvGrpSpPr>
                          <a:grpSpLocks/>
                        </wpg:cNvGrpSpPr>
                        <wpg:grpSpPr bwMode="auto">
                          <a:xfrm>
                            <a:off x="5700633" y="3008239"/>
                            <a:ext cx="188595" cy="160672"/>
                            <a:chOff x="3098" y="765"/>
                            <a:chExt cx="218" cy="184"/>
                          </a:xfrm>
                        </wpg:grpSpPr>
                        <wps:wsp>
                          <wps:cNvPr id="1363" name="Rectangle 129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4" name="AutoShape 1293"/>
                          <wps:cNvCnPr>
                            <a:cxnSpLocks noChangeShapeType="1"/>
                            <a:stCxn id="1363" idx="1"/>
                            <a:endCxn id="136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65" name="AutoShape 1294"/>
                        <wps:cNvCnPr>
                          <a:cxnSpLocks noChangeShapeType="1"/>
                        </wps:cNvCnPr>
                        <wps:spPr bwMode="auto">
                          <a:xfrm>
                            <a:off x="1019810" y="469792"/>
                            <a:ext cx="873" cy="25384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209" o:spid="_x0000_s1783" editas="canvas" style="width:495pt;height:290.5pt;mso-position-horizontal-relative:char;mso-position-vertical-relative:line" coordsize="62865,36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">
                <v:shape id="_x0000_s1784" type="#_x0000_t75" style="position:absolute;width:62865;height:36893;visibility:visible;mso-wrap-style:square">
                  <v:fill o:detectmouseclick="t"/>
                  <v:path o:connecttype="none"/>
                </v:shape>
                <v:rect id="Rectangle 1210" o:spid="_x0000_s1785" style="position:absolute;left:995;top:4331;width:57137;height:28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v88MA&#10;AADbAAAADwAAAGRycy9kb3ducmV2LnhtbESPQWvCQBSE74L/YXmCN91ooZboKlIotHhpEin09pp9&#10;JsHs27C7jfHfu4LgcZiZb5jNbjCt6Mn5xrKCxTwBQVxa3XCl4Fh8zN5A+ICssbVMCq7kYbcdjzaY&#10;anvhjPo8VCJC2KeooA6hS6X0ZU0G/dx2xNE7WWcwROkqqR1eIty0cpkkr9Jgw3Ghxo7eayrP+b9R&#10;kLX7rHcmx+/DX/gtvo4/CzwtlZpOhv0aRKAhPMOP9qdW8LKC+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Tv88MAAADbAAAADwAAAAAAAAAAAAAAAACYAgAAZHJzL2Rv&#10;d25yZXYueG1sUEsFBgAAAAAEAAQA9QAAAIgDAAAAAA==&#10;" fillcolor="#daeef3"/>
                <v:shape id="AutoShape 1211" o:spid="_x0000_s1786" type="#_x0000_t32" style="position:absolute;left:10198;top:7081;width:3763;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group id="Group 1212" o:spid="_x0000_s1787" style="position:absolute;left:174;top:15403;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1213" o:spid="_x0000_s178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AutoShape 1214" o:spid="_x0000_s178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D9Q8QAAADbAAAADwAAAGRycy9kb3ducmV2LnhtbESPQWvCQBSE70L/w/KE3nQTqa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P1DxAAAANsAAAAPAAAAAAAAAAAA&#10;AAAAAKECAABkcnMvZG93bnJldi54bWxQSwUGAAAAAAQABAD5AAAAkgMAAAAA&#10;">
                    <v:stroke startarrow="block" endarrow="block"/>
                  </v:shape>
                </v:group>
                <v:group id="Group 1215" o:spid="_x0000_s1790" style="position:absolute;left:174;top:901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216" o:spid="_x0000_s179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AutoShape 1217" o:spid="_x0000_s179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group>
                <v:group id="Group 1218" o:spid="_x0000_s1793" style="position:absolute;left:57521;top:19341;width:1886;height:158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1219" o:spid="_x0000_s1794"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shape id="AutoShape 1220" o:spid="_x0000_s1795"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XArMUAAADbAAAADwAAAGRycy9kb3ducmV2LnhtbESP3WrCQBSE7wu+w3KE3unGUn+IriKl&#10;JYWiYjT3h+wxCWbPhuxWU5/eFYReDjPzDbNYdaYWF2pdZVnBaBiBIM6trrhQcDx8DWYgnEfWWFsm&#10;BX/kYLXsvSww1vbKe7qkvhABwi5GBaX3TSyly0sy6Ia2IQ7eybYGfZBtIXWL1wA3tXyLook0WHFY&#10;KLGhj5Lyc/prFNw2CR02eLrtPtNs+zNORuNtlin12u/WcxCeOv8ffra/tYL3KT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XArMUAAADbAAAADwAAAAAAAAAA&#10;AAAAAAChAgAAZHJzL2Rvd25yZXYueG1sUEsFBgAAAAAEAAQA+QAAAJMDAAAAAA==&#10;">
                    <v:stroke startarrow="block" endarrow="block"/>
                  </v:shape>
                </v:group>
                <v:shape id="Text Box 1221" o:spid="_x0000_s1796" type="#_x0000_t202" style="position:absolute;left:50955;top:17385;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1223" o:spid="_x0000_s1797" type="#_x0000_t202" style="position:absolute;left:2060;top:18337;width:7334;height:3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8006A2" w:rsidRDefault="008006A2" w:rsidP="00155929">
                        <w:pPr>
                          <w:spacing w:line="240" w:lineRule="auto"/>
                          <w:jc w:val="center"/>
                          <w:rPr>
                            <w:rFonts w:ascii="Alstom" w:hAnsi="Alstom"/>
                            <w:sz w:val="16"/>
                            <w:szCs w:val="16"/>
                            <w:lang w:val="fr-FR"/>
                          </w:rPr>
                        </w:pPr>
                        <w:r>
                          <w:rPr>
                            <w:rFonts w:ascii="Alstom" w:hAnsi="Alstom"/>
                            <w:sz w:val="16"/>
                            <w:szCs w:val="16"/>
                            <w:lang w:val="fr-FR"/>
                          </w:rPr>
                          <w:t>Train Position</w:t>
                        </w:r>
                      </w:p>
                      <w:p w:rsidR="008006A2" w:rsidRPr="0086649D" w:rsidRDefault="008006A2" w:rsidP="00155929">
                        <w:pPr>
                          <w:spacing w:line="240" w:lineRule="auto"/>
                          <w:jc w:val="center"/>
                          <w:rPr>
                            <w:rFonts w:ascii="Alstom" w:hAnsi="Alstom"/>
                            <w:sz w:val="16"/>
                            <w:szCs w:val="16"/>
                            <w:lang w:val="fr-FR"/>
                          </w:rPr>
                        </w:pPr>
                        <w:r>
                          <w:rPr>
                            <w:rFonts w:ascii="Alstom" w:hAnsi="Alstom"/>
                            <w:sz w:val="16"/>
                            <w:szCs w:val="16"/>
                            <w:lang w:val="fr-FR"/>
                          </w:rPr>
                          <w:t>&amp; Speed</w:t>
                        </w:r>
                      </w:p>
                    </w:txbxContent>
                  </v:textbox>
                </v:shape>
                <v:shape id="Text Box 1224" o:spid="_x0000_s1798" type="#_x0000_t202" style="position:absolute;left:995;top:6907;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Text Box 1225" o:spid="_x0000_s1799" type="#_x0000_t202" style="position:absolute;left:13306;top:11151;width:16694;height:5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9sAA&#10;AADbAAAADwAAAGRycy9kb3ducmV2LnhtbESPT4vCMBTE74LfITzBm6Yu7iLVKCJs8ehfvD6bZ1Ns&#10;XkoTa/32G0HY4zDzm2EWq85WoqXGl44VTMYJCOLc6ZILBafj72gGwgdkjZVjUvAiD6tlv7fAVLsn&#10;76k9hELEEvYpKjAh1KmUPjdk0Y9dTRy9m2sshiibQuoGn7HcVvIrSX6kxZLjgsGaNoby++FhFXz7&#10;y27avq6lKWbnTGad3U+PmVLDQbeegwjUhf/wh97qyE3g/S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s9sAAAADbAAAADwAAAAAAAAAAAAAAAACYAgAAZHJzL2Rvd25y&#10;ZXYueG1sUEsFBgAAAAAEAAQA9QAAAIUDAAAAAA==&#10;" strokeweight="1.5pt">
                  <v:textbox>
                    <w:txbxContent>
                      <w:p w:rsidR="008006A2" w:rsidRDefault="008006A2" w:rsidP="00155929">
                        <w:pPr>
                          <w:jc w:val="center"/>
                          <w:rPr>
                            <w:lang w:val="fr-FR"/>
                          </w:rPr>
                        </w:pPr>
                        <w:r>
                          <w:rPr>
                            <w:lang w:val="fr-FR"/>
                          </w:rPr>
                          <w:t>Classify DataBase</w:t>
                        </w:r>
                      </w:p>
                      <w:p w:rsidR="008006A2" w:rsidRPr="00B21D2B" w:rsidRDefault="008006A2" w:rsidP="00155929">
                        <w:pPr>
                          <w:jc w:val="center"/>
                          <w:rPr>
                            <w:lang w:val="fr-FR"/>
                          </w:rPr>
                        </w:pPr>
                        <w:r>
                          <w:rPr>
                            <w:lang w:val="fr-FR"/>
                          </w:rPr>
                          <w:t>&amp; MRSP Computation</w:t>
                        </w:r>
                      </w:p>
                    </w:txbxContent>
                  </v:textbox>
                </v:shape>
                <v:shape id="Text Box 1229" o:spid="_x0000_s1800" type="#_x0000_t202" style="position:absolute;left:13970;top:4697;width:1079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ygcEA&#10;AADbAAAADwAAAGRycy9kb3ducmV2LnhtbESPT4vCMBTE78J+h/AWvGm6okupRlkWtnj0L16fzbMp&#10;Ni+libV+eyMIexxmfjPMYtXbWnTU+sqxgq9xAoK4cLriUsFh/zdKQfiArLF2TAoe5GG1/BgsMNPu&#10;zlvqdqEUsYR9hgpMCE0mpS8MWfRj1xBH7+JaiyHKtpS6xXsst7WcJMm3tFhxXDDY0K+h4rq7WQUz&#10;f9pMu8e5MmV6zGXe2+10nys1/Ox/5iAC9eE//KbXOnITeH2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NcoHBAAAA2wAAAA8AAAAAAAAAAAAAAAAAmAIAAGRycy9kb3du&#10;cmV2LnhtbFBLBQYAAAAABAAEAPUAAACGAwAAAAA=&#10;" strokeweight="1.5pt">
                  <v:textbox>
                    <w:txbxContent>
                      <w:p w:rsidR="008006A2" w:rsidRDefault="008006A2" w:rsidP="00155929">
                        <w:pPr>
                          <w:jc w:val="center"/>
                          <w:rPr>
                            <w:lang w:val="fr-FR"/>
                          </w:rPr>
                        </w:pPr>
                        <w:r>
                          <w:rPr>
                            <w:lang w:val="fr-FR"/>
                          </w:rPr>
                          <w:t>Asafe</w:t>
                        </w:r>
                      </w:p>
                      <w:p w:rsidR="008006A2" w:rsidRPr="00B21D2B" w:rsidRDefault="008006A2" w:rsidP="00155929">
                        <w:pPr>
                          <w:jc w:val="center"/>
                          <w:rPr>
                            <w:lang w:val="fr-FR"/>
                          </w:rPr>
                        </w:pPr>
                        <w:r>
                          <w:rPr>
                            <w:lang w:val="fr-FR"/>
                          </w:rPr>
                          <w:t>Computation</w:t>
                        </w:r>
                      </w:p>
                    </w:txbxContent>
                  </v:textbox>
                </v:shape>
                <v:shape id="Text Box 1230" o:spid="_x0000_s1801" type="#_x0000_t202" style="position:absolute;left:21897;top:26580;width:13665;height:5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XGsEA&#10;AADbAAAADwAAAGRycy9kb3ducmV2LnhtbESPT4vCMBTE78J+h/AWvGmqq4tUoywLFo/+W7w+m2dT&#10;bF5Kk6312xtB8DjM/GaYxaqzlWip8aVjBaNhAoI4d7rkQsHxsB7MQPiArLFyTAru5GG1/OgtMNXu&#10;xjtq96EQsYR9igpMCHUqpc8NWfRDVxNH7+IaiyHKppC6wVsst5UcJ8m3tFhyXDBY06+h/Lr/twqm&#10;/rSdtPdzaYrZXyazzu4mh0yp/mf3MwcRqAvv8Ive6Mh9wf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1xrBAAAA2wAAAA8AAAAAAAAAAAAAAAAAmAIAAGRycy9kb3du&#10;cmV2LnhtbFBLBQYAAAAABAAEAPUAAACGAwAAAAA=&#10;" strokeweight="1.5pt">
                  <v:textbox>
                    <w:txbxContent>
                      <w:p w:rsidR="008006A2" w:rsidRPr="00B21D2B" w:rsidRDefault="008006A2" w:rsidP="00155929">
                        <w:pPr>
                          <w:jc w:val="center"/>
                          <w:rPr>
                            <w:lang w:val="fr-FR"/>
                          </w:rPr>
                        </w:pPr>
                        <w:r>
                          <w:rPr>
                            <w:lang w:val="fr-FR"/>
                          </w:rPr>
                          <w:t>Supervision Limits Computation</w:t>
                        </w:r>
                      </w:p>
                    </w:txbxContent>
                  </v:textbox>
                </v:shape>
                <v:shape id="Text Box 1231" o:spid="_x0000_s1802" type="#_x0000_t202" style="position:absolute;left:17977;top:19106;width:13970;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hPbsEA&#10;AADbAAAADwAAAGRycy9kb3ducmV2LnhtbESPT4vCMBTE7wt+h/AEb2vq0l2kGkWELR79i9dn82yK&#10;zUtpYq3ffiMIexxmfjPMfNnbWnTU+sqxgsk4AUFcOF1xqeB4+P2cgvABWWPtmBQ8ycNyMfiYY6bd&#10;g3fU7UMpYgn7DBWYEJpMSl8YsujHriGO3tW1FkOUbSl1i49Ybmv5lSQ/0mLFccFgQ2tDxW1/twq+&#10;/Xmbds9LZcrpKZd5b3fpIVdqNOxXMxCB+vAfftMbHbkUXl/iD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oT27BAAAA2wAAAA8AAAAAAAAAAAAAAAAAmAIAAGRycy9kb3du&#10;cmV2LnhtbFBLBQYAAAAABAAEAPUAAACGAwAAAAA=&#10;" strokeweight="1.5pt">
                  <v:textbox>
                    <w:txbxContent>
                      <w:p w:rsidR="008006A2" w:rsidRPr="00B21D2B" w:rsidRDefault="008006A2" w:rsidP="00155929">
                        <w:pPr>
                          <w:jc w:val="center"/>
                          <w:rPr>
                            <w:lang w:val="fr-FR"/>
                          </w:rPr>
                        </w:pPr>
                        <w:r>
                          <w:rPr>
                            <w:lang w:val="fr-FR"/>
                          </w:rPr>
                          <w:t>Target and Curves Computation</w:t>
                        </w:r>
                      </w:p>
                    </w:txbxContent>
                  </v:textbox>
                </v:shape>
                <v:shape id="AutoShape 1232" o:spid="_x0000_s1803" type="#_x0000_t32" style="position:absolute;left:35553;top:7169;width:9;height:10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1233" o:spid="_x0000_s1804" type="#_x0000_t32" style="position:absolute;left:25704;top:7160;width:985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shape id="Text Box 1234" o:spid="_x0000_s1805" type="#_x0000_t202" style="position:absolute;left:2060;top:13107;width:6173;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8006A2" w:rsidRPr="00F45BE6" w:rsidRDefault="008006A2" w:rsidP="00155929">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v:textbox>
                </v:shape>
                <v:group id="Group 1235" o:spid="_x0000_s1806" style="position:absolute;top:21725;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1236" o:spid="_x0000_s180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shape id="AutoShape 1237" o:spid="_x0000_s180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group>
                <v:shape id="AutoShape 1238" o:spid="_x0000_s1809" type="#_x0000_t32" style="position:absolute;left:10206;top:29139;width:1159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1239" o:spid="_x0000_s1810" type="#_x0000_t32" style="position:absolute;left:10206;top:21594;width:7675;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wphcUAAADbAAAADwAAAGRycy9kb3ducmV2LnhtbESPQWvCQBSE70L/w/IKvUjdGFBKdBNC&#10;ilAEsaaFXB/ZZ5KafRuyW03/fbdQ8DjMzDfMNptML640us6yguUiAkFcW91xo+DzY/f8AsJ5ZI29&#10;ZVLwQw6y9GG2xUTbG5/oWvpGBAi7BBW03g+JlK5uyaBb2IE4eGc7GvRBjo3UI94C3PQyjqK1NNhx&#10;WGhxoKKl+lJ+GwX+MN+vvk7HY14yv+bv++qSF5VST49TvgHhafL38H/7TStY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wphcUAAADbAAAADwAAAAAAAAAA&#10;AAAAAAChAgAAZHJzL2Rvd25yZXYueG1sUEsFBgAAAAAEAAQA+QAAAJMDAAAAAA==&#10;"/>
                <v:shape id="AutoShape 1240" o:spid="_x0000_s1811" type="#_x0000_t32" style="position:absolute;left:10206;top:13770;width:300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AutoShape 1241" o:spid="_x0000_s1812" type="#_x0000_t32" style="position:absolute;left:2060;top:16399;width:8138;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kFMIAAADdAAAADwAAAGRycy9kb3ducmV2LnhtbERPTYvCMBC9L/gfwgheljWtCyJdo8jC&#10;wuJBUHvwOCRjW2wmNcnW+u+NsOBtHu9zluvBtqInHxrHCvJpBoJYO9NwpaA8/nwsQISIbLB1TAru&#10;FGC9Gr0tsTDuxnvqD7ESKYRDgQrqGLtCyqBrshimriNO3Nl5izFBX0nj8ZbCbStnWTaXFhtODTV2&#10;9F2Tvhz+rIJmW+7K/v0avV5s85PPw/HUaqUm42HzBSLSEF/if/evSfM/8xk8v0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kFMIAAADdAAAADwAAAAAAAAAAAAAA&#10;AAChAgAAZHJzL2Rvd25yZXYueG1sUEsFBgAAAAAEAAQA+QAAAJADAAAAAA==&#10;"/>
                <v:shape id="AutoShape 1242" o:spid="_x0000_s1813" type="#_x0000_t32" style="position:absolute;left:1885;top:22563;width:83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Bj8IAAADdAAAADwAAAGRycy9kb3ducmV2LnhtbERPTYvCMBC9L/gfwgheFk2rIFKNIgsL&#10;i4cFtQePQzK2xWZSk2zt/vvNguBtHu9zNrvBtqInHxrHCvJZBoJYO9NwpaA8f05XIEJENtg6JgW/&#10;FGC3Hb1tsDDuwUfqT7ESKYRDgQrqGLtCyqBrshhmriNO3NV5izFBX0nj8ZHCbSvnWbaUFhtODTV2&#10;9FGTvp1+rILmUH6X/fs9er065Befh/Ol1UpNxsN+DSLSEF/ip/vLpPmLfAH/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Bj8IAAADdAAAADwAAAAAAAAAAAAAA&#10;AAChAgAAZHJzL2Rvd25yZXYueG1sUEsFBgAAAAAEAAQA+QAAAJADAAAAAA==&#10;"/>
                <v:shape id="AutoShape 1243" o:spid="_x0000_s1814" type="#_x0000_t32" style="position:absolute;left:2060;top:9797;width:8138;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Z+8MAAADdAAAADwAAAGRycy9kb3ducmV2LnhtbERPTWsCMRC9F/wPYYReSs2uliKrUUpB&#10;EA8FdQ8eh2TcXdxM1iSu23/fCEJv83ifs1wPthU9+dA4VpBPMhDE2pmGKwXlcfM+BxEissHWMSn4&#10;pQDr1ehliYVxd95Tf4iVSCEcClRQx9gVUgZdk8UwcR1x4s7OW4wJ+koaj/cUbls5zbJPabHh1FBj&#10;R9816cvhZhU0u/Kn7N+u0ev5Lj/5PBxPrVbqdTx8LUBEGuK/+OnemjR/ln/A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U2fvDAAAA3QAAAA8AAAAAAAAAAAAA&#10;AAAAoQIAAGRycy9kb3ducmV2LnhtbFBLBQYAAAAABAAEAPkAAACRAwAAAAA=&#10;"/>
                <v:group id="Group 1244" o:spid="_x0000_s1815" style="position:absolute;left:23818;top:6234;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E9WsMAAADdAAAADwAAAGRycy9kb3ducmV2LnhtbERPTYvCMBC9C/6HMMLe&#10;NO2KItUoIuuyBxGsC4u3oRnbYjMpTWzrv98Igrd5vM9ZbXpTiZYaV1pWEE8iEMSZ1SXnCn7P+/EC&#10;hPPIGivLpOBBDjbr4WCFibYdn6hNfS5CCLsEFRTe14mULivIoJvYmjhwV9sY9AE2udQNdiHcVPIz&#10;iubSYMmhocCadgVlt/RuFHx32G2n8Vd7uF13j8t5dvw7xKTUx6jfLkF46v1b/HL/6DB/Gs/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ET1awwAAAN0AAAAP&#10;AAAAAAAAAAAAAAAAAKoCAABkcnMvZG93bnJldi54bWxQSwUGAAAAAAQABAD6AAAAmgMAAAAA&#10;">
                  <v:rect id="Rectangle 1245" o:spid="_x0000_s181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rcU8EA&#10;AADdAAAADwAAAGRycy9kb3ducmV2LnhtbERPTYvCMBC9C/6HMII3TVWQtRpFFMU9ar14G5uxrTaT&#10;0kSt++uNsOBtHu9zZovGlOJBtSssKxj0IxDEqdUFZwqOyab3A8J5ZI2lZVLwIgeLebs1w1jbJ+/p&#10;cfCZCCHsYlSQe1/FUro0J4OubyviwF1sbdAHWGdS1/gM4aaUwygaS4MFh4YcK1rllN4Od6PgXAyP&#10;+LdPtpGZbEb+t0mu99NaqW6nWU5BeGr8V/zv3ukwfzQYw+ebcIK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a3FPBAAAA3QAAAA8AAAAAAAAAAAAAAAAAmAIAAGRycy9kb3du&#10;cmV2LnhtbFBLBQYAAAAABAAEAPUAAACGAwAAAAA=&#10;"/>
                  <v:shape id="AutoShape 1246" o:spid="_x0000_s181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ZdMUAAADdAAAADwAAAGRycy9kb3ducmV2LnhtbERPS2vCQBC+F/wPywi91U0qtBpdRYRK&#10;sfTgg6C3ITsmwexs2F019td3CwVv8/E9ZzrvTCOu5HxtWUE6SEAQF1bXXCrY7z5eRiB8QNbYWCYF&#10;d/Iwn/Wepphpe+MNXbehFDGEfYYKqhDaTEpfVGTQD2xLHLmTdQZDhK6U2uEthptGvibJmzRYc2yo&#10;sKVlRcV5ezEKDl/jS37Pv2mdp+P1EZ3xP7uVUs/9bjEBEagLD/G/+1PH+cP0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QZdMUAAADdAAAADwAAAAAAAAAA&#10;AAAAAAChAgAAZHJzL2Rvd25yZXYueG1sUEsFBgAAAAAEAAQA+QAAAJMDAAAAAA==&#10;">
                    <v:stroke endarrow="block"/>
                  </v:shape>
                </v:group>
                <v:group id="Group 1247" o:spid="_x0000_s1818" style="position:absolute;left:29092;top:12382;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CSxMYAAADdAAAADwAAAGRycy9kb3ducmV2LnhtbESPQWvCQBCF74L/YRmh&#10;N92kokjqKiJt6UEEtVB6G7JjEszOhuw2if++cxC8zfDevPfNeju4WnXUhsqzgXSWgCLOva24MPB9&#10;+ZiuQIWIbLH2TAbuFGC7GY/WmFnf84m6cyyUhHDI0EAZY5NpHfKSHIaZb4hFu/rWYZS1LbRtsZdw&#10;V+vXJFlqhxVLQ4kN7UvKb+c/Z+Czx343T9+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EJLExgAAAN0A&#10;AAAPAAAAAAAAAAAAAAAAAKoCAABkcnMvZG93bnJldi54bWxQSwUGAAAAAAQABAD6AAAAnQMAAAAA&#10;">
                  <v:rect id="Rectangle 1248" o:spid="_x0000_s181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IIcMA&#10;AADdAAAADwAAAGRycy9kb3ducmV2LnhtbERPTWvCQBC9F/wPywi9NRsNSI1ZRSyWetR46W2aHZNo&#10;djZk15j217tCwds83udkq8E0oqfO1ZYVTKIYBHFhdc2lgmO+fXsH4TyyxsYyKfglB6vl6CXDVNsb&#10;76k/+FKEEHYpKqi8b1MpXVGRQRfZljhwJ9sZ9AF2pdQd3kK4aeQ0jmfSYM2hocKWNhUVl8PVKPip&#10;p0f82+efsZlvE78b8vP1+0Op1/GwXoDwNPin+N/9pcP8ZDKHxzfh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VIIcMAAADdAAAADwAAAAAAAAAAAAAAAACYAgAAZHJzL2Rv&#10;d25yZXYueG1sUEsFBgAAAAAEAAQA9QAAAIgDAAAAAA==&#10;"/>
                  <v:shape id="AutoShape 1249" o:spid="_x0000_s182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FLvccAAADdAAAADwAAAGRycy9kb3ducmV2LnhtbESPQWvCQBCF74X+h2UKvdWNFkqNriKF&#10;ilg8VEvQ25Adk2B2NuyuGvvrOwehtxnem/e+mc5716oLhdh4NjAcZKCIS28brgz87D5f3kHFhGyx&#10;9UwGbhRhPnt8mGJu/ZW/6bJNlZIQjjkaqFPqcq1jWZPDOPAdsWhHHxwmWUOlbcCrhLtWj7LsTTts&#10;WBpq7OijpvK0PTsD+6/xubgVG1oXw/H6gMHF393SmOenfjEBlahP/+b79coK/utI+OUbGUH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QUu9xwAAAN0AAAAPAAAAAAAA&#10;AAAAAAAAAKECAABkcnMvZG93bnJldi54bWxQSwUGAAAAAAQABAD5AAAAlQMAAAAA&#10;">
                    <v:stroke endarrow="block"/>
                  </v:shape>
                </v:group>
                <v:group id="Group 1250" o:spid="_x0000_s1821" style="position:absolute;left:30978;top:21594;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bx5MQAAADdAAAADwAAAGRycy9kb3ducmV2LnhtbERPTWvCQBC9F/oflin0&#10;1myitEh0DUG09CBCjSDehuyYBLOzIbtN4r/vCoXe5vE+Z5VNphUD9a6xrCCJYhDEpdUNVwpOxe5t&#10;AcJ5ZI2tZVJwJwfZ+vlpham2I3/TcPSVCCHsUlRQe9+lUrqyJoMush1x4K62N+gD7CupexxDuGnl&#10;LI4/pMGGQ0ONHW1qKm/HH6Pgc8QxnyfbYX+7bu6X4v1w3iek1OvLlC9BeJr8v/jP/aXD/Pksgc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Ebx5MQAAADdAAAA&#10;DwAAAAAAAAAAAAAAAACqAgAAZHJzL2Rvd25yZXYueG1sUEsFBgAAAAAEAAQA+gAAAJsDAAAAAA==&#10;">
                  <v:rect id="Rectangle 1251" o:spid="_x0000_s182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0Q7cMA&#10;AADdAAAADwAAAGRycy9kb3ducmV2LnhtbERPTWvCQBC9F/oflil4q5tGkJq6SqlE9KjJxds0O03S&#10;ZmdDdqOrv75bKHibx/uc5TqYTpxpcK1lBS/TBARxZXXLtYKyyJ9fQTiPrLGzTAqu5GC9enxYYqbt&#10;hQ90PvpaxBB2GSpovO8zKV3VkEE3tT1x5L7sYNBHONRSD3iJ4aaTaZLMpcGWY0ODPX00VP0cR6Pg&#10;s01LvB2KbWIW+czvQ/E9njZKTZ7C+xsIT8Hfxf/unY7zZ2kK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0Q7cMAAADdAAAADwAAAAAAAAAAAAAAAACYAgAAZHJzL2Rv&#10;d25yZXYueG1sUEsFBgAAAAAEAAQA9QAAAIgDAAAAAA==&#10;"/>
                  <v:shape id="AutoShape 1252" o:spid="_x0000_s182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NvsUAAADdAAAADwAAAGRycy9kb3ducmV2LnhtbERPTWvCQBC9F/oflil4qxutlBqzkSJY&#10;xOKhWoLehuyYhGZnw+6q0V/fFQq9zeN9TjbvTSvO5HxjWcFomIAgLq1uuFLwvVs+v4HwAVlja5kU&#10;XMnDPH98yDDV9sJfdN6GSsQQ9ikqqEPoUil9WZNBP7QdceSO1hkMEbpKaoeXGG5aOU6SV2mw4dhQ&#10;Y0eLmsqf7cko2H9OT8W12NC6GE3XB3TG33YfSg2e+vcZiEB9+Bf/uVc6zn8ZT+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pNvsUAAADdAAAADwAAAAAAAAAA&#10;AAAAAAChAgAAZHJzL2Rvd25yZXYueG1sUEsFBgAAAAAEAAQA+QAAAJMDAAAAAA==&#10;">
                    <v:stroke endarrow="block"/>
                  </v:shape>
                </v:group>
                <v:group id="Group 1253" o:spid="_x0000_s1824" style="position:absolute;left:34785;top:2754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33358MAAADdAAAADwAAAGRycy9kb3ducmV2LnhtbERPTYvCMBC9C/6HMMLe&#10;NK2iSDWKiC57kAWrsOxtaMa22ExKE9v67zcLgrd5vM9Zb3tTiZYaV1pWEE8iEMSZ1SXnCq6X43gJ&#10;wnlkjZVlUvAkB9vNcLDGRNuOz9SmPhchhF2CCgrv60RKlxVk0E1sTRy4m20M+gCbXOoGuxBuKjmN&#10;ooU0WHJoKLCmfUHZPX0YBZ8ddrtZfGhP99v++XuZf/+cYlLqY9TvViA89f4tfrm/dJg/m87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fffnwwAAAN0AAAAP&#10;AAAAAAAAAAAAAAAAAKoCAABkcnMvZG93bnJldi54bWxQSwUGAAAAAAQABAD6AAAAmgMAAAAA&#10;">
                  <v:rect id="Rectangle 1254" o:spid="_x0000_s18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W7sEA&#10;AADdAAAADwAAAGRycy9kb3ducmV2LnhtbERPTYvCMBC9C/6HMII3Ta0gu9UooijuUevF29iMbbWZ&#10;lCZq3V9vhIW9zeN9zmzRmko8qHGlZQWjYQSCOLO65FzBMd0MvkA4j6yxskwKXuRgMe92Zpho++Q9&#10;PQ4+FyGEXYIKCu/rREqXFWTQDW1NHLiLbQz6AJtc6gafIdxUMo6iiTRYcmgosKZVQdntcDcKzmV8&#10;xN99uo3M92bsf9r0ej+tler32uUUhKfW/4v/3Dsd5o/jCXy+CS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Fu7BAAAA3QAAAA8AAAAAAAAAAAAAAAAAmAIAAGRycy9kb3du&#10;cmV2LnhtbFBLBQYAAAAABAAEAPUAAACGAwAAAAA=&#10;"/>
                  <v:shape id="AutoShape 1255" o:spid="_x0000_s18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TycUAAADdAAAADwAAAGRycy9kb3ducmV2LnhtbERPTWvCQBC9F/oflil4qxst2BqzkSJY&#10;xOKhWoLehuyYhGZnw+6q0V/fFQq9zeN9TjbvTSvO5HxjWcFomIAgLq1uuFLwvVs+v4HwAVlja5kU&#10;XMnDPH98yDDV9sJfdN6GSsQQ9ikqqEPoUil9WZNBP7QdceSO1hkMEbpKaoeXGG5aOU6SiTTYcGyo&#10;saNFTeXP9mQU7D+np+JabGhdjKbrAzrjb7sPpQZP/fsMRKA+/Iv/3Csd57+MX+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jTycUAAADdAAAADwAAAAAAAAAA&#10;AAAAAAChAgAAZHJzL2Rvd25yZXYueG1sUEsFBgAAAAAEAAQA+QAAAJMDAAAAAA==&#10;">
                    <v:stroke endarrow="block"/>
                  </v:shape>
                </v:group>
                <v:shape id="AutoShape 1256" o:spid="_x0000_s1827" type="#_x0000_t32" style="position:absolute;left:30978;top:13089;width:256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ZQ8YAAADdAAAADwAAAGRycy9kb3ducmV2LnhtbESPQWvDMAyF74P9B6PBLqN10sEoad1S&#10;CoPRw2BtDj0KW01CYzm1vTT799NhsJvEe3rv03o7+V6NFFMX2EA5L0AR2+A6bgzUp/fZElTKyA77&#10;wGTghxJsN48Pa6xcuPMXjcfcKAnhVKGBNueh0jrZljymeRiIRbuE6DHLGhvtIt4l3Pd6URRv2mPH&#10;0tDiQPuW7PX47Q10h/qzHl9uOdrloTzHMp3OvTXm+WnarUBlmvK/+e/6wwn+60Jw5Rs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GUPGAAAA3QAAAA8AAAAAAAAA&#10;AAAAAAAAoQIAAGRycy9kb3ducmV2LnhtbFBLBQYAAAAABAAEAPkAAACUAwAAAAA=&#10;"/>
                <v:shape id="AutoShape 1257" o:spid="_x0000_s1828" type="#_x0000_t32" style="position:absolute;left:33641;top:13089;width:9;height:3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qZcQAAADdAAAADwAAAGRycy9kb3ducmV2LnhtbERPTWsCMRC9C/0PYQpepGa1VNrVKKsg&#10;aMGD2t6nm3ETuplsN1G3/74pCN7m8T5ntuhcLS7UButZwWiYgSAuvbZcKfg4rp9eQYSIrLH2TAp+&#10;KcBi/tCbYa79lfd0OcRKpBAOOSowMTa5lKE05DAMfUOcuJNvHcYE20rqFq8p3NVynGUT6dByajDY&#10;0MpQ+X04OwW77WhZfBm7fd//2N3LuqjP1eBTqf5jV0xBROriXXxzb3Sa/zx+g/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2plxAAAAN0AAAAPAAAAAAAAAAAA&#10;AAAAAKECAABkcnMvZG93bnJldi54bWxQSwUGAAAAAAQABAD5AAAAkgMAAAAA&#10;"/>
                <v:shape id="AutoShape 1258" o:spid="_x0000_s1829" type="#_x0000_t32" style="position:absolute;left:16702;top:17944;width:1885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DmMYAAADdAAAADwAAAGRycy9kb3ducmV2LnhtbESPQWvDMAyF74P9B6PBLqN1ssIoad1S&#10;BoPRQ2FtDj0KW01CYzmzvTT799VhsJvEe3rv03o7+V6NFFMX2EA5L0AR2+A6bgzUp4/ZElTKyA77&#10;wGTglxJsN48Pa6xcuPEXjcfcKAnhVKGBNueh0jrZljymeRiIRbuE6DHLGhvtIt4k3Pf6tSjetMeO&#10;paHFgd5bstfjjzfQ7etDPb5852iX+/Icy3Q699aY56dptwKVacr/5r/rTyf4i4Xwyz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ag5jGAAAA3QAAAA8AAAAAAAAA&#10;AAAAAAAAoQIAAGRycy9kb3ducmV2LnhtbFBLBQYAAAAABAAEAPkAAACUAwAAAAA=&#10;"/>
                <v:shape id="AutoShape 1259" o:spid="_x0000_s1830" type="#_x0000_t32" style="position:absolute;left:14790;top:16984;width:18860;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mA8IAAADdAAAADwAAAGRycy9kb3ducmV2LnhtbERPTYvCMBC9L/gfwgheFk2rIFKNIgsL&#10;i4cFtQePQzK2xWZSk2zt/vvNguBtHu9zNrvBtqInHxrHCvJZBoJYO9NwpaA8f05XIEJENtg6JgW/&#10;FGC3Hb1tsDDuwUfqT7ESKYRDgQrqGLtCyqBrshhmriNO3NV5izFBX0nj8ZHCbSvnWbaUFhtODTV2&#10;9FGTvp1+rILmUH6X/fs9er065Befh/Ol1UpNxsN+DSLSEF/ip/vLpPmLRQ7/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YmA8IAAADdAAAADwAAAAAAAAAAAAAA&#10;AAChAgAAZHJzL2Rvd25yZXYueG1sUEsFBgAAAAAEAAQA+QAAAJADAAAAAA==&#10;"/>
                <v:shape id="AutoShape 1260" o:spid="_x0000_s1831" type="#_x0000_t32" style="position:absolute;left:14790;top:20939;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CK8UAAADdAAAADwAAAGRycy9kb3ducmV2LnhtbERPTWvCQBC9F/wPywi9FN1oaJHoKsFS&#10;KEKxiYLXITsm0exsyG6T9N93C4Xe5vE+Z7MbTSN66lxtWcFiHoEgLqyuuVRwPr3NViCcR9bYWCYF&#10;3+Rgt508bDDRduCM+tyXIoSwS1BB5X2bSOmKigy6uW2JA3e1nUEfYFdK3eEQwk0jl1H0Ig3WHBoq&#10;bGlfUXHPv4wC//F0eL5lx2OaM7+mn4fLPd1flHqcjukahKfR/4v/3O86zI/jJfx+E06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FCK8UAAADdAAAADwAAAAAAAAAA&#10;AAAAAAChAgAAZHJzL2Rvd25yZXYueG1sUEsFBgAAAAAEAAQA+QAAAJMDAAAAAA==&#10;"/>
                <v:shape id="AutoShape 1261" o:spid="_x0000_s1832" type="#_x0000_t32" style="position:absolute;left:16702;top:17944;width:9;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rLUsQAAADdAAAADwAAAGRycy9kb3ducmV2LnhtbERPS2sCMRC+C/0PYQq9iGbtUpHVKNuC&#10;UAsefN3HzXQTuplsN1G3/74pFLzNx/ecxap3jbhSF6xnBZNxBoK48tpyreB4WI9mIEJE1th4JgU/&#10;FGC1fBgssND+xju67mMtUgiHAhWYGNtCylAZchjGviVO3KfvHMYEu1rqDm8p3DXyOcum0qHl1GCw&#10;pTdD1df+4hRsN5PX8mzs5mP3bbcv67K51MOTUk+PfTkHEamPd/G/+12n+Xm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stSxAAAAN0AAAAPAAAAAAAAAAAA&#10;AAAAAKECAABkcnMvZG93bnJldi54bWxQSwUGAAAAAAQABAD5AAAAkgMAAAAA&#10;"/>
                <v:shape id="AutoShape 1262" o:spid="_x0000_s1833" type="#_x0000_t32" style="position:absolute;left:14782;top:16984;width:8;height:3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NTJsQAAADdAAAADwAAAGRycy9kb3ducmV2LnhtbERPS2sCMRC+F/wPYQQvpWZ9lbI1yioI&#10;VfCgtvfpZroJbibrJur23zeFQm/z8T1nvuxcLW7UButZwWiYgSAuvbZcKXg/bZ5eQISIrLH2TAq+&#10;KcBy0XuYY679nQ90O8ZKpBAOOSowMTa5lKE05DAMfUOcuC/fOowJtpXULd5TuKvlOMuepUPLqcFg&#10;Q2tD5fl4dQr229Gq+DR2uztc7H62Kepr9fih1KDfFa8gInXxX/znftNp/mQyhd9v0gl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1MmxAAAAN0AAAAPAAAAAAAAAAAA&#10;AAAAAKECAABkcnMvZG93bnJldi54bWxQSwUGAAAAAAQABAD5AAAAkgMAAAAA&#10;"/>
                <v:shape id="AutoShape 1263" o:spid="_x0000_s1834" type="#_x0000_t32" style="position:absolute;left:16711;top:20136;width:1170;height:14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X8UAAADdAAAADwAAAGRycy9kb3ducmV2LnhtbERPTWvCQBC9F/wPywi9FN1YSZHoKsFS&#10;KIGSGgWvQ3ZMotnZkN2a9N93C4Xe5vE+Z7MbTSvu1LvGsoLFPAJBXFrdcKXgdHybrUA4j6yxtUwK&#10;vsnBbjt52GCi7cAHuhe+EiGEXYIKau+7REpX1mTQzW1HHLiL7Q36APtK6h6HEG5a+RxFL9Jgw6Gh&#10;xo72NZW34sso8B9PWXw95HlaML+mn9n5lu7PSj1Ox3QNwtPo/8V/7ncd5i+XMfx+E06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jaX8UAAADdAAAADwAAAAAAAAAA&#10;AAAAAAChAgAAZHJzL2Rvd25yZXYueG1sUEsFBgAAAAAEAAQA+QAAAJMDAAAAAA==&#10;"/>
                <v:shape id="AutoShape 1264" o:spid="_x0000_s1835" type="#_x0000_t32" style="position:absolute;left:32480;top:22380;width:4086;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8MAAADdAAAADwAAAGRycy9kb3ducmV2LnhtbERPTYvCMBC9C/6HMMJeRNMqiFSjLMKC&#10;eFhY7cHjkIxt2WZSk2zt/vvNguBtHu9ztvvBtqInHxrHCvJ5BoJYO9NwpaC8fMzWIEJENtg6JgW/&#10;FGC/G4+2WBj34C/qz7ESKYRDgQrqGLtCyqBrshjmriNO3M15izFBX0nj8ZHCbSsXWbaSFhtODTV2&#10;dKhJf59/rILmVH6W/fQevV6f8qvPw+XaaqXeJsP7BkSkIb7ET/fRpPnL5Qr+v0kn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vnfDAAAA3QAAAA8AAAAAAAAAAAAA&#10;AAAAoQIAAGRycy9kb3ducmV2LnhtbFBLBQYAAAAABAAEAPkAAACRAwAAAAA=&#10;"/>
                <v:shape id="AutoShape 1265" o:spid="_x0000_s1836" type="#_x0000_t32" style="position:absolute;left:36566;top:22380;width:105;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Mb7MMAAADdAAAADwAAAGRycy9kb3ducmV2LnhtbERPTWsCMRC9F/wPYYReSs1uBZXVKFIo&#10;FA9CdQ8eh2S6u7iZrEm6rv/eCAVv83ifs9oMthU9+dA4VpBPMhDE2pmGKwXl8et9ASJEZIOtY1Jw&#10;owCb9ehlhYVxV/6h/hArkUI4FKigjrErpAy6Joth4jrixP06bzEm6CtpPF5TuG3lR5bNpMWGU0ON&#10;HX3WpM+HP6ug2ZX7sn+7RK8Xu/zk83A8tVqp1/GwXYKINMSn+N/9bdL86XQO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zG+zDAAAA3QAAAA8AAAAAAAAAAAAA&#10;AAAAoQIAAGRycy9kb3ducmV2LnhtbFBLBQYAAAAABAAEAPkAAACRAwAAAAA=&#10;"/>
                <v:shape id="AutoShape 1266" o:spid="_x0000_s1837" type="#_x0000_t32" style="position:absolute;left:19051;top:25253;width:1751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yPnsYAAADdAAAADwAAAGRycy9kb3ducmV2LnhtbESPQWvDMAyF74P9B6PBLqN1ssIoad1S&#10;BoPRQ2FtDj0KW01CYzmzvTT799VhsJvEe3rv03o7+V6NFFMX2EA5L0AR2+A6bgzUp4/ZElTKyA77&#10;wGTglxJsN48Pa6xcuPEXjcfcKAnhVKGBNueh0jrZljymeRiIRbuE6DHLGhvtIt4k3Pf6tSjetMeO&#10;paHFgd5bstfjjzfQ7etDPb5852iX+/Icy3Q699aY56dptwKVacr/5r/rTyf4i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sj57GAAAA3QAAAA8AAAAAAAAA&#10;AAAAAAAAoQIAAGRycy9kb3ducmV2LnhtbFBLBQYAAAAABAAEAPkAAACUAwAAAAA=&#10;"/>
                <v:shape id="AutoShape 1267" o:spid="_x0000_s1838" type="#_x0000_t32" style="position:absolute;left:19051;top:28484;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XQWsUAAADdAAAADwAAAGRycy9kb3ducmV2LnhtbERPTWvCQBC9C/0PyxR6kbqpYqlpVglK&#10;oQiiSQWvQ3aapGZnQ3Yb03/fFQRv83ifk6wG04ieOldbVvAyiUAQF1bXXCo4fn08v4FwHlljY5kU&#10;/JGD1fJhlGCs7YUz6nNfihDCLkYFlfdtLKUrKjLoJrYlDty37Qz6ALtS6g4vIdw0chpFr9JgzaGh&#10;wpbWFRXn/Nco8Lvxdv6T7fdpzrxJD9vTOV2flHp6HNJ3EJ4Gfxff3J86zJ/NFnD9Jpw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XQWsUAAADdAAAADwAAAAAAAAAA&#10;AAAAAAChAgAAZHJzL2Rvd25yZXYueG1sUEsFBgAAAAAEAAQA+QAAAJMDAAAAAA==&#10;"/>
                <v:shape id="AutoShape 1268" o:spid="_x0000_s1839" type="#_x0000_t32" style="position:absolute;left:19060;top:25253;width:9;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4mWMgAAADdAAAADwAAAGRycy9kb3ducmV2LnhtbESPzUsDMRDF74L/QxjBi7TZ+lFk27Ss&#10;QsEKPfTD+3QzboKbybpJ2/W/dw6Ctxnem/d+M18OoVVn6pOPbGAyLkAR19F6bgwc9qvRM6iUkS22&#10;kcnADyVYLq6v5ljaeOEtnXe5URLCqUQDLueu1DrVjgKmceyIRfuMfcAsa99o2+NFwkOr74tiqgN6&#10;lgaHHb06qr92p2Bgs568VEfn1+/bb795WlXtqbn7MOb2ZqhmoDIN+d/8d/1mBf/hU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G4mWMgAAADdAAAADwAAAAAA&#10;AAAAAAAAAAChAgAAZHJzL2Rvd25yZXYueG1sUEsFBgAAAAAEAAQA+QAAAJYDAAAAAA==&#10;"/>
                <v:group id="Group 1269" o:spid="_x0000_s1840" style="position:absolute;left:34785;top:29497;width:1886;height:1615"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URMMAAADdAAAADwAAAGRycy9kb3ducmV2LnhtbERPS4vCMBC+L/gfwgje&#10;1rTqilSjiLjiQQQfIN6GZmyLzaQ02bb++82CsLf5+J6zWHWmFA3VrrCsIB5GIIhTqwvOFFwv358z&#10;EM4jaywtk4IXOVgtex8LTLRt+UTN2WcihLBLUEHufZVI6dKcDLqhrYgD97C1QR9gnUldYxvCTSlH&#10;UTSVBgsODTlWtMkpfZ5/jIJdi+16HG+bw/Oxed0vX8fbISalBv1uPQfhqfP/4rd7r8P88S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mRREwwAAAN0AAAAP&#10;AAAAAAAAAAAAAAAAAKoCAABkcnMvZG93bnJldi54bWxQSwUGAAAAAAQABAD6AAAAmgMAAAAA&#10;">
                  <v:rect id="Rectangle 1270" o:spid="_x0000_s184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L1TcQA&#10;AADdAAAADwAAAGRycy9kb3ducmV2LnhtbERPS2vCQBC+C/0PyxR6042xSE1dRSwp7VHjxds0O01S&#10;s7Mhu3nUX+8WhN7m43vOejuaWvTUusqygvksAkGcW11xoeCUpdMXEM4ja6wtk4JfcrDdPEzWmGg7&#10;8IH6oy9ECGGXoILS+yaR0uUlGXQz2xAH7tu2Bn2AbSF1i0MIN7WMo2gpDVYcGkpsaF9Sfjl2RsFX&#10;FZ/wesjeI7NKF/5zzH6685tST4/j7hWEp9H/i+/uDx3mL55j+Psmn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9U3EAAAA3QAAAA8AAAAAAAAAAAAAAAAAmAIAAGRycy9k&#10;b3ducmV2LnhtbFBLBQYAAAAABAAEAPUAAACJAwAAAAA=&#10;"/>
                  <v:shape id="AutoShape 1271" o:spid="_x0000_s184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wwasQAAADdAAAADwAAAGRycy9kb3ducmV2LnhtbERPS2sCMRC+C/6HMII3zVqL6NYoUmgR&#10;pQcfLO1t2Ex3FzeTJYm69tebguBtPr7nzJetqcWFnK8sKxgNExDEudUVFwqOh4/BFIQPyBpry6Tg&#10;Rh6Wi25njqm2V97RZR8KEUPYp6igDKFJpfR5SQb90DbEkfu1zmCI0BVSO7zGcFPLlySZSIMVx4YS&#10;G3ovKT/tz0bB93Z2zm7ZF22y0Wzzg874v8OnUv1eu3oDEagNT/HDvdZx/vh1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TDBqxAAAAN0AAAAPAAAAAAAAAAAA&#10;AAAAAKECAABkcnMvZG93bnJldi54bWxQSwUGAAAAAAQABAD5AAAAkgMAAAAA&#10;">
                    <v:stroke endarrow="block"/>
                  </v:shape>
                </v:group>
                <v:group id="Group 1272" o:spid="_x0000_s1843" style="position:absolute;left:30978;top:19341;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633MUAAADdAAAADwAAAGRycy9kb3ducmV2LnhtbERPTWvCQBC9F/wPyxS8&#10;NZtoWiTNKiJVPIRCVSi9DdkxCWZnQ3abxH/fLRR6m8f7nHwzmVYM1LvGsoIkikEQl1Y3XCm4nPdP&#10;KxDOI2tsLZOCOznYrGcPOWbajvxBw8lXIoSwy1BB7X2XSenKmgy6yHbEgbva3qAPsK+k7nEM4aaV&#10;izh+kQYbDg01drSrqbydvo2Cw4jjdpm8DcXturt/nZ/fP4uElJo/TttXEJ4m/y/+cx91mL9M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3ut9zFAAAA3QAA&#10;AA8AAAAAAAAAAAAAAAAAqgIAAGRycy9kb3ducmV2LnhtbFBLBQYAAAAABAAEAPoAAACcAwAAAAA=&#10;">
                  <v:rect id="Rectangle 1273" o:spid="_x0000_s184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ttOcIA&#10;AADdAAAADwAAAGRycy9kb3ducmV2LnhtbERPS4vCMBC+C/6HMII3TX2yW40iuyh61HrZ22wzttVm&#10;Upqo1V+/WRC8zcf3nPmyMaW4Ue0KywoG/QgEcWp1wZmCY7LufYBwHlljaZkUPMjBctFuzTHW9s57&#10;uh18JkIIuxgV5N5XsZQuzcmg69uKOHAnWxv0AdaZ1DXeQ7gp5TCKptJgwaEhx4q+ckovh6tR8FsM&#10;j/jcJ5vIfK5Hftck5+vPt1LdTrOagfDU+Lf45d7qMH80nsD/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205wgAAAN0AAAAPAAAAAAAAAAAAAAAAAJgCAABkcnMvZG93&#10;bnJldi54bWxQSwUGAAAAAAQABAD1AAAAhwMAAAAA&#10;"/>
                  <v:shape id="AutoShape 1274" o:spid="_x0000_s184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uT8sUAAADdAAAADwAAAGRycy9kb3ducmV2LnhtbERPTWvCQBC9F/wPywi91Y1tEY3ZiBRa&#10;iqWHqgS9DdkxCWZnw+6qsb/eFQq9zeN9TrboTSvO5HxjWcF4lIAgLq1uuFKw3bw/TUH4gKyxtUwK&#10;ruRhkQ8eMky1vfAPndehEjGEfYoK6hC6VEpf1mTQj2xHHLmDdQZDhK6S2uElhptWPifJRBpsODbU&#10;2NFbTeVxfTIKdl+zU3EtvmlVjGerPTrjfzcfSj0O++UcRKA+/Iv/3J86zn95n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uT8sUAAADdAAAADwAAAAAAAAAA&#10;AAAAAAChAgAAZHJzL2Rvd25yZXYueG1sUEsFBgAAAAAEAAQA+QAAAJMDAAAAAA==&#10;">
                    <v:stroke endarrow="block"/>
                  </v:shape>
                </v:group>
                <v:shape id="AutoShape 1275" o:spid="_x0000_s1846" type="#_x0000_t32" style="position:absolute;left:32864;top:20136;width:2465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okcQAAADdAAAADwAAAGRycy9kb3ducmV2LnhtbERPTWsCMRC9F/ofwgi9FM1uLSpbo5SC&#10;UDwI1T14HJLp7uJmsk3iuv33RhC8zeN9znI92Fb05EPjWEE+yUAQa2carhSUh814ASJEZIOtY1Lw&#10;TwHWq+enJRbGXfiH+n2sRArhUKCCOsaukDLomiyGieuIE/frvMWYoK+k8XhJ4baVb1k2kxYbTg01&#10;dvRVkz7tz1ZBsy13Zf/6F71ebPOjz8Ph2GqlXkbD5weISEN8iO/ub5PmT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WiRxAAAAN0AAAAPAAAAAAAAAAAA&#10;AAAAAKECAABkcnMvZG93bnJldi54bWxQSwUGAAAAAAQABAD5AAAAkgMAAAAA&#10;"/>
                <v:shape id="AutoShape 1277" o:spid="_x0000_s1847" type="#_x0000_t32" style="position:absolute;left:36566;top:28344;width:12617;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r848YAAADdAAAADwAAAGRycy9kb3ducmV2LnhtbESPQWvDMAyF74P9B6PBLqN1so1S0rpl&#10;DAqlh8HaHHoUtpqExnJme2n276fDYDeJ9/Tep/V28r0aKaYusIFyXoAitsF13BioT7vZElTKyA77&#10;wGTghxJsN/d3a6xcuPEnjcfcKAnhVKGBNueh0jrZljymeRiIRbuE6DHLGhvtIt4k3Pf6uSgW2mPH&#10;0tDiQO8t2evx2xvoDvVHPT595WiXh/Icy3Q699aYx4fpbQUq05T/zX/Xeyf4L6+CK9/IC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q/OPGAAAA3QAAAA8AAAAAAAAA&#10;AAAAAAAAoQIAAGRycy9kb3ducmV2LnhtbFBLBQYAAAAABAAEAPkAAACUAwAAAAA=&#10;"/>
                <v:shape id="AutoShape 1278" o:spid="_x0000_s1848" type="#_x0000_t32" style="position:absolute;left:49183;top:20136;width:8338;height:8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ZZeMQAAADdAAAADwAAAGRycy9kb3ducmV2LnhtbERPTWvCQBC9C/0PywheRDexRTR1lVIo&#10;iIdCYw4eh91pEszOprvbGP99t1DobR7vc3aH0XZiIB9axwryZQaCWDvTcq2gOr8tNiBCRDbYOSYF&#10;dwpw2D9MdlgYd+MPGspYixTCoUAFTYx9IWXQDVkMS9cTJ+7TeYsxQV9L4/GWwm0nV1m2lhZbTg0N&#10;9vTakL6W31ZBe6req2H+Fb3enPKLz8P50mmlZtPx5RlEpDH+i//cR5PmPz5t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ll4xAAAAN0AAAAPAAAAAAAAAAAA&#10;AAAAAKECAABkcnMvZG93bnJldi54bWxQSwUGAAAAAAQABAD5AAAAkgMAAAAA&#10;"/>
                <v:shape id="Text Box 1279" o:spid="_x0000_s1849" type="#_x0000_t202" style="position:absolute;left:36810;top:22144;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0HBcUA&#10;AADdAAAADwAAAGRycy9kb3ducmV2LnhtbESPzW7CQAyE75V4h5WRuFRlA5S/wIIAqRVXKA9gsiaJ&#10;yHqj7ELC29eHSr3ZmvHM5/W2c5V6UhNKzwZGwwQUceZtybmBy8/XxwJUiMgWK89k4EUBtpve2xpT&#10;61s+0fMccyUhHFI0UMRYp1qHrCCHYehrYtFuvnEYZW1ybRtsJdxVepwkM+2wZGkosKZDQdn9/HAG&#10;bsf2fbpsr9/xMj99zvZYzq/+Zcyg3+1WoCJ18d/8d320gj+ZCr9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QcFxQAAAN0AAAAPAAAAAAAAAAAAAAAAAJgCAABkcnMv&#10;ZG93bnJldi54bWxQSwUGAAAAAAQABAD1AAAAigMAAAAA&#10;" stroked="f">
                  <v:textbo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Curves &amp; Target</w:t>
                        </w:r>
                      </w:p>
                    </w:txbxContent>
                  </v:textbox>
                </v:shape>
                <v:shape id="Text Box 1280" o:spid="_x0000_s1850" type="#_x0000_t202" style="position:absolute;left:30000;top:10426;width:639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nsMA&#10;AADdAAAADwAAAGRycy9kb3ducmV2LnhtbERPzWrCQBC+C77DMkIvUje2RtvUVdqC4jXqA4zZMQlm&#10;Z0N2dePbu4WCt/n4fme57k0jbtS52rKC6SQBQVxYXXOp4HjYvH6AcB5ZY2OZFNzJwXo1HCwx0zZw&#10;Tre9L0UMYZehgsr7NpPSFRUZdBPbEkfubDuDPsKulLrDEMNNI9+SZC4N1hwbKmzpt6Lisr8aBedd&#10;GKef4bT1x0U+m/9gvTjZu1Ivo/77C4Sn3j/F/+6djvPf0yn8fRN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GinsMAAADdAAAADwAAAAAAAAAAAAAAAACYAgAAZHJzL2Rv&#10;d25yZXYueG1sUEsFBgAAAAAEAAQA9QAAAIgDAAAAAA==&#10;" stroked="f">
                  <v:textbox>
                    <w:txbxContent>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MRSP (x)</w:t>
                        </w:r>
                      </w:p>
                    </w:txbxContent>
                  </v:textbox>
                </v:shape>
                <v:shape id="Text Box 1281" o:spid="_x0000_s1851" type="#_x0000_t202" style="position:absolute;left:27835;top:4697;width:772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86cEA&#10;AADdAAAADwAAAGRycy9kb3ducmV2LnhtbERPy6rCMBDdX/AfwghuLpqq11c1igpe3Pr4gLEZ22Iz&#10;KU209e+NILibw3nOYtWYQjyocrllBf1eBII4sTrnVMH5tOtOQTiPrLGwTAqe5GC1bP0sMNa25gM9&#10;jj4VIYRdjAoy78tYSpdkZND1bEkcuKutDPoAq1TqCusQbgo5iKKxNJhzaMiwpG1Gye14Nwqu+/p3&#10;NKsv//48OfyNN5hPLvapVKfdrOcgPDX+K/649zrMH44G8P4mnC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DPOnBAAAA3QAAAA8AAAAAAAAAAAAAAAAAmAIAAGRycy9kb3du&#10;cmV2LnhtbFBLBQYAAAAABAAEAPUAAACGAwAAAAA=&#10;" stroked="f">
                  <v:textbox>
                    <w:txbxContent>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Asafe (x, v )</w:t>
                        </w:r>
                      </w:p>
                    </w:txbxContent>
                  </v:textbox>
                </v:shape>
                <v:shape id="Text Box 1282" o:spid="_x0000_s1852" type="#_x0000_t202" style="position:absolute;left:48039;top:31112;width:7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csAA&#10;AADdAAAADwAAAGRycy9kb3ducmV2LnhtbERPy6rCMBDdX/AfwghuLpr61moUFa649fEBYzO2xWZS&#10;mmjr398Igrs5nOcs140pxJMql1tW0O9FIIgTq3NOFVzOf90ZCOeRNRaWScGLHKxXrZ8lxtrWfKTn&#10;yacihLCLUUHmfRlL6ZKMDLqeLYkDd7OVQR9glUpdYR3CTSEHUTSRBnMODRmWtMsouZ8eRsHtUP+O&#10;5/V17y/T42iyxXx6tS+lOu1mswDhqfFf8cd90GH+cDyE9zfh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ZcsAAAADdAAAADwAAAAAAAAAAAAAAAACYAgAAZHJzL2Rvd25y&#10;ZXYueG1sUEsFBgAAAAAEAAQA9QAAAIUDAAAAAA==&#10;" stroked="f">
                  <v:textbox>
                    <w:txbxContent>
                      <w:p w:rsidR="008006A2" w:rsidRDefault="008006A2" w:rsidP="00155929">
                        <w:pPr>
                          <w:spacing w:line="240" w:lineRule="auto"/>
                          <w:jc w:val="left"/>
                          <w:rPr>
                            <w:rFonts w:ascii="Alstom" w:hAnsi="Alstom"/>
                            <w:sz w:val="16"/>
                            <w:szCs w:val="16"/>
                            <w:lang w:val="fr-FR"/>
                          </w:rPr>
                        </w:pPr>
                        <w:r>
                          <w:rPr>
                            <w:rFonts w:ascii="Alstom" w:hAnsi="Alstom"/>
                            <w:sz w:val="16"/>
                            <w:szCs w:val="16"/>
                            <w:lang w:val="fr-FR"/>
                          </w:rPr>
                          <w:t>SvL</w:t>
                        </w:r>
                      </w:p>
                      <w:p w:rsidR="008006A2" w:rsidRDefault="008006A2" w:rsidP="00155929">
                        <w:pPr>
                          <w:spacing w:line="240" w:lineRule="auto"/>
                          <w:jc w:val="left"/>
                          <w:rPr>
                            <w:rFonts w:ascii="Alstom" w:hAnsi="Alstom"/>
                            <w:sz w:val="16"/>
                            <w:szCs w:val="16"/>
                            <w:lang w:val="fr-FR"/>
                          </w:rPr>
                        </w:pPr>
                        <w:r>
                          <w:rPr>
                            <w:rFonts w:ascii="Alstom" w:hAnsi="Alstom"/>
                            <w:sz w:val="16"/>
                            <w:szCs w:val="16"/>
                            <w:lang w:val="fr-FR"/>
                          </w:rPr>
                          <w:t>&amp; over speed</w:t>
                        </w:r>
                      </w:p>
                      <w:p w:rsidR="008006A2" w:rsidRPr="0086649D" w:rsidRDefault="008006A2" w:rsidP="00155929">
                        <w:pPr>
                          <w:spacing w:line="240" w:lineRule="auto"/>
                          <w:jc w:val="left"/>
                          <w:rPr>
                            <w:rFonts w:ascii="Alstom" w:hAnsi="Alstom"/>
                            <w:sz w:val="16"/>
                            <w:szCs w:val="16"/>
                            <w:lang w:val="fr-FR"/>
                          </w:rPr>
                        </w:pPr>
                        <w:r>
                          <w:rPr>
                            <w:rFonts w:ascii="Alstom" w:hAnsi="Alstom"/>
                            <w:sz w:val="16"/>
                            <w:szCs w:val="16"/>
                            <w:lang w:val="fr-FR"/>
                          </w:rPr>
                          <w:t>&amp; overide</w:t>
                        </w:r>
                      </w:p>
                    </w:txbxContent>
                  </v:textbox>
                </v:shape>
                <v:shape id="Text Box 1283" o:spid="_x0000_s1853" type="#_x0000_t202" style="position:absolute;left:36566;top:4697;width:10259;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BBsAA&#10;AADdAAAADwAAAGRycy9kb3ducmV2LnhtbERPy6rCMBDdX/AfwghuLpr61moU7wXFrY8PGJuxLTaT&#10;0kRb/94Igrs5nOcs140pxIMql1tW0O9FIIgTq3NOFZxP2+4MhPPIGgvLpOBJDtar1s8SY21rPtDj&#10;6FMRQtjFqCDzvoyldElGBl3PlsSBu9rKoA+wSqWusA7hppCDKJpIgzmHhgxL+s8ouR3vRsF1X/+O&#10;5/Vl58/Tw2jyh/n0Yp9KddrNZgHCU+O/4o97r8P84XgE72/CC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YBBsAAAADdAAAADwAAAAAAAAAAAAAAAACYAgAAZHJzL2Rvd25y&#10;ZXYueG1sUEsFBgAAAAAEAAQA9QAAAIUDAAAAAA==&#10;" stroked="f">
                  <v:textbox>
                    <w:txbxContent>
                      <w:p w:rsidR="008006A2" w:rsidRPr="00F814F0" w:rsidRDefault="008006A2" w:rsidP="00155929">
                        <w:pPr>
                          <w:rPr>
                            <w:color w:val="FF0000"/>
                            <w:sz w:val="16"/>
                            <w:szCs w:val="16"/>
                            <w:lang w:val="fr-FR"/>
                          </w:rPr>
                        </w:pPr>
                        <w:r w:rsidRPr="00F814F0">
                          <w:rPr>
                            <w:color w:val="FF0000"/>
                            <w:sz w:val="16"/>
                            <w:szCs w:val="16"/>
                            <w:lang w:val="fr-FR"/>
                          </w:rPr>
                          <w:t>SRS-026 3-13-3</w:t>
                        </w:r>
                      </w:p>
                    </w:txbxContent>
                  </v:textbox>
                </v:shape>
                <v:shape id="Text Box 1284" o:spid="_x0000_s1854" type="#_x0000_t202" style="position:absolute;left:36671;top:16774;width:10259;height:3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qkncEA&#10;AADdAAAADwAAAGRycy9kb3ducmV2LnhtbERP24rCMBB9X/Afwgi+LJq6Wi/VKKug+OrlA8ZmbIvN&#10;pDTR1r83Cwu+zeFcZ7luTSmeVLvCsoLhIAJBnFpdcKbgct71ZyCcR9ZYWiYFL3KwXnW+lpho2/CR&#10;niefiRDCLkEFufdVIqVLczLoBrYiDtzN1gZ9gHUmdY1NCDel/ImiiTRYcGjIsaJtTun99DAKbofm&#10;O543172/TI/jyQaL6dW+lOp1298FCE+t/4j/3Qcd5o/iGP6+CS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qpJ3BAAAA3QAAAA8AAAAAAAAAAAAAAAAAmAIAAGRycy9kb3du&#10;cmV2LnhtbFBLBQYAAAAABAAEAPUAAACGAwAAAAA=&#10;" stroked="f">
                  <v:textbo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8</w:t>
                        </w:r>
                      </w:p>
                    </w:txbxContent>
                  </v:textbox>
                </v:shape>
                <v:shape id="Text Box 1285" o:spid="_x0000_s1855" type="#_x0000_t202" style="position:absolute;left:3614;top:26222;width:14695;height: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66sIA&#10;AADdAAAADwAAAGRycy9kb3ducmV2LnhtbERPzYrCMBC+C75DGGEvsqbr2qrVKO6C4lXXBxibsS02&#10;k9JkbX17Iwje5uP7neW6M5W4UeNKywq+RhEI4szqknMFp7/t5wyE88gaK8uk4E4O1qt+b4mpti0f&#10;6Hb0uQgh7FJUUHhfp1K6rCCDbmRr4sBdbGPQB9jkUjfYhnBTyXEUJdJgyaGhwJp+C8qux3+j4LJv&#10;h/G8Pe/8aXqYJD9YTs/2rtTHoNssQHjq/Fv8cu91mP8dJ/D8Jp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DrqwgAAAN0AAAAPAAAAAAAAAAAAAAAAAJgCAABkcnMvZG93&#10;bnJldi54bWxQSwUGAAAAAAQABAD1AAAAhwMAAAAA&#10;" stroked="f">
                  <v:textbo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9  &amp;  3-13-10</w:t>
                        </w:r>
                      </w:p>
                    </w:txbxContent>
                  </v:textbox>
                </v:shape>
                <v:shape id="Text Box 1286" o:spid="_x0000_s1856" type="#_x0000_t202" style="position:absolute;left:36671;top:11500;width:10259;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fccEA&#10;AADdAAAADwAAAGRycy9kb3ducmV2LnhtbERP24rCMBB9X/Afwgi+LJqqq9VqFBV28dXLB4zN2Bab&#10;SWmirX+/EQTf5nCus1y3phQPql1hWcFwEIEgTq0uOFNwPv32ZyCcR9ZYWiYFT3KwXnW+lpho2/CB&#10;HkefiRDCLkEFufdVIqVLczLoBrYiDtzV1gZ9gHUmdY1NCDelHEXRVBosODTkWNEup/R2vBsF133z&#10;PZk3lz9/jg8/0y0W8cU+lep1280ChKfWf8Rv916H+eNJDK9vw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0n3HBAAAA3QAAAA8AAAAAAAAAAAAAAAAAmAIAAGRycy9kb3du&#10;cmV2LnhtbFBLBQYAAAAABAAEAPUAAACGAwAAAAA=&#10;" stroked="f">
                  <v:textbox>
                    <w:txbxContent>
                      <w:p w:rsidR="008006A2" w:rsidRPr="00F814F0" w:rsidRDefault="008006A2" w:rsidP="00155929">
                        <w:pPr>
                          <w:rPr>
                            <w:color w:val="FF0000"/>
                            <w:sz w:val="16"/>
                            <w:szCs w:val="16"/>
                            <w:lang w:val="fr-FR"/>
                          </w:rPr>
                        </w:pPr>
                        <w:r w:rsidRPr="00F814F0">
                          <w:rPr>
                            <w:color w:val="FF0000"/>
                            <w:sz w:val="16"/>
                            <w:szCs w:val="16"/>
                            <w:lang w:val="fr-FR"/>
                          </w:rPr>
                          <w:t>SRS-026 3-13-</w:t>
                        </w:r>
                        <w:r>
                          <w:rPr>
                            <w:color w:val="FF0000"/>
                            <w:sz w:val="16"/>
                            <w:szCs w:val="16"/>
                            <w:lang w:val="fr-FR"/>
                          </w:rPr>
                          <w:t>7</w:t>
                        </w:r>
                      </w:p>
                    </w:txbxContent>
                  </v:textbox>
                </v:shape>
                <v:shape id="Text Box 1287" o:spid="_x0000_s1857" type="#_x0000_t202" style="position:absolute;left:50955;top:26388;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LA8UA&#10;AADdAAAADwAAAGRycy9kb3ducmV2LnhtbESPzW7CQAyE75V4h5WRuFRlA5S/wIIAqRVXKA9gsiaJ&#10;yHqj7ELC29eHSr3ZmvHM5/W2c5V6UhNKzwZGwwQUceZtybmBy8/XxwJUiMgWK89k4EUBtpve2xpT&#10;61s+0fMccyUhHFI0UMRYp1qHrCCHYehrYtFuvnEYZW1ybRtsJdxVepwkM+2wZGkosKZDQdn9/HAG&#10;bsf2fbpsr9/xMj99zvZYzq/+Zcyg3+1WoCJ18d/8d320gj+ZCq5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wsDxQAAAN0AAAAPAAAAAAAAAAAAAAAAAJgCAABkcnMv&#10;ZG93bnJldi54bWxQSwUGAAAAAAQABAD1AAAAigMAAAAA&#10;" stroked="f">
                  <v:textbox>
                    <w:txbxContent>
                      <w:p w:rsidR="008006A2" w:rsidRPr="0086649D" w:rsidRDefault="008006A2" w:rsidP="00155929">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AutoShape 1288" o:spid="_x0000_s1858" type="#_x0000_t32" style="position:absolute;left:31091;top:33191;width: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0ZGMQAAADdAAAADwAAAGRycy9kb3ducmV2LnhtbERPTWsCMRC9F/wPYQQvpWa1KO3WKKsg&#10;VMGD2t6nm+kmuJmsm6jbf28Khd7m8T5ntuhcLa7UButZwWiYgSAuvbZcKfg4rp9eQISIrLH2TAp+&#10;KMBi3nuYYa79jfd0PcRKpBAOOSowMTa5lKE05DAMfUOcuG/fOowJtpXULd5SuKvlOMum0qHl1GCw&#10;oZWh8nS4OAW7zWhZfBm72e7PdjdZF/WlevxUatDvijcQkbr4L/5zv+s0/3nyC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RkYxAAAAN0AAAAPAAAAAAAAAAAA&#10;AAAAAKECAABkcnMvZG93bnJldi54bWxQSwUGAAAAAAQABAD5AAAAkgMAAAAA&#10;"/>
                <v:shape id="AutoShape 1289" o:spid="_x0000_s1859" type="#_x0000_t32" style="position:absolute;left:36671;top:30326;width:20335;height: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6OMcAAADdAAAADwAAAGRycy9kb3ducmV2LnhtbESPQU8CMRCF7yb8h2ZIvBjoopGYlUJW&#10;ExIx4QDKfdwO24btdN0WWP+9czDxNpP35r1vFqshtOpCffKRDcymBSjiOlrPjYHPj/XkCVTKyBbb&#10;yGTghxKslqObBZY2XnlHl31ulIRwKtGAy7krtU61o4BpGjti0Y6xD5hl7Rtte7xKeGj1fVHMdUDP&#10;0uCwo1dH9Wl/Dga2m9lL9eX85n337beP66o9N3cHY27HQ/UMKtOQ/81/129W8B/m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23o4xwAAAN0AAAAPAAAAAAAA&#10;AAAAAAAAAKECAABkcnMvZG93bnJldi54bWxQSwUGAAAAAAQABAD5AAAAlQMAAAAA&#10;"/>
                <v:shape id="Text Box 1290" o:spid="_x0000_s1860" type="#_x0000_t202" style="position:absolute;left:995;top:30562;width:484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GbMMA&#10;AADdAAAADwAAAGRycy9kb3ducmV2LnhtbERPS2vCQBC+F/wPywi91V1rKxqzEakIniz1Bd6G7JgE&#10;s7MhuzXpv3cLhd7m43tOuuxtLe7U+sqxhvFIgSDOnam40HA8bF5mIHxANlg7Jg0/5GGZDZ5STIzr&#10;+Ivu+1CIGMI+QQ1lCE0ipc9LsuhHriGO3NW1FkOEbSFNi10Mt7V8VWoqLVYcG0ps6KOk/Lb/thpO&#10;u+vl/KY+i7V9bz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9GbMMAAADdAAAADwAAAAAAAAAAAAAAAACYAgAAZHJzL2Rv&#10;d25yZXYueG1sUEsFBgAAAAAEAAQA9QAAAIgDAAAAAA==&#10;" filled="f" stroked="f">
                  <v:textbox>
                    <w:txbxContent>
                      <w:p w:rsidR="008006A2" w:rsidRPr="000E564E" w:rsidRDefault="008006A2" w:rsidP="00155929">
                        <w:pPr>
                          <w:pStyle w:val="Author"/>
                          <w:spacing w:before="0" w:after="0" w:line="300" w:lineRule="atLeast"/>
                          <w:rPr>
                            <w:noProof w:val="0"/>
                            <w:szCs w:val="20"/>
                            <w:lang w:val="fr-FR"/>
                          </w:rPr>
                        </w:pPr>
                        <w:r>
                          <w:rPr>
                            <w:noProof w:val="0"/>
                            <w:szCs w:val="20"/>
                            <w:lang w:val="fr-FR"/>
                          </w:rPr>
                          <w:t>A5.1</w:t>
                        </w:r>
                      </w:p>
                    </w:txbxContent>
                  </v:textbox>
                </v:shape>
                <v:group id="Group 1291" o:spid="_x0000_s1861" style="position:absolute;left:57006;top:30082;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v7WU8IAAADdAAAADwAAAGRycy9kb3ducmV2LnhtbERPTYvCMBC9L/gfwgje&#10;1rTKilSjiKh4EGFVEG9DM7bFZlKa2NZ/bxaEvc3jfc582ZlSNFS7wrKCeBiBIE6tLjhTcDlvv6cg&#10;nEfWWFomBS9ysFz0vuaYaNvyLzUnn4kQwi5BBbn3VSKlS3My6Ia2Ig7c3dYGfYB1JnWNbQg3pRxF&#10;0UQaLDg05FjROqf0cXoaBbsW29U43jSHx339up1/jtdDTEoN+t1qBsJT5//FH/deh/njyQ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1lPCAAAA3QAAAA8A&#10;AAAAAAAAAAAAAAAAqgIAAGRycy9kb3ducmV2LnhtbFBLBQYAAAAABAAEAPoAAACZAwAAAAA=&#10;">
                  <v:rect id="Rectangle 1292" o:spid="_x0000_s186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MtsQA&#10;AADdAAAADwAAAGRycy9kb3ducmV2LnhtbERPS2vCQBC+C/6HZYTedKOB0EZXkRZLPWpy6W2aHZO0&#10;2dmQ3Tzqr+8WCr3Nx/ec3WEyjRioc7VlBetVBIK4sLrmUkGenZaPIJxH1thYJgXf5OCwn892mGo7&#10;8oWGqy9FCGGXooLK+zaV0hUVGXQr2xIH7mY7gz7ArpS6wzGEm0ZuoiiRBmsODRW29FxR8XXtjYKP&#10;epPj/ZK9RubpFPvzlH327y9KPSym4xaEp8n/i//cbzrMj5MYfr8JJ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rDLbEAAAA3QAAAA8AAAAAAAAAAAAAAAAAmAIAAGRycy9k&#10;b3ducmV2LnhtbFBLBQYAAAAABAAEAPUAAACJAwAAAAA=&#10;"/>
                  <v:shape id="AutoShape 1293" o:spid="_x0000_s186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group>
                <v:shape id="AutoShape 1294" o:spid="_x0000_s1864" type="#_x0000_t32" style="position:absolute;left:10198;top:4697;width:8;height:25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ZoMQAAADdAAAADwAAAGRycy9kb3ducmV2LnhtbERPS2sCMRC+F/ofwhR6KZq1RZGtUbaC&#10;UAUPvu7jZroJ3UzWTdT13xuh0Nt8fM+ZzDpXiwu1wXpWMOhnIIhLry1XCva7RW8MIkRkjbVnUnCj&#10;ALPp89MEc+2vvKHLNlYihXDIUYGJscmlDKUhh6HvG+LE/fjWYUywraRu8ZrCXS3fs2wkHVpODQYb&#10;mhsqf7dnp2C9HHwVR2OXq83JroeLoj5XbwelXl+64hNEpC7+i//c3zrN/xgN4fFNOkF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NmgxAAAAN0AAAAPAAAAAAAAAAAA&#10;AAAAAKECAABkcnMvZG93bnJldi54bWxQSwUGAAAAAAQABAD5AAAAkgMAAAAA&#10;"/>
                <w10:anchorlock/>
              </v:group>
            </w:pict>
          </mc:Fallback>
        </mc:AlternateContent>
      </w:r>
    </w:p>
    <w:p w:rsidR="00D1504E" w:rsidRPr="009D34BC" w:rsidRDefault="00D1504E" w:rsidP="00D1504E">
      <w:pPr>
        <w:pStyle w:val="Figure"/>
        <w:ind w:left="851" w:hanging="851"/>
        <w:rPr>
          <w:rStyle w:val="Fett"/>
        </w:rPr>
      </w:pPr>
      <w:r>
        <w:rPr>
          <w:rStyle w:val="Fett"/>
        </w:rPr>
        <w:t xml:space="preserve">Detail of </w:t>
      </w:r>
      <w:r w:rsidRPr="009D34BC">
        <w:rPr>
          <w:rStyle w:val="Fett"/>
        </w:rPr>
        <w:t xml:space="preserve">Block </w:t>
      </w:r>
      <w:r>
        <w:rPr>
          <w:rStyle w:val="Fett"/>
        </w:rPr>
        <w:t xml:space="preserve">A51 </w:t>
      </w:r>
      <w:r w:rsidRPr="009D34BC">
        <w:rPr>
          <w:rStyle w:val="Fett"/>
        </w:rPr>
        <w:t xml:space="preserve">“Speed </w:t>
      </w:r>
      <w:r>
        <w:rPr>
          <w:rStyle w:val="Fett"/>
        </w:rPr>
        <w:t>and Distance Monitoring</w:t>
      </w:r>
      <w:r w:rsidRPr="009D34BC">
        <w:rPr>
          <w:rStyle w:val="Fett"/>
        </w:rPr>
        <w:t>”</w:t>
      </w:r>
    </w:p>
    <w:p w:rsidR="00694992" w:rsidRDefault="00694992" w:rsidP="00F54EFE">
      <w:pPr>
        <w:ind w:left="851" w:hanging="851"/>
      </w:pPr>
    </w:p>
    <w:p w:rsidR="00D1504E" w:rsidRDefault="00D1504E" w:rsidP="00F54EFE">
      <w:pPr>
        <w:ind w:left="851" w:hanging="851"/>
      </w:pPr>
    </w:p>
    <w:p w:rsidR="00D1504E" w:rsidRDefault="00D1504E" w:rsidP="00F54EFE">
      <w:pPr>
        <w:ind w:left="851" w:hanging="851"/>
      </w:pPr>
    </w:p>
    <w:p w:rsidR="00BF182F" w:rsidRDefault="00BF182F" w:rsidP="00F54EFE">
      <w:pPr>
        <w:pStyle w:val="berschrift2"/>
        <w:ind w:left="851" w:hanging="851"/>
      </w:pPr>
      <w:bookmarkStart w:id="2664" w:name="_Toc389836244"/>
      <w:r>
        <w:t>Example of Balise Group in level 1</w:t>
      </w:r>
      <w:bookmarkEnd w:id="2664"/>
    </w:p>
    <w:p w:rsidR="00BF182F" w:rsidRDefault="00BF182F" w:rsidP="00F54EFE">
      <w:pPr>
        <w:pStyle w:val="Textkrper"/>
        <w:ind w:left="851" w:hanging="851"/>
      </w:pPr>
      <w:r>
        <w:t>We shall show an example of database configuration</w:t>
      </w:r>
      <w:r w:rsidR="00006244">
        <w:t xml:space="preserve"> for a Balise Group in level 1.</w:t>
      </w:r>
    </w:p>
    <w:p w:rsidR="00006244" w:rsidRDefault="00BF182F" w:rsidP="00F54EFE">
      <w:pPr>
        <w:pStyle w:val="Textkrper"/>
        <w:numPr>
          <w:ilvl w:val="0"/>
          <w:numId w:val="22"/>
        </w:numPr>
        <w:ind w:left="851" w:hanging="851"/>
      </w:pPr>
      <w:r>
        <w:t>In first, we shall deploy the database following the singular points that are involved within the BG.</w:t>
      </w:r>
      <w:r w:rsidR="00006244">
        <w:t xml:space="preserve"> We shall see that is not fully meeting the requirement of an EB deceleration variable with the speed.</w:t>
      </w:r>
    </w:p>
    <w:p w:rsidR="00BF182F" w:rsidRDefault="00BF182F" w:rsidP="00F54EFE">
      <w:pPr>
        <w:pStyle w:val="Textkrper"/>
        <w:numPr>
          <w:ilvl w:val="0"/>
          <w:numId w:val="22"/>
        </w:numPr>
        <w:ind w:left="851" w:hanging="851"/>
      </w:pPr>
      <w:r>
        <w:t>In</w:t>
      </w:r>
      <w:r w:rsidR="00006244">
        <w:t xml:space="preserve"> </w:t>
      </w:r>
      <w:r>
        <w:t>second</w:t>
      </w:r>
      <w:r w:rsidR="00006244">
        <w:t>, we shall deploy the database by quantum of 10 meters.</w:t>
      </w:r>
      <w:r>
        <w:t xml:space="preserve"> </w:t>
      </w:r>
    </w:p>
    <w:p w:rsidR="00CA0400" w:rsidRDefault="007B6917" w:rsidP="00F54EFE">
      <w:pPr>
        <w:pStyle w:val="Textkrper"/>
        <w:ind w:left="851" w:hanging="851"/>
      </w:pPr>
      <w:r>
        <w:t>D</w:t>
      </w:r>
      <w:r w:rsidR="00006244">
        <w:t>efinition</w:t>
      </w:r>
      <w:r w:rsidR="00D60E87">
        <w:t xml:space="preserve"> file of such BG</w:t>
      </w:r>
      <w:r w:rsidR="00C30737">
        <w:t xml:space="preserve">  is given within excel file, chapter 5.7.</w:t>
      </w:r>
    </w:p>
    <w:p w:rsidR="00CA0400" w:rsidRDefault="00CA0400" w:rsidP="00F54EFE">
      <w:pPr>
        <w:pStyle w:val="Textkrper"/>
        <w:ind w:left="851" w:hanging="851"/>
      </w:pPr>
    </w:p>
    <w:p w:rsidR="00CA0400" w:rsidRDefault="00CA0400" w:rsidP="00F54EFE">
      <w:pPr>
        <w:pStyle w:val="Textkrper"/>
        <w:ind w:left="851" w:hanging="851"/>
      </w:pPr>
    </w:p>
    <w:p w:rsidR="00CA0400" w:rsidRDefault="00CA0400" w:rsidP="00F54EFE">
      <w:pPr>
        <w:pStyle w:val="Textkrper"/>
        <w:ind w:left="851" w:hanging="851"/>
      </w:pPr>
    </w:p>
    <w:p w:rsidR="00B53F6A" w:rsidRDefault="00B53F6A" w:rsidP="00F54EFE">
      <w:pPr>
        <w:pStyle w:val="berschrift2"/>
        <w:ind w:left="851" w:hanging="851"/>
      </w:pPr>
      <w:bookmarkStart w:id="2665" w:name="_Toc389836245"/>
      <w:r>
        <w:t>EB Supervision Curve</w:t>
      </w:r>
      <w:bookmarkEnd w:id="2665"/>
    </w:p>
    <w:p w:rsidR="00B53F6A" w:rsidRDefault="00B53F6A" w:rsidP="00F54EFE">
      <w:pPr>
        <w:pStyle w:val="Textkrper"/>
        <w:ind w:left="851" w:hanging="851"/>
      </w:pPr>
    </w:p>
    <w:p w:rsidR="00B53F6A" w:rsidRDefault="00B53F6A" w:rsidP="00F54EFE">
      <w:pPr>
        <w:pStyle w:val="Textkrper"/>
        <w:ind w:left="851" w:hanging="851"/>
      </w:pPr>
    </w:p>
    <w:p w:rsidR="00652C36" w:rsidRDefault="00652C36" w:rsidP="00D1504E">
      <w:r>
        <w:t>All parameters for braking to target supervision limits for EBD curve are defined within the drawing hereafter :</w:t>
      </w:r>
    </w:p>
    <w:p w:rsidR="00652C36" w:rsidRDefault="00652C36" w:rsidP="00F54EFE">
      <w:pPr>
        <w:pStyle w:val="Textkrper"/>
        <w:ind w:left="851" w:hanging="851"/>
      </w:pPr>
    </w:p>
    <w:p w:rsidR="00FC15EC" w:rsidRDefault="00834DE0" w:rsidP="00F54EFE">
      <w:pPr>
        <w:pStyle w:val="Textkrper"/>
        <w:ind w:left="851" w:hanging="851"/>
      </w:pPr>
      <w:r>
        <w:rPr>
          <w:noProof/>
          <w:lang w:val="de-DE" w:eastAsia="de-DE"/>
        </w:rPr>
        <w:lastRenderedPageBreak/>
        <mc:AlternateContent>
          <mc:Choice Requires="wps">
            <w:drawing>
              <wp:anchor distT="0" distB="0" distL="114300" distR="114300" simplePos="0" relativeHeight="251650048" behindDoc="0" locked="0" layoutInCell="1" allowOverlap="1">
                <wp:simplePos x="0" y="0"/>
                <wp:positionH relativeFrom="column">
                  <wp:posOffset>4930140</wp:posOffset>
                </wp:positionH>
                <wp:positionV relativeFrom="paragraph">
                  <wp:posOffset>39370</wp:posOffset>
                </wp:positionV>
                <wp:extent cx="870585" cy="511810"/>
                <wp:effectExtent l="0" t="0" r="0" b="0"/>
                <wp:wrapNone/>
                <wp:docPr id="36"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511810"/>
                        </a:xfrm>
                        <a:prstGeom prst="wedgeRectCallout">
                          <a:avLst>
                            <a:gd name="adj1" fmla="val -83551"/>
                            <a:gd name="adj2" fmla="val 67120"/>
                          </a:avLst>
                        </a:prstGeom>
                        <a:solidFill>
                          <a:srgbClr val="FFFFFF"/>
                        </a:solidFill>
                        <a:ln w="9525">
                          <a:solidFill>
                            <a:srgbClr val="000000"/>
                          </a:solidFill>
                          <a:miter lim="800000"/>
                          <a:headEnd/>
                          <a:tailEnd/>
                        </a:ln>
                      </wps:spPr>
                      <wps:txbx>
                        <w:txbxContent>
                          <w:p w:rsidR="008006A2" w:rsidRDefault="008006A2" w:rsidP="001F6183">
                            <w:pPr>
                              <w:shd w:val="clear" w:color="auto" w:fill="FFFF00"/>
                              <w:rPr>
                                <w:lang w:val="fr-FR"/>
                              </w:rPr>
                            </w:pPr>
                            <w:r>
                              <w:rPr>
                                <w:lang w:val="fr-FR"/>
                              </w:rPr>
                              <w:t>Braking :</w:t>
                            </w:r>
                          </w:p>
                          <w:p w:rsidR="008006A2" w:rsidRPr="00FC15EC" w:rsidRDefault="008006A2" w:rsidP="001F6183">
                            <w:pPr>
                              <w:shd w:val="clear" w:color="auto" w:fill="FFFF00"/>
                              <w:rPr>
                                <w:lang w:val="fr-FR"/>
                              </w:rPr>
                            </w:pPr>
                            <w:r>
                              <w:rPr>
                                <w:lang w:val="fr-FR"/>
                              </w:rPr>
                              <w:t>xb, vb, hb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46" o:spid="_x0000_s1865" type="#_x0000_t61" style="position:absolute;left:0;text-align:left;margin-left:388.2pt;margin-top:3.1pt;width:68.55pt;height:4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" adj="-7247,25298">
                <v:textbox>
                  <w:txbxContent>
                    <w:p w:rsidR="008006A2" w:rsidRDefault="008006A2" w:rsidP="001F6183">
                      <w:pPr>
                        <w:shd w:val="clear" w:color="auto" w:fill="FFFF00"/>
                        <w:rPr>
                          <w:lang w:val="fr-FR"/>
                        </w:rPr>
                      </w:pPr>
                      <w:r>
                        <w:rPr>
                          <w:lang w:val="fr-FR"/>
                        </w:rPr>
                        <w:t>Braking :</w:t>
                      </w:r>
                    </w:p>
                    <w:p w:rsidR="008006A2" w:rsidRPr="00FC15EC" w:rsidRDefault="008006A2" w:rsidP="001F6183">
                      <w:pPr>
                        <w:shd w:val="clear" w:color="auto" w:fill="FFFF00"/>
                        <w:rPr>
                          <w:lang w:val="fr-FR"/>
                        </w:rPr>
                      </w:pPr>
                      <w:r>
                        <w:rPr>
                          <w:lang w:val="fr-FR"/>
                        </w:rPr>
                        <w:t>xb, vb, hb</w:t>
                      </w:r>
                    </w:p>
                  </w:txbxContent>
                </v:textbox>
              </v:shape>
            </w:pict>
          </mc:Fallback>
        </mc:AlternateContent>
      </w:r>
      <w:r>
        <w:rPr>
          <w:noProof/>
          <w:lang w:val="de-DE" w:eastAsia="de-DE"/>
        </w:rPr>
        <mc:AlternateContent>
          <mc:Choice Requires="wps">
            <w:drawing>
              <wp:anchor distT="0" distB="0" distL="114300" distR="114300" simplePos="0" relativeHeight="251649024" behindDoc="0" locked="0" layoutInCell="1" allowOverlap="1">
                <wp:simplePos x="0" y="0"/>
                <wp:positionH relativeFrom="column">
                  <wp:posOffset>1397000</wp:posOffset>
                </wp:positionH>
                <wp:positionV relativeFrom="paragraph">
                  <wp:posOffset>178435</wp:posOffset>
                </wp:positionV>
                <wp:extent cx="885825" cy="504190"/>
                <wp:effectExtent l="0" t="0" r="0" b="0"/>
                <wp:wrapNone/>
                <wp:docPr id="35"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04190"/>
                        </a:xfrm>
                        <a:prstGeom prst="wedgeRectCallout">
                          <a:avLst>
                            <a:gd name="adj1" fmla="val 137815"/>
                            <a:gd name="adj2" fmla="val 137278"/>
                          </a:avLst>
                        </a:prstGeom>
                        <a:solidFill>
                          <a:srgbClr val="FFFFFF"/>
                        </a:solidFill>
                        <a:ln w="9525">
                          <a:solidFill>
                            <a:srgbClr val="000000"/>
                          </a:solidFill>
                          <a:miter lim="800000"/>
                          <a:headEnd/>
                          <a:tailEnd/>
                        </a:ln>
                      </wps:spPr>
                      <wps:txbx>
                        <w:txbxContent>
                          <w:p w:rsidR="008006A2" w:rsidRDefault="008006A2" w:rsidP="001F6183">
                            <w:pPr>
                              <w:shd w:val="clear" w:color="auto" w:fill="FFFF00"/>
                              <w:rPr>
                                <w:lang w:val="fr-FR"/>
                              </w:rPr>
                            </w:pPr>
                            <w:r>
                              <w:rPr>
                                <w:lang w:val="fr-FR"/>
                              </w:rPr>
                              <w:t>Origin :</w:t>
                            </w:r>
                          </w:p>
                          <w:p w:rsidR="008006A2" w:rsidRPr="00FC15EC" w:rsidRDefault="008006A2" w:rsidP="001F6183">
                            <w:pPr>
                              <w:shd w:val="clear" w:color="auto" w:fill="FFFF00"/>
                              <w:rPr>
                                <w:lang w:val="fr-FR"/>
                              </w:rPr>
                            </w:pPr>
                            <w:r>
                              <w:rPr>
                                <w:lang w:val="fr-FR"/>
                              </w:rPr>
                              <w:t>,x0, v0, h0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5" o:spid="_x0000_s1866" type="#_x0000_t61" style="position:absolute;left:0;text-align:left;margin-left:110pt;margin-top:14.05pt;width:69.75pt;height:3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" adj="40568,40452">
                <v:textbox>
                  <w:txbxContent>
                    <w:p w:rsidR="008006A2" w:rsidRDefault="008006A2" w:rsidP="001F6183">
                      <w:pPr>
                        <w:shd w:val="clear" w:color="auto" w:fill="FFFF00"/>
                        <w:rPr>
                          <w:lang w:val="fr-FR"/>
                        </w:rPr>
                      </w:pPr>
                      <w:r>
                        <w:rPr>
                          <w:lang w:val="fr-FR"/>
                        </w:rPr>
                        <w:t>Origin :</w:t>
                      </w:r>
                    </w:p>
                    <w:p w:rsidR="008006A2" w:rsidRPr="00FC15EC" w:rsidRDefault="008006A2" w:rsidP="001F6183">
                      <w:pPr>
                        <w:shd w:val="clear" w:color="auto" w:fill="FFFF00"/>
                        <w:rPr>
                          <w:lang w:val="fr-FR"/>
                        </w:rPr>
                      </w:pPr>
                      <w:r>
                        <w:rPr>
                          <w:lang w:val="fr-FR"/>
                        </w:rPr>
                        <w:t>,x0, v0, h0</w:t>
                      </w:r>
                    </w:p>
                  </w:txbxContent>
                </v:textbox>
              </v:shape>
            </w:pict>
          </mc:Fallback>
        </mc:AlternateContent>
      </w:r>
      <w:r>
        <w:rPr>
          <w:noProof/>
          <w:lang w:val="de-DE" w:eastAsia="de-DE"/>
        </w:rPr>
        <mc:AlternateContent>
          <mc:Choice Requires="wps">
            <w:drawing>
              <wp:anchor distT="0" distB="0" distL="114300" distR="114300" simplePos="0" relativeHeight="251651072" behindDoc="0" locked="0" layoutInCell="1" allowOverlap="1">
                <wp:simplePos x="0" y="0"/>
                <wp:positionH relativeFrom="column">
                  <wp:posOffset>4067175</wp:posOffset>
                </wp:positionH>
                <wp:positionV relativeFrom="paragraph">
                  <wp:posOffset>1911985</wp:posOffset>
                </wp:positionV>
                <wp:extent cx="862965" cy="467995"/>
                <wp:effectExtent l="0" t="0" r="0" b="0"/>
                <wp:wrapNone/>
                <wp:docPr id="34"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965" cy="467995"/>
                        </a:xfrm>
                        <a:prstGeom prst="wedgeRectCallout">
                          <a:avLst>
                            <a:gd name="adj1" fmla="val 79653"/>
                            <a:gd name="adj2" fmla="val -42537"/>
                          </a:avLst>
                        </a:prstGeom>
                        <a:solidFill>
                          <a:srgbClr val="FFFFFF"/>
                        </a:solidFill>
                        <a:ln w="9525">
                          <a:solidFill>
                            <a:srgbClr val="000000"/>
                          </a:solidFill>
                          <a:miter lim="800000"/>
                          <a:headEnd/>
                          <a:tailEnd/>
                        </a:ln>
                      </wps:spPr>
                      <wps:txbx>
                        <w:txbxContent>
                          <w:p w:rsidR="008006A2" w:rsidRDefault="008006A2" w:rsidP="001F6183">
                            <w:pPr>
                              <w:shd w:val="clear" w:color="auto" w:fill="FFFF00"/>
                              <w:rPr>
                                <w:lang w:val="fr-FR"/>
                              </w:rPr>
                            </w:pPr>
                            <w:r>
                              <w:rPr>
                                <w:lang w:val="fr-FR"/>
                              </w:rPr>
                              <w:t>Target :</w:t>
                            </w:r>
                          </w:p>
                          <w:p w:rsidR="008006A2" w:rsidRPr="001F6183" w:rsidRDefault="008006A2" w:rsidP="001F6183">
                            <w:pPr>
                              <w:shd w:val="clear" w:color="auto" w:fill="FFFF00"/>
                              <w:rPr>
                                <w:lang w:val="fr-FR"/>
                              </w:rPr>
                            </w:pPr>
                            <w:r>
                              <w:rPr>
                                <w:lang w:val="fr-FR"/>
                              </w:rPr>
                              <w:t>x1, v1, 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7" o:spid="_x0000_s1867" type="#_x0000_t61" style="position:absolute;left:0;text-align:left;margin-left:320.25pt;margin-top:150.55pt;width:67.95pt;height:3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" adj="28005,1612">
                <v:textbox>
                  <w:txbxContent>
                    <w:p w:rsidR="008006A2" w:rsidRDefault="008006A2" w:rsidP="001F6183">
                      <w:pPr>
                        <w:shd w:val="clear" w:color="auto" w:fill="FFFF00"/>
                        <w:rPr>
                          <w:lang w:val="fr-FR"/>
                        </w:rPr>
                      </w:pPr>
                      <w:r>
                        <w:rPr>
                          <w:lang w:val="fr-FR"/>
                        </w:rPr>
                        <w:t>Target :</w:t>
                      </w:r>
                    </w:p>
                    <w:p w:rsidR="008006A2" w:rsidRPr="001F6183" w:rsidRDefault="008006A2" w:rsidP="001F6183">
                      <w:pPr>
                        <w:shd w:val="clear" w:color="auto" w:fill="FFFF00"/>
                        <w:rPr>
                          <w:lang w:val="fr-FR"/>
                        </w:rPr>
                      </w:pPr>
                      <w:r>
                        <w:rPr>
                          <w:lang w:val="fr-FR"/>
                        </w:rPr>
                        <w:t>x1, v1, h1</w:t>
                      </w:r>
                    </w:p>
                  </w:txbxContent>
                </v:textbox>
              </v:shape>
            </w:pict>
          </mc:Fallback>
        </mc:AlternateContent>
      </w:r>
      <w:r>
        <w:rPr>
          <w:noProof/>
          <w:lang w:val="de-DE" w:eastAsia="de-DE"/>
        </w:rPr>
        <w:drawing>
          <wp:inline distT="0" distB="0" distL="0" distR="0">
            <wp:extent cx="5969000" cy="2713990"/>
            <wp:effectExtent l="0" t="0" r="0" b="0"/>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2713990"/>
                    </a:xfrm>
                    <a:prstGeom prst="rect">
                      <a:avLst/>
                    </a:prstGeom>
                    <a:noFill/>
                    <a:ln>
                      <a:noFill/>
                    </a:ln>
                  </pic:spPr>
                </pic:pic>
              </a:graphicData>
            </a:graphic>
          </wp:inline>
        </w:drawing>
      </w:r>
    </w:p>
    <w:p w:rsidR="007B6917" w:rsidRDefault="007B6917" w:rsidP="00F54EFE">
      <w:pPr>
        <w:ind w:left="851" w:hanging="851"/>
      </w:pPr>
    </w:p>
    <w:p w:rsidR="00FC15EC" w:rsidRDefault="007E3E63" w:rsidP="00F54EFE">
      <w:pPr>
        <w:pStyle w:val="berschrift2"/>
        <w:ind w:left="851" w:hanging="851"/>
      </w:pPr>
      <w:bookmarkStart w:id="2666" w:name="_Toc389836246"/>
      <w:r>
        <w:t>EB Supervision Computation</w:t>
      </w:r>
      <w:bookmarkEnd w:id="2666"/>
    </w:p>
    <w:p w:rsidR="007E3E63" w:rsidRDefault="007E3E63" w:rsidP="00F54EFE">
      <w:pPr>
        <w:pStyle w:val="Textkrper"/>
        <w:ind w:left="851" w:hanging="851"/>
      </w:pPr>
    </w:p>
    <w:p w:rsidR="00FC15EC" w:rsidRDefault="00F6368F" w:rsidP="00F54EFE">
      <w:pPr>
        <w:pStyle w:val="Textkrper"/>
        <w:ind w:left="851" w:hanging="851"/>
      </w:pPr>
      <w:r>
        <w:t>It is defined 3 particular locations :</w:t>
      </w:r>
    </w:p>
    <w:p w:rsidR="00F6368F" w:rsidRDefault="00F6368F" w:rsidP="00F54EFE">
      <w:pPr>
        <w:pStyle w:val="Textkrper"/>
        <w:numPr>
          <w:ilvl w:val="0"/>
          <w:numId w:val="22"/>
        </w:numPr>
        <w:ind w:left="851" w:hanging="851"/>
      </w:pPr>
      <w:r>
        <w:t xml:space="preserve">Origin : </w:t>
      </w:r>
    </w:p>
    <w:p w:rsidR="00F6368F" w:rsidRDefault="00F6368F" w:rsidP="00F54EFE">
      <w:pPr>
        <w:pStyle w:val="Textkrper"/>
        <w:numPr>
          <w:ilvl w:val="1"/>
          <w:numId w:val="22"/>
        </w:numPr>
        <w:ind w:left="851" w:hanging="851"/>
      </w:pPr>
      <w:r>
        <w:t>x0 :</w:t>
      </w:r>
      <w:r w:rsidR="00DE7BC1">
        <w:t xml:space="preserve"> location where the EB intervenes,</w:t>
      </w:r>
    </w:p>
    <w:p w:rsidR="00F6368F" w:rsidRDefault="00F6368F" w:rsidP="00F54EFE">
      <w:pPr>
        <w:pStyle w:val="Textkrper"/>
        <w:numPr>
          <w:ilvl w:val="1"/>
          <w:numId w:val="22"/>
        </w:numPr>
        <w:ind w:left="851" w:hanging="851"/>
      </w:pPr>
      <w:r>
        <w:t>v0 :</w:t>
      </w:r>
      <w:r w:rsidR="00DE7BC1">
        <w:t xml:space="preserve"> speed at location x0, so-called “Vest”, can be increased by inaccuracy, </w:t>
      </w:r>
    </w:p>
    <w:p w:rsidR="00F6368F" w:rsidRDefault="00F6368F" w:rsidP="00F54EFE">
      <w:pPr>
        <w:pStyle w:val="Textkrper"/>
        <w:numPr>
          <w:ilvl w:val="1"/>
          <w:numId w:val="22"/>
        </w:numPr>
        <w:ind w:left="851" w:hanging="851"/>
      </w:pPr>
      <w:r>
        <w:t>h0 :</w:t>
      </w:r>
      <w:r w:rsidR="004E2BEE">
        <w:t xml:space="preserve"> hight of gravity cent</w:t>
      </w:r>
      <w:r w:rsidR="00DE7BC1">
        <w:t>r</w:t>
      </w:r>
      <w:r w:rsidR="004E2BEE">
        <w:t>e</w:t>
      </w:r>
      <w:r w:rsidR="00DE7BC1">
        <w:t xml:space="preserve"> at x0.</w:t>
      </w:r>
    </w:p>
    <w:p w:rsidR="00F6368F" w:rsidRDefault="00F6368F" w:rsidP="00F54EFE">
      <w:pPr>
        <w:pStyle w:val="Textkrper"/>
        <w:numPr>
          <w:ilvl w:val="0"/>
          <w:numId w:val="22"/>
        </w:numPr>
        <w:ind w:left="851" w:hanging="851"/>
      </w:pPr>
      <w:r>
        <w:t>Braking :</w:t>
      </w:r>
    </w:p>
    <w:p w:rsidR="00F6368F" w:rsidRDefault="00F6368F" w:rsidP="00F54EFE">
      <w:pPr>
        <w:pStyle w:val="Textkrper"/>
        <w:numPr>
          <w:ilvl w:val="1"/>
          <w:numId w:val="22"/>
        </w:numPr>
        <w:ind w:left="851" w:hanging="851"/>
      </w:pPr>
      <w:r>
        <w:t>xb :</w:t>
      </w:r>
      <w:r w:rsidR="004E2BEE">
        <w:t xml:space="preserve"> location where the EB is active after two phases of transition,</w:t>
      </w:r>
    </w:p>
    <w:p w:rsidR="00F6368F" w:rsidRDefault="00B71861" w:rsidP="00F54EFE">
      <w:pPr>
        <w:pStyle w:val="Textkrper"/>
        <w:numPr>
          <w:ilvl w:val="1"/>
          <w:numId w:val="22"/>
        </w:numPr>
        <w:ind w:left="851" w:hanging="851"/>
      </w:pPr>
      <w:r>
        <w:t>v</w:t>
      </w:r>
      <w:r w:rsidR="00F6368F">
        <w:t>b :</w:t>
      </w:r>
      <w:r w:rsidR="004E2BEE">
        <w:t xml:space="preserve"> speed at location xb, is v0 increased after 2 phases of transition,</w:t>
      </w:r>
    </w:p>
    <w:p w:rsidR="00F6368F" w:rsidRDefault="00F6368F" w:rsidP="00F54EFE">
      <w:pPr>
        <w:pStyle w:val="Textkrper"/>
        <w:numPr>
          <w:ilvl w:val="1"/>
          <w:numId w:val="22"/>
        </w:numPr>
        <w:ind w:left="851" w:hanging="851"/>
      </w:pPr>
      <w:r>
        <w:t>hb :</w:t>
      </w:r>
      <w:r w:rsidR="004E2BEE">
        <w:t xml:space="preserve"> hight of gravity centre at xb.</w:t>
      </w:r>
    </w:p>
    <w:p w:rsidR="00F6368F" w:rsidRDefault="00F6368F" w:rsidP="00F54EFE">
      <w:pPr>
        <w:pStyle w:val="Textkrper"/>
        <w:numPr>
          <w:ilvl w:val="0"/>
          <w:numId w:val="22"/>
        </w:numPr>
        <w:ind w:left="851" w:hanging="851"/>
      </w:pPr>
      <w:r>
        <w:t>Target :</w:t>
      </w:r>
    </w:p>
    <w:p w:rsidR="00B71861" w:rsidRDefault="00B71861" w:rsidP="00F54EFE">
      <w:pPr>
        <w:pStyle w:val="Textkrper"/>
        <w:numPr>
          <w:ilvl w:val="1"/>
          <w:numId w:val="22"/>
        </w:numPr>
        <w:ind w:left="851" w:hanging="851"/>
      </w:pPr>
      <w:r>
        <w:t>x1 :</w:t>
      </w:r>
      <w:r w:rsidR="004E2BEE">
        <w:t xml:space="preserve"> target location,</w:t>
      </w:r>
    </w:p>
    <w:p w:rsidR="00B71861" w:rsidRDefault="00B71861" w:rsidP="00F54EFE">
      <w:pPr>
        <w:pStyle w:val="Textkrper"/>
        <w:numPr>
          <w:ilvl w:val="1"/>
          <w:numId w:val="22"/>
        </w:numPr>
        <w:ind w:left="851" w:hanging="851"/>
      </w:pPr>
      <w:r>
        <w:t>v1 :</w:t>
      </w:r>
      <w:r w:rsidR="004E2BEE">
        <w:t xml:space="preserve"> target speedn</w:t>
      </w:r>
    </w:p>
    <w:p w:rsidR="00B71861" w:rsidRDefault="00B71861" w:rsidP="00F54EFE">
      <w:pPr>
        <w:pStyle w:val="Textkrper"/>
        <w:numPr>
          <w:ilvl w:val="1"/>
          <w:numId w:val="22"/>
        </w:numPr>
        <w:ind w:left="851" w:hanging="851"/>
      </w:pPr>
      <w:r>
        <w:t>h1 :</w:t>
      </w:r>
      <w:r w:rsidR="004E2BEE">
        <w:t xml:space="preserve"> hight of gravity centre at target.</w:t>
      </w:r>
    </w:p>
    <w:p w:rsidR="00FC15EC" w:rsidRDefault="00FC15EC" w:rsidP="00F54EFE">
      <w:pPr>
        <w:pStyle w:val="Textkrper"/>
        <w:ind w:left="851" w:hanging="851"/>
      </w:pPr>
    </w:p>
    <w:p w:rsidR="00FC15EC" w:rsidRDefault="0009133A" w:rsidP="00F54EFE">
      <w:pPr>
        <w:pStyle w:val="Textkrper"/>
        <w:ind w:left="851" w:hanging="851"/>
      </w:pPr>
      <w:r>
        <w:t xml:space="preserve">The next computation will be done through </w:t>
      </w:r>
      <w:r w:rsidR="007F798B">
        <w:t xml:space="preserve">physical </w:t>
      </w:r>
      <w:r>
        <w:t>mechanic theory in “Energy” by mass unit (m²/s²) between origin and target.</w:t>
      </w:r>
      <w:r w:rsidR="007D7D5B">
        <w:t xml:space="preserve"> </w:t>
      </w:r>
      <w:r>
        <w:t>To define the EB supervision limits, we put the following equation :</w:t>
      </w:r>
    </w:p>
    <w:p w:rsidR="0009133A" w:rsidRDefault="0009133A" w:rsidP="00F54EFE">
      <w:pPr>
        <w:pStyle w:val="Textkrper"/>
        <w:ind w:left="851" w:hanging="851"/>
      </w:pPr>
    </w:p>
    <w:p w:rsidR="0009133A" w:rsidRDefault="00FB78E4" w:rsidP="00F54EFE">
      <w:pPr>
        <w:pStyle w:val="Textkrper"/>
        <w:ind w:left="851" w:hanging="851"/>
      </w:pPr>
      <w:r>
        <w:t xml:space="preserve">(Brake_Energy) </w:t>
      </w:r>
      <w:r w:rsidR="00FB5D45">
        <w:t>+</w:t>
      </w:r>
      <w:r w:rsidR="0009133A">
        <w:t xml:space="preserve"> </w:t>
      </w:r>
      <w:r w:rsidR="00FB5D45">
        <w:t xml:space="preserve">(Potential_Variation_Energy) </w:t>
      </w:r>
      <w:r w:rsidR="007D7D5B">
        <w:t>&gt;</w:t>
      </w:r>
      <w:r w:rsidR="00DA25FB">
        <w:t xml:space="preserve"> </w:t>
      </w:r>
      <w:r>
        <w:t>(Kinetic Variation Energy) +</w:t>
      </w:r>
      <w:r w:rsidR="00FB5D45">
        <w:t xml:space="preserve"> (Response_Correction)</w:t>
      </w:r>
    </w:p>
    <w:p w:rsidR="00FC15EC" w:rsidRDefault="00FC15EC" w:rsidP="00F54EFE">
      <w:pPr>
        <w:pStyle w:val="Textkrper"/>
        <w:ind w:left="851" w:hanging="851"/>
      </w:pPr>
    </w:p>
    <w:p w:rsidR="007D7D5B" w:rsidRPr="007D7D5B" w:rsidRDefault="007D7D5B" w:rsidP="00F54EFE">
      <w:pPr>
        <w:pStyle w:val="Textkrper"/>
        <w:ind w:left="851" w:hanging="851"/>
        <w:rPr>
          <w:b/>
        </w:rPr>
      </w:pPr>
      <w:r w:rsidRPr="007D7D5B">
        <w:rPr>
          <w:b/>
        </w:rPr>
        <w:t>Cumul_EB  &gt;  Cumul_K</w:t>
      </w:r>
    </w:p>
    <w:p w:rsidR="007D7D5B" w:rsidRDefault="007D7D5B" w:rsidP="00F54EFE">
      <w:pPr>
        <w:pStyle w:val="Textkrper"/>
        <w:ind w:left="851" w:hanging="851"/>
      </w:pPr>
    </w:p>
    <w:p w:rsidR="002E45D2" w:rsidRDefault="002E45D2" w:rsidP="00F54EFE">
      <w:pPr>
        <w:pStyle w:val="Textkrper"/>
        <w:ind w:left="851" w:hanging="851"/>
      </w:pPr>
      <w:r>
        <w:lastRenderedPageBreak/>
        <w:t>With the following development :</w:t>
      </w:r>
    </w:p>
    <w:p w:rsidR="002E45D2" w:rsidRDefault="002E45D2" w:rsidP="00F54EFE">
      <w:pPr>
        <w:pStyle w:val="Textkrper"/>
        <w:ind w:left="851" w:hanging="851"/>
      </w:pPr>
    </w:p>
    <w:p w:rsidR="002E45D2" w:rsidRDefault="002E45D2" w:rsidP="00F54EFE">
      <w:pPr>
        <w:pStyle w:val="Textkrper"/>
        <w:ind w:left="851" w:hanging="851"/>
      </w:pPr>
    </w:p>
    <w:p w:rsidR="00FC15EC" w:rsidRDefault="002E45D2" w:rsidP="00F54EFE">
      <w:pPr>
        <w:pStyle w:val="Textkrper"/>
        <w:numPr>
          <w:ilvl w:val="1"/>
          <w:numId w:val="22"/>
        </w:numPr>
        <w:ind w:left="851" w:hanging="851"/>
      </w:pPr>
      <w:r>
        <w:t xml:space="preserve">Kinetic Variation Energy </w:t>
      </w:r>
      <w:r w:rsidR="00F80182">
        <w:tab/>
      </w:r>
      <w:r>
        <w:t>= ½ (v0² - v1²)</w:t>
      </w:r>
    </w:p>
    <w:p w:rsidR="00197A6A" w:rsidRDefault="0083389D" w:rsidP="00F54EFE">
      <w:pPr>
        <w:pStyle w:val="Textkrper"/>
        <w:numPr>
          <w:ilvl w:val="2"/>
          <w:numId w:val="22"/>
        </w:numPr>
        <w:ind w:left="851" w:hanging="851"/>
      </w:pPr>
      <w:r>
        <w:t>this value concerns the total mass : M * (1+alfa)</w:t>
      </w:r>
    </w:p>
    <w:p w:rsidR="00197A6A" w:rsidRDefault="0083389D" w:rsidP="00F54EFE">
      <w:pPr>
        <w:pStyle w:val="Textkrper"/>
        <w:numPr>
          <w:ilvl w:val="2"/>
          <w:numId w:val="22"/>
        </w:numPr>
        <w:ind w:left="851" w:hanging="851"/>
      </w:pPr>
      <w:r>
        <w:t>alfa can be a function of position “x”.</w:t>
      </w:r>
    </w:p>
    <w:p w:rsidR="0083389D" w:rsidRDefault="0083389D" w:rsidP="00F54EFE">
      <w:pPr>
        <w:pStyle w:val="Textkrper"/>
        <w:ind w:left="851" w:hanging="851"/>
      </w:pPr>
    </w:p>
    <w:p w:rsidR="002E45D2" w:rsidRDefault="002E45D2" w:rsidP="00F54EFE">
      <w:pPr>
        <w:pStyle w:val="Textkrper"/>
        <w:numPr>
          <w:ilvl w:val="1"/>
          <w:numId w:val="22"/>
        </w:numPr>
        <w:ind w:left="851" w:hanging="851"/>
      </w:pPr>
      <w:r>
        <w:t xml:space="preserve">Brake Energy </w:t>
      </w:r>
      <w:r w:rsidR="00F80182">
        <w:tab/>
      </w:r>
      <w:r w:rsidR="00F80182">
        <w:tab/>
      </w:r>
      <w:r>
        <w:t>= (x1 – x0) * Aeb</w:t>
      </w:r>
    </w:p>
    <w:p w:rsidR="0083389D" w:rsidRDefault="0083389D" w:rsidP="00F54EFE">
      <w:pPr>
        <w:pStyle w:val="Textkrper"/>
        <w:numPr>
          <w:ilvl w:val="2"/>
          <w:numId w:val="22"/>
        </w:numPr>
        <w:ind w:left="851" w:hanging="851"/>
      </w:pPr>
      <w:r>
        <w:t>this value concerns the total mass : M * (1+alfa)</w:t>
      </w:r>
    </w:p>
    <w:p w:rsidR="00197A6A" w:rsidRDefault="0083389D" w:rsidP="00F54EFE">
      <w:pPr>
        <w:pStyle w:val="Textkrper"/>
        <w:numPr>
          <w:ilvl w:val="2"/>
          <w:numId w:val="22"/>
        </w:numPr>
        <w:ind w:left="851" w:hanging="851"/>
      </w:pPr>
      <w:r>
        <w:t>Aeb is the average value of the function  Asafe(x,v)</w:t>
      </w:r>
    </w:p>
    <w:p w:rsidR="00197A6A" w:rsidRDefault="0083389D" w:rsidP="00F54EFE">
      <w:pPr>
        <w:pStyle w:val="Textkrper"/>
        <w:numPr>
          <w:ilvl w:val="2"/>
          <w:numId w:val="22"/>
        </w:numPr>
        <w:ind w:left="851" w:hanging="851"/>
      </w:pPr>
      <w:r>
        <w:t>Asafe(x,v) needs to be integrated between x0 and x1</w:t>
      </w:r>
    </w:p>
    <w:p w:rsidR="002E1235" w:rsidRDefault="002E1235" w:rsidP="00F54EFE">
      <w:pPr>
        <w:pStyle w:val="Textkrper"/>
        <w:numPr>
          <w:ilvl w:val="2"/>
          <w:numId w:val="22"/>
        </w:numPr>
        <w:ind w:left="851" w:hanging="851"/>
      </w:pPr>
      <w:r>
        <w:t>what about  v ?</w:t>
      </w:r>
      <w:r w:rsidR="00572E5D">
        <w:t xml:space="preserve"> (speed at origin x0 or something else )</w:t>
      </w:r>
    </w:p>
    <w:p w:rsidR="002E1235" w:rsidRDefault="002E1235" w:rsidP="00F54EFE">
      <w:pPr>
        <w:pStyle w:val="Textkrper"/>
        <w:ind w:left="851" w:hanging="851"/>
      </w:pPr>
    </w:p>
    <w:p w:rsidR="002E45D2" w:rsidRDefault="002E45D2" w:rsidP="00F54EFE">
      <w:pPr>
        <w:pStyle w:val="Textkrper"/>
        <w:numPr>
          <w:ilvl w:val="1"/>
          <w:numId w:val="22"/>
        </w:numPr>
        <w:ind w:left="851" w:hanging="851"/>
        <w:rPr>
          <w:lang w:val="fr-FR"/>
        </w:rPr>
      </w:pPr>
      <w:r w:rsidRPr="00197A6A">
        <w:rPr>
          <w:lang w:val="fr-FR"/>
        </w:rPr>
        <w:t>Response_Correction</w:t>
      </w:r>
      <w:r w:rsidR="00F80182" w:rsidRPr="00197A6A">
        <w:rPr>
          <w:lang w:val="fr-FR"/>
        </w:rPr>
        <w:tab/>
        <w:t>= ½ [ (Aest1* T1)² + (Aest2*T2)²</w:t>
      </w:r>
      <w:r w:rsidR="00197A6A" w:rsidRPr="00197A6A">
        <w:rPr>
          <w:lang w:val="fr-FR"/>
        </w:rPr>
        <w:t xml:space="preserve">] </w:t>
      </w:r>
      <w:r w:rsidR="00572E5D">
        <w:rPr>
          <w:lang w:val="fr-FR"/>
        </w:rPr>
        <w:t>+</w:t>
      </w:r>
      <w:r w:rsidR="00197A6A">
        <w:rPr>
          <w:lang w:val="fr-FR"/>
        </w:rPr>
        <w:t>(</w:t>
      </w:r>
      <w:r w:rsidR="00197A6A" w:rsidRPr="00197A6A">
        <w:rPr>
          <w:lang w:val="fr-FR"/>
        </w:rPr>
        <w:t xml:space="preserve">Debc * Aeb) </w:t>
      </w:r>
      <w:r w:rsidR="00F80182" w:rsidRPr="00197A6A">
        <w:rPr>
          <w:lang w:val="fr-FR"/>
        </w:rPr>
        <w:t xml:space="preserve"> </w:t>
      </w:r>
    </w:p>
    <w:p w:rsidR="00197A6A" w:rsidRPr="00371087" w:rsidRDefault="007F798B" w:rsidP="00F54EFE">
      <w:pPr>
        <w:pStyle w:val="Textkrper"/>
        <w:numPr>
          <w:ilvl w:val="2"/>
          <w:numId w:val="22"/>
        </w:numPr>
        <w:ind w:left="851" w:hanging="851"/>
      </w:pPr>
      <w:r w:rsidRPr="00371087">
        <w:t>response  is in 2 phases, lasting T1 and T2,</w:t>
      </w:r>
    </w:p>
    <w:p w:rsidR="00371087" w:rsidRPr="00371087" w:rsidRDefault="00371087" w:rsidP="00F54EFE">
      <w:pPr>
        <w:pStyle w:val="Textkrper"/>
        <w:numPr>
          <w:ilvl w:val="2"/>
          <w:numId w:val="22"/>
        </w:numPr>
        <w:ind w:left="851" w:hanging="851"/>
      </w:pPr>
      <w:r>
        <w:t>the running distance is so-called Debc,</w:t>
      </w:r>
    </w:p>
    <w:p w:rsidR="00371087" w:rsidRDefault="007D7D5B" w:rsidP="00F54EFE">
      <w:pPr>
        <w:pStyle w:val="Textkrper"/>
        <w:numPr>
          <w:ilvl w:val="2"/>
          <w:numId w:val="22"/>
        </w:numPr>
        <w:ind w:left="851" w:hanging="851"/>
      </w:pPr>
      <w:r>
        <w:t>brake energy over Debc must be add</w:t>
      </w:r>
      <w:r w:rsidR="00371087">
        <w:t>ed</w:t>
      </w:r>
      <w:r>
        <w:t xml:space="preserve"> to kinetic energy</w:t>
      </w:r>
    </w:p>
    <w:p w:rsidR="00371087" w:rsidRDefault="00371087" w:rsidP="00F54EFE">
      <w:pPr>
        <w:pStyle w:val="Textkrper"/>
        <w:numPr>
          <w:ilvl w:val="2"/>
          <w:numId w:val="22"/>
        </w:numPr>
        <w:ind w:left="851" w:hanging="851"/>
      </w:pPr>
      <w:r>
        <w:t>power energ</w:t>
      </w:r>
      <w:r w:rsidR="00572E5D">
        <w:t>y (Aest1 and Aes</w:t>
      </w:r>
      <w:r w:rsidR="00E6159B">
        <w:t>t2) must be add</w:t>
      </w:r>
      <w:r>
        <w:t>ed too.</w:t>
      </w:r>
    </w:p>
    <w:p w:rsidR="00197A6A" w:rsidRPr="00371087" w:rsidRDefault="00371087" w:rsidP="00F54EFE">
      <w:pPr>
        <w:pStyle w:val="Textkrper"/>
        <w:ind w:left="851" w:hanging="851"/>
      </w:pPr>
      <w:r>
        <w:t xml:space="preserve"> </w:t>
      </w:r>
    </w:p>
    <w:p w:rsidR="002E45D2" w:rsidRDefault="002E45D2" w:rsidP="00F54EFE">
      <w:pPr>
        <w:pStyle w:val="Textkrper"/>
        <w:numPr>
          <w:ilvl w:val="1"/>
          <w:numId w:val="22"/>
        </w:numPr>
        <w:ind w:left="851" w:hanging="851"/>
      </w:pPr>
      <w:r>
        <w:t>Potential _Variation_Energy</w:t>
      </w:r>
      <w:r w:rsidR="00F80182">
        <w:t xml:space="preserve"> = </w:t>
      </w:r>
      <w:r w:rsidR="00FB5D45">
        <w:t>(h1 – h0) * g / Alpha</w:t>
      </w:r>
    </w:p>
    <w:p w:rsidR="00371087" w:rsidRDefault="00371087" w:rsidP="00F54EFE">
      <w:pPr>
        <w:pStyle w:val="Textkrper"/>
        <w:numPr>
          <w:ilvl w:val="2"/>
          <w:numId w:val="22"/>
        </w:numPr>
        <w:ind w:left="851" w:hanging="851"/>
      </w:pPr>
      <w:r>
        <w:t>this value concerns only the mass  M,</w:t>
      </w:r>
    </w:p>
    <w:p w:rsidR="002E45D2" w:rsidRDefault="00371087" w:rsidP="00F54EFE">
      <w:pPr>
        <w:pStyle w:val="Textkrper"/>
        <w:numPr>
          <w:ilvl w:val="2"/>
          <w:numId w:val="22"/>
        </w:numPr>
        <w:ind w:left="851" w:hanging="851"/>
      </w:pPr>
      <w:r>
        <w:t>g = 9,81 m/s²</w:t>
      </w:r>
      <w:r w:rsidR="00B53F6A">
        <w:t xml:space="preserve"> must be taken into account,</w:t>
      </w:r>
    </w:p>
    <w:p w:rsidR="00B53F6A" w:rsidRDefault="00B53F6A" w:rsidP="00F54EFE">
      <w:pPr>
        <w:pStyle w:val="Textkrper"/>
        <w:numPr>
          <w:ilvl w:val="2"/>
          <w:numId w:val="22"/>
        </w:numPr>
        <w:ind w:left="851" w:hanging="851"/>
      </w:pPr>
      <w:r>
        <w:t>potential energy must be compensated by division with Alpha = 1+alpha,</w:t>
      </w:r>
    </w:p>
    <w:p w:rsidR="00FB5D45" w:rsidRDefault="00B53F6A" w:rsidP="00F54EFE">
      <w:pPr>
        <w:pStyle w:val="Textkrper"/>
        <w:numPr>
          <w:ilvl w:val="2"/>
          <w:numId w:val="22"/>
        </w:numPr>
        <w:ind w:left="851" w:hanging="851"/>
      </w:pPr>
      <w:r>
        <w:t>h1 – h0 is the integration of function Grade(x) between x0 and x1.</w:t>
      </w:r>
    </w:p>
    <w:p w:rsidR="00FC15EC" w:rsidRDefault="00FC15EC" w:rsidP="00F54EFE">
      <w:pPr>
        <w:pStyle w:val="Textkrper"/>
        <w:ind w:left="851" w:hanging="851"/>
      </w:pPr>
    </w:p>
    <w:p w:rsidR="00FC15EC" w:rsidRDefault="007E3E63" w:rsidP="00F54EFE">
      <w:pPr>
        <w:pStyle w:val="berschrift2"/>
        <w:ind w:left="851" w:hanging="851"/>
      </w:pPr>
      <w:bookmarkStart w:id="2667" w:name="_Toc389836247"/>
      <w:r>
        <w:t>EB Supervision Excel File</w:t>
      </w:r>
      <w:bookmarkEnd w:id="2667"/>
    </w:p>
    <w:p w:rsidR="00FC15EC" w:rsidRDefault="00FC15EC" w:rsidP="00F54EFE">
      <w:pPr>
        <w:pStyle w:val="Textkrper"/>
        <w:ind w:left="851" w:hanging="851"/>
      </w:pPr>
    </w:p>
    <w:p w:rsidR="00FC15EC" w:rsidRDefault="00FC15EC" w:rsidP="00F54EFE">
      <w:pPr>
        <w:pStyle w:val="Textkrper"/>
        <w:ind w:left="851" w:hanging="851"/>
      </w:pPr>
    </w:p>
    <w:p w:rsidR="00652C36" w:rsidRDefault="00652C36" w:rsidP="00F54EFE">
      <w:pPr>
        <w:pStyle w:val="Textkrper"/>
        <w:ind w:left="851" w:hanging="851"/>
      </w:pPr>
      <w:r>
        <w:t>The use of an Excel databa</w:t>
      </w:r>
      <w:r w:rsidR="007E3E63">
        <w:t>se is involved in this exercise</w:t>
      </w:r>
      <w:r w:rsidR="00BB63CC">
        <w:t xml:space="preserve"> </w:t>
      </w:r>
      <w:r w:rsidR="007E3E63">
        <w:t>in 3 steps :</w:t>
      </w:r>
    </w:p>
    <w:p w:rsidR="007E3E63" w:rsidRDefault="007E3E63" w:rsidP="00F54EFE">
      <w:pPr>
        <w:pStyle w:val="Textkrper"/>
        <w:numPr>
          <w:ilvl w:val="1"/>
          <w:numId w:val="22"/>
        </w:numPr>
        <w:ind w:left="851" w:hanging="851"/>
      </w:pPr>
      <w:r>
        <w:t>Step 1 : to acquire data from balise content,</w:t>
      </w:r>
    </w:p>
    <w:p w:rsidR="007E3E63" w:rsidRDefault="007E3E63" w:rsidP="00F54EFE">
      <w:pPr>
        <w:pStyle w:val="Textkrper"/>
        <w:numPr>
          <w:ilvl w:val="1"/>
          <w:numId w:val="22"/>
        </w:numPr>
        <w:ind w:left="851" w:hanging="851"/>
      </w:pPr>
      <w:r>
        <w:t>Step 2 : to classify acquired data into another file,</w:t>
      </w:r>
    </w:p>
    <w:p w:rsidR="007E3E63" w:rsidRDefault="007E3E63" w:rsidP="00F54EFE">
      <w:pPr>
        <w:pStyle w:val="Textkrper"/>
        <w:numPr>
          <w:ilvl w:val="1"/>
          <w:numId w:val="22"/>
        </w:numPr>
        <w:ind w:left="851" w:hanging="851"/>
      </w:pPr>
      <w:r>
        <w:t>Step 3 : to simul.</w:t>
      </w:r>
    </w:p>
    <w:p w:rsidR="007E3E63" w:rsidRDefault="007E3E63" w:rsidP="00F54EFE">
      <w:pPr>
        <w:pStyle w:val="Textkrper"/>
        <w:ind w:left="851" w:hanging="851"/>
      </w:pPr>
    </w:p>
    <w:p w:rsidR="00633287" w:rsidRDefault="006D6DC6" w:rsidP="00F54EFE">
      <w:pPr>
        <w:ind w:left="851" w:hanging="851"/>
      </w:pPr>
      <w:r>
        <w:t>Step 1 Excel File :</w:t>
      </w:r>
    </w:p>
    <w:p w:rsidR="00633287" w:rsidRDefault="00633287" w:rsidP="00F54EFE">
      <w:pPr>
        <w:ind w:left="851" w:hanging="851"/>
      </w:pPr>
      <w:r>
        <w:t>______________</w:t>
      </w:r>
    </w:p>
    <w:p w:rsidR="00C24CF3" w:rsidRDefault="00633287" w:rsidP="00F54EFE">
      <w:pPr>
        <w:ind w:left="851" w:hanging="851"/>
      </w:pPr>
      <w:r>
        <w:br w:type="page"/>
      </w:r>
      <w:bookmarkStart w:id="2668" w:name="_MON_1459343298"/>
      <w:bookmarkEnd w:id="2668"/>
      <w:r w:rsidR="00BB63CC">
        <w:object w:dxaOrig="9980" w:dyaOrig="8199">
          <v:shape id="_x0000_i1043" type="#_x0000_t75" style="width:498.8pt;height:410.1pt" o:ole="">
            <v:imagedata r:id="rId12" o:title=""/>
          </v:shape>
          <o:OLEObject Type="Embed" ProgID="Excel.Sheet.12" ShapeID="_x0000_i1043" DrawAspect="Content" ObjectID="_1467810363" r:id="rId13"/>
        </w:object>
      </w:r>
    </w:p>
    <w:p w:rsidR="00C24CF3" w:rsidRDefault="00C24CF3" w:rsidP="00F54EFE">
      <w:pPr>
        <w:ind w:left="851" w:hanging="851"/>
      </w:pPr>
    </w:p>
    <w:p w:rsidR="00633287" w:rsidRDefault="003D3B4E" w:rsidP="00F54EFE">
      <w:pPr>
        <w:ind w:left="851" w:hanging="851"/>
      </w:pPr>
      <w:r w:rsidRPr="003D3B4E">
        <w:rPr>
          <w:b/>
        </w:rPr>
        <w:t>Position</w:t>
      </w:r>
      <w:r>
        <w:t xml:space="preserve"> is the distance of singular point from the reference balise B1,</w:t>
      </w:r>
    </w:p>
    <w:p w:rsidR="003D3B4E" w:rsidRDefault="003D3B4E" w:rsidP="00F54EFE">
      <w:pPr>
        <w:ind w:left="851" w:hanging="851"/>
      </w:pPr>
      <w:r w:rsidRPr="003D3B4E">
        <w:rPr>
          <w:b/>
        </w:rPr>
        <w:t>Type</w:t>
      </w:r>
      <w:r w:rsidR="002A0604">
        <w:rPr>
          <w:b/>
        </w:rPr>
        <w:tab/>
      </w:r>
      <w:r>
        <w:t xml:space="preserve"> is the nature of singular point,</w:t>
      </w:r>
    </w:p>
    <w:p w:rsidR="003D3B4E" w:rsidRDefault="003D3B4E" w:rsidP="00F54EFE">
      <w:pPr>
        <w:ind w:left="851" w:hanging="851"/>
      </w:pPr>
      <w:r w:rsidRPr="003D3B4E">
        <w:rPr>
          <w:b/>
        </w:rPr>
        <w:t>DOT</w:t>
      </w:r>
      <w:r>
        <w:t xml:space="preserve"> </w:t>
      </w:r>
      <w:r w:rsidR="002A0604">
        <w:tab/>
      </w:r>
      <w:r w:rsidR="00B2454B">
        <w:t>is the Direction of Travel.</w:t>
      </w:r>
    </w:p>
    <w:p w:rsidR="00633287" w:rsidRDefault="003D3B4E" w:rsidP="00F54EFE">
      <w:pPr>
        <w:ind w:left="851" w:hanging="851"/>
      </w:pPr>
      <w:r w:rsidRPr="003D3B4E">
        <w:rPr>
          <w:b/>
        </w:rPr>
        <w:t>Pos. Inc</w:t>
      </w:r>
      <w:r w:rsidR="00B2454B">
        <w:rPr>
          <w:b/>
        </w:rPr>
        <w:t xml:space="preserve">. </w:t>
      </w:r>
      <w:r w:rsidR="00B2454B">
        <w:t>is the incremental position to the next singular point.</w:t>
      </w:r>
    </w:p>
    <w:p w:rsidR="003D3B4E" w:rsidRDefault="003D3B4E" w:rsidP="00F54EFE">
      <w:pPr>
        <w:ind w:left="851" w:hanging="851"/>
      </w:pPr>
      <w:r w:rsidRPr="003D3B4E">
        <w:rPr>
          <w:b/>
        </w:rPr>
        <w:t>Asafe</w:t>
      </w:r>
      <w:r>
        <w:t xml:space="preserve"> </w:t>
      </w:r>
      <w:r w:rsidR="00E6159B">
        <w:tab/>
      </w:r>
      <w:r w:rsidR="00B2454B">
        <w:t>is the safe deceleration value of the Emergency Braking</w:t>
      </w:r>
      <w:r w:rsidR="002A0604">
        <w:t>, related to increment</w:t>
      </w:r>
      <w:r w:rsidR="00B2454B">
        <w:t>.</w:t>
      </w:r>
    </w:p>
    <w:p w:rsidR="003D3B4E" w:rsidRDefault="003D3B4E" w:rsidP="00F54EFE">
      <w:pPr>
        <w:ind w:left="851" w:hanging="851"/>
      </w:pPr>
      <w:r w:rsidRPr="003D3B4E">
        <w:rPr>
          <w:b/>
        </w:rPr>
        <w:t>Grade</w:t>
      </w:r>
      <w:r>
        <w:t xml:space="preserve"> </w:t>
      </w:r>
      <w:r w:rsidR="00E6159B">
        <w:tab/>
      </w:r>
      <w:r w:rsidR="00B2454B">
        <w:t>is the slope value which permits hight computation</w:t>
      </w:r>
      <w:r w:rsidR="002A0604">
        <w:t>, related toincrement</w:t>
      </w:r>
      <w:r w:rsidR="00B2454B">
        <w:t>.</w:t>
      </w:r>
    </w:p>
    <w:p w:rsidR="003D3B4E" w:rsidRDefault="003D3B4E" w:rsidP="00F54EFE">
      <w:pPr>
        <w:ind w:left="851" w:hanging="851"/>
      </w:pPr>
      <w:r w:rsidRPr="003D3B4E">
        <w:rPr>
          <w:b/>
        </w:rPr>
        <w:t>Target</w:t>
      </w:r>
      <w:r>
        <w:t xml:space="preserve"> </w:t>
      </w:r>
      <w:r w:rsidR="00E6159B">
        <w:tab/>
      </w:r>
      <w:r w:rsidR="00B2454B">
        <w:t>is the singular point of MRSP or a DP which can be a potential target.</w:t>
      </w:r>
    </w:p>
    <w:p w:rsidR="003D3B4E" w:rsidRDefault="003D3B4E" w:rsidP="00F54EFE">
      <w:pPr>
        <w:ind w:left="851" w:hanging="851"/>
      </w:pPr>
    </w:p>
    <w:p w:rsidR="00C24CF3" w:rsidRPr="00C24CF3" w:rsidRDefault="006D6DC6" w:rsidP="00F54EFE">
      <w:pPr>
        <w:pStyle w:val="DocReference"/>
        <w:ind w:left="851" w:hanging="851"/>
        <w:rPr>
          <w:lang w:val="en-GB"/>
        </w:rPr>
      </w:pPr>
      <w:r w:rsidRPr="00C24CF3">
        <w:rPr>
          <w:lang w:val="en-GB"/>
        </w:rPr>
        <w:t xml:space="preserve">Step 2 </w:t>
      </w:r>
      <w:r w:rsidR="00B2454B">
        <w:rPr>
          <w:lang w:val="en-GB"/>
        </w:rPr>
        <w:t xml:space="preserve">: </w:t>
      </w:r>
      <w:r w:rsidR="00FB78E4">
        <w:rPr>
          <w:lang w:val="en-GB"/>
        </w:rPr>
        <w:t>singular point of database are classified following increasing position.</w:t>
      </w:r>
    </w:p>
    <w:p w:rsidR="00C24CF3" w:rsidRDefault="00C24CF3" w:rsidP="00F54EFE">
      <w:pPr>
        <w:ind w:left="851" w:hanging="851"/>
      </w:pPr>
    </w:p>
    <w:p w:rsidR="00633287" w:rsidRDefault="00C24CF3" w:rsidP="00F54EFE">
      <w:pPr>
        <w:ind w:left="851" w:hanging="851"/>
      </w:pPr>
      <w:r>
        <w:t xml:space="preserve">Step </w:t>
      </w:r>
      <w:r w:rsidR="006D6DC6">
        <w:t>3 :</w:t>
      </w:r>
      <w:r w:rsidR="00FB78E4">
        <w:t xml:space="preserve"> computation of final parameters.</w:t>
      </w:r>
    </w:p>
    <w:p w:rsidR="004F0250" w:rsidRDefault="00B83D7A" w:rsidP="00F54EFE">
      <w:pPr>
        <w:ind w:left="851" w:hanging="851"/>
      </w:pPr>
      <w:r>
        <w:br w:type="page"/>
      </w:r>
      <w:r w:rsidR="007678CC">
        <w:lastRenderedPageBreak/>
        <w:t xml:space="preserve"> </w:t>
      </w:r>
      <w:bookmarkStart w:id="2669" w:name="_MON_1459415913"/>
      <w:bookmarkEnd w:id="2669"/>
      <w:r w:rsidR="00AD2EA3">
        <w:object w:dxaOrig="9528" w:dyaOrig="6456">
          <v:shape id="_x0000_i1044" type="#_x0000_t75" style="width:476.35pt;height:322.55pt" o:ole="">
            <v:imagedata r:id="rId14" o:title=""/>
          </v:shape>
          <o:OLEObject Type="Embed" ProgID="Excel.Sheet.12" ShapeID="_x0000_i1044" DrawAspect="Content" ObjectID="_1467810364" r:id="rId15"/>
        </w:object>
      </w:r>
    </w:p>
    <w:p w:rsidR="00633287" w:rsidRDefault="00C24CF3" w:rsidP="00F54EFE">
      <w:pPr>
        <w:ind w:left="851" w:hanging="851"/>
      </w:pPr>
      <w:r w:rsidRPr="00C24CF3">
        <w:rPr>
          <w:b/>
        </w:rPr>
        <w:t>EB_Ener</w:t>
      </w:r>
      <w:r w:rsidR="002A0604">
        <w:tab/>
      </w:r>
      <w:r>
        <w:t>is</w:t>
      </w:r>
      <w:r w:rsidR="002A0604">
        <w:t xml:space="preserve"> the Emergency Brake Incremental Energy.</w:t>
      </w:r>
    </w:p>
    <w:p w:rsidR="00633287" w:rsidRPr="002A0604" w:rsidRDefault="00C24CF3" w:rsidP="00F54EFE">
      <w:pPr>
        <w:pStyle w:val="DocReference"/>
        <w:ind w:left="851" w:hanging="851"/>
        <w:rPr>
          <w:lang w:val="en-GB"/>
        </w:rPr>
      </w:pPr>
      <w:r w:rsidRPr="00E6159B">
        <w:rPr>
          <w:b/>
          <w:lang w:val="en-GB"/>
        </w:rPr>
        <w:t>G_Ener</w:t>
      </w:r>
      <w:r w:rsidR="002A0604">
        <w:rPr>
          <w:lang w:val="en-GB"/>
        </w:rPr>
        <w:tab/>
      </w:r>
      <w:r w:rsidR="002A0604">
        <w:rPr>
          <w:lang w:val="en-GB"/>
        </w:rPr>
        <w:tab/>
      </w:r>
      <w:r w:rsidR="002A0604" w:rsidRPr="002A0604">
        <w:rPr>
          <w:lang w:val="en-GB"/>
        </w:rPr>
        <w:t xml:space="preserve">is the </w:t>
      </w:r>
      <w:r w:rsidR="002A0604">
        <w:rPr>
          <w:lang w:val="en-GB"/>
        </w:rPr>
        <w:t xml:space="preserve">Gravitation </w:t>
      </w:r>
      <w:r w:rsidR="002A0604" w:rsidRPr="002A0604">
        <w:rPr>
          <w:lang w:val="en-GB"/>
        </w:rPr>
        <w:t>Incremental Energy.</w:t>
      </w:r>
    </w:p>
    <w:p w:rsidR="00C24CF3" w:rsidRPr="00C24CF3" w:rsidRDefault="00C24CF3" w:rsidP="00F54EFE">
      <w:pPr>
        <w:pStyle w:val="Textkrper"/>
        <w:ind w:left="851" w:hanging="851"/>
      </w:pPr>
      <w:r w:rsidRPr="00E6159B">
        <w:rPr>
          <w:b/>
        </w:rPr>
        <w:t>Cumul_EB</w:t>
      </w:r>
      <w:r w:rsidR="000B6C1E">
        <w:tab/>
        <w:t>is the sum of EB and G energy</w:t>
      </w:r>
      <w:r w:rsidR="001469D5">
        <w:t xml:space="preserve"> variation from </w:t>
      </w:r>
      <w:r w:rsidR="000B6C1E">
        <w:t>target</w:t>
      </w:r>
      <w:r w:rsidR="001469D5">
        <w:t xml:space="preserve"> </w:t>
      </w:r>
      <w:r w:rsidR="00EA2FBF">
        <w:t xml:space="preserve">DP </w:t>
      </w:r>
      <w:r w:rsidR="001469D5">
        <w:t>to current position</w:t>
      </w:r>
      <w:r w:rsidR="000B6C1E">
        <w:t xml:space="preserve">. </w:t>
      </w:r>
    </w:p>
    <w:p w:rsidR="00633287" w:rsidRDefault="00E6159B" w:rsidP="00F54EFE">
      <w:pPr>
        <w:ind w:left="851" w:hanging="851"/>
      </w:pPr>
      <w:r w:rsidRPr="000B6C1E">
        <w:rPr>
          <w:b/>
        </w:rPr>
        <w:t>K_Ener</w:t>
      </w:r>
      <w:r w:rsidR="007177F3">
        <w:t xml:space="preserve"> </w:t>
      </w:r>
      <w:r w:rsidR="007177F3">
        <w:tab/>
      </w:r>
      <w:r w:rsidR="007177F3">
        <w:tab/>
        <w:t>is th</w:t>
      </w:r>
      <w:r w:rsidR="004F0250">
        <w:t xml:space="preserve">e Kinetic Energy variation from target </w:t>
      </w:r>
      <w:r w:rsidR="00EA2FBF">
        <w:t xml:space="preserve">DP </w:t>
      </w:r>
      <w:r w:rsidR="004F0250">
        <w:t>to current position</w:t>
      </w:r>
      <w:r w:rsidR="007177F3">
        <w:t>.</w:t>
      </w:r>
    </w:p>
    <w:p w:rsidR="00E6159B" w:rsidRDefault="00E6159B" w:rsidP="00F54EFE">
      <w:pPr>
        <w:ind w:left="851" w:hanging="851"/>
      </w:pPr>
      <w:r w:rsidRPr="000B6C1E">
        <w:rPr>
          <w:b/>
        </w:rPr>
        <w:t>Debc</w:t>
      </w:r>
      <w:r w:rsidR="007177F3">
        <w:t xml:space="preserve"> </w:t>
      </w:r>
      <w:r w:rsidR="007177F3">
        <w:tab/>
      </w:r>
      <w:r w:rsidR="007177F3">
        <w:tab/>
        <w:t>is the running distance during both transition.</w:t>
      </w:r>
    </w:p>
    <w:p w:rsidR="00E6159B" w:rsidRDefault="00E6159B" w:rsidP="00F54EFE">
      <w:pPr>
        <w:ind w:left="851" w:hanging="851"/>
      </w:pPr>
      <w:r w:rsidRPr="000B6C1E">
        <w:rPr>
          <w:b/>
        </w:rPr>
        <w:t>Corr_E</w:t>
      </w:r>
      <w:r w:rsidR="007177F3">
        <w:tab/>
      </w:r>
      <w:r w:rsidR="007177F3">
        <w:tab/>
        <w:t>is the increased transition energy.</w:t>
      </w:r>
    </w:p>
    <w:p w:rsidR="00E6159B" w:rsidRDefault="00E6159B" w:rsidP="00F54EFE">
      <w:pPr>
        <w:ind w:left="851" w:hanging="851"/>
      </w:pPr>
      <w:r w:rsidRPr="000B6C1E">
        <w:rPr>
          <w:b/>
        </w:rPr>
        <w:t>Cumul_K</w:t>
      </w:r>
      <w:r w:rsidR="000B6C1E">
        <w:t xml:space="preserve"> </w:t>
      </w:r>
      <w:r w:rsidR="007177F3">
        <w:tab/>
        <w:t>is the sum of Kinetic and Transition Increased Energy.</w:t>
      </w:r>
    </w:p>
    <w:p w:rsidR="00BF31E7" w:rsidRDefault="00E6159B" w:rsidP="00F54EFE">
      <w:pPr>
        <w:ind w:left="851" w:hanging="851"/>
      </w:pPr>
      <w:r>
        <w:t>E_Maxi</w:t>
      </w:r>
      <w:r w:rsidR="007177F3">
        <w:tab/>
      </w:r>
      <w:r w:rsidR="007177F3">
        <w:tab/>
        <w:t>is  the minimum</w:t>
      </w:r>
      <w:r w:rsidR="00BF31E7">
        <w:t xml:space="preserve"> of both “Cumul”.</w:t>
      </w:r>
    </w:p>
    <w:p w:rsidR="00BF31E7" w:rsidRDefault="00BF31E7" w:rsidP="00F54EFE">
      <w:pPr>
        <w:ind w:left="851" w:hanging="851"/>
      </w:pPr>
    </w:p>
    <w:p w:rsidR="00E6159B" w:rsidRDefault="00BF31E7" w:rsidP="00F54EFE">
      <w:pPr>
        <w:ind w:left="851" w:hanging="851"/>
      </w:pPr>
      <w:r>
        <w:t>SSP_1 60 km/h is intermediate target and DP is the final target.</w:t>
      </w:r>
    </w:p>
    <w:p w:rsidR="00633287" w:rsidRDefault="00062270" w:rsidP="00F54EFE">
      <w:pPr>
        <w:ind w:left="851" w:hanging="851"/>
      </w:pPr>
      <w:r>
        <w:br w:type="page"/>
      </w:r>
    </w:p>
    <w:p w:rsidR="00633287" w:rsidRDefault="00062270" w:rsidP="00F54EFE">
      <w:pPr>
        <w:pStyle w:val="berschrift2"/>
        <w:ind w:left="851" w:hanging="851"/>
      </w:pPr>
      <w:bookmarkStart w:id="2670" w:name="_Toc389836248"/>
      <w:r>
        <w:t>EB Supervision per Quantum</w:t>
      </w:r>
      <w:bookmarkEnd w:id="2670"/>
    </w:p>
    <w:p w:rsidR="00633287" w:rsidRDefault="00633287" w:rsidP="00F54EFE">
      <w:pPr>
        <w:ind w:left="851" w:hanging="851"/>
      </w:pPr>
    </w:p>
    <w:p w:rsidR="0011004B" w:rsidRDefault="0011004B" w:rsidP="00F54EFE">
      <w:pPr>
        <w:ind w:left="851" w:hanging="851"/>
      </w:pPr>
      <w:r>
        <w:t>We come back on previous equations :</w:t>
      </w:r>
    </w:p>
    <w:p w:rsidR="0011004B" w:rsidRDefault="0011004B" w:rsidP="00F54EFE">
      <w:pPr>
        <w:ind w:left="851" w:hanging="851"/>
      </w:pPr>
    </w:p>
    <w:p w:rsidR="0011004B" w:rsidRDefault="0011004B" w:rsidP="00F54EFE">
      <w:pPr>
        <w:pStyle w:val="Textkrper"/>
        <w:ind w:left="851" w:hanging="851"/>
      </w:pPr>
      <w:r>
        <w:t>(Brake_Energy) + (Potential_Variation_Energy) &gt; (Kinetic Variation Energy) + (Response_Correction)</w:t>
      </w:r>
    </w:p>
    <w:p w:rsidR="0011004B" w:rsidRDefault="0011004B" w:rsidP="00F54EFE">
      <w:pPr>
        <w:pStyle w:val="Textkrper"/>
        <w:ind w:left="851" w:hanging="851"/>
      </w:pPr>
    </w:p>
    <w:p w:rsidR="00F71C5F" w:rsidRDefault="00F71C5F" w:rsidP="00F54EFE">
      <w:pPr>
        <w:pStyle w:val="Textkrper"/>
        <w:ind w:left="851" w:hanging="851"/>
      </w:pPr>
      <w:r>
        <w:t xml:space="preserve">In order to eliminate the response correction, we shall take in consideration the energy between </w:t>
      </w:r>
      <w:r w:rsidR="006458F5">
        <w:t>target</w:t>
      </w:r>
      <w:r>
        <w:t xml:space="preserve"> ”x1”</w:t>
      </w:r>
      <w:r w:rsidR="006458F5">
        <w:t xml:space="preserve"> and current location “xb”</w:t>
      </w:r>
      <w:r>
        <w:t>. That gives :</w:t>
      </w:r>
    </w:p>
    <w:p w:rsidR="00F71C5F" w:rsidRDefault="00F71C5F" w:rsidP="00F54EFE">
      <w:pPr>
        <w:pStyle w:val="Textkrper"/>
        <w:ind w:left="851" w:hanging="851"/>
      </w:pPr>
    </w:p>
    <w:p w:rsidR="00F71C5F" w:rsidRDefault="00F71C5F" w:rsidP="00F54EFE">
      <w:pPr>
        <w:pStyle w:val="Textkrper"/>
        <w:ind w:left="851" w:hanging="851"/>
      </w:pPr>
      <w:r>
        <w:t xml:space="preserve"> (Brake_Energy_B) + (P</w:t>
      </w:r>
      <w:r w:rsidR="002D0851">
        <w:t xml:space="preserve">otential_Variation_Energy_B)   &gt;= </w:t>
      </w:r>
      <w:r>
        <w:t xml:space="preserve"> (Kinetic Variation Energy_B)</w:t>
      </w:r>
    </w:p>
    <w:p w:rsidR="00CD70DC" w:rsidRDefault="00CD70DC" w:rsidP="00F54EFE">
      <w:pPr>
        <w:pStyle w:val="Textkrper"/>
        <w:ind w:left="851" w:hanging="851"/>
      </w:pPr>
    </w:p>
    <w:p w:rsidR="0011004B" w:rsidRDefault="00CD70DC" w:rsidP="00F54EFE">
      <w:pPr>
        <w:pStyle w:val="Textkrper"/>
        <w:ind w:left="851" w:hanging="851"/>
      </w:pPr>
      <w:r>
        <w:t>and                            vb &lt;= MRSP(xb)</w:t>
      </w:r>
    </w:p>
    <w:p w:rsidR="00CD70DC" w:rsidRDefault="00CD70DC" w:rsidP="00F54EFE">
      <w:pPr>
        <w:pStyle w:val="Textkrper"/>
        <w:ind w:left="851" w:hanging="851"/>
      </w:pPr>
    </w:p>
    <w:p w:rsidR="0011004B" w:rsidRDefault="0011004B" w:rsidP="00F54EFE">
      <w:pPr>
        <w:pStyle w:val="Textkrper"/>
        <w:ind w:left="851" w:hanging="851"/>
      </w:pPr>
      <w:r>
        <w:t>W</w:t>
      </w:r>
      <w:r w:rsidR="00F71C5F">
        <w:t>ith the following development :</w:t>
      </w:r>
    </w:p>
    <w:p w:rsidR="0011004B" w:rsidRDefault="0011004B" w:rsidP="00F54EFE">
      <w:pPr>
        <w:pStyle w:val="Textkrper"/>
        <w:numPr>
          <w:ilvl w:val="1"/>
          <w:numId w:val="22"/>
        </w:numPr>
        <w:ind w:left="851" w:hanging="851"/>
      </w:pPr>
      <w:r>
        <w:t xml:space="preserve">Kinetic Variation Energy </w:t>
      </w:r>
      <w:r w:rsidR="00F71C5F">
        <w:t>B</w:t>
      </w:r>
      <w:r w:rsidR="00D73CDA">
        <w:t xml:space="preserve"> </w:t>
      </w:r>
      <w:r w:rsidR="00266E28">
        <w:t xml:space="preserve">= </w:t>
      </w:r>
      <w:r w:rsidR="00266E28" w:rsidRPr="00D73CDA">
        <w:rPr>
          <w:b/>
        </w:rPr>
        <w:t>½ (vb</w:t>
      </w:r>
      <w:r w:rsidR="00F71C5F" w:rsidRPr="00D73CDA">
        <w:rPr>
          <w:b/>
        </w:rPr>
        <w:t>² - v</w:t>
      </w:r>
      <w:r w:rsidR="00266E28" w:rsidRPr="00D73CDA">
        <w:rPr>
          <w:b/>
        </w:rPr>
        <w:t>1</w:t>
      </w:r>
      <w:r w:rsidRPr="00D73CDA">
        <w:rPr>
          <w:b/>
        </w:rPr>
        <w:t>²)</w:t>
      </w:r>
      <w:r w:rsidR="00D73CDA">
        <w:t xml:space="preserve">     ( v1 is target</w:t>
      </w:r>
      <w:r w:rsidR="006458F5">
        <w:t>, vb is current v</w:t>
      </w:r>
      <w:r w:rsidR="00D73CDA">
        <w:t xml:space="preserve"> )</w:t>
      </w:r>
    </w:p>
    <w:p w:rsidR="0011004B" w:rsidRDefault="0011004B" w:rsidP="00F54EFE">
      <w:pPr>
        <w:pStyle w:val="Textkrper"/>
        <w:ind w:left="851" w:hanging="851"/>
      </w:pPr>
    </w:p>
    <w:p w:rsidR="0011004B" w:rsidRDefault="0011004B" w:rsidP="00F54EFE">
      <w:pPr>
        <w:pStyle w:val="Textkrper"/>
        <w:numPr>
          <w:ilvl w:val="1"/>
          <w:numId w:val="22"/>
        </w:numPr>
        <w:ind w:left="851" w:hanging="851"/>
      </w:pPr>
      <w:r>
        <w:t>Brake Energy</w:t>
      </w:r>
      <w:r w:rsidR="00F71C5F">
        <w:t xml:space="preserve"> B</w:t>
      </w:r>
      <w:r>
        <w:t xml:space="preserve"> </w:t>
      </w:r>
      <w:r>
        <w:tab/>
      </w:r>
      <w:r>
        <w:tab/>
      </w:r>
      <w:r w:rsidR="00F71C5F">
        <w:t xml:space="preserve">= </w:t>
      </w:r>
      <w:r w:rsidR="00F71C5F" w:rsidRPr="006458F5">
        <w:rPr>
          <w:b/>
        </w:rPr>
        <w:t>(x1 – xb</w:t>
      </w:r>
      <w:r w:rsidRPr="006458F5">
        <w:rPr>
          <w:b/>
        </w:rPr>
        <w:t>) * Aeb</w:t>
      </w:r>
      <w:r w:rsidR="00D73CDA">
        <w:t xml:space="preserve">  (integration from xb to x1)</w:t>
      </w:r>
    </w:p>
    <w:p w:rsidR="0011004B" w:rsidRPr="00371087" w:rsidRDefault="0011004B" w:rsidP="00F54EFE">
      <w:pPr>
        <w:pStyle w:val="Textkrper"/>
        <w:ind w:left="851" w:hanging="851"/>
      </w:pPr>
    </w:p>
    <w:p w:rsidR="0011004B" w:rsidRDefault="0011004B" w:rsidP="00F54EFE">
      <w:pPr>
        <w:pStyle w:val="Textkrper"/>
        <w:numPr>
          <w:ilvl w:val="1"/>
          <w:numId w:val="22"/>
        </w:numPr>
        <w:ind w:left="851" w:hanging="851"/>
      </w:pPr>
      <w:r>
        <w:t>Potential _Variation_Energy</w:t>
      </w:r>
      <w:r w:rsidR="00266E28">
        <w:t xml:space="preserve">_B </w:t>
      </w:r>
      <w:r w:rsidR="006458F5">
        <w:t xml:space="preserve"> =</w:t>
      </w:r>
      <w:r w:rsidR="00266E28" w:rsidRPr="006458F5">
        <w:rPr>
          <w:b/>
        </w:rPr>
        <w:t>(h1 – hb</w:t>
      </w:r>
      <w:r w:rsidRPr="006458F5">
        <w:rPr>
          <w:b/>
        </w:rPr>
        <w:t>) * g / Alpha</w:t>
      </w:r>
      <w:r w:rsidR="00D73CDA">
        <w:t xml:space="preserve"> (integration xb – x1)</w:t>
      </w:r>
    </w:p>
    <w:p w:rsidR="00062270" w:rsidRDefault="00062270" w:rsidP="00F54EFE">
      <w:pPr>
        <w:ind w:left="851" w:hanging="851"/>
      </w:pPr>
    </w:p>
    <w:p w:rsidR="00266E28" w:rsidRDefault="00266E28" w:rsidP="00F54EFE">
      <w:pPr>
        <w:ind w:left="851" w:hanging="851"/>
      </w:pPr>
      <w:r>
        <w:t xml:space="preserve">The process </w:t>
      </w:r>
      <w:r w:rsidR="002D0851">
        <w:t xml:space="preserve">is </w:t>
      </w:r>
      <w:r>
        <w:t xml:space="preserve">to define “vb” </w:t>
      </w:r>
      <w:r w:rsidR="002D0851">
        <w:t>from the target location (basically the Danger Point DP) up to the balise location. Then we have at the begining</w:t>
      </w:r>
      <w:r>
        <w:t xml:space="preserve"> :</w:t>
      </w:r>
    </w:p>
    <w:p w:rsidR="00266E28" w:rsidRDefault="00266E28" w:rsidP="00F54EFE">
      <w:pPr>
        <w:ind w:left="851" w:hanging="851"/>
      </w:pPr>
    </w:p>
    <w:p w:rsidR="00D54865" w:rsidRDefault="00D57C08" w:rsidP="00F54EFE">
      <w:pPr>
        <w:pStyle w:val="Textkrper"/>
        <w:numPr>
          <w:ilvl w:val="1"/>
          <w:numId w:val="22"/>
        </w:numPr>
        <w:ind w:left="851" w:hanging="851"/>
      </w:pPr>
      <w:r>
        <w:t>½ (vb² - v1²)  =  (x1 – xb) * Aeb  +   (h1 – hb) * g / Alpha</w:t>
      </w:r>
      <w:r w:rsidR="00CD70DC">
        <w:t xml:space="preserve">      or</w:t>
      </w:r>
    </w:p>
    <w:p w:rsidR="00D54865" w:rsidRDefault="00D54865" w:rsidP="00F54EFE">
      <w:pPr>
        <w:pStyle w:val="Textkrper"/>
        <w:numPr>
          <w:ilvl w:val="1"/>
          <w:numId w:val="22"/>
        </w:numPr>
        <w:ind w:left="851" w:hanging="851"/>
      </w:pPr>
      <w:r>
        <w:t>vb² =  v1²  +  2 * [(x1 – xb) * Aeb  +   (h1 – hb) * g / Alpha]</w:t>
      </w:r>
      <w:r w:rsidR="00CD70DC">
        <w:t xml:space="preserve">     and</w:t>
      </w:r>
    </w:p>
    <w:p w:rsidR="00CD70DC" w:rsidRDefault="00CD70DC" w:rsidP="00F54EFE">
      <w:pPr>
        <w:pStyle w:val="Textkrper"/>
        <w:numPr>
          <w:ilvl w:val="1"/>
          <w:numId w:val="22"/>
        </w:numPr>
        <w:ind w:left="851" w:hanging="851"/>
      </w:pPr>
      <w:r>
        <w:t>vb &lt;= MRSP(xb)</w:t>
      </w:r>
    </w:p>
    <w:p w:rsidR="00D57C08" w:rsidRDefault="00D57C08" w:rsidP="00F54EFE">
      <w:pPr>
        <w:ind w:left="851" w:hanging="851"/>
      </w:pPr>
    </w:p>
    <w:p w:rsidR="00D57C08" w:rsidRDefault="00D57C08" w:rsidP="00F54EFE">
      <w:pPr>
        <w:ind w:left="851" w:hanging="851"/>
      </w:pPr>
    </w:p>
    <w:p w:rsidR="000A1423" w:rsidRDefault="00266E28" w:rsidP="00F54EFE">
      <w:pPr>
        <w:ind w:left="851" w:hanging="851"/>
      </w:pPr>
      <w:r>
        <w:t>Starting from DP location (or EOA), to define “x1</w:t>
      </w:r>
      <w:r w:rsidR="000A1423">
        <w:t>”,</w:t>
      </w:r>
    </w:p>
    <w:p w:rsidR="000A1423" w:rsidRDefault="000A1423" w:rsidP="00F54EFE">
      <w:pPr>
        <w:ind w:left="851" w:hanging="851"/>
      </w:pPr>
      <w:r>
        <w:t>v1 = 0 or Vsig,</w:t>
      </w:r>
    </w:p>
    <w:p w:rsidR="00266E28" w:rsidRDefault="000A1423" w:rsidP="00F54EFE">
      <w:pPr>
        <w:ind w:left="851" w:hanging="851"/>
      </w:pPr>
      <w:r>
        <w:t>h1 =0</w:t>
      </w:r>
      <w:r w:rsidR="00266E28">
        <w:t xml:space="preserve">  </w:t>
      </w:r>
    </w:p>
    <w:p w:rsidR="00290F75" w:rsidRDefault="000A1423" w:rsidP="00F54EFE">
      <w:pPr>
        <w:ind w:left="851" w:hanging="851"/>
      </w:pPr>
      <w:r>
        <w:t xml:space="preserve">Then to </w:t>
      </w:r>
      <w:r w:rsidR="00290F75">
        <w:t>compute vb for each “xb” iteration, with a limitation by MRSP.</w:t>
      </w:r>
    </w:p>
    <w:p w:rsidR="000A1423" w:rsidRDefault="00290F75" w:rsidP="00F54EFE">
      <w:pPr>
        <w:ind w:left="851" w:hanging="851"/>
      </w:pPr>
      <w:r>
        <w:t>When previous MRST is higher, we have a new target.</w:t>
      </w:r>
    </w:p>
    <w:p w:rsidR="00290F75" w:rsidRDefault="00290F75" w:rsidP="00F54EFE">
      <w:pPr>
        <w:ind w:left="851" w:hanging="851"/>
      </w:pPr>
    </w:p>
    <w:p w:rsidR="000A1423" w:rsidRDefault="000A1423" w:rsidP="00F54EFE">
      <w:pPr>
        <w:ind w:left="851" w:hanging="851"/>
      </w:pPr>
      <w:r>
        <w:t>Then the EBI curve  can be computed through Debc and V_delta computation:</w:t>
      </w:r>
    </w:p>
    <w:p w:rsidR="00F73B35" w:rsidRPr="00F73B35" w:rsidRDefault="000A1423" w:rsidP="00F54EFE">
      <w:pPr>
        <w:ind w:left="851" w:hanging="851"/>
        <w:rPr>
          <w:lang w:val="fr-FR"/>
        </w:rPr>
      </w:pPr>
      <w:r>
        <w:tab/>
      </w:r>
      <w:r>
        <w:tab/>
      </w:r>
      <w:r>
        <w:tab/>
      </w:r>
      <w:r>
        <w:tab/>
      </w:r>
      <w:r w:rsidR="00F73B35" w:rsidRPr="00F73B35">
        <w:rPr>
          <w:lang w:val="fr-FR"/>
        </w:rPr>
        <w:t>V_delta = Aest1*T1  +  Aest2*T2</w:t>
      </w:r>
    </w:p>
    <w:p w:rsidR="00F73B35" w:rsidRDefault="00F73B35" w:rsidP="00F54EFE">
      <w:pPr>
        <w:ind w:left="851" w:hanging="851"/>
        <w:rPr>
          <w:lang w:val="fr-FR"/>
        </w:rPr>
      </w:pPr>
      <w:r>
        <w:rPr>
          <w:lang w:val="fr-FR"/>
        </w:rPr>
        <w:tab/>
      </w:r>
      <w:r>
        <w:rPr>
          <w:lang w:val="fr-FR"/>
        </w:rPr>
        <w:tab/>
      </w:r>
      <w:r>
        <w:rPr>
          <w:lang w:val="fr-FR"/>
        </w:rPr>
        <w:tab/>
      </w:r>
      <w:r>
        <w:rPr>
          <w:lang w:val="fr-FR"/>
        </w:rPr>
        <w:tab/>
        <w:t>v0 = vb – V_delta</w:t>
      </w:r>
    </w:p>
    <w:p w:rsidR="00062270" w:rsidRDefault="00F73B35" w:rsidP="00F54EFE">
      <w:pPr>
        <w:ind w:left="851" w:hanging="851"/>
        <w:rPr>
          <w:lang w:val="fr-FR"/>
        </w:rPr>
      </w:pPr>
      <w:r>
        <w:rPr>
          <w:lang w:val="fr-FR"/>
        </w:rPr>
        <w:tab/>
      </w:r>
      <w:r>
        <w:rPr>
          <w:lang w:val="fr-FR"/>
        </w:rPr>
        <w:tab/>
      </w:r>
      <w:r>
        <w:rPr>
          <w:lang w:val="fr-FR"/>
        </w:rPr>
        <w:tab/>
      </w:r>
      <w:r>
        <w:rPr>
          <w:lang w:val="fr-FR"/>
        </w:rPr>
        <w:tab/>
        <w:t xml:space="preserve">Debc = </w:t>
      </w:r>
      <w:r w:rsidR="000A1423" w:rsidRPr="00F73B35">
        <w:rPr>
          <w:lang w:val="fr-FR"/>
        </w:rPr>
        <w:t xml:space="preserve">  </w:t>
      </w:r>
      <w:r>
        <w:rPr>
          <w:lang w:val="fr-FR"/>
        </w:rPr>
        <w:t xml:space="preserve">½ ( </w:t>
      </w:r>
      <w:r w:rsidRPr="00F73B35">
        <w:rPr>
          <w:lang w:val="fr-FR"/>
        </w:rPr>
        <w:t>Aest1</w:t>
      </w:r>
      <w:r>
        <w:rPr>
          <w:lang w:val="fr-FR"/>
        </w:rPr>
        <w:t xml:space="preserve"> </w:t>
      </w:r>
      <w:r w:rsidRPr="00F73B35">
        <w:rPr>
          <w:lang w:val="fr-FR"/>
        </w:rPr>
        <w:t>*</w:t>
      </w:r>
      <w:r>
        <w:rPr>
          <w:lang w:val="fr-FR"/>
        </w:rPr>
        <w:t xml:space="preserve"> </w:t>
      </w:r>
      <w:r w:rsidRPr="00F73B35">
        <w:rPr>
          <w:lang w:val="fr-FR"/>
        </w:rPr>
        <w:t>T1</w:t>
      </w:r>
      <w:r>
        <w:rPr>
          <w:lang w:val="fr-FR"/>
        </w:rPr>
        <w:t>²</w:t>
      </w:r>
      <w:r w:rsidRPr="00F73B35">
        <w:rPr>
          <w:lang w:val="fr-FR"/>
        </w:rPr>
        <w:t xml:space="preserve">  +  Aest2</w:t>
      </w:r>
      <w:r>
        <w:rPr>
          <w:lang w:val="fr-FR"/>
        </w:rPr>
        <w:t xml:space="preserve"> </w:t>
      </w:r>
      <w:r w:rsidRPr="00F73B35">
        <w:rPr>
          <w:lang w:val="fr-FR"/>
        </w:rPr>
        <w:t>*</w:t>
      </w:r>
      <w:r>
        <w:rPr>
          <w:lang w:val="fr-FR"/>
        </w:rPr>
        <w:t xml:space="preserve"> </w:t>
      </w:r>
      <w:r w:rsidRPr="00F73B35">
        <w:rPr>
          <w:lang w:val="fr-FR"/>
        </w:rPr>
        <w:t>T2</w:t>
      </w:r>
      <w:r w:rsidR="003844CB">
        <w:rPr>
          <w:lang w:val="fr-FR"/>
        </w:rPr>
        <w:t>² ) + v0 * (T1 + T2)</w:t>
      </w:r>
    </w:p>
    <w:p w:rsidR="00757C54" w:rsidRPr="00B67C7A" w:rsidRDefault="003844CB" w:rsidP="00F54EFE">
      <w:pPr>
        <w:ind w:left="851" w:hanging="851"/>
      </w:pPr>
      <w:r>
        <w:rPr>
          <w:lang w:val="fr-FR"/>
        </w:rPr>
        <w:tab/>
      </w:r>
      <w:r>
        <w:rPr>
          <w:lang w:val="fr-FR"/>
        </w:rPr>
        <w:tab/>
      </w:r>
      <w:r>
        <w:rPr>
          <w:lang w:val="fr-FR"/>
        </w:rPr>
        <w:tab/>
      </w:r>
      <w:r>
        <w:rPr>
          <w:lang w:val="fr-FR"/>
        </w:rPr>
        <w:tab/>
      </w:r>
      <w:r w:rsidRPr="00B67C7A">
        <w:t xml:space="preserve">x0 = xb </w:t>
      </w:r>
      <w:r w:rsidR="00757C54">
        <w:t>–</w:t>
      </w:r>
      <w:r w:rsidRPr="00B67C7A">
        <w:t xml:space="preserve"> Debc</w:t>
      </w:r>
    </w:p>
    <w:bookmarkStart w:id="2671" w:name="_MON_1459680942"/>
    <w:bookmarkEnd w:id="2671"/>
    <w:p w:rsidR="00631993" w:rsidRDefault="006A58CB" w:rsidP="00F54EFE">
      <w:pPr>
        <w:ind w:left="851" w:hanging="851"/>
      </w:pPr>
      <w:r>
        <w:object w:dxaOrig="10481" w:dyaOrig="14317">
          <v:shape id="_x0000_i1045" type="#_x0000_t75" style="width:524.15pt;height:715.95pt" o:ole="">
            <v:imagedata r:id="rId16" o:title=""/>
          </v:shape>
          <o:OLEObject Type="Embed" ProgID="Excel.Sheet.12" ShapeID="_x0000_i1045" DrawAspect="Content" ObjectID="_1467810365" r:id="rId17"/>
        </w:object>
      </w:r>
      <w:r w:rsidR="00631993" w:rsidRPr="00631993">
        <w:rPr>
          <w:i/>
        </w:rPr>
        <w:t>Variables of speed limit</w:t>
      </w:r>
    </w:p>
    <w:p w:rsidR="00534C61" w:rsidRDefault="00A85FC6" w:rsidP="00F54EFE">
      <w:pPr>
        <w:ind w:left="851" w:hanging="851"/>
      </w:pPr>
      <w:r>
        <w:t>Pos. xb</w:t>
      </w:r>
      <w:r>
        <w:tab/>
      </w:r>
      <w:r>
        <w:tab/>
        <w:t>is the position of</w:t>
      </w:r>
      <w:r w:rsidR="00F44886">
        <w:t xml:space="preserve"> control at </w:t>
      </w:r>
      <w:r>
        <w:t>speed</w:t>
      </w:r>
      <w:r w:rsidR="00F44886">
        <w:t xml:space="preserve"> vb</w:t>
      </w:r>
      <w:r w:rsidR="003C660D">
        <w:t>, incremental quantum=1</w:t>
      </w:r>
      <w:r w:rsidR="00F03451">
        <w:t>0 m</w:t>
      </w:r>
      <w:r w:rsidR="00F44886">
        <w:t>.</w:t>
      </w:r>
      <w:r w:rsidR="0023082E">
        <w:tab/>
      </w:r>
      <w:r w:rsidR="000648BE" w:rsidRPr="0023082E">
        <w:rPr>
          <w:b/>
          <w:color w:val="FF0000"/>
        </w:rPr>
        <w:t>{ m }</w:t>
      </w:r>
    </w:p>
    <w:p w:rsidR="00631993" w:rsidRDefault="00631993" w:rsidP="00F54EFE">
      <w:pPr>
        <w:ind w:left="851" w:hanging="851"/>
      </w:pPr>
    </w:p>
    <w:p w:rsidR="00A85FC6" w:rsidRDefault="00A85FC6" w:rsidP="00F54EFE">
      <w:pPr>
        <w:ind w:left="851" w:hanging="851"/>
      </w:pPr>
      <w:r>
        <w:t>Type</w:t>
      </w:r>
      <w:r w:rsidR="00F44886">
        <w:tab/>
      </w:r>
      <w:r w:rsidR="00F44886">
        <w:tab/>
        <w:t>is the type of singular point ( “ * ”means no type).</w:t>
      </w:r>
    </w:p>
    <w:p w:rsidR="00631993" w:rsidRDefault="00631993" w:rsidP="00F54EFE">
      <w:pPr>
        <w:ind w:left="851" w:hanging="851"/>
      </w:pPr>
    </w:p>
    <w:p w:rsidR="00534C61" w:rsidRDefault="00A85FC6" w:rsidP="00F54EFE">
      <w:pPr>
        <w:ind w:left="851" w:hanging="851"/>
      </w:pPr>
      <w:r>
        <w:t>DOT</w:t>
      </w:r>
      <w:r w:rsidR="00F44886">
        <w:tab/>
      </w:r>
      <w:r w:rsidR="00F44886">
        <w:tab/>
        <w:t>is up or down.</w:t>
      </w:r>
    </w:p>
    <w:p w:rsidR="00631993" w:rsidRDefault="00631993" w:rsidP="00F54EFE">
      <w:pPr>
        <w:ind w:left="851" w:hanging="851"/>
      </w:pPr>
    </w:p>
    <w:p w:rsidR="00534C61" w:rsidRDefault="00A85FC6" w:rsidP="00F54EFE">
      <w:pPr>
        <w:ind w:left="851" w:hanging="851"/>
      </w:pPr>
      <w:r>
        <w:t>MRSP</w:t>
      </w:r>
      <w:r w:rsidR="00F44886">
        <w:tab/>
      </w:r>
      <w:r w:rsidR="00F44886">
        <w:tab/>
        <w:t>is the Most Restrictive Speed Profile</w:t>
      </w:r>
      <w:r w:rsidR="0023082E">
        <w:t xml:space="preserve"> ( compile SSP, TSR, Vmax</w:t>
      </w:r>
      <w:r w:rsidR="00F03451">
        <w:t>..).</w:t>
      </w:r>
      <w:r w:rsidR="0023082E" w:rsidRPr="0023082E">
        <w:rPr>
          <w:b/>
          <w:color w:val="FF0000"/>
        </w:rPr>
        <w:t xml:space="preserve"> </w:t>
      </w:r>
      <w:r w:rsidR="0023082E">
        <w:rPr>
          <w:b/>
          <w:color w:val="FF0000"/>
        </w:rPr>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256822" w:rsidRPr="0023082E" w:rsidRDefault="00256822" w:rsidP="00F54EFE">
      <w:pPr>
        <w:pStyle w:val="DocReference"/>
        <w:ind w:left="851" w:hanging="851"/>
        <w:rPr>
          <w:lang w:val="en-GB"/>
        </w:rPr>
      </w:pPr>
    </w:p>
    <w:p w:rsidR="00A85FC6" w:rsidRDefault="00A85FC6" w:rsidP="00F54EFE">
      <w:pPr>
        <w:ind w:left="851" w:hanging="851"/>
      </w:pPr>
      <w:r>
        <w:t>Asafe</w:t>
      </w:r>
      <w:r w:rsidR="00F44886">
        <w:tab/>
      </w:r>
      <w:r w:rsidR="00F44886">
        <w:tab/>
        <w:t xml:space="preserve">is safe deceleration </w:t>
      </w:r>
      <w:r w:rsidR="00F03451">
        <w:t>value, is a function of x and v0.</w:t>
      </w:r>
      <w:r w:rsidR="0023082E">
        <w:t xml:space="preserve">  </w:t>
      </w:r>
      <w:r w:rsidR="0023082E">
        <w:tab/>
      </w:r>
      <w:r w:rsidR="0023082E">
        <w:tab/>
      </w:r>
      <w:r w:rsidR="0023082E">
        <w:tab/>
      </w:r>
      <w:r w:rsidR="0023082E" w:rsidRPr="0023082E">
        <w:rPr>
          <w:b/>
          <w:color w:val="FF0000"/>
        </w:rPr>
        <w:t>{ m</w:t>
      </w:r>
      <w:r w:rsidR="0023082E">
        <w:rPr>
          <w:b/>
          <w:color w:val="FF0000"/>
        </w:rPr>
        <w:t>/s²</w:t>
      </w:r>
      <w:r w:rsidR="0023082E" w:rsidRPr="0023082E">
        <w:rPr>
          <w:b/>
          <w:color w:val="FF0000"/>
        </w:rPr>
        <w:t xml:space="preserve"> }</w:t>
      </w:r>
    </w:p>
    <w:p w:rsidR="00F03451" w:rsidRPr="009776C3" w:rsidRDefault="00F03451" w:rsidP="00F54EFE">
      <w:pPr>
        <w:ind w:left="851" w:hanging="851"/>
      </w:pPr>
      <w:r>
        <w:tab/>
      </w:r>
      <w:r>
        <w:tab/>
      </w:r>
      <w:r>
        <w:tab/>
      </w:r>
      <w:r w:rsidRPr="009776C3">
        <w:t xml:space="preserve">Formula : </w:t>
      </w:r>
      <w:r w:rsidR="001D3379" w:rsidRPr="009776C3">
        <w:rPr>
          <w:b/>
        </w:rPr>
        <w:t xml:space="preserve">Asafe(n) = </w:t>
      </w:r>
      <w:r w:rsidRPr="009776C3">
        <w:rPr>
          <w:b/>
        </w:rPr>
        <w:t>SI((v0 &lt; 60); 0,</w:t>
      </w:r>
      <w:r w:rsidR="008B19B1" w:rsidRPr="009776C3">
        <w:rPr>
          <w:b/>
        </w:rPr>
        <w:t>80; 0,85</w:t>
      </w:r>
      <w:r w:rsidRPr="009776C3">
        <w:rPr>
          <w:b/>
        </w:rPr>
        <w:t>)</w:t>
      </w:r>
    </w:p>
    <w:p w:rsidR="00256822" w:rsidRPr="009776C3" w:rsidRDefault="00256822" w:rsidP="00F54EFE">
      <w:pPr>
        <w:ind w:left="851" w:hanging="851"/>
      </w:pPr>
    </w:p>
    <w:p w:rsidR="00534C61" w:rsidRDefault="00A85FC6" w:rsidP="00F54EFE">
      <w:pPr>
        <w:ind w:left="851" w:hanging="851"/>
      </w:pPr>
      <w:r>
        <w:t>Grade</w:t>
      </w:r>
      <w:r w:rsidR="003A68B9">
        <w:tab/>
      </w:r>
      <w:r w:rsidR="003A68B9">
        <w:tab/>
        <w:t>is slope grade, positive in uphill.</w:t>
      </w:r>
    </w:p>
    <w:p w:rsidR="00256822" w:rsidRDefault="00256822" w:rsidP="00F54EFE">
      <w:pPr>
        <w:ind w:left="851" w:hanging="851"/>
      </w:pPr>
    </w:p>
    <w:p w:rsidR="00A85FC6" w:rsidRDefault="00A85FC6" w:rsidP="00F54EFE">
      <w:pPr>
        <w:ind w:left="851" w:hanging="851"/>
      </w:pPr>
      <w:r>
        <w:t>Target</w:t>
      </w:r>
      <w:r w:rsidR="001D3379">
        <w:tab/>
      </w:r>
      <w:r w:rsidR="001D3379">
        <w:tab/>
        <w:t>is the closest</w:t>
      </w:r>
      <w:r w:rsidR="003A68B9">
        <w:t xml:space="preserve"> target</w:t>
      </w:r>
      <w:r w:rsidR="004F4275">
        <w:t xml:space="preserve"> speed</w:t>
      </w:r>
      <w:r w:rsidR="001F0F18">
        <w:t xml:space="preserve">, </w:t>
      </w:r>
      <w:r w:rsidR="004F4275">
        <w:t xml:space="preserve">it </w:t>
      </w:r>
      <w:r w:rsidR="001F0F18">
        <w:t xml:space="preserve">can be </w:t>
      </w:r>
      <w:r w:rsidR="004F4275">
        <w:t xml:space="preserve">: </w:t>
      </w:r>
      <w:r w:rsidR="001F0F18">
        <w:t>MRSP reduction, EOA, DP.</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256822" w:rsidRDefault="00256822" w:rsidP="00F54EFE">
      <w:pPr>
        <w:ind w:left="851" w:hanging="851"/>
      </w:pPr>
    </w:p>
    <w:p w:rsidR="00B67C7A" w:rsidRDefault="00B67C7A" w:rsidP="00F54EFE">
      <w:pPr>
        <w:ind w:left="851" w:hanging="851"/>
      </w:pPr>
      <w:r w:rsidRPr="001D3379">
        <w:t>EB_Ener</w:t>
      </w:r>
      <w:r>
        <w:tab/>
        <w:t>is the Emergency Brake Inc</w:t>
      </w:r>
      <w:r w:rsidR="001F0F18">
        <w:t>remental Energy.</w:t>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Default="008B19B1" w:rsidP="00F54EFE">
      <w:pPr>
        <w:ind w:left="851" w:hanging="851"/>
      </w:pPr>
      <w:r>
        <w:tab/>
      </w:r>
      <w:r>
        <w:tab/>
      </w:r>
      <w:r>
        <w:tab/>
      </w:r>
      <w:r w:rsidR="001D3379">
        <w:t>Formula :</w:t>
      </w:r>
      <w:r>
        <w:t xml:space="preserve"> </w:t>
      </w:r>
      <w:r w:rsidR="001D3379" w:rsidRPr="001D3379">
        <w:rPr>
          <w:b/>
        </w:rPr>
        <w:t xml:space="preserve">EB_Ener(n) = </w:t>
      </w:r>
      <w:r w:rsidRPr="001D3379">
        <w:rPr>
          <w:b/>
        </w:rPr>
        <w:t>Asafe</w:t>
      </w:r>
      <w:r w:rsidR="001D3379" w:rsidRPr="001D3379">
        <w:rPr>
          <w:b/>
        </w:rPr>
        <w:t>(n)</w:t>
      </w:r>
      <w:r w:rsidRPr="001D3379">
        <w:rPr>
          <w:b/>
        </w:rPr>
        <w:t xml:space="preserve"> * Quantum</w:t>
      </w:r>
    </w:p>
    <w:p w:rsidR="00256822" w:rsidRDefault="00256822" w:rsidP="00F54EFE">
      <w:pPr>
        <w:ind w:left="851" w:hanging="851"/>
      </w:pPr>
    </w:p>
    <w:p w:rsidR="00B67C7A" w:rsidRDefault="00A85FC6" w:rsidP="00F54EFE">
      <w:pPr>
        <w:ind w:left="851" w:hanging="851"/>
      </w:pPr>
      <w:r>
        <w:t>G_Ener</w:t>
      </w:r>
      <w:r w:rsidR="001F0F18">
        <w:tab/>
      </w:r>
      <w:r w:rsidR="001F0F18">
        <w:tab/>
        <w:t>is the Grade Incremental Energy.</w:t>
      </w:r>
      <w:r w:rsidR="0023082E">
        <w:tab/>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Default="008B19B1" w:rsidP="00F54EFE">
      <w:pPr>
        <w:ind w:left="851" w:hanging="851"/>
      </w:pPr>
      <w:r>
        <w:tab/>
      </w:r>
      <w:r>
        <w:tab/>
      </w:r>
      <w:r>
        <w:tab/>
      </w:r>
      <w:r w:rsidR="001D3379">
        <w:t>Formula :</w:t>
      </w:r>
      <w:r>
        <w:t xml:space="preserve"> </w:t>
      </w:r>
      <w:r w:rsidR="001D3379" w:rsidRPr="001D3379">
        <w:rPr>
          <w:b/>
        </w:rPr>
        <w:t xml:space="preserve">G_Ener(n) = </w:t>
      </w:r>
      <w:r w:rsidRPr="001D3379">
        <w:rPr>
          <w:b/>
        </w:rPr>
        <w:t>Grade * 9,81 * Quantum</w:t>
      </w:r>
    </w:p>
    <w:p w:rsidR="00256822" w:rsidRDefault="00256822" w:rsidP="00F54EFE">
      <w:pPr>
        <w:ind w:left="851" w:hanging="851"/>
      </w:pPr>
    </w:p>
    <w:p w:rsidR="00A85FC6" w:rsidRDefault="00A85FC6" w:rsidP="00F54EFE">
      <w:pPr>
        <w:ind w:left="851" w:hanging="851"/>
      </w:pPr>
      <w:r>
        <w:t>Cumul_EB</w:t>
      </w:r>
      <w:r w:rsidR="001F0F18">
        <w:tab/>
        <w:t>is cumul “EB_Ener +G_Ener”</w:t>
      </w:r>
      <w:r w:rsidR="00135076">
        <w:t>, since smallest target energy.</w:t>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Pr="00BD7137" w:rsidRDefault="008B19B1" w:rsidP="00F54EFE">
      <w:pPr>
        <w:ind w:left="851" w:hanging="851"/>
      </w:pPr>
      <w:r w:rsidRPr="00BD7137">
        <w:t>Formula</w:t>
      </w:r>
      <w:r w:rsidR="001D3379" w:rsidRPr="00BD7137">
        <w:t> :</w:t>
      </w:r>
      <w:r w:rsidRPr="00BD7137">
        <w:t xml:space="preserve"> </w:t>
      </w:r>
      <w:r w:rsidR="001D3379" w:rsidRPr="00BD7137">
        <w:rPr>
          <w:b/>
        </w:rPr>
        <w:t>Cumul_EB(n) = MIN</w:t>
      </w:r>
      <w:r w:rsidRPr="00BD7137">
        <w:rPr>
          <w:b/>
        </w:rPr>
        <w:t>(</w:t>
      </w:r>
      <w:r w:rsidR="00DC67B7" w:rsidRPr="00BD7137">
        <w:rPr>
          <w:b/>
        </w:rPr>
        <w:t xml:space="preserve"> </w:t>
      </w:r>
      <w:r w:rsidRPr="00BD7137">
        <w:rPr>
          <w:b/>
        </w:rPr>
        <w:t>(</w:t>
      </w:r>
      <w:r w:rsidR="00DC67B7" w:rsidRPr="00BD7137">
        <w:rPr>
          <w:b/>
        </w:rPr>
        <w:t>C</w:t>
      </w:r>
      <w:r w:rsidR="009E1179" w:rsidRPr="00BD7137">
        <w:rPr>
          <w:b/>
        </w:rPr>
        <w:t>umul</w:t>
      </w:r>
      <w:r w:rsidR="00DC67B7" w:rsidRPr="00BD7137">
        <w:rPr>
          <w:b/>
        </w:rPr>
        <w:t>_EB</w:t>
      </w:r>
      <w:r w:rsidR="009E1179" w:rsidRPr="00BD7137">
        <w:rPr>
          <w:b/>
        </w:rPr>
        <w:t xml:space="preserve">(n+1) </w:t>
      </w:r>
      <w:r w:rsidR="00DC67B7" w:rsidRPr="00BD7137">
        <w:rPr>
          <w:b/>
        </w:rPr>
        <w:t>+ EB_Ener + G_Ener) ;</w:t>
      </w:r>
      <w:r w:rsidR="00256822" w:rsidRPr="00BD7137">
        <w:rPr>
          <w:b/>
        </w:rPr>
        <w:t xml:space="preserve"> ½ * </w:t>
      </w:r>
      <w:r w:rsidR="00553296" w:rsidRPr="00BD7137">
        <w:rPr>
          <w:b/>
        </w:rPr>
        <w:t>(</w:t>
      </w:r>
      <w:r w:rsidR="00256822" w:rsidRPr="00BD7137">
        <w:rPr>
          <w:b/>
        </w:rPr>
        <w:t>MRSP</w:t>
      </w:r>
      <w:r w:rsidR="00553296" w:rsidRPr="00BD7137">
        <w:rPr>
          <w:b/>
        </w:rPr>
        <w:t>/3,6)</w:t>
      </w:r>
      <w:r w:rsidR="00256822" w:rsidRPr="00BD7137">
        <w:rPr>
          <w:b/>
        </w:rPr>
        <w:t xml:space="preserve">² </w:t>
      </w:r>
      <w:r w:rsidR="003C660D" w:rsidRPr="00BD7137">
        <w:rPr>
          <w:b/>
        </w:rPr>
        <w:t>)</w:t>
      </w:r>
      <w:r w:rsidRPr="00BD7137">
        <w:t xml:space="preserve">  </w:t>
      </w:r>
    </w:p>
    <w:p w:rsidR="00256822" w:rsidRDefault="00256822" w:rsidP="00F54EFE">
      <w:pPr>
        <w:ind w:left="851" w:hanging="851"/>
      </w:pPr>
    </w:p>
    <w:p w:rsidR="00A85FC6" w:rsidRDefault="00A85FC6" w:rsidP="00F54EFE">
      <w:pPr>
        <w:ind w:left="851" w:hanging="851"/>
      </w:pPr>
      <w:r>
        <w:t>v1_carré</w:t>
      </w:r>
      <w:r w:rsidR="00135076">
        <w:tab/>
        <w:t>is 2 times Kinetic energy of smallest target.</w:t>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3C660D" w:rsidRPr="00B67C7A" w:rsidRDefault="003C660D" w:rsidP="00F54EFE">
      <w:pPr>
        <w:ind w:left="851" w:hanging="851"/>
      </w:pPr>
      <w:r>
        <w:tab/>
      </w:r>
      <w:r>
        <w:tab/>
      </w:r>
      <w:r>
        <w:tab/>
        <w:t xml:space="preserve">Formula : </w:t>
      </w:r>
      <w:r w:rsidRPr="003C660D">
        <w:rPr>
          <w:b/>
        </w:rPr>
        <w:t>v1_carré = ½ Target²</w:t>
      </w:r>
    </w:p>
    <w:p w:rsidR="00256822" w:rsidRDefault="00256822" w:rsidP="00F54EFE">
      <w:pPr>
        <w:ind w:left="851" w:hanging="851"/>
      </w:pPr>
    </w:p>
    <w:p w:rsidR="00633287" w:rsidRDefault="00A85FC6" w:rsidP="00F54EFE">
      <w:pPr>
        <w:ind w:left="851" w:hanging="851"/>
      </w:pPr>
      <w:r>
        <w:t>vb</w:t>
      </w:r>
      <w:r w:rsidR="00135076">
        <w:tab/>
      </w:r>
      <w:r w:rsidR="00135076">
        <w:tab/>
        <w:t xml:space="preserve">is max speed to respect smallest target without response time. </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D302C4" w:rsidRPr="009776C3" w:rsidRDefault="00D302C4" w:rsidP="00F54EFE">
      <w:pPr>
        <w:ind w:left="851" w:hanging="851"/>
        <w:rPr>
          <w:b/>
        </w:rPr>
      </w:pPr>
      <w:r>
        <w:tab/>
      </w:r>
      <w:r>
        <w:tab/>
      </w:r>
      <w:r>
        <w:tab/>
      </w:r>
      <w:r w:rsidRPr="009776C3">
        <w:t xml:space="preserve">Formula </w:t>
      </w:r>
      <w:r w:rsidR="00256822" w:rsidRPr="009776C3">
        <w:rPr>
          <w:b/>
        </w:rPr>
        <w:t xml:space="preserve">: vb = </w:t>
      </w:r>
      <w:r w:rsidR="00D15C12" w:rsidRPr="009776C3">
        <w:rPr>
          <w:b/>
        </w:rPr>
        <w:t>( (</w:t>
      </w:r>
      <w:r w:rsidR="00256822" w:rsidRPr="009776C3">
        <w:rPr>
          <w:b/>
        </w:rPr>
        <w:t xml:space="preserve">RACINE( </w:t>
      </w:r>
      <w:r w:rsidRPr="009776C3">
        <w:rPr>
          <w:b/>
        </w:rPr>
        <w:t>2 * Cumul_EB )</w:t>
      </w:r>
      <w:r w:rsidR="00D15C12" w:rsidRPr="009776C3">
        <w:rPr>
          <w:b/>
        </w:rPr>
        <w:t>) * 3,6 )</w:t>
      </w:r>
    </w:p>
    <w:p w:rsidR="00D15C12" w:rsidRPr="009776C3" w:rsidRDefault="00D15C12" w:rsidP="00F54EFE">
      <w:pPr>
        <w:ind w:left="851" w:hanging="851"/>
      </w:pPr>
    </w:p>
    <w:p w:rsidR="00256822" w:rsidRPr="00D15C12" w:rsidRDefault="00D15C12" w:rsidP="00F54EFE">
      <w:pPr>
        <w:ind w:left="851" w:hanging="851"/>
      </w:pPr>
      <w:r w:rsidRPr="00D15C12">
        <w:t>v_delta</w:t>
      </w:r>
      <w:r w:rsidRPr="00D15C12">
        <w:tab/>
      </w:r>
      <w:r w:rsidRPr="00D15C12">
        <w:tab/>
        <w:t>is speed variation during the transition phase T1+ T2.</w:t>
      </w:r>
      <w:r>
        <w:tab/>
      </w:r>
      <w:r>
        <w:tab/>
      </w:r>
      <w:r w:rsidRPr="0023082E">
        <w:rPr>
          <w:b/>
          <w:color w:val="FF0000"/>
        </w:rPr>
        <w:t xml:space="preserve">{ </w:t>
      </w:r>
      <w:r>
        <w:rPr>
          <w:b/>
          <w:color w:val="FF0000"/>
        </w:rPr>
        <w:t>k</w:t>
      </w:r>
      <w:r w:rsidRPr="0023082E">
        <w:rPr>
          <w:b/>
          <w:color w:val="FF0000"/>
        </w:rPr>
        <w:t>m</w:t>
      </w:r>
      <w:r>
        <w:rPr>
          <w:b/>
          <w:color w:val="FF0000"/>
        </w:rPr>
        <w:t>/h</w:t>
      </w:r>
      <w:r w:rsidRPr="0023082E">
        <w:rPr>
          <w:b/>
          <w:color w:val="FF0000"/>
        </w:rPr>
        <w:t xml:space="preserve"> }</w:t>
      </w:r>
    </w:p>
    <w:p w:rsidR="00D15C12" w:rsidRPr="009776C3" w:rsidRDefault="00D15C12" w:rsidP="00F54EFE">
      <w:pPr>
        <w:ind w:left="851" w:hanging="851"/>
        <w:rPr>
          <w:b/>
        </w:rPr>
      </w:pPr>
      <w:r>
        <w:tab/>
      </w:r>
      <w:r>
        <w:tab/>
      </w:r>
      <w:r>
        <w:tab/>
      </w:r>
      <w:r w:rsidRPr="009776C3">
        <w:t xml:space="preserve">Formula : </w:t>
      </w:r>
      <w:r w:rsidRPr="009776C3">
        <w:rPr>
          <w:b/>
        </w:rPr>
        <w:t>v_delta = ((Aest1*T1) + (Aest2*T2)) * 3,6 )</w:t>
      </w:r>
    </w:p>
    <w:p w:rsidR="00D15C12" w:rsidRPr="009776C3" w:rsidRDefault="00D15C12" w:rsidP="00F54EFE">
      <w:pPr>
        <w:ind w:left="851" w:hanging="851"/>
      </w:pPr>
    </w:p>
    <w:p w:rsidR="00A85FC6" w:rsidRDefault="00A85FC6" w:rsidP="00F54EFE">
      <w:pPr>
        <w:ind w:left="851" w:hanging="851"/>
      </w:pPr>
      <w:r>
        <w:t>v0</w:t>
      </w:r>
      <w:r w:rsidR="00135076">
        <w:tab/>
      </w:r>
      <w:r w:rsidR="00135076">
        <w:tab/>
        <w:t>is max speed to respect smallest target with response time.</w:t>
      </w:r>
      <w:r w:rsidR="0023082E">
        <w:tab/>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D15C12" w:rsidRPr="00D15C12" w:rsidRDefault="00D15C12" w:rsidP="00F54EFE">
      <w:pPr>
        <w:ind w:left="851" w:hanging="851"/>
        <w:rPr>
          <w:b/>
        </w:rPr>
      </w:pPr>
      <w:r>
        <w:tab/>
      </w:r>
      <w:r>
        <w:tab/>
      </w:r>
      <w:r>
        <w:tab/>
      </w:r>
      <w:r w:rsidRPr="00D15C12">
        <w:t xml:space="preserve">Formula : </w:t>
      </w:r>
      <w:r w:rsidRPr="00D15C12">
        <w:rPr>
          <w:b/>
        </w:rPr>
        <w:t>v0 = vb – v_delta</w:t>
      </w:r>
    </w:p>
    <w:p w:rsidR="00256822" w:rsidRDefault="00256822" w:rsidP="00F54EFE">
      <w:pPr>
        <w:ind w:left="851" w:hanging="851"/>
      </w:pPr>
    </w:p>
    <w:p w:rsidR="00A85FC6" w:rsidRPr="00BD7137" w:rsidRDefault="00A85FC6" w:rsidP="00F54EFE">
      <w:pPr>
        <w:ind w:left="851" w:hanging="851"/>
        <w:rPr>
          <w:lang w:val="fr-FR"/>
        </w:rPr>
      </w:pPr>
      <w:r>
        <w:t>Debc</w:t>
      </w:r>
      <w:r w:rsidR="00135076">
        <w:tab/>
      </w:r>
      <w:r w:rsidR="00135076">
        <w:tab/>
        <w:t>is running distance during response time.</w:t>
      </w:r>
      <w:r w:rsidR="0023082E">
        <w:tab/>
      </w:r>
      <w:r w:rsidR="0023082E">
        <w:tab/>
      </w:r>
      <w:r w:rsidR="0023082E">
        <w:tab/>
      </w:r>
      <w:r w:rsidR="0023082E">
        <w:tab/>
      </w:r>
      <w:r w:rsidR="0023082E" w:rsidRPr="00BD7137">
        <w:rPr>
          <w:b/>
          <w:color w:val="FF0000"/>
          <w:lang w:val="fr-FR"/>
        </w:rPr>
        <w:t>{ m }</w:t>
      </w:r>
    </w:p>
    <w:p w:rsidR="006248F8" w:rsidRPr="006248F8" w:rsidRDefault="00B96F51" w:rsidP="00F54EFE">
      <w:pPr>
        <w:ind w:left="851" w:hanging="851"/>
        <w:rPr>
          <w:lang w:val="fr-FR"/>
        </w:rPr>
      </w:pPr>
      <w:r>
        <w:rPr>
          <w:lang w:val="fr-FR"/>
        </w:rPr>
        <w:t>Formula : d</w:t>
      </w:r>
      <w:r w:rsidR="006248F8" w:rsidRPr="006248F8">
        <w:rPr>
          <w:lang w:val="fr-FR"/>
        </w:rPr>
        <w:t xml:space="preserve"> = ½ (</w:t>
      </w:r>
      <w:r>
        <w:rPr>
          <w:lang w:val="fr-FR"/>
        </w:rPr>
        <w:t xml:space="preserve"> (Aest1*T1²) + (Aest2*T2²) ) + </w:t>
      </w:r>
      <w:r w:rsidR="006A58CB">
        <w:rPr>
          <w:lang w:val="fr-FR"/>
        </w:rPr>
        <w:t xml:space="preserve"> ( Aest1* T1 * T2 )</w:t>
      </w:r>
    </w:p>
    <w:p w:rsidR="00B96F51" w:rsidRPr="006248F8" w:rsidRDefault="00B96F51" w:rsidP="00F54EFE">
      <w:pPr>
        <w:ind w:left="851" w:hanging="851"/>
        <w:rPr>
          <w:lang w:val="fr-FR"/>
        </w:rPr>
      </w:pPr>
      <w:r w:rsidRPr="006248F8">
        <w:rPr>
          <w:lang w:val="fr-FR"/>
        </w:rPr>
        <w:t xml:space="preserve">Formula : Debc = </w:t>
      </w:r>
      <w:r>
        <w:rPr>
          <w:lang w:val="fr-FR"/>
        </w:rPr>
        <w:t>d +</w:t>
      </w:r>
      <w:r w:rsidRPr="006248F8">
        <w:rPr>
          <w:lang w:val="fr-FR"/>
        </w:rPr>
        <w:t xml:space="preserve"> (v0 * (T1+T2)</w:t>
      </w:r>
      <w:r>
        <w:rPr>
          <w:lang w:val="fr-FR"/>
        </w:rPr>
        <w:t xml:space="preserve"> / 3,6</w:t>
      </w:r>
      <w:r w:rsidRPr="006248F8">
        <w:rPr>
          <w:lang w:val="fr-FR"/>
        </w:rPr>
        <w:t>)</w:t>
      </w:r>
    </w:p>
    <w:p w:rsidR="00256822" w:rsidRPr="006A58CB" w:rsidRDefault="00256822" w:rsidP="00F54EFE">
      <w:pPr>
        <w:ind w:left="851" w:hanging="851"/>
        <w:rPr>
          <w:lang w:val="fr-FR"/>
        </w:rPr>
      </w:pPr>
    </w:p>
    <w:p w:rsidR="00A85FC6" w:rsidRDefault="00A85FC6" w:rsidP="00F54EFE">
      <w:pPr>
        <w:ind w:left="851" w:hanging="851"/>
      </w:pPr>
      <w:r>
        <w:t>x0</w:t>
      </w:r>
      <w:r w:rsidR="00135076">
        <w:tab/>
      </w:r>
      <w:r w:rsidR="00135076">
        <w:tab/>
        <w:t xml:space="preserve">is </w:t>
      </w:r>
      <w:r w:rsidR="002E3A4A">
        <w:t>max position</w:t>
      </w:r>
      <w:r w:rsidR="00135076">
        <w:t xml:space="preserve"> to respect smallest target</w:t>
      </w:r>
      <w:r w:rsidR="002E3A4A">
        <w:t xml:space="preserve"> with</w:t>
      </w:r>
      <w:r w:rsidR="00135076">
        <w:t xml:space="preserve"> response time.</w:t>
      </w:r>
      <w:r w:rsidR="0023082E">
        <w:tab/>
      </w:r>
      <w:r w:rsidR="0023082E">
        <w:tab/>
      </w:r>
      <w:r w:rsidR="0023082E" w:rsidRPr="0023082E">
        <w:rPr>
          <w:b/>
          <w:color w:val="FF0000"/>
        </w:rPr>
        <w:t>{ m }</w:t>
      </w:r>
    </w:p>
    <w:p w:rsidR="002E3A4A" w:rsidRDefault="006248F8" w:rsidP="00F54EFE">
      <w:pPr>
        <w:ind w:left="851" w:hanging="851"/>
      </w:pPr>
      <w:r>
        <w:tab/>
      </w:r>
      <w:r>
        <w:tab/>
      </w:r>
      <w:r>
        <w:tab/>
        <w:t>Formula : x0 = xb - Debc</w:t>
      </w:r>
    </w:p>
    <w:p w:rsidR="00631993" w:rsidRDefault="00631993" w:rsidP="00F54EFE">
      <w:pPr>
        <w:ind w:left="851" w:hanging="851"/>
      </w:pPr>
    </w:p>
    <w:p w:rsidR="00631993" w:rsidRDefault="00631993" w:rsidP="00F54EFE">
      <w:pPr>
        <w:ind w:left="851" w:hanging="851"/>
      </w:pPr>
    </w:p>
    <w:p w:rsidR="00631993" w:rsidRDefault="00631993" w:rsidP="00F54EFE">
      <w:pPr>
        <w:ind w:left="851" w:hanging="851"/>
      </w:pPr>
    </w:p>
    <w:p w:rsidR="00631993" w:rsidRPr="00631993" w:rsidRDefault="00631993" w:rsidP="00F54EFE">
      <w:pPr>
        <w:ind w:left="851" w:hanging="851"/>
        <w:rPr>
          <w:b/>
        </w:rPr>
      </w:pPr>
      <w:r w:rsidRPr="00631993">
        <w:rPr>
          <w:b/>
        </w:rPr>
        <w:t>Track configuration</w:t>
      </w:r>
    </w:p>
    <w:p w:rsidR="00631993" w:rsidRDefault="00631993" w:rsidP="00F54EFE">
      <w:pPr>
        <w:ind w:left="851" w:hanging="851"/>
      </w:pPr>
    </w:p>
    <w:p w:rsidR="002E3A4A" w:rsidRDefault="002E3A4A" w:rsidP="00F54EFE">
      <w:pPr>
        <w:ind w:left="851" w:hanging="851"/>
      </w:pPr>
      <w:r>
        <w:t>Simple Track Configuration is:</w:t>
      </w:r>
    </w:p>
    <w:p w:rsidR="00631993" w:rsidRDefault="00631993" w:rsidP="00F54EFE">
      <w:pPr>
        <w:ind w:left="851" w:hanging="851"/>
      </w:pPr>
    </w:p>
    <w:p w:rsidR="002E3A4A" w:rsidRDefault="004F4275" w:rsidP="00F54EFE">
      <w:pPr>
        <w:ind w:left="851" w:hanging="851"/>
      </w:pPr>
      <w:r>
        <w:tab/>
        <w:t>Balise : B1, B2, B3.</w:t>
      </w:r>
    </w:p>
    <w:p w:rsidR="00631993" w:rsidRDefault="00631993" w:rsidP="00F54EFE">
      <w:pPr>
        <w:ind w:left="851" w:hanging="851"/>
      </w:pPr>
    </w:p>
    <w:p w:rsidR="004F4275" w:rsidRDefault="004F4275" w:rsidP="00F54EFE">
      <w:pPr>
        <w:ind w:left="851" w:hanging="851"/>
      </w:pPr>
      <w:r>
        <w:tab/>
        <w:t>SSP : 160 km/h at position 0, 60km/h at position 160.</w:t>
      </w:r>
    </w:p>
    <w:p w:rsidR="00631993" w:rsidRDefault="00631993" w:rsidP="00F54EFE">
      <w:pPr>
        <w:ind w:left="851" w:hanging="851"/>
      </w:pPr>
    </w:p>
    <w:p w:rsidR="004F4275" w:rsidRDefault="004F4275" w:rsidP="00F54EFE">
      <w:pPr>
        <w:ind w:left="851" w:hanging="851"/>
      </w:pPr>
      <w:r>
        <w:tab/>
        <w:t>Grade changes at position 0, 200, 500, 610, 710, 820, 920, 1030, 1040, 1050,1080.</w:t>
      </w:r>
    </w:p>
    <w:p w:rsidR="00631993" w:rsidRDefault="00631993" w:rsidP="00F54EFE">
      <w:pPr>
        <w:ind w:left="851" w:hanging="851"/>
      </w:pPr>
    </w:p>
    <w:p w:rsidR="004F4275" w:rsidRDefault="004F4275" w:rsidP="00F54EFE">
      <w:pPr>
        <w:ind w:left="851" w:hanging="851"/>
      </w:pPr>
      <w:r>
        <w:tab/>
        <w:t>EOA at position 1060 with 30 km/h</w:t>
      </w:r>
      <w:r w:rsidR="00ED006A">
        <w:t>.</w:t>
      </w:r>
    </w:p>
    <w:p w:rsidR="00631993" w:rsidRDefault="00631993" w:rsidP="00F54EFE">
      <w:pPr>
        <w:ind w:left="851" w:hanging="851"/>
      </w:pPr>
    </w:p>
    <w:p w:rsidR="00ED006A" w:rsidRDefault="00ED006A" w:rsidP="00F54EFE">
      <w:pPr>
        <w:ind w:left="851" w:hanging="851"/>
      </w:pPr>
      <w:r>
        <w:tab/>
        <w:t>DP at position 1070.</w:t>
      </w:r>
    </w:p>
    <w:p w:rsidR="002E3A4A" w:rsidRDefault="002E3A4A" w:rsidP="00F54EFE">
      <w:pPr>
        <w:ind w:left="851" w:hanging="851"/>
      </w:pPr>
    </w:p>
    <w:p w:rsidR="002E3A4A" w:rsidRPr="002A3825" w:rsidRDefault="00631993" w:rsidP="00F54EFE">
      <w:pPr>
        <w:ind w:left="851" w:hanging="851"/>
        <w:rPr>
          <w:b/>
        </w:rPr>
      </w:pPr>
      <w:r w:rsidRPr="002A3825">
        <w:rPr>
          <w:b/>
        </w:rPr>
        <w:t>Train Simulation</w:t>
      </w:r>
      <w:r w:rsidR="002A3825">
        <w:rPr>
          <w:b/>
        </w:rPr>
        <w:t xml:space="preserve"> (for model only)</w:t>
      </w:r>
    </w:p>
    <w:p w:rsidR="005C0AAF" w:rsidRDefault="005C0AAF" w:rsidP="00F54EFE">
      <w:pPr>
        <w:ind w:left="851" w:hanging="851"/>
      </w:pPr>
    </w:p>
    <w:p w:rsidR="005C0AAF" w:rsidRDefault="005C0AAF" w:rsidP="00F54EFE">
      <w:pPr>
        <w:ind w:left="851" w:hanging="851"/>
      </w:pPr>
      <w:r>
        <w:tab/>
        <w:t>Pos.xb</w:t>
      </w:r>
      <w:r>
        <w:tab/>
      </w:r>
      <w:r>
        <w:tab/>
        <w:t>is geographical milestone quantum per quantum</w:t>
      </w:r>
      <w:r w:rsidR="007C64F5">
        <w:t xml:space="preserve"> of 10m</w:t>
      </w:r>
      <w:r w:rsidR="008E1A0E">
        <w:t xml:space="preserve"> = Pos(n)</w:t>
      </w:r>
    </w:p>
    <w:p w:rsidR="002E3A4A" w:rsidRDefault="002E3A4A" w:rsidP="00F54EFE">
      <w:pPr>
        <w:ind w:left="851" w:hanging="851"/>
      </w:pPr>
    </w:p>
    <w:p w:rsidR="008E1A0E" w:rsidRDefault="008E1A0E" w:rsidP="00F54EFE">
      <w:pPr>
        <w:ind w:left="851" w:hanging="851"/>
        <w:rPr>
          <w:lang w:val="fr-FR"/>
        </w:rPr>
      </w:pPr>
      <w:r>
        <w:tab/>
      </w:r>
      <w:r w:rsidRPr="00264258">
        <w:rPr>
          <w:lang w:val="fr-FR"/>
        </w:rPr>
        <w:t>Pos(0)</w:t>
      </w:r>
      <w:r w:rsidRPr="00264258">
        <w:rPr>
          <w:lang w:val="fr-FR"/>
        </w:rPr>
        <w:tab/>
      </w:r>
      <w:r w:rsidRPr="00264258">
        <w:rPr>
          <w:lang w:val="fr-FR"/>
        </w:rPr>
        <w:tab/>
        <w:t>is initiale position = 0</w:t>
      </w:r>
      <w:r w:rsidR="00264258" w:rsidRPr="00264258">
        <w:rPr>
          <w:lang w:val="fr-FR"/>
        </w:rPr>
        <w:t xml:space="preserve">  </w:t>
      </w:r>
      <w:r w:rsidR="00AF1415">
        <w:rPr>
          <w:lang w:val="fr-FR"/>
        </w:rPr>
        <w:t>=&gt;</w:t>
      </w:r>
      <w:r w:rsidR="00264258" w:rsidRPr="00264258">
        <w:rPr>
          <w:lang w:val="fr-FR"/>
        </w:rPr>
        <w:t xml:space="preserve">   Pos(n) = Pos(n-1) + 10</w:t>
      </w:r>
    </w:p>
    <w:p w:rsidR="00AF1415" w:rsidRPr="00BD7137" w:rsidRDefault="00AF1415" w:rsidP="00F54EFE">
      <w:pPr>
        <w:ind w:left="851" w:hanging="851"/>
        <w:rPr>
          <w:lang w:val="fr-FR"/>
        </w:rPr>
      </w:pPr>
      <w:r>
        <w:rPr>
          <w:lang w:val="fr-FR"/>
        </w:rPr>
        <w:tab/>
      </w:r>
      <w:r>
        <w:rPr>
          <w:lang w:val="fr-FR"/>
        </w:rPr>
        <w:tab/>
      </w:r>
      <w:r>
        <w:rPr>
          <w:lang w:val="fr-FR"/>
        </w:rPr>
        <w:tab/>
      </w:r>
      <w:r>
        <w:rPr>
          <w:lang w:val="fr-FR"/>
        </w:rPr>
        <w:tab/>
      </w:r>
      <w:r>
        <w:rPr>
          <w:lang w:val="fr-FR"/>
        </w:rPr>
        <w:tab/>
      </w:r>
      <w:r>
        <w:rPr>
          <w:lang w:val="fr-FR"/>
        </w:rPr>
        <w:tab/>
      </w:r>
      <w:r w:rsidRPr="00BD7137">
        <w:rPr>
          <w:lang w:val="fr-FR"/>
        </w:rPr>
        <w:t xml:space="preserve"> Pos(n+1) = Pos( n) +10</w:t>
      </w:r>
    </w:p>
    <w:p w:rsidR="008E1A0E" w:rsidRPr="00BD7137" w:rsidRDefault="008E1A0E" w:rsidP="00F54EFE">
      <w:pPr>
        <w:ind w:left="851" w:hanging="851"/>
        <w:rPr>
          <w:lang w:val="fr-FR"/>
        </w:rPr>
      </w:pPr>
    </w:p>
    <w:p w:rsidR="002E3A4A" w:rsidRPr="00BD7137" w:rsidRDefault="005C0AAF" w:rsidP="00F54EFE">
      <w:pPr>
        <w:ind w:left="851" w:hanging="851"/>
        <w:rPr>
          <w:lang w:val="fr-FR"/>
        </w:rPr>
      </w:pPr>
      <w:r w:rsidRPr="00BD7137">
        <w:rPr>
          <w:lang w:val="fr-FR"/>
        </w:rPr>
        <w:tab/>
        <w:t>Aest</w:t>
      </w:r>
      <w:r w:rsidRPr="00BD7137">
        <w:rPr>
          <w:lang w:val="fr-FR"/>
        </w:rPr>
        <w:tab/>
      </w:r>
      <w:r w:rsidRPr="00BD7137">
        <w:rPr>
          <w:lang w:val="fr-FR"/>
        </w:rPr>
        <w:tab/>
        <w:t>is train acceleration</w:t>
      </w:r>
      <w:r w:rsidR="008E1A0E" w:rsidRPr="00BD7137">
        <w:rPr>
          <w:lang w:val="fr-FR"/>
        </w:rPr>
        <w:t xml:space="preserve"> =</w:t>
      </w:r>
      <w:r w:rsidR="00AF1415" w:rsidRPr="00BD7137">
        <w:rPr>
          <w:lang w:val="fr-FR"/>
        </w:rPr>
        <w:t>&gt;</w:t>
      </w:r>
      <w:r w:rsidR="008E1A0E" w:rsidRPr="00BD7137">
        <w:rPr>
          <w:lang w:val="fr-FR"/>
        </w:rPr>
        <w:t xml:space="preserve"> </w:t>
      </w:r>
      <w:r w:rsidR="00AF1415" w:rsidRPr="00BD7137">
        <w:rPr>
          <w:lang w:val="fr-FR"/>
        </w:rPr>
        <w:t xml:space="preserve">     </w:t>
      </w:r>
      <w:r w:rsidR="008E1A0E" w:rsidRPr="00BD7137">
        <w:rPr>
          <w:lang w:val="fr-FR"/>
        </w:rPr>
        <w:t>Aest(</w:t>
      </w:r>
      <w:r w:rsidR="00264258" w:rsidRPr="00BD7137">
        <w:rPr>
          <w:lang w:val="fr-FR"/>
        </w:rPr>
        <w:t xml:space="preserve"> </w:t>
      </w:r>
      <w:r w:rsidR="008E1A0E" w:rsidRPr="00BD7137">
        <w:rPr>
          <w:lang w:val="fr-FR"/>
        </w:rPr>
        <w:t xml:space="preserve"> n</w:t>
      </w:r>
      <w:r w:rsidR="00264258" w:rsidRPr="00BD7137">
        <w:rPr>
          <w:lang w:val="fr-FR"/>
        </w:rPr>
        <w:t xml:space="preserve"> </w:t>
      </w:r>
      <w:r w:rsidR="008E1A0E" w:rsidRPr="00BD7137">
        <w:rPr>
          <w:lang w:val="fr-FR"/>
        </w:rPr>
        <w:t>)</w:t>
      </w:r>
      <w:r w:rsidR="00AF1415" w:rsidRPr="00BD7137">
        <w:rPr>
          <w:lang w:val="fr-FR"/>
        </w:rPr>
        <w:t xml:space="preserve"> =  f ( v, n )</w:t>
      </w:r>
    </w:p>
    <w:p w:rsidR="005C0AAF" w:rsidRPr="00BD7137" w:rsidRDefault="005C0AAF" w:rsidP="00F54EFE">
      <w:pPr>
        <w:ind w:left="851" w:hanging="851"/>
        <w:rPr>
          <w:lang w:val="fr-FR"/>
        </w:rPr>
      </w:pPr>
    </w:p>
    <w:p w:rsidR="00AE4927" w:rsidRPr="00BD7137" w:rsidRDefault="008E1A0E" w:rsidP="00F54EFE">
      <w:pPr>
        <w:ind w:left="851" w:hanging="851"/>
        <w:rPr>
          <w:lang w:val="fr-FR"/>
        </w:rPr>
      </w:pPr>
      <w:r w:rsidRPr="00BD7137">
        <w:rPr>
          <w:lang w:val="fr-FR"/>
        </w:rPr>
        <w:tab/>
        <w:t>Vest</w:t>
      </w:r>
      <w:r w:rsidRPr="00BD7137">
        <w:rPr>
          <w:lang w:val="fr-FR"/>
        </w:rPr>
        <w:tab/>
      </w:r>
      <w:r w:rsidRPr="00BD7137">
        <w:rPr>
          <w:lang w:val="fr-FR"/>
        </w:rPr>
        <w:tab/>
        <w:t xml:space="preserve">is train speed at </w:t>
      </w:r>
      <w:r w:rsidR="00264258" w:rsidRPr="00BD7137">
        <w:rPr>
          <w:lang w:val="fr-FR"/>
        </w:rPr>
        <w:t>P</w:t>
      </w:r>
      <w:r w:rsidR="005C0AAF" w:rsidRPr="00BD7137">
        <w:rPr>
          <w:lang w:val="fr-FR"/>
        </w:rPr>
        <w:t>os</w:t>
      </w:r>
      <w:r w:rsidRPr="00BD7137">
        <w:rPr>
          <w:lang w:val="fr-FR"/>
        </w:rPr>
        <w:t>(n)</w:t>
      </w:r>
      <w:r w:rsidR="00BE269B" w:rsidRPr="00BD7137">
        <w:rPr>
          <w:lang w:val="fr-FR"/>
        </w:rPr>
        <w:t xml:space="preserve"> =&gt; </w:t>
      </w:r>
    </w:p>
    <w:p w:rsidR="005C0AAF" w:rsidRDefault="00AE4927" w:rsidP="00F54EFE">
      <w:pPr>
        <w:ind w:left="851" w:hanging="851"/>
      </w:pPr>
      <w:r>
        <w:t>Vest(n+1)</w:t>
      </w:r>
      <w:r w:rsidR="00BE269B">
        <w:t xml:space="preserve">  = </w:t>
      </w:r>
      <w:r>
        <w:t xml:space="preserve">RACINE( </w:t>
      </w:r>
      <w:r w:rsidR="00BE269B">
        <w:t>(20 * Aest( n)</w:t>
      </w:r>
      <w:r>
        <w:t xml:space="preserve"> </w:t>
      </w:r>
      <w:r w:rsidR="00BE269B">
        <w:t>) + Vest(n)²</w:t>
      </w:r>
      <w:r>
        <w:t xml:space="preserve"> )</w:t>
      </w:r>
    </w:p>
    <w:p w:rsidR="008E1A0E" w:rsidRDefault="008E1A0E" w:rsidP="00F54EFE">
      <w:pPr>
        <w:ind w:left="851" w:hanging="851"/>
      </w:pPr>
    </w:p>
    <w:p w:rsidR="002E3A4A" w:rsidRDefault="008E1A0E" w:rsidP="00F54EFE">
      <w:pPr>
        <w:ind w:left="851" w:hanging="851"/>
      </w:pPr>
      <w:r>
        <w:tab/>
        <w:t>T</w:t>
      </w:r>
      <w:r w:rsidR="00BE269B">
        <w:t>delta</w:t>
      </w:r>
      <w:r w:rsidR="005C0AAF">
        <w:tab/>
      </w:r>
      <w:r w:rsidR="005C0AAF">
        <w:tab/>
      </w:r>
      <w:r w:rsidR="00264258">
        <w:t xml:space="preserve">is time </w:t>
      </w:r>
      <w:r w:rsidR="00BE269B">
        <w:t xml:space="preserve">to reach </w:t>
      </w:r>
      <w:r w:rsidR="00264258">
        <w:t xml:space="preserve"> P</w:t>
      </w:r>
      <w:r>
        <w:t>os(n</w:t>
      </w:r>
      <w:r w:rsidR="00BE269B">
        <w:t>+1</w:t>
      </w:r>
      <w:r>
        <w:t>)</w:t>
      </w:r>
      <w:r w:rsidR="00BE269B">
        <w:t xml:space="preserve"> and Vest(n+1)</w:t>
      </w:r>
    </w:p>
    <w:p w:rsidR="00AF1415" w:rsidRDefault="00F21DDA" w:rsidP="00F54EFE">
      <w:pPr>
        <w:ind w:left="851" w:hanging="851"/>
      </w:pPr>
      <w:r>
        <w:tab/>
      </w:r>
      <w:r>
        <w:tab/>
      </w:r>
      <w:r>
        <w:tab/>
        <w:t>Tdelta  =  (Vest(n+1) – Vest(n) ) / Aest(n)</w:t>
      </w:r>
    </w:p>
    <w:p w:rsidR="00352F1A" w:rsidRDefault="00352F1A" w:rsidP="00F54EFE">
      <w:pPr>
        <w:ind w:left="851" w:hanging="851"/>
      </w:pPr>
      <w:r>
        <w:tab/>
      </w:r>
      <w:r>
        <w:tab/>
      </w:r>
      <w:r>
        <w:tab/>
        <w:t>Tdelta  =  { RACINE [ (20 * Aest( n) ) + Vest(n)² ] – Vest(n) } / Aest(n)</w:t>
      </w:r>
    </w:p>
    <w:p w:rsidR="00F21DDA" w:rsidRDefault="00F21DDA" w:rsidP="00D1504E"/>
    <w:p w:rsidR="00D1504E" w:rsidRDefault="00D1504E" w:rsidP="00D1504E"/>
    <w:p w:rsidR="00D1504E" w:rsidRDefault="00D1504E" w:rsidP="00D1504E"/>
    <w:p w:rsidR="00D1504E" w:rsidRDefault="00D1504E" w:rsidP="00D1504E">
      <w:pPr>
        <w:pStyle w:val="berschrift2"/>
        <w:ind w:left="851" w:hanging="851"/>
      </w:pPr>
      <w:bookmarkStart w:id="2672" w:name="_Toc389836249"/>
      <w:r>
        <w:t>Add</w:t>
      </w:r>
      <w:r w:rsidR="004F61A5">
        <w:t>itional Issue on EB Supervision per Singular Point</w:t>
      </w:r>
      <w:bookmarkEnd w:id="2672"/>
    </w:p>
    <w:p w:rsidR="00D1504E" w:rsidRDefault="00D1504E" w:rsidP="00D1504E">
      <w:pPr>
        <w:ind w:left="851" w:hanging="851"/>
      </w:pPr>
    </w:p>
    <w:p w:rsidR="00D1504E" w:rsidRDefault="003B3FA7" w:rsidP="003B3FA7">
      <w:r>
        <w:t>This additional issue aims to address one change of EB deceleration value between two singular points named “A” and “B”.</w:t>
      </w:r>
    </w:p>
    <w:p w:rsidR="00D1504E" w:rsidRDefault="00D1504E" w:rsidP="003B3FA7"/>
    <w:p w:rsidR="00D1504E" w:rsidRDefault="00AF24C1" w:rsidP="00042570">
      <w:r>
        <w:t xml:space="preserve">The initial EB deceleration value is AEB0 and is reduced to AEB1 when the train speed is over “Vs”. </w:t>
      </w:r>
    </w:p>
    <w:p w:rsidR="00042570" w:rsidRDefault="00042570" w:rsidP="00042570"/>
    <w:p w:rsidR="00042570" w:rsidRDefault="00042570" w:rsidP="00042570">
      <w:r>
        <w:t>The first step of computation consists in finding the location of Xs related to Vs on the curve AEB0.</w:t>
      </w:r>
    </w:p>
    <w:p w:rsidR="00042570" w:rsidRDefault="00042570" w:rsidP="00042570"/>
    <w:p w:rsidR="00042570" w:rsidRDefault="00042570" w:rsidP="00042570">
      <w:r>
        <w:t>The second step consists in evaluating the speed Vc at location “C” or “B” in reason of AEB1 lower than AEB0.</w:t>
      </w:r>
    </w:p>
    <w:p w:rsidR="00042570" w:rsidRDefault="00042570" w:rsidP="00042570">
      <w:r>
        <w:lastRenderedPageBreak/>
        <w:t>Development are to come.</w:t>
      </w:r>
    </w:p>
    <w:p w:rsidR="00042570" w:rsidRDefault="00042570" w:rsidP="00042570"/>
    <w:p w:rsidR="00C4713F" w:rsidRPr="00C4713F" w:rsidRDefault="00C4713F" w:rsidP="00042570">
      <w:pPr>
        <w:rPr>
          <w:rFonts w:ascii="FuturaA Bk BT" w:hAnsi="FuturaA Bk BT"/>
          <w:sz w:val="20"/>
        </w:rPr>
      </w:pPr>
    </w:p>
    <w:p w:rsidR="00C4713F" w:rsidRPr="00C4713F" w:rsidRDefault="00834DE0" w:rsidP="00C4713F">
      <w:pPr>
        <w:spacing w:line="240" w:lineRule="auto"/>
        <w:rPr>
          <w:rFonts w:ascii="FuturaA Bk BT" w:hAnsi="FuturaA Bk BT"/>
          <w:sz w:val="20"/>
        </w:rPr>
      </w:pPr>
      <w:r>
        <w:rPr>
          <w:noProof/>
          <w:lang w:val="de-DE" w:eastAsia="de-DE"/>
        </w:rPr>
        <mc:AlternateContent>
          <mc:Choice Requires="wpc">
            <w:drawing>
              <wp:inline distT="0" distB="0" distL="0" distR="0">
                <wp:extent cx="5486400" cy="4646295"/>
                <wp:effectExtent l="19050" t="19050" r="28575" b="20955"/>
                <wp:docPr id="1323" name="Zone de dessin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1" name="Connecteur droit 17"/>
                        <wps:cNvCnPr>
                          <a:cxnSpLocks noChangeShapeType="1"/>
                        </wps:cNvCnPr>
                        <wps:spPr bwMode="auto">
                          <a:xfrm flipV="1">
                            <a:off x="207645" y="2444750"/>
                            <a:ext cx="5183505" cy="1"/>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2" name="Arc 4"/>
                        <wps:cNvSpPr>
                          <a:spLocks/>
                        </wps:cNvSpPr>
                        <wps:spPr bwMode="auto">
                          <a:xfrm>
                            <a:off x="73582" y="359867"/>
                            <a:ext cx="5003165" cy="4190519"/>
                          </a:xfrm>
                          <a:custGeom>
                            <a:avLst/>
                            <a:gdLst>
                              <a:gd name="T0" fmla="*/ 2501582 w 5003165"/>
                              <a:gd name="T1" fmla="*/ 0 h 4190519"/>
                              <a:gd name="T2" fmla="*/ 5003165 w 5003165"/>
                              <a:gd name="T3" fmla="*/ 2095260 h 4190519"/>
                              <a:gd name="T4" fmla="*/ 0 60000 65536"/>
                              <a:gd name="T5" fmla="*/ 0 60000 65536"/>
                            </a:gdLst>
                            <a:ahLst/>
                            <a:cxnLst>
                              <a:cxn ang="T4">
                                <a:pos x="T0" y="T1"/>
                              </a:cxn>
                              <a:cxn ang="T5">
                                <a:pos x="T2" y="T3"/>
                              </a:cxn>
                            </a:cxnLst>
                            <a:rect l="0" t="0" r="r" b="b"/>
                            <a:pathLst>
                              <a:path w="5003165" h="4190519" stroke="0">
                                <a:moveTo>
                                  <a:pt x="2501582" y="0"/>
                                </a:moveTo>
                                <a:cubicBezTo>
                                  <a:pt x="3883168" y="0"/>
                                  <a:pt x="5003165" y="938080"/>
                                  <a:pt x="5003165" y="2095260"/>
                                </a:cubicBezTo>
                                <a:lnTo>
                                  <a:pt x="2501583" y="2095260"/>
                                </a:lnTo>
                                <a:cubicBezTo>
                                  <a:pt x="2501583" y="1396840"/>
                                  <a:pt x="2501582" y="698420"/>
                                  <a:pt x="2501582" y="0"/>
                                </a:cubicBezTo>
                                <a:close/>
                              </a:path>
                              <a:path w="5003165" h="4190519" fill="none">
                                <a:moveTo>
                                  <a:pt x="2501582" y="0"/>
                                </a:moveTo>
                                <a:cubicBezTo>
                                  <a:pt x="3883168" y="0"/>
                                  <a:pt x="5003165" y="938080"/>
                                  <a:pt x="5003165" y="2095260"/>
                                </a:cubicBezTo>
                              </a:path>
                            </a:pathLst>
                          </a:custGeom>
                          <a:noFill/>
                          <a:ln w="9525" cap="flat" cmpd="sng" algn="ctr">
                            <a:solidFill>
                              <a:srgbClr val="4A7EB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 name="Connecteur droit 5"/>
                        <wps:cNvCnPr>
                          <a:cxnSpLocks noChangeShapeType="1"/>
                        </wps:cNvCnPr>
                        <wps:spPr bwMode="auto">
                          <a:xfrm flipH="1">
                            <a:off x="431165" y="561975"/>
                            <a:ext cx="2143760" cy="1"/>
                          </a:xfrm>
                          <a:prstGeom prst="line">
                            <a:avLst/>
                          </a:prstGeom>
                          <a:noFill/>
                          <a:ln w="19050" algn="ctr">
                            <a:solidFill>
                              <a:srgbClr val="FF0000"/>
                            </a:solidFill>
                            <a:round/>
                            <a:headEnd/>
                            <a:tailEnd/>
                          </a:ln>
                          <a:extLst>
                            <a:ext uri="{909E8E84-426E-40DD-AFC4-6F175D3DCCD1}">
                              <a14:hiddenFill xmlns:a14="http://schemas.microsoft.com/office/drawing/2010/main">
                                <a:noFill/>
                              </a14:hiddenFill>
                            </a:ext>
                          </a:extLst>
                        </wps:spPr>
                        <wps:bodyPr/>
                      </wps:wsp>
                      <wps:wsp>
                        <wps:cNvPr id="4" name="Connecteur droit 6"/>
                        <wps:cNvCnPr>
                          <a:cxnSpLocks noChangeShapeType="1"/>
                        </wps:cNvCnPr>
                        <wps:spPr bwMode="auto">
                          <a:xfrm flipH="1">
                            <a:off x="2574925" y="271780"/>
                            <a:ext cx="635" cy="53975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5" name="Connecteur droit 13"/>
                        <wps:cNvCnPr>
                          <a:cxnSpLocks noChangeShapeType="1"/>
                        </wps:cNvCnPr>
                        <wps:spPr bwMode="auto">
                          <a:xfrm>
                            <a:off x="4809760" y="1354763"/>
                            <a:ext cx="0" cy="453542"/>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6" name="Zone de texte 14"/>
                        <wps:cNvSpPr txBox="1">
                          <a:spLocks noChangeArrowheads="1"/>
                        </wps:cNvSpPr>
                        <wps:spPr bwMode="auto">
                          <a:xfrm>
                            <a:off x="2136140" y="1051560"/>
                            <a:ext cx="665480" cy="936625"/>
                          </a:xfrm>
                          <a:prstGeom prst="rect">
                            <a:avLst/>
                          </a:prstGeom>
                          <a:solidFill>
                            <a:srgbClr val="FFFFFF"/>
                          </a:solidFill>
                          <a:ln w="6350">
                            <a:solidFill>
                              <a:srgbClr val="000000"/>
                            </a:solidFill>
                            <a:miter lim="800000"/>
                            <a:headEnd/>
                            <a:tailEnd/>
                          </a:ln>
                        </wps:spPr>
                        <wps:txbx>
                          <w:txbxContent>
                            <w:p w:rsidR="008006A2" w:rsidRDefault="008006A2" w:rsidP="00C4713F">
                              <w:r>
                                <w:t>Xc=Xb</w:t>
                              </w:r>
                            </w:p>
                            <w:p w:rsidR="008006A2" w:rsidRDefault="008006A2" w:rsidP="00C4713F">
                              <w:r>
                                <w:t>Vc= ?</w:t>
                              </w:r>
                            </w:p>
                            <w:p w:rsidR="008006A2" w:rsidRDefault="008006A2" w:rsidP="00C4713F">
                              <w:r>
                                <w:t>AEB1</w:t>
                              </w:r>
                            </w:p>
                            <w:p w:rsidR="008006A2" w:rsidRDefault="008006A2" w:rsidP="00C4713F">
                              <w:r>
                                <w:t>ENERc</w:t>
                              </w:r>
                            </w:p>
                          </w:txbxContent>
                        </wps:txbx>
                        <wps:bodyPr rot="0" vert="horz" wrap="square" lIns="91440" tIns="45720" rIns="91440" bIns="45720" anchor="t" anchorCtr="0" upright="1">
                          <a:noAutofit/>
                        </wps:bodyPr>
                      </wps:wsp>
                      <wps:wsp>
                        <wps:cNvPr id="7" name="Connecteur droit avec flèche 15"/>
                        <wps:cNvCnPr>
                          <a:cxnSpLocks noChangeShapeType="1"/>
                          <a:stCxn id="6" idx="0"/>
                        </wps:cNvCnPr>
                        <wps:spPr bwMode="auto">
                          <a:xfrm flipV="1">
                            <a:off x="2468879" y="729894"/>
                            <a:ext cx="106071" cy="321754"/>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8" name="Zone de texte 14"/>
                        <wps:cNvSpPr txBox="1">
                          <a:spLocks noChangeArrowheads="1"/>
                        </wps:cNvSpPr>
                        <wps:spPr bwMode="auto">
                          <a:xfrm>
                            <a:off x="4224696" y="2129275"/>
                            <a:ext cx="636422" cy="732392"/>
                          </a:xfrm>
                          <a:prstGeom prst="rect">
                            <a:avLst/>
                          </a:prstGeom>
                          <a:solidFill>
                            <a:srgbClr val="FFFFFF"/>
                          </a:solidFill>
                          <a:ln w="6350">
                            <a:solidFill>
                              <a:srgbClr val="000000"/>
                            </a:solidFill>
                            <a:miter lim="800000"/>
                            <a:headEnd/>
                            <a:tailEnd/>
                          </a:ln>
                        </wps:spPr>
                        <wps:txbx>
                          <w:txbxContent>
                            <w:p w:rsidR="008006A2" w:rsidRDefault="008006A2" w:rsidP="00C4713F">
                              <w:pPr>
                                <w:pStyle w:val="StandardWeb"/>
                                <w:spacing w:before="0" w:beforeAutospacing="0" w:after="0" w:afterAutospacing="0"/>
                                <w:jc w:val="both"/>
                              </w:pPr>
                              <w:r>
                                <w:rPr>
                                  <w:rFonts w:ascii="FuturaA Bk BT" w:hAnsi="FuturaA Bk BT"/>
                                  <w:sz w:val="20"/>
                                  <w:szCs w:val="20"/>
                                </w:rPr>
                                <w:t>Xa</w:t>
                              </w:r>
                            </w:p>
                            <w:p w:rsidR="008006A2" w:rsidRDefault="008006A2" w:rsidP="00C4713F">
                              <w:pPr>
                                <w:pStyle w:val="StandardWeb"/>
                                <w:spacing w:before="0" w:beforeAutospacing="0" w:after="0" w:afterAutospacing="0"/>
                                <w:jc w:val="both"/>
                              </w:pPr>
                              <w:r>
                                <w:rPr>
                                  <w:rFonts w:ascii="FuturaA Bk BT" w:hAnsi="FuturaA Bk BT"/>
                                  <w:sz w:val="20"/>
                                  <w:szCs w:val="20"/>
                                </w:rPr>
                                <w:t>Va</w:t>
                              </w:r>
                            </w:p>
                            <w:p w:rsidR="008006A2" w:rsidRDefault="008006A2" w:rsidP="00C4713F">
                              <w:pPr>
                                <w:pStyle w:val="StandardWeb"/>
                                <w:spacing w:before="0" w:beforeAutospacing="0" w:after="0" w:afterAutospacing="0"/>
                                <w:jc w:val="both"/>
                                <w:rPr>
                                  <w:rFonts w:ascii="FuturaA Bk BT" w:hAnsi="FuturaA Bk BT"/>
                                  <w:sz w:val="20"/>
                                  <w:szCs w:val="20"/>
                                </w:rPr>
                              </w:pPr>
                              <w:r>
                                <w:rPr>
                                  <w:rFonts w:ascii="FuturaA Bk BT" w:hAnsi="FuturaA Bk BT"/>
                                  <w:sz w:val="20"/>
                                  <w:szCs w:val="20"/>
                                </w:rPr>
                                <w:t>AEBa</w:t>
                              </w:r>
                            </w:p>
                            <w:p w:rsidR="008006A2" w:rsidRDefault="008006A2" w:rsidP="00C4713F">
                              <w:pPr>
                                <w:pStyle w:val="StandardWeb"/>
                                <w:spacing w:before="0" w:beforeAutospacing="0" w:after="0" w:afterAutospacing="0"/>
                                <w:jc w:val="both"/>
                              </w:pPr>
                              <w:r>
                                <w:rPr>
                                  <w:rFonts w:ascii="FuturaA Bk BT" w:hAnsi="FuturaA Bk BT"/>
                                  <w:sz w:val="20"/>
                                  <w:szCs w:val="20"/>
                                </w:rPr>
                                <w:t>ENERa</w:t>
                              </w:r>
                            </w:p>
                          </w:txbxContent>
                        </wps:txbx>
                        <wps:bodyPr rot="0" vert="horz" wrap="square" lIns="91440" tIns="45720" rIns="91440" bIns="45720" anchor="t" anchorCtr="0" upright="1">
                          <a:noAutofit/>
                        </wps:bodyPr>
                      </wps:wsp>
                      <wps:wsp>
                        <wps:cNvPr id="9" name="Connecteur droit avec flèche 46"/>
                        <wps:cNvCnPr>
                          <a:cxnSpLocks noChangeShapeType="1"/>
                        </wps:cNvCnPr>
                        <wps:spPr bwMode="auto">
                          <a:xfrm flipV="1">
                            <a:off x="4638310" y="1808323"/>
                            <a:ext cx="171450" cy="32131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0" name="Arc 47"/>
                        <wps:cNvSpPr>
                          <a:spLocks/>
                        </wps:cNvSpPr>
                        <wps:spPr bwMode="auto">
                          <a:xfrm>
                            <a:off x="73582" y="561792"/>
                            <a:ext cx="5003165" cy="2468123"/>
                          </a:xfrm>
                          <a:custGeom>
                            <a:avLst/>
                            <a:gdLst>
                              <a:gd name="T0" fmla="*/ 2501582 w 5003165"/>
                              <a:gd name="T1" fmla="*/ 0 h 2468123"/>
                              <a:gd name="T2" fmla="*/ 4089984 w 5003165"/>
                              <a:gd name="T3" fmla="*/ 280692 h 2468123"/>
                              <a:gd name="T4" fmla="*/ 0 60000 65536"/>
                              <a:gd name="T5" fmla="*/ 0 60000 65536"/>
                              <a:gd name="T6" fmla="*/ 0 w 5003165"/>
                              <a:gd name="T7" fmla="*/ 0 h 2468123"/>
                              <a:gd name="T8" fmla="*/ 5003165 w 5003165"/>
                              <a:gd name="T9" fmla="*/ 2468123 h 2468123"/>
                            </a:gdLst>
                            <a:ahLst/>
                            <a:cxnLst>
                              <a:cxn ang="T4">
                                <a:pos x="T0" y="T1"/>
                              </a:cxn>
                              <a:cxn ang="T5">
                                <a:pos x="T2" y="T3"/>
                              </a:cxn>
                            </a:cxnLst>
                            <a:rect l="T6" t="T7" r="T8" b="T9"/>
                            <a:pathLst>
                              <a:path w="5003165" h="2468123" stroke="0">
                                <a:moveTo>
                                  <a:pt x="2501582" y="0"/>
                                </a:moveTo>
                                <a:cubicBezTo>
                                  <a:pt x="3080965" y="0"/>
                                  <a:pt x="3642384" y="99210"/>
                                  <a:pt x="4089984" y="280692"/>
                                </a:cubicBezTo>
                                <a:lnTo>
                                  <a:pt x="2501583" y="1234062"/>
                                </a:lnTo>
                                <a:cubicBezTo>
                                  <a:pt x="2501583" y="822708"/>
                                  <a:pt x="2501582" y="411354"/>
                                  <a:pt x="2501582" y="0"/>
                                </a:cubicBezTo>
                                <a:close/>
                              </a:path>
                              <a:path w="5003165" h="2468123" fill="none">
                                <a:moveTo>
                                  <a:pt x="2501582" y="0"/>
                                </a:moveTo>
                                <a:cubicBezTo>
                                  <a:pt x="3080965" y="0"/>
                                  <a:pt x="3642384" y="99210"/>
                                  <a:pt x="4089984" y="280692"/>
                                </a:cubicBezTo>
                              </a:path>
                            </a:pathLst>
                          </a:custGeom>
                          <a:noFill/>
                          <a:ln w="19050" algn="ctr">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006A2" w:rsidRDefault="008006A2" w:rsidP="00C4713F"/>
                          </w:txbxContent>
                        </wps:txbx>
                        <wps:bodyPr rot="0" vert="horz" wrap="square" lIns="91440" tIns="45720" rIns="91440" bIns="45720" anchor="ctr" anchorCtr="0" upright="1">
                          <a:noAutofit/>
                        </wps:bodyPr>
                      </wps:wsp>
                      <wps:wsp>
                        <wps:cNvPr id="11" name="Connecteur droit 48"/>
                        <wps:cNvCnPr>
                          <a:cxnSpLocks noChangeShapeType="1"/>
                        </wps:cNvCnPr>
                        <wps:spPr bwMode="auto">
                          <a:xfrm>
                            <a:off x="4173261" y="598329"/>
                            <a:ext cx="0" cy="45339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12" name="Zone de texte 14"/>
                        <wps:cNvSpPr txBox="1">
                          <a:spLocks noChangeArrowheads="1"/>
                        </wps:cNvSpPr>
                        <wps:spPr bwMode="auto">
                          <a:xfrm>
                            <a:off x="3691296" y="1372951"/>
                            <a:ext cx="533400" cy="384119"/>
                          </a:xfrm>
                          <a:prstGeom prst="rect">
                            <a:avLst/>
                          </a:prstGeom>
                          <a:solidFill>
                            <a:srgbClr val="FFFFFF"/>
                          </a:solidFill>
                          <a:ln w="6350">
                            <a:solidFill>
                              <a:srgbClr val="000000"/>
                            </a:solidFill>
                            <a:miter lim="800000"/>
                            <a:headEnd/>
                            <a:tailEnd/>
                          </a:ln>
                        </wps:spPr>
                        <wps:txbx>
                          <w:txbxContent>
                            <w:p w:rsidR="008006A2" w:rsidRDefault="008006A2" w:rsidP="00C4713F">
                              <w:pPr>
                                <w:pStyle w:val="StandardWeb"/>
                                <w:spacing w:before="0" w:beforeAutospacing="0" w:after="0" w:afterAutospacing="0"/>
                                <w:jc w:val="both"/>
                              </w:pPr>
                              <w:r>
                                <w:rPr>
                                  <w:rFonts w:ascii="FuturaA Bk BT" w:hAnsi="FuturaA Bk BT"/>
                                  <w:sz w:val="20"/>
                                  <w:szCs w:val="20"/>
                                </w:rPr>
                                <w:t>Xs</w:t>
                              </w:r>
                            </w:p>
                            <w:p w:rsidR="008006A2" w:rsidRDefault="008006A2" w:rsidP="00C4713F">
                              <w:pPr>
                                <w:pStyle w:val="StandardWeb"/>
                                <w:spacing w:before="0" w:beforeAutospacing="0" w:after="0" w:afterAutospacing="0"/>
                                <w:jc w:val="both"/>
                              </w:pPr>
                              <w:r>
                                <w:rPr>
                                  <w:rFonts w:ascii="FuturaA Bk BT" w:hAnsi="FuturaA Bk BT"/>
                                  <w:sz w:val="20"/>
                                  <w:szCs w:val="20"/>
                                </w:rPr>
                                <w:t>Vs</w:t>
                              </w:r>
                            </w:p>
                          </w:txbxContent>
                        </wps:txbx>
                        <wps:bodyPr rot="0" vert="horz" wrap="square" lIns="91440" tIns="45720" rIns="91440" bIns="45720" anchor="t" anchorCtr="0" upright="1">
                          <a:noAutofit/>
                        </wps:bodyPr>
                      </wps:wsp>
                      <wps:wsp>
                        <wps:cNvPr id="13" name="Connecteur droit avec flèche 65"/>
                        <wps:cNvCnPr>
                          <a:cxnSpLocks noChangeShapeType="1"/>
                        </wps:cNvCnPr>
                        <wps:spPr bwMode="auto">
                          <a:xfrm flipV="1">
                            <a:off x="4001811" y="1051719"/>
                            <a:ext cx="171450" cy="320675"/>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4" name="Zone de texte 16"/>
                        <wps:cNvSpPr txBox="1">
                          <a:spLocks noChangeArrowheads="1"/>
                        </wps:cNvSpPr>
                        <wps:spPr bwMode="auto">
                          <a:xfrm>
                            <a:off x="343814" y="2985670"/>
                            <a:ext cx="4052621" cy="1514600"/>
                          </a:xfrm>
                          <a:prstGeom prst="rect">
                            <a:avLst/>
                          </a:prstGeom>
                          <a:solidFill>
                            <a:srgbClr val="FFFFFF"/>
                          </a:solidFill>
                          <a:ln w="6350">
                            <a:solidFill>
                              <a:srgbClr val="000000"/>
                            </a:solidFill>
                            <a:miter lim="800000"/>
                            <a:headEnd/>
                            <a:tailEnd/>
                          </a:ln>
                        </wps:spPr>
                        <wps:txbx>
                          <w:txbxContent>
                            <w:p w:rsidR="008006A2" w:rsidRDefault="008006A2" w:rsidP="00C4713F"/>
                          </w:txbxContent>
                        </wps:txbx>
                        <wps:bodyPr rot="0" vert="horz" wrap="square" lIns="91440" tIns="45720" rIns="91440" bIns="45720" anchor="t" anchorCtr="0" upright="1">
                          <a:noAutofit/>
                        </wps:bodyPr>
                      </wps:wsp>
                      <wps:wsp>
                        <wps:cNvPr id="15" name="Zone de texte 14"/>
                        <wps:cNvSpPr txBox="1">
                          <a:spLocks noChangeArrowheads="1"/>
                        </wps:cNvSpPr>
                        <wps:spPr bwMode="auto">
                          <a:xfrm>
                            <a:off x="1280160" y="1055945"/>
                            <a:ext cx="647563" cy="700963"/>
                          </a:xfrm>
                          <a:prstGeom prst="rect">
                            <a:avLst/>
                          </a:prstGeom>
                          <a:solidFill>
                            <a:srgbClr val="FFFFFF"/>
                          </a:solidFill>
                          <a:ln w="6350">
                            <a:solidFill>
                              <a:srgbClr val="000000"/>
                            </a:solidFill>
                            <a:miter lim="800000"/>
                            <a:headEnd/>
                            <a:tailEnd/>
                          </a:ln>
                        </wps:spPr>
                        <wps:txbx>
                          <w:txbxContent>
                            <w:p w:rsidR="008006A2" w:rsidRDefault="008006A2" w:rsidP="00C4713F">
                              <w:pPr>
                                <w:pStyle w:val="StandardWeb"/>
                                <w:spacing w:before="0" w:beforeAutospacing="0" w:after="0" w:afterAutospacing="0"/>
                                <w:jc w:val="both"/>
                              </w:pPr>
                              <w:r>
                                <w:rPr>
                                  <w:rFonts w:ascii="FuturaA Bk BT" w:hAnsi="FuturaA Bk BT"/>
                                  <w:sz w:val="20"/>
                                  <w:szCs w:val="20"/>
                                </w:rPr>
                                <w:t>Xb</w:t>
                              </w:r>
                            </w:p>
                            <w:p w:rsidR="008006A2" w:rsidRDefault="008006A2" w:rsidP="00C4713F">
                              <w:pPr>
                                <w:pStyle w:val="StandardWeb"/>
                                <w:spacing w:before="0" w:beforeAutospacing="0" w:after="0" w:afterAutospacing="0"/>
                                <w:jc w:val="both"/>
                              </w:pPr>
                              <w:r>
                                <w:rPr>
                                  <w:rFonts w:ascii="FuturaA Bk BT" w:hAnsi="FuturaA Bk BT"/>
                                  <w:sz w:val="20"/>
                                  <w:szCs w:val="20"/>
                                </w:rPr>
                                <w:t>Vb</w:t>
                              </w:r>
                            </w:p>
                            <w:p w:rsidR="008006A2" w:rsidRDefault="008006A2" w:rsidP="00C4713F">
                              <w:pPr>
                                <w:pStyle w:val="StandardWeb"/>
                                <w:spacing w:before="0" w:beforeAutospacing="0" w:after="0" w:afterAutospacing="0"/>
                                <w:jc w:val="both"/>
                                <w:rPr>
                                  <w:rFonts w:ascii="FuturaA Bk BT" w:hAnsi="FuturaA Bk BT"/>
                                  <w:sz w:val="20"/>
                                  <w:szCs w:val="20"/>
                                </w:rPr>
                              </w:pPr>
                              <w:r>
                                <w:rPr>
                                  <w:rFonts w:ascii="FuturaA Bk BT" w:hAnsi="FuturaA Bk BT"/>
                                  <w:sz w:val="20"/>
                                  <w:szCs w:val="20"/>
                                </w:rPr>
                                <w:t>AEB0</w:t>
                              </w:r>
                            </w:p>
                            <w:p w:rsidR="008006A2" w:rsidRDefault="008006A2" w:rsidP="00C4713F">
                              <w:pPr>
                                <w:pStyle w:val="StandardWeb"/>
                                <w:spacing w:before="0" w:beforeAutospacing="0" w:after="0" w:afterAutospacing="0"/>
                                <w:jc w:val="both"/>
                              </w:pPr>
                              <w:r>
                                <w:rPr>
                                  <w:rFonts w:ascii="FuturaA Bk BT" w:hAnsi="FuturaA Bk BT"/>
                                  <w:sz w:val="20"/>
                                  <w:szCs w:val="20"/>
                                </w:rPr>
                                <w:t>ENERb</w:t>
                              </w:r>
                            </w:p>
                          </w:txbxContent>
                        </wps:txbx>
                        <wps:bodyPr rot="0" vert="horz" wrap="square" lIns="91440" tIns="45720" rIns="91440" bIns="45720" anchor="t" anchorCtr="0" upright="1">
                          <a:noAutofit/>
                        </wps:bodyPr>
                      </wps:wsp>
                      <wps:wsp>
                        <wps:cNvPr id="19" name="Connecteur droit avec flèche 67"/>
                        <wps:cNvCnPr>
                          <a:cxnSpLocks noChangeShapeType="1"/>
                        </wps:cNvCnPr>
                        <wps:spPr bwMode="auto">
                          <a:xfrm flipV="1">
                            <a:off x="1661658" y="403758"/>
                            <a:ext cx="876716" cy="65161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0" name="Connecteur droit avec flèche 18"/>
                        <wps:cNvCnPr>
                          <a:cxnSpLocks noChangeShapeType="1"/>
                        </wps:cNvCnPr>
                        <wps:spPr bwMode="auto">
                          <a:xfrm flipV="1">
                            <a:off x="1243584" y="4301730"/>
                            <a:ext cx="2758227" cy="1"/>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1" name="Connecteur droit avec flèche 19"/>
                        <wps:cNvCnPr>
                          <a:cxnSpLocks noChangeShapeType="1"/>
                        </wps:cNvCnPr>
                        <wps:spPr bwMode="auto">
                          <a:xfrm flipV="1">
                            <a:off x="1394323" y="3153526"/>
                            <a:ext cx="0" cy="121481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22" name="Zone de texte 20"/>
                        <wps:cNvSpPr txBox="1">
                          <a:spLocks noChangeArrowheads="1"/>
                        </wps:cNvSpPr>
                        <wps:spPr bwMode="auto">
                          <a:xfrm>
                            <a:off x="512064" y="3285751"/>
                            <a:ext cx="636422" cy="263347"/>
                          </a:xfrm>
                          <a:prstGeom prst="rect">
                            <a:avLst/>
                          </a:prstGeom>
                          <a:solidFill>
                            <a:srgbClr val="FFFFFF"/>
                          </a:solidFill>
                          <a:ln w="6350">
                            <a:solidFill>
                              <a:srgbClr val="000000"/>
                            </a:solidFill>
                            <a:miter lim="800000"/>
                            <a:headEnd/>
                            <a:tailEnd/>
                          </a:ln>
                        </wps:spPr>
                        <wps:txbx>
                          <w:txbxContent>
                            <w:p w:rsidR="008006A2" w:rsidRDefault="008006A2" w:rsidP="00C4713F">
                              <w:r>
                                <w:t>AEB0</w:t>
                              </w:r>
                            </w:p>
                          </w:txbxContent>
                        </wps:txbx>
                        <wps:bodyPr rot="0" vert="horz" wrap="square" lIns="91440" tIns="45720" rIns="91440" bIns="45720" anchor="t" anchorCtr="0" upright="1">
                          <a:noAutofit/>
                        </wps:bodyPr>
                      </wps:wsp>
                      <wps:wsp>
                        <wps:cNvPr id="23" name="Zone de texte 21"/>
                        <wps:cNvSpPr txBox="1">
                          <a:spLocks noChangeArrowheads="1"/>
                        </wps:cNvSpPr>
                        <wps:spPr bwMode="auto">
                          <a:xfrm>
                            <a:off x="511810" y="3681095"/>
                            <a:ext cx="636905" cy="328930"/>
                          </a:xfrm>
                          <a:prstGeom prst="rect">
                            <a:avLst/>
                          </a:prstGeom>
                          <a:solidFill>
                            <a:srgbClr val="FFFFFF"/>
                          </a:solidFill>
                          <a:ln w="6350">
                            <a:solidFill>
                              <a:srgbClr val="000000"/>
                            </a:solidFill>
                            <a:miter lim="800000"/>
                            <a:headEnd/>
                            <a:tailEnd/>
                          </a:ln>
                        </wps:spPr>
                        <wps:txbx>
                          <w:txbxContent>
                            <w:p w:rsidR="008006A2" w:rsidRDefault="008006A2" w:rsidP="00C4713F">
                              <w:r>
                                <w:t>AEB1</w:t>
                              </w:r>
                            </w:p>
                          </w:txbxContent>
                        </wps:txbx>
                        <wps:bodyPr rot="0" vert="horz" wrap="square" lIns="91440" tIns="45720" rIns="91440" bIns="45720" anchor="t" anchorCtr="0" upright="1">
                          <a:noAutofit/>
                        </wps:bodyPr>
                      </wps:wsp>
                      <wps:wsp>
                        <wps:cNvPr id="24" name="Connecteur droit 22"/>
                        <wps:cNvCnPr>
                          <a:cxnSpLocks noChangeShapeType="1"/>
                        </wps:cNvCnPr>
                        <wps:spPr bwMode="auto">
                          <a:xfrm flipV="1">
                            <a:off x="1394323" y="3461512"/>
                            <a:ext cx="1181053" cy="7315"/>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25" name="Connecteur droit 23"/>
                        <wps:cNvCnPr>
                          <a:cxnSpLocks noChangeShapeType="1"/>
                        </wps:cNvCnPr>
                        <wps:spPr bwMode="auto">
                          <a:xfrm>
                            <a:off x="2574950" y="3468621"/>
                            <a:ext cx="0" cy="32939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26" name="Connecteur droit 24"/>
                        <wps:cNvCnPr>
                          <a:cxnSpLocks noChangeShapeType="1"/>
                        </wps:cNvCnPr>
                        <wps:spPr bwMode="auto">
                          <a:xfrm>
                            <a:off x="2575376" y="3797784"/>
                            <a:ext cx="1170006" cy="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27" name="Connecteur droit 26"/>
                        <wps:cNvCnPr>
                          <a:cxnSpLocks noChangeShapeType="1"/>
                        </wps:cNvCnPr>
                        <wps:spPr bwMode="auto">
                          <a:xfrm>
                            <a:off x="2574950" y="3849217"/>
                            <a:ext cx="0" cy="518858"/>
                          </a:xfrm>
                          <a:prstGeom prst="line">
                            <a:avLst/>
                          </a:prstGeom>
                          <a:noFill/>
                          <a:ln w="9525" algn="ctr">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28" name="Zone de texte 27"/>
                        <wps:cNvSpPr txBox="1">
                          <a:spLocks noChangeArrowheads="1"/>
                        </wps:cNvSpPr>
                        <wps:spPr bwMode="auto">
                          <a:xfrm>
                            <a:off x="2414270" y="3935095"/>
                            <a:ext cx="387350" cy="301625"/>
                          </a:xfrm>
                          <a:prstGeom prst="rect">
                            <a:avLst/>
                          </a:prstGeom>
                          <a:solidFill>
                            <a:srgbClr val="FFFFFF"/>
                          </a:solidFill>
                          <a:ln w="6350">
                            <a:solidFill>
                              <a:srgbClr val="000000"/>
                            </a:solidFill>
                            <a:miter lim="800000"/>
                            <a:headEnd/>
                            <a:tailEnd/>
                          </a:ln>
                        </wps:spPr>
                        <wps:txbx>
                          <w:txbxContent>
                            <w:p w:rsidR="008006A2" w:rsidRDefault="008006A2" w:rsidP="00C4713F">
                              <w:r>
                                <w:t>Vs</w:t>
                              </w:r>
                            </w:p>
                          </w:txbxContent>
                        </wps:txbx>
                        <wps:bodyPr rot="0" vert="horz" wrap="square" lIns="91440" tIns="45720" rIns="91440" bIns="45720" anchor="t" anchorCtr="0" upright="1">
                          <a:noAutofit/>
                        </wps:bodyPr>
                      </wps:wsp>
                      <wps:wsp>
                        <wps:cNvPr id="29" name="Connecteur droit 30"/>
                        <wps:cNvCnPr>
                          <a:cxnSpLocks noChangeShapeType="1"/>
                        </wps:cNvCnPr>
                        <wps:spPr bwMode="auto">
                          <a:xfrm flipH="1" flipV="1">
                            <a:off x="1394323" y="3797557"/>
                            <a:ext cx="1144051" cy="227"/>
                          </a:xfrm>
                          <a:prstGeom prst="line">
                            <a:avLst/>
                          </a:prstGeom>
                          <a:noFill/>
                          <a:ln w="9525" algn="ctr">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30" name="Text Box 1353"/>
                        <wps:cNvSpPr txBox="1">
                          <a:spLocks noChangeArrowheads="1"/>
                        </wps:cNvSpPr>
                        <wps:spPr bwMode="auto">
                          <a:xfrm>
                            <a:off x="4001770" y="271780"/>
                            <a:ext cx="3949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0392F" w:rsidRDefault="008006A2">
                              <w:pPr>
                                <w:rPr>
                                  <w:lang w:val="fr-FR"/>
                                </w:rPr>
                              </w:pPr>
                              <w:r>
                                <w:rPr>
                                  <w:lang w:val="fr-FR"/>
                                </w:rPr>
                                <w:t>S</w:t>
                              </w:r>
                            </w:p>
                          </w:txbxContent>
                        </wps:txbx>
                        <wps:bodyPr rot="0" vert="horz" wrap="square" lIns="91440" tIns="45720" rIns="91440" bIns="45720" anchor="t" anchorCtr="0" upright="1">
                          <a:noAutofit/>
                        </wps:bodyPr>
                      </wps:wsp>
                      <wps:wsp>
                        <wps:cNvPr id="31" name="Text Box 1354"/>
                        <wps:cNvSpPr txBox="1">
                          <a:spLocks noChangeArrowheads="1"/>
                        </wps:cNvSpPr>
                        <wps:spPr bwMode="auto">
                          <a:xfrm>
                            <a:off x="2672715" y="687070"/>
                            <a:ext cx="39497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0392F" w:rsidRDefault="008006A2">
                              <w:pPr>
                                <w:rPr>
                                  <w:lang w:val="fr-FR"/>
                                </w:rPr>
                              </w:pPr>
                              <w:r>
                                <w:rPr>
                                  <w:lang w:val="fr-FR"/>
                                </w:rPr>
                                <w:t>C</w:t>
                              </w:r>
                            </w:p>
                          </w:txbxContent>
                        </wps:txbx>
                        <wps:bodyPr rot="0" vert="horz" wrap="square" lIns="91440" tIns="45720" rIns="91440" bIns="45720" anchor="t" anchorCtr="0" upright="1">
                          <a:noAutofit/>
                        </wps:bodyPr>
                      </wps:wsp>
                      <wps:wsp>
                        <wps:cNvPr id="32" name="Text Box 1355"/>
                        <wps:cNvSpPr txBox="1">
                          <a:spLocks noChangeArrowheads="1"/>
                        </wps:cNvSpPr>
                        <wps:spPr bwMode="auto">
                          <a:xfrm>
                            <a:off x="2668270" y="64770"/>
                            <a:ext cx="39941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0392F" w:rsidRDefault="008006A2">
                              <w:pPr>
                                <w:rPr>
                                  <w:lang w:val="fr-FR"/>
                                </w:rPr>
                              </w:pPr>
                              <w:r>
                                <w:rPr>
                                  <w:lang w:val="fr-FR"/>
                                </w:rPr>
                                <w:t>B</w:t>
                              </w:r>
                            </w:p>
                          </w:txbxContent>
                        </wps:txbx>
                        <wps:bodyPr rot="0" vert="horz" wrap="square" lIns="91440" tIns="45720" rIns="91440" bIns="45720" anchor="t" anchorCtr="0" upright="1">
                          <a:noAutofit/>
                        </wps:bodyPr>
                      </wps:wsp>
                      <wps:wsp>
                        <wps:cNvPr id="33" name="Text Box 1356"/>
                        <wps:cNvSpPr txBox="1">
                          <a:spLocks noChangeArrowheads="1"/>
                        </wps:cNvSpPr>
                        <wps:spPr bwMode="auto">
                          <a:xfrm>
                            <a:off x="4699000" y="1056005"/>
                            <a:ext cx="37782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06A2" w:rsidRPr="00F0392F" w:rsidRDefault="008006A2">
                              <w:pPr>
                                <w:rPr>
                                  <w:lang w:val="fr-FR"/>
                                </w:rPr>
                              </w:pPr>
                              <w:r>
                                <w:rPr>
                                  <w:lang w:val="fr-FR"/>
                                </w:rPr>
                                <w:t>A</w:t>
                              </w:r>
                            </w:p>
                          </w:txbxContent>
                        </wps:txbx>
                        <wps:bodyPr rot="0" vert="horz" wrap="square" lIns="91440" tIns="45720" rIns="91440" bIns="45720" anchor="t" anchorCtr="0" upright="1">
                          <a:noAutofit/>
                        </wps:bodyPr>
                      </wps:wsp>
                    </wpc:wpc>
                  </a:graphicData>
                </a:graphic>
              </wp:inline>
            </w:drawing>
          </mc:Choice>
          <mc:Fallback>
            <w:pict>
              <v:group id="Zone de dessin 2" o:spid="_x0000_s1868" editas="canvas" style="width:6in;height:365.85pt;mso-position-horizontal-relative:char;mso-position-vertical-relative:line" coordsize="54864,4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">
                <v:shape id="_x0000_s1869" type="#_x0000_t75" style="position:absolute;width:54864;height:46462;visibility:visible;mso-wrap-style:square" stroked="t" strokecolor="#0070c0" strokeweight="1.5pt">
                  <v:fill o:detectmouseclick="t"/>
                  <v:path o:connecttype="none"/>
                </v:shape>
                <v:line id="Connecteur droit 17" o:spid="_x0000_s1870" style="position:absolute;flip:y;visibility:visible;mso-wrap-style:square" from="2076,24447" to="53911,24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nqy8EAAADaAAAADwAAAGRycy9kb3ducmV2LnhtbERPS2vCQBC+C/0PyxR6M5sKFUmzEREL&#10;FnrxdehtyE4eNDubZleT+OtdQfA0fHzPSZeDacSFOldbVvAexSCIc6trLhUcD1/TBQjnkTU2lknB&#10;SA6W2cskxUTbnnd02ftShBB2CSqovG8TKV1ekUEX2ZY4cIXtDPoAu1LqDvsQbho5i+O5NFhzaKiw&#10;pXVF+d/+bBRsfn0z/OM4u/4U35viZNd29VEr9fY6rD5BeBr8U/xwb3WYD/dX7ld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erLwQAAANoAAAAPAAAAAAAAAAAAAAAA&#10;AKECAABkcnMvZG93bnJldi54bWxQSwUGAAAAAAQABAD5AAAAjwMAAAAA&#10;" strokecolor="#4a7ebb"/>
                <v:shape id="Arc 4" o:spid="_x0000_s1871" style="position:absolute;left:735;top:3598;width:50032;height:41905;visibility:visible;mso-wrap-style:square;v-text-anchor:middle" coordsize="5003165,4190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o98AA&#10;AADaAAAADwAAAGRycy9kb3ducmV2LnhtbESPzYrCQBCE7wu+w9CCt3WisotGRxFBENeLPw/QZNok&#10;mOkJmTbGt3cEYY9FVX1FLVadq1RLTSg9GxgNE1DEmbcl5wYu5+33FFQQZIuVZzLwpACrZe9rgan1&#10;Dz5Se5JcRQiHFA0UInWqdcgKchiGviaO3tU3DiXKJte2wUeEu0qPk+RXOyw5LhRY06ag7Ha6OwN3&#10;qcrgZDed2T++zNrt5Gd/YGMG/W49ByXUyX/4095ZA2N4X4k3QC9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Ro98AAAADaAAAADwAAAAAAAAAAAAAAAACYAgAAZHJzL2Rvd25y&#10;ZXYueG1sUEsFBgAAAAAEAAQA9QAAAIUDAAAAAA==&#10;" path="m2501582,nsc3883168,,5003165,938080,5003165,2095260r-2501582,c2501583,1396840,2501582,698420,2501582,xem2501582,nfc3883168,,5003165,938080,5003165,2095260e" filled="f" strokecolor="#4a7ebb">
                  <v:path arrowok="t" o:connecttype="custom" o:connectlocs="2501582,0;5003165,2095260" o:connectangles="0,0"/>
                </v:shape>
                <v:line id="Connecteur droit 5" o:spid="_x0000_s1872" style="position:absolute;flip:x;visibility:visible;mso-wrap-style:square" from="4311,5619" to="25749,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11X8QAAADaAAAADwAAAGRycy9kb3ducmV2LnhtbESPQWvCQBSE74L/YXmCt7pRqbbRVURQ&#10;PAjVWAK9PbLPJJp9G7Krpv/eLRQ8DjPzDTNftqYSd2pcaVnBcBCBIM6sLjlX8H3avH2AcB5ZY2WZ&#10;FPySg+Wi25ljrO2Dj3RPfC4ChF2MCgrv61hKlxVk0A1sTRy8s20M+iCbXOoGHwFuKjmKook0WHJY&#10;KLCmdUHZNbkZBdVXfkk+t9vN3q+n7zj5SS/pIVWq32tXMxCeWv8K/7d3WsEY/q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fXVfxAAAANoAAAAPAAAAAAAAAAAA&#10;AAAAAKECAABkcnMvZG93bnJldi54bWxQSwUGAAAAAAQABAD5AAAAkgMAAAAA&#10;" strokecolor="red" strokeweight="1.5pt"/>
                <v:line id="Connecteur droit 6" o:spid="_x0000_s1873" style="position:absolute;flip:x;visibility:visible;mso-wrap-style:square" from="25749,2717" to="2575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5JU8MAAADaAAAADwAAAGRycy9kb3ducmV2LnhtbESPS4vCQBCE78L+h6EX9qYTZRWJToKI&#10;Cy548XXw1mQ6D8z0ZDOjxv31jiB4LKrqK2qedqYWV2pdZVnBcBCBIM6srrhQcNj/9KcgnEfWWFsm&#10;BXdykCYfvTnG2t54S9edL0SAsItRQel9E0vpspIMuoFtiIOX29agD7ItpG7xFuCmlqMomkiDFYeF&#10;EhtalpSddxejYHXydfeH99H/Jv9d5Ue7tItxpdTXZ7eYgfDU+Xf41V5rBd/wvBJu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eSVPDAAAA2gAAAA8AAAAAAAAAAAAA&#10;AAAAoQIAAGRycy9kb3ducmV2LnhtbFBLBQYAAAAABAAEAPkAAACRAwAAAAA=&#10;" strokecolor="#4a7ebb"/>
                <v:line id="Connecteur droit 13" o:spid="_x0000_s1874" style="position:absolute;visibility:visible;mso-wrap-style:square" from="48097,13547" to="48097,18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shape id="Zone de texte 14" o:spid="_x0000_s1875" type="#_x0000_t202" style="position:absolute;left:21361;top:10515;width:6655;height:9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strokeweight=".5pt">
                  <v:textbox>
                    <w:txbxContent>
                      <w:p w:rsidR="008006A2" w:rsidRDefault="008006A2" w:rsidP="00C4713F">
                        <w:r>
                          <w:t>Xc=Xb</w:t>
                        </w:r>
                      </w:p>
                      <w:p w:rsidR="008006A2" w:rsidRDefault="008006A2" w:rsidP="00C4713F">
                        <w:r>
                          <w:t>Vc= ?</w:t>
                        </w:r>
                      </w:p>
                      <w:p w:rsidR="008006A2" w:rsidRDefault="008006A2" w:rsidP="00C4713F">
                        <w:r>
                          <w:t>AEB1</w:t>
                        </w:r>
                      </w:p>
                      <w:p w:rsidR="008006A2" w:rsidRDefault="008006A2" w:rsidP="00C4713F">
                        <w:r>
                          <w:t>ENERc</w:t>
                        </w:r>
                      </w:p>
                    </w:txbxContent>
                  </v:textbox>
                </v:shape>
                <v:shape id="Connecteur droit avec flèche 15" o:spid="_x0000_s1876" type="#_x0000_t32" style="position:absolute;left:24688;top:7298;width:1061;height:32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shape id="Zone de texte 14" o:spid="_x0000_s1877" type="#_x0000_t202" style="position:absolute;left:42246;top:21292;width:6365;height:7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LproA&#10;AADaAAAADwAAAGRycy9kb3ducmV2LnhtbERPvQrCMBDeBd8hnOBmUxVEqlFUEMRN7eJ2NGdbbC4l&#10;iba+vRkEx4/vf73tTSPe5HxtWcE0SUEQF1bXXCrIb8fJEoQPyBoby6TgQx62m+FgjZm2HV/ofQ2l&#10;iCHsM1RQhdBmUvqiIoM+sS1x5B7WGQwRulJqh10MN42cpelCGqw5NlTY0qGi4nl9GQWnxT7cKddn&#10;PZ/NbZfLwj0ar9R41O9WIAL14S/+uU9aQdwar8QbIDd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jPLproAAADaAAAADwAAAAAAAAAAAAAAAACYAgAAZHJzL2Rvd25yZXYueG1s&#10;UEsFBgAAAAAEAAQA9QAAAH8DAAAAAA==&#10;" strokeweight=".5pt">
                  <v:textbox>
                    <w:txbxContent>
                      <w:p w:rsidR="008006A2" w:rsidRDefault="008006A2" w:rsidP="00C4713F">
                        <w:pPr>
                          <w:pStyle w:val="StandardWeb"/>
                          <w:spacing w:before="0" w:beforeAutospacing="0" w:after="0" w:afterAutospacing="0"/>
                          <w:jc w:val="both"/>
                        </w:pPr>
                        <w:r>
                          <w:rPr>
                            <w:rFonts w:ascii="FuturaA Bk BT" w:hAnsi="FuturaA Bk BT"/>
                            <w:sz w:val="20"/>
                            <w:szCs w:val="20"/>
                          </w:rPr>
                          <w:t>Xa</w:t>
                        </w:r>
                      </w:p>
                      <w:p w:rsidR="008006A2" w:rsidRDefault="008006A2" w:rsidP="00C4713F">
                        <w:pPr>
                          <w:pStyle w:val="StandardWeb"/>
                          <w:spacing w:before="0" w:beforeAutospacing="0" w:after="0" w:afterAutospacing="0"/>
                          <w:jc w:val="both"/>
                        </w:pPr>
                        <w:r>
                          <w:rPr>
                            <w:rFonts w:ascii="FuturaA Bk BT" w:hAnsi="FuturaA Bk BT"/>
                            <w:sz w:val="20"/>
                            <w:szCs w:val="20"/>
                          </w:rPr>
                          <w:t>Va</w:t>
                        </w:r>
                      </w:p>
                      <w:p w:rsidR="008006A2" w:rsidRDefault="008006A2" w:rsidP="00C4713F">
                        <w:pPr>
                          <w:pStyle w:val="StandardWeb"/>
                          <w:spacing w:before="0" w:beforeAutospacing="0" w:after="0" w:afterAutospacing="0"/>
                          <w:jc w:val="both"/>
                          <w:rPr>
                            <w:rFonts w:ascii="FuturaA Bk BT" w:hAnsi="FuturaA Bk BT"/>
                            <w:sz w:val="20"/>
                            <w:szCs w:val="20"/>
                          </w:rPr>
                        </w:pPr>
                        <w:r>
                          <w:rPr>
                            <w:rFonts w:ascii="FuturaA Bk BT" w:hAnsi="FuturaA Bk BT"/>
                            <w:sz w:val="20"/>
                            <w:szCs w:val="20"/>
                          </w:rPr>
                          <w:t>AEBa</w:t>
                        </w:r>
                      </w:p>
                      <w:p w:rsidR="008006A2" w:rsidRDefault="008006A2" w:rsidP="00C4713F">
                        <w:pPr>
                          <w:pStyle w:val="StandardWeb"/>
                          <w:spacing w:before="0" w:beforeAutospacing="0" w:after="0" w:afterAutospacing="0"/>
                          <w:jc w:val="both"/>
                        </w:pPr>
                        <w:r>
                          <w:rPr>
                            <w:rFonts w:ascii="FuturaA Bk BT" w:hAnsi="FuturaA Bk BT"/>
                            <w:sz w:val="20"/>
                            <w:szCs w:val="20"/>
                          </w:rPr>
                          <w:t>ENERa</w:t>
                        </w:r>
                      </w:p>
                    </w:txbxContent>
                  </v:textbox>
                </v:shape>
                <v:shape id="Connecteur droit avec flèche 46" o:spid="_x0000_s1878" type="#_x0000_t32" style="position:absolute;left:46383;top:18083;width:1714;height:3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c7cEAAADaAAAADwAAAGRycy9kb3ducmV2LnhtbESP0YrCMBRE3wX/IVxh3zTVB3GrUUQQ&#10;FdaFVj/g0lzbYnNTkli7f78RBB+HmTnDrDa9aURHzteWFUwnCQjiwuqaSwXXy368AOEDssbGMin4&#10;Iw+b9XCwwlTbJ2fU5aEUEcI+RQVVCG0qpS8qMugntiWO3s06gyFKV0rt8BnhppGzJJlLgzXHhQpb&#10;2lVU3POHUVD8+F93Ph9Ou2k2yw58yZtHVyv1Neq3SxCB+vAJv9tHreAb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JztwQAAANoAAAAPAAAAAAAAAAAAAAAA&#10;AKECAABkcnMvZG93bnJldi54bWxQSwUGAAAAAAQABAD5AAAAjwMAAAAA&#10;" strokecolor="#4a7ebb">
                  <v:stroke endarrow="open"/>
                </v:shape>
                <v:shape id="Arc 47" o:spid="_x0000_s1879" style="position:absolute;left:735;top:5617;width:50032;height:24682;visibility:visible;mso-wrap-style:square;v-text-anchor:middle" coordsize="5003165,24681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ceMQA&#10;AADbAAAADwAAAGRycy9kb3ducmV2LnhtbESPQUsDQQyF70L/w5CCNzurBdG102KLogg9WIvnsBN3&#10;Vmcyy07arv56cxC8JbyX974sVmOK5khD6TI7uJxVYIib7DtuHezfHi9uwBRB9hgzk4NvKrBaTs4W&#10;WPt84lc67qQ1GsKlRgdBpK+tLU2ghGWWe2LVPvKQUHQdWusHPGl4ivaqqq5two61IWBPm0DN1+6Q&#10;HLTzJn6Gh5d3ifn2MN//bNdPsnXufDre34ERGuXf/Hf97BVf6fUXHc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ZXHjEAAAA2wAAAA8AAAAAAAAAAAAAAAAAmAIAAGRycy9k&#10;b3ducmV2LnhtbFBLBQYAAAAABAAEAPUAAACJAwAAAAA=&#10;" adj="-11796480,,5400" path="m2501582,nsc3080965,,3642384,99210,4089984,280692l2501583,1234062v,-411354,-1,-822708,-1,-1234062xem2501582,nfc3080965,,3642384,99210,4089984,280692e" filled="f" strokecolor="red" strokeweight="1.5pt">
                  <v:stroke joinstyle="miter"/>
                  <v:formulas/>
                  <v:path arrowok="t" o:connecttype="custom" o:connectlocs="2501582,0;4089984,280692" o:connectangles="0,0" textboxrect="0,0,5003165,2468123"/>
                  <v:textbox>
                    <w:txbxContent>
                      <w:p w:rsidR="008006A2" w:rsidRDefault="008006A2" w:rsidP="00C4713F"/>
                    </w:txbxContent>
                  </v:textbox>
                </v:shape>
                <v:line id="Connecteur droit 48" o:spid="_x0000_s1880" style="position:absolute;visibility:visible;mso-wrap-style:square" from="41732,5983" to="41732,10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qD78AAADbAAAADwAAAGRycy9kb3ducmV2LnhtbERPTYvCMBC9C/6HMMLeNHWFRatRRFjw&#10;4MFVQY9jMjbFZlKbqN1/v1kQvM3jfc5s0bpKPKgJpWcFw0EGglh7U3Kh4LD/7o9BhIhssPJMCn4p&#10;wGLe7cwwN/7JP/TYxUKkEA45KrAx1rmUQVtyGAa+Jk7cxTcOY4JNIU2DzxTuKvmZZV/SYcmpwWJN&#10;K0v6urs7BUeLm+1WnyP50WmpTWGMv02U+ui1yymISG18i1/utUnzh/D/SzpAz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XqD78AAADbAAAADwAAAAAAAAAAAAAAAACh&#10;AgAAZHJzL2Rvd25yZXYueG1sUEsFBgAAAAAEAAQA+QAAAI0DAAAAAA==&#10;" strokecolor="#4a7ebb"/>
                <v:shape id="Zone de texte 14" o:spid="_x0000_s1881" type="#_x0000_t202" style="position:absolute;left:36912;top:13729;width:5334;height:3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qxb0A&#10;AADbAAAADwAAAGRycy9kb3ducmV2LnhtbERPTYvCMBC9C/6HMAvebLoVRKpRdgVBvKm9eBuasS02&#10;k5JEW/+9EQRv83ifs9oMphUPcr6xrOA3SUEQl1Y3XCkozrvpAoQPyBpby6TgSR426/Fohbm2PR/p&#10;cQqViCHsc1RQh9DlUvqyJoM+sR1x5K7WGQwRukpqh30MN63M0nQuDTYcG2rsaFtTeTvdjYL9/D9c&#10;qNAHPctmti9k6a6tV2ryM/wtQQQawlf8ce91nJ/B+5d4gF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nqxb0AAADbAAAADwAAAAAAAAAAAAAAAACYAgAAZHJzL2Rvd25yZXYu&#10;eG1sUEsFBgAAAAAEAAQA9QAAAIIDAAAAAA==&#10;" strokeweight=".5pt">
                  <v:textbox>
                    <w:txbxContent>
                      <w:p w:rsidR="008006A2" w:rsidRDefault="008006A2" w:rsidP="00C4713F">
                        <w:pPr>
                          <w:pStyle w:val="StandardWeb"/>
                          <w:spacing w:before="0" w:beforeAutospacing="0" w:after="0" w:afterAutospacing="0"/>
                          <w:jc w:val="both"/>
                        </w:pPr>
                        <w:r>
                          <w:rPr>
                            <w:rFonts w:ascii="FuturaA Bk BT" w:hAnsi="FuturaA Bk BT"/>
                            <w:sz w:val="20"/>
                            <w:szCs w:val="20"/>
                          </w:rPr>
                          <w:t>Xs</w:t>
                        </w:r>
                      </w:p>
                      <w:p w:rsidR="008006A2" w:rsidRDefault="008006A2" w:rsidP="00C4713F">
                        <w:pPr>
                          <w:pStyle w:val="StandardWeb"/>
                          <w:spacing w:before="0" w:beforeAutospacing="0" w:after="0" w:afterAutospacing="0"/>
                          <w:jc w:val="both"/>
                        </w:pPr>
                        <w:r>
                          <w:rPr>
                            <w:rFonts w:ascii="FuturaA Bk BT" w:hAnsi="FuturaA Bk BT"/>
                            <w:sz w:val="20"/>
                            <w:szCs w:val="20"/>
                          </w:rPr>
                          <w:t>Vs</w:t>
                        </w:r>
                      </w:p>
                    </w:txbxContent>
                  </v:textbox>
                </v:shape>
                <v:shape id="Connecteur droit avec flèche 65" o:spid="_x0000_s1882" type="#_x0000_t32" style="position:absolute;left:40018;top:10517;width:1714;height:3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MAAAADbAAAADwAAAGRycy9kb3ducmV2LnhtbERP24rCMBB9F/Yfwiz4pqkuiH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f/4TAAAAA2wAAAA8AAAAAAAAAAAAAAAAA&#10;oQIAAGRycy9kb3ducmV2LnhtbFBLBQYAAAAABAAEAPkAAACOAwAAAAA=&#10;" strokecolor="#4a7ebb">
                  <v:stroke endarrow="open"/>
                </v:shape>
                <v:shape id="Zone de texte 16" o:spid="_x0000_s1883" type="#_x0000_t202" style="position:absolute;left:3438;top:29856;width:40526;height:1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XKr8A&#10;AADbAAAADwAAAGRycy9kb3ducmV2LnhtbERPTWuDQBC9B/oflin0FtfEI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NcqvwAAANsAAAAPAAAAAAAAAAAAAAAAAJgCAABkcnMvZG93bnJl&#10;di54bWxQSwUGAAAAAAQABAD1AAAAhAMAAAAA&#10;" strokeweight=".5pt">
                  <v:textbox>
                    <w:txbxContent>
                      <w:p w:rsidR="008006A2" w:rsidRDefault="008006A2" w:rsidP="00C4713F"/>
                    </w:txbxContent>
                  </v:textbox>
                </v:shape>
                <v:shape id="Zone de texte 14" o:spid="_x0000_s1884" type="#_x0000_t202" style="position:absolute;left:12801;top:10559;width:6476;height:7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ysb8A&#10;AADbAAAADwAAAGRycy9kb3ducmV2LnhtbERPTWuDQBC9B/oflin0FtdEK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HKxvwAAANsAAAAPAAAAAAAAAAAAAAAAAJgCAABkcnMvZG93bnJl&#10;di54bWxQSwUGAAAAAAQABAD1AAAAhAMAAAAA&#10;" strokeweight=".5pt">
                  <v:textbox>
                    <w:txbxContent>
                      <w:p w:rsidR="008006A2" w:rsidRDefault="008006A2" w:rsidP="00C4713F">
                        <w:pPr>
                          <w:pStyle w:val="StandardWeb"/>
                          <w:spacing w:before="0" w:beforeAutospacing="0" w:after="0" w:afterAutospacing="0"/>
                          <w:jc w:val="both"/>
                        </w:pPr>
                        <w:r>
                          <w:rPr>
                            <w:rFonts w:ascii="FuturaA Bk BT" w:hAnsi="FuturaA Bk BT"/>
                            <w:sz w:val="20"/>
                            <w:szCs w:val="20"/>
                          </w:rPr>
                          <w:t>Xb</w:t>
                        </w:r>
                      </w:p>
                      <w:p w:rsidR="008006A2" w:rsidRDefault="008006A2" w:rsidP="00C4713F">
                        <w:pPr>
                          <w:pStyle w:val="StandardWeb"/>
                          <w:spacing w:before="0" w:beforeAutospacing="0" w:after="0" w:afterAutospacing="0"/>
                          <w:jc w:val="both"/>
                        </w:pPr>
                        <w:r>
                          <w:rPr>
                            <w:rFonts w:ascii="FuturaA Bk BT" w:hAnsi="FuturaA Bk BT"/>
                            <w:sz w:val="20"/>
                            <w:szCs w:val="20"/>
                          </w:rPr>
                          <w:t>Vb</w:t>
                        </w:r>
                      </w:p>
                      <w:p w:rsidR="008006A2" w:rsidRDefault="008006A2" w:rsidP="00C4713F">
                        <w:pPr>
                          <w:pStyle w:val="StandardWeb"/>
                          <w:spacing w:before="0" w:beforeAutospacing="0" w:after="0" w:afterAutospacing="0"/>
                          <w:jc w:val="both"/>
                          <w:rPr>
                            <w:rFonts w:ascii="FuturaA Bk BT" w:hAnsi="FuturaA Bk BT"/>
                            <w:sz w:val="20"/>
                            <w:szCs w:val="20"/>
                          </w:rPr>
                        </w:pPr>
                        <w:r>
                          <w:rPr>
                            <w:rFonts w:ascii="FuturaA Bk BT" w:hAnsi="FuturaA Bk BT"/>
                            <w:sz w:val="20"/>
                            <w:szCs w:val="20"/>
                          </w:rPr>
                          <w:t>AEB0</w:t>
                        </w:r>
                      </w:p>
                      <w:p w:rsidR="008006A2" w:rsidRDefault="008006A2" w:rsidP="00C4713F">
                        <w:pPr>
                          <w:pStyle w:val="StandardWeb"/>
                          <w:spacing w:before="0" w:beforeAutospacing="0" w:after="0" w:afterAutospacing="0"/>
                          <w:jc w:val="both"/>
                        </w:pPr>
                        <w:r>
                          <w:rPr>
                            <w:rFonts w:ascii="FuturaA Bk BT" w:hAnsi="FuturaA Bk BT"/>
                            <w:sz w:val="20"/>
                            <w:szCs w:val="20"/>
                          </w:rPr>
                          <w:t>ENERb</w:t>
                        </w:r>
                      </w:p>
                    </w:txbxContent>
                  </v:textbox>
                </v:shape>
                <v:shape id="Connecteur droit avec flèche 67" o:spid="_x0000_s1885" type="#_x0000_t32" style="position:absolute;left:16616;top:4037;width:8767;height:6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IbsAAAADbAAAADwAAAGRycy9kb3ducmV2LnhtbERPzYrCMBC+C/sOYRa8aaqHRbtGEWFx&#10;F1Ro6wMMzWxbbCYlibW+vREEb/Px/c5qM5hW9OR8Y1nBbJqAIC6tbrhScC5+JgsQPiBrbC2Tgjt5&#10;2Kw/RitMtb1xRn0eKhFD2KeooA6hS6X0ZU0G/dR2xJH7t85giNBVUju8xXDTynmSfEmDDceGGjva&#10;1VRe8qtRUB78yR2P+7/dLJtney7y9to3So0/h+03iEBDeItf7l8d5y/h+Us8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3yG7AAAAA2wAAAA8AAAAAAAAAAAAAAAAA&#10;oQIAAGRycy9kb3ducmV2LnhtbFBLBQYAAAAABAAEAPkAAACOAwAAAAA=&#10;" strokecolor="#4a7ebb">
                  <v:stroke endarrow="open"/>
                </v:shape>
                <v:shape id="Connecteur droit avec flèche 18" o:spid="_x0000_s1886" type="#_x0000_t32" style="position:absolute;left:12435;top:43017;width:2758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rTsAAAADbAAAADwAAAGRycy9kb3ducmV2LnhtbERPS2rDMBDdF3oHMYHsajlehOJECSUQ&#10;0kJSsJ0DDNbENrVGRpI/vX20KHT5eP/9cTG9mMj5zrKCTZKCIK6t7rhRcK/Ob+8gfEDW2FsmBb/k&#10;4Xh4fdljru3MBU1laEQMYZ+jgjaEIZfS1y0Z9IkdiCP3sM5giNA1UjucY7jpZZamW2mw49jQ4kCn&#10;luqfcjQK6qv/drfb5eu0KbLiwlXZj1On1Hq1fOxABFrCv/jP/akVZHF9/B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hq07AAAAA2wAAAA8AAAAAAAAAAAAAAAAA&#10;oQIAAGRycy9kb3ducmV2LnhtbFBLBQYAAAAABAAEAPkAAACOAwAAAAA=&#10;" strokecolor="#4a7ebb">
                  <v:stroke endarrow="open"/>
                </v:shape>
                <v:shape id="Connecteur droit avec flèche 19" o:spid="_x0000_s1887" type="#_x0000_t32" style="position:absolute;left:13943;top:31535;width:0;height:1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O1cIAAADbAAAADwAAAGRycy9kb3ducmV2LnhtbESP0YrCMBRE3xf8h3CFfVvT9mGRahQR&#10;RAVdaPUDLs21LTY3JYm1/v1mYcHHYWbOMMv1aDoxkPOtZQXpLAFBXFndcq3getl9zUH4gKyxs0wK&#10;XuRhvZp8LDHX9skFDWWoRYSwz1FBE0KfS+mrhgz6me2Jo3ezzmCI0tVSO3xGuOlkliTf0mDLcaHB&#10;nrYNVffyYRRUJ//jzuf9cZsWWbHnS9k9hlapz+m4WYAINIZ3+L990AqyFP6+xB8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0O1cIAAADbAAAADwAAAAAAAAAAAAAA&#10;AAChAgAAZHJzL2Rvd25yZXYueG1sUEsFBgAAAAAEAAQA+QAAAJADAAAAAA==&#10;" strokecolor="#4a7ebb">
                  <v:stroke endarrow="open"/>
                </v:shape>
                <v:shape id="Zone de texte 20" o:spid="_x0000_s1888" type="#_x0000_t202" style="position:absolute;left:5120;top:32857;width:6364;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geL8A&#10;AADbAAAADwAAAGRycy9kb3ducmV2LnhtbESPQYvCMBSE74L/IbwFbzbdCiLVKLuCIN7UXrw9mmdb&#10;bF5KEm3990YQPA4z8w2z2gymFQ9yvrGs4DdJQRCXVjdcKSjOu+kChA/IGlvLpOBJHjbr8WiFubY9&#10;H+lxCpWIEPY5KqhD6HIpfVmTQZ/Yjjh6V+sMhihdJbXDPsJNK7M0nUuDDceFGjva1lTeTnejYD//&#10;Dxcq9EHPspntC1m6a+uVmvwMf0sQgYbwDX/ae60gy+D9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NSB4vwAAANsAAAAPAAAAAAAAAAAAAAAAAJgCAABkcnMvZG93bnJl&#10;di54bWxQSwUGAAAAAAQABAD1AAAAhAMAAAAA&#10;" strokeweight=".5pt">
                  <v:textbox>
                    <w:txbxContent>
                      <w:p w:rsidR="008006A2" w:rsidRDefault="008006A2" w:rsidP="00C4713F">
                        <w:r>
                          <w:t>AEB0</w:t>
                        </w:r>
                      </w:p>
                    </w:txbxContent>
                  </v:textbox>
                </v:shape>
                <v:shape id="Zone de texte 21" o:spid="_x0000_s1889" type="#_x0000_t202" style="position:absolute;left:5118;top:36810;width:6369;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F48AA&#10;AADbAAAADwAAAGRycy9kb3ducmV2LnhtbESPQYvCMBSE78L+h/CEvWlqCyK1qeiCIHtb7cXbo3m2&#10;xealJNF2//1mQfA4zMw3TLGbTC+e5HxnWcFqmYAgrq3uuFFQXY6LDQgfkDX2lknBL3nYlR+zAnNt&#10;R/6h5zk0IkLY56igDWHIpfR1Swb90g7E0btZZzBE6RqpHY4RbnqZJslaGuw4LrQ40FdL9f38MApO&#10;60O4UqW/dZZmdqxk7W69V+pzPu23IAJN4R1+tU9aQZrB/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mF48AAAADbAAAADwAAAAAAAAAAAAAAAACYAgAAZHJzL2Rvd25y&#10;ZXYueG1sUEsFBgAAAAAEAAQA9QAAAIUDAAAAAA==&#10;" strokeweight=".5pt">
                  <v:textbox>
                    <w:txbxContent>
                      <w:p w:rsidR="008006A2" w:rsidRDefault="008006A2" w:rsidP="00C4713F">
                        <w:r>
                          <w:t>AEB1</w:t>
                        </w:r>
                      </w:p>
                    </w:txbxContent>
                  </v:textbox>
                </v:shape>
                <v:line id="Connecteur droit 22" o:spid="_x0000_s1890" style="position:absolute;flip:y;visibility:visible;mso-wrap-style:square" from="13943,34615" to="25753,3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Lp1sUAAADbAAAADwAAAGRycy9kb3ducmV2LnhtbESPQWvCQBSE7wX/w/KE3szGUKWk2YiI&#10;hQpeqvbQ2yP7kixm36bZrUZ/fbdQ6HGYmW+YYjXaTlxo8MaxgnmSgiCunDbcKDgdX2fPIHxA1tg5&#10;JgU38rAqJw8F5tpd+Z0uh9CICGGfo4I2hD6X0lctWfSJ64mjV7vBYohyaKQe8BrhtpNZmi6lRcNx&#10;ocWeNi1V58O3VbD9DN34hbfsvq932/rDbdx6YZR6nI7rFxCBxvAf/mu/aQXZE/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Lp1sUAAADbAAAADwAAAAAAAAAA&#10;AAAAAAChAgAAZHJzL2Rvd25yZXYueG1sUEsFBgAAAAAEAAQA+QAAAJMDAAAAAA==&#10;" strokecolor="#4a7ebb"/>
                <v:line id="Connecteur droit 23" o:spid="_x0000_s1891" style="position:absolute;visibility:visible;mso-wrap-style:square" from="25749,34686" to="25749,3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ImscIAAADbAAAADwAAAGRycy9kb3ducmV2LnhtbESPQWsCMRSE7wX/Q3iCt5pVsditUUQQ&#10;PHiwKujxNXndLG5e1k3U9d83gtDjMDPfMNN56ypxoyaUnhUM+hkIYu1NyYWCw371PgERIrLByjMp&#10;eFCA+azzNsXc+Dt/020XC5EgHHJUYGOscymDtuQw9H1NnLxf3ziMSTaFNA3eE9xVcphlH9JhyWnB&#10;Yk1LS/q8uzoFR4ub7Vb/RPKj00Kbwhh/+VSq120XXyAitfE//GqvjYLhGJ5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ImscIAAADbAAAADwAAAAAAAAAAAAAA&#10;AAChAgAAZHJzL2Rvd25yZXYueG1sUEsFBgAAAAAEAAQA+QAAAJADAAAAAA==&#10;" strokecolor="#4a7ebb"/>
                <v:line id="Connecteur droit 24" o:spid="_x0000_s1892" style="position:absolute;visibility:visible;mso-wrap-style:square" from="25753,37977" to="37453,3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4xsMAAADbAAAADwAAAGRycy9kb3ducmV2LnhtbESPQWvCQBSE70L/w/IKvemmFkKNriJC&#10;oYceohX0+Nx9ZkOzb2N2m6T/visUehxm5htmtRldI3rqQu1ZwfMsA0Gsvam5UnD8fJu+gggR2WDj&#10;mRT8UIDN+mGywsL4gffUH2IlEoRDgQpsjG0hZdCWHIaZb4mTd/Wdw5hkV0nT4ZDgrpHzLMulw5rT&#10;gsWWdpb01+HbKThZ/ChLfYnkX85bbSpj/G2h1NPjuF2CiDTG//Bf+90omO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wuMbDAAAA2wAAAA8AAAAAAAAAAAAA&#10;AAAAoQIAAGRycy9kb3ducmV2LnhtbFBLBQYAAAAABAAEAPkAAACRAwAAAAA=&#10;" strokecolor="#4a7ebb"/>
                <v:line id="Connecteur droit 26" o:spid="_x0000_s1893" style="position:absolute;visibility:visible;mso-wrap-style:square" from="25749,38492" to="25749,4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LnOcQAAADbAAAADwAAAGRycy9kb3ducmV2LnhtbESPwWrDMBBE74X8g9hAL6WRk0MT3Mgm&#10;CaQNhEJi9wMWa2uZWCtjqbb791Uh0OMw82aYbT7ZVgzU+8axguUiAUFcOd1wreCzPD5vQPiArLF1&#10;TAp+yEOezR62mGo38pWGItQilrBPUYEJoUul9JUhi37hOuLofbneYoiyr6XucYzltpWrJHmRFhuO&#10;CwY7OhiqbsW3VbAaj/JpwFMb3j7W75fuvC/3pVHqcT7tXkEEmsJ/+E6fdOTW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uc5xAAAANsAAAAPAAAAAAAAAAAA&#10;AAAAAKECAABkcnMvZG93bnJldi54bWxQSwUGAAAAAAQABAD5AAAAkgMAAAAA&#10;" strokecolor="#4a7ebb">
                  <v:stroke dashstyle="dash"/>
                </v:line>
                <v:shape id="Zone de texte 27" o:spid="_x0000_s1894" type="#_x0000_t202" style="position:absolute;left:24142;top:39350;width:3874;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0XkroA&#10;AADbAAAADwAAAGRycy9kb3ducmV2LnhtbERPvQrCMBDeBd8hnOCmqRVEqlFUEMRN7eJ2NGdbbC4l&#10;iba+vRkEx4/vf73tTSPe5HxtWcFsmoAgLqyuuVSQ346TJQgfkDU2lknBhzxsN8PBGjNtO77Q+xpK&#10;EUPYZ6igCqHNpPRFRQb91LbEkXtYZzBE6EqpHXYx3DQyTZKFNFhzbKiwpUNFxfP6MgpOi324U67P&#10;ep7ObZ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90XkroAAADbAAAADwAAAAAAAAAAAAAAAACYAgAAZHJzL2Rvd25yZXYueG1s&#10;UEsFBgAAAAAEAAQA9QAAAH8DAAAAAA==&#10;" strokeweight=".5pt">
                  <v:textbox>
                    <w:txbxContent>
                      <w:p w:rsidR="008006A2" w:rsidRDefault="008006A2" w:rsidP="00C4713F">
                        <w:r>
                          <w:t>Vs</w:t>
                        </w:r>
                      </w:p>
                    </w:txbxContent>
                  </v:textbox>
                </v:shape>
                <v:line id="Connecteur droit 30" o:spid="_x0000_s1895" style="position:absolute;flip:x y;visibility:visible;mso-wrap-style:square" from="13943,37975" to="25383,3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RxMQAAADbAAAADwAAAGRycy9kb3ducmV2LnhtbESPQWvCQBSE74L/YXlCb7rRQ7Cpm1BE&#10;odBSaxR6fWafSWr2bciuJv33bqHgcZiZb5hVNphG3KhztWUF81kEgriwuuZSwfGwnS5BOI+ssbFM&#10;Cn7JQZaORytMtO15T7fclyJA2CWooPK+TaR0RUUG3cy2xME7286gD7Irpe6wD3DTyEUUxdJgzWGh&#10;wpbWFRWX/GoU/Hx857HbXLHt54M8fC7fv3bxSamnyfD6AsLT4B/h//abVrB4hr8v4Q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xHExAAAANsAAAAPAAAAAAAAAAAA&#10;AAAAAKECAABkcnMvZG93bnJldi54bWxQSwUGAAAAAAQABAD5AAAAkgMAAAAA&#10;" strokecolor="#4a7ebb">
                  <v:stroke dashstyle="dash"/>
                </v:line>
                <v:shape id="Text Box 1353" o:spid="_x0000_s1896" type="#_x0000_t202" style="position:absolute;left:40017;top:2717;width:3950;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8006A2" w:rsidRPr="00F0392F" w:rsidRDefault="008006A2">
                        <w:pPr>
                          <w:rPr>
                            <w:lang w:val="fr-FR"/>
                          </w:rPr>
                        </w:pPr>
                        <w:r>
                          <w:rPr>
                            <w:lang w:val="fr-FR"/>
                          </w:rPr>
                          <w:t>S</w:t>
                        </w:r>
                      </w:p>
                    </w:txbxContent>
                  </v:textbox>
                </v:shape>
                <v:shape id="Text Box 1354" o:spid="_x0000_s1897" type="#_x0000_t202" style="position:absolute;left:26727;top:6870;width:3949;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8006A2" w:rsidRPr="00F0392F" w:rsidRDefault="008006A2">
                        <w:pPr>
                          <w:rPr>
                            <w:lang w:val="fr-FR"/>
                          </w:rPr>
                        </w:pPr>
                        <w:r>
                          <w:rPr>
                            <w:lang w:val="fr-FR"/>
                          </w:rPr>
                          <w:t>C</w:t>
                        </w:r>
                      </w:p>
                    </w:txbxContent>
                  </v:textbox>
                </v:shape>
                <v:shape id="Text Box 1355" o:spid="_x0000_s1898" type="#_x0000_t202" style="position:absolute;left:26682;top:647;width:399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8006A2" w:rsidRPr="00F0392F" w:rsidRDefault="008006A2">
                        <w:pPr>
                          <w:rPr>
                            <w:lang w:val="fr-FR"/>
                          </w:rPr>
                        </w:pPr>
                        <w:r>
                          <w:rPr>
                            <w:lang w:val="fr-FR"/>
                          </w:rPr>
                          <w:t>B</w:t>
                        </w:r>
                      </w:p>
                    </w:txbxContent>
                  </v:textbox>
                </v:shape>
                <v:shape id="Text Box 1356" o:spid="_x0000_s1899" type="#_x0000_t202" style="position:absolute;left:46990;top:10560;width:3778;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8006A2" w:rsidRPr="00F0392F" w:rsidRDefault="008006A2">
                        <w:pPr>
                          <w:rPr>
                            <w:lang w:val="fr-FR"/>
                          </w:rPr>
                        </w:pPr>
                        <w:r>
                          <w:rPr>
                            <w:lang w:val="fr-FR"/>
                          </w:rPr>
                          <w:t>A</w:t>
                        </w:r>
                      </w:p>
                    </w:txbxContent>
                  </v:textbox>
                </v:shape>
                <w10:anchorlock/>
              </v:group>
            </w:pict>
          </mc:Fallback>
        </mc:AlternateContent>
      </w:r>
    </w:p>
    <w:p w:rsidR="00C4713F" w:rsidRPr="00C4713F" w:rsidRDefault="00C4713F" w:rsidP="00C4713F">
      <w:pPr>
        <w:spacing w:line="240" w:lineRule="auto"/>
        <w:rPr>
          <w:rFonts w:ascii="FuturaA Bk BT" w:hAnsi="FuturaA Bk BT"/>
          <w:sz w:val="20"/>
        </w:rPr>
      </w:pPr>
    </w:p>
    <w:p w:rsidR="007C64F5" w:rsidRDefault="007C64F5" w:rsidP="00F54EFE">
      <w:pPr>
        <w:ind w:left="851" w:hanging="851"/>
      </w:pPr>
    </w:p>
    <w:p w:rsidR="009776C3" w:rsidRPr="009D34BC" w:rsidRDefault="009776C3" w:rsidP="009776C3">
      <w:pPr>
        <w:pStyle w:val="Figure"/>
        <w:ind w:left="851" w:hanging="851"/>
        <w:rPr>
          <w:rStyle w:val="Fett"/>
        </w:rPr>
      </w:pPr>
      <w:r>
        <w:rPr>
          <w:rStyle w:val="Fett"/>
        </w:rPr>
        <w:t>AEB change between 2 singular points</w:t>
      </w:r>
    </w:p>
    <w:p w:rsidR="009776C3" w:rsidRDefault="009776C3" w:rsidP="009776C3">
      <w:pPr>
        <w:ind w:left="851" w:hanging="851"/>
      </w:pPr>
    </w:p>
    <w:p w:rsidR="007C64F5" w:rsidRDefault="007C64F5" w:rsidP="00F54EFE">
      <w:pPr>
        <w:ind w:left="851" w:hanging="851"/>
      </w:pPr>
    </w:p>
    <w:p w:rsidR="007C64F5" w:rsidRDefault="009776C3" w:rsidP="00F54EFE">
      <w:pPr>
        <w:ind w:left="851" w:hanging="851"/>
      </w:pPr>
      <w:r>
        <w:br w:type="page"/>
      </w:r>
    </w:p>
    <w:p w:rsidR="007C64F5" w:rsidRDefault="007C64F5" w:rsidP="00F54EFE">
      <w:pPr>
        <w:ind w:left="851" w:hanging="851"/>
      </w:pPr>
    </w:p>
    <w:p w:rsidR="008E1A0E" w:rsidRPr="009776C3" w:rsidRDefault="007C64F5" w:rsidP="00F54EFE">
      <w:pPr>
        <w:pStyle w:val="Index7"/>
        <w:ind w:left="851" w:hanging="851"/>
        <w:rPr>
          <w:lang w:val="en-GB"/>
        </w:rPr>
      </w:pPr>
      <w:r w:rsidRPr="009776C3">
        <w:rPr>
          <w:lang w:val="en-GB"/>
        </w:rPr>
        <w:t>END OF DOCUMENT</w:t>
      </w:r>
    </w:p>
    <w:sectPr w:rsidR="008E1A0E" w:rsidRPr="009776C3">
      <w:headerReference w:type="default" r:id="rId18"/>
      <w:footerReference w:type="even" r:id="rId19"/>
      <w:footerReference w:type="default" r:id="rId20"/>
      <w:headerReference w:type="first" r:id="rId21"/>
      <w:footerReference w:type="first" r:id="rId22"/>
      <w:endnotePr>
        <w:numFmt w:val="decimal"/>
      </w:endnotePr>
      <w:pgSz w:w="11907" w:h="16840" w:code="9"/>
      <w:pgMar w:top="578" w:right="567" w:bottom="306" w:left="1440" w:header="567" w:footer="39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06D" w:rsidRDefault="007A606D">
      <w:pPr>
        <w:spacing w:line="20" w:lineRule="exact"/>
      </w:pPr>
    </w:p>
  </w:endnote>
  <w:endnote w:type="continuationSeparator" w:id="0">
    <w:p w:rsidR="007A606D" w:rsidRDefault="007A606D">
      <w:r>
        <w:t xml:space="preserve"> </w:t>
      </w:r>
    </w:p>
  </w:endnote>
  <w:endnote w:type="continuationNotice" w:id="1">
    <w:p w:rsidR="007A606D" w:rsidRDefault="007A606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charset w:val="00"/>
    <w:family w:val="auto"/>
    <w:pitch w:val="variable"/>
  </w:font>
  <w:font w:name="Futura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lstom">
    <w:panose1 w:val="02000503020000020004"/>
    <w:charset w:val="00"/>
    <w:family w:val="auto"/>
    <w:pitch w:val="variable"/>
    <w:sig w:usb0="A00000AF" w:usb1="4000204A" w:usb2="00000000" w:usb3="00000000" w:csb0="0000009B" w:csb1="00000000"/>
  </w:font>
  <w:font w:name="Alstom Logo">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A2" w:rsidRDefault="008006A2">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006A2" w:rsidRDefault="008006A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A2" w:rsidRDefault="008006A2">
    <w:pPr>
      <w:pStyle w:val="Fuzeile"/>
      <w:pBdr>
        <w:top w:val="single" w:sz="6" w:space="5" w:color="auto"/>
      </w:pBdr>
      <w:tabs>
        <w:tab w:val="clear" w:pos="9360"/>
        <w:tab w:val="right" w:pos="9639"/>
      </w:tabs>
      <w:ind w:right="261"/>
      <w:rPr>
        <w:b/>
        <w:sz w:val="18"/>
      </w:rPr>
    </w:pPr>
    <w:r>
      <w:rPr>
        <w:sz w:val="18"/>
      </w:rPr>
      <w:tab/>
    </w:r>
    <w:r>
      <w:rPr>
        <w:sz w:val="18"/>
      </w:rPr>
      <w:tab/>
    </w:r>
    <w:r>
      <w:rPr>
        <w:rStyle w:val="Seitenzahl"/>
        <w:b w:val="0"/>
        <w:sz w:val="18"/>
      </w:rPr>
      <w:t xml:space="preserve">page </w:t>
    </w:r>
    <w:r>
      <w:rPr>
        <w:rStyle w:val="Seitenzahl"/>
        <w:b w:val="0"/>
        <w:sz w:val="18"/>
      </w:rPr>
      <w:fldChar w:fldCharType="begin"/>
    </w:r>
    <w:r>
      <w:rPr>
        <w:rStyle w:val="Seitenzahl"/>
        <w:b w:val="0"/>
        <w:sz w:val="18"/>
      </w:rPr>
      <w:instrText xml:space="preserve"> PAGE </w:instrText>
    </w:r>
    <w:r>
      <w:rPr>
        <w:rStyle w:val="Seitenzahl"/>
        <w:b w:val="0"/>
        <w:sz w:val="18"/>
      </w:rPr>
      <w:fldChar w:fldCharType="separate"/>
    </w:r>
    <w:r w:rsidR="00834DE0">
      <w:rPr>
        <w:rStyle w:val="Seitenzahl"/>
        <w:b w:val="0"/>
        <w:noProof/>
        <w:sz w:val="18"/>
      </w:rPr>
      <w:t>4</w:t>
    </w:r>
    <w:r>
      <w:rPr>
        <w:rStyle w:val="Seitenzahl"/>
        <w:b w:val="0"/>
        <w:sz w:val="18"/>
      </w:rPr>
      <w:fldChar w:fldCharType="end"/>
    </w:r>
    <w:r>
      <w:rPr>
        <w:rStyle w:val="Seitenzahl"/>
        <w:b w:val="0"/>
        <w:sz w:val="18"/>
      </w:rPr>
      <w:t xml:space="preserve"> of </w:t>
    </w:r>
    <w:r>
      <w:rPr>
        <w:rStyle w:val="Seitenzahl"/>
        <w:b w:val="0"/>
        <w:sz w:val="18"/>
      </w:rPr>
      <w:fldChar w:fldCharType="begin"/>
    </w:r>
    <w:r>
      <w:rPr>
        <w:rStyle w:val="Seitenzahl"/>
        <w:b w:val="0"/>
        <w:sz w:val="18"/>
      </w:rPr>
      <w:instrText xml:space="preserve"> NUMPAGES  \* MERGEFORMAT </w:instrText>
    </w:r>
    <w:r>
      <w:rPr>
        <w:rStyle w:val="Seitenzahl"/>
        <w:b w:val="0"/>
        <w:sz w:val="18"/>
      </w:rPr>
      <w:fldChar w:fldCharType="separate"/>
    </w:r>
    <w:r w:rsidR="00834DE0">
      <w:rPr>
        <w:rStyle w:val="Seitenzahl"/>
        <w:b w:val="0"/>
        <w:noProof/>
        <w:sz w:val="18"/>
      </w:rPr>
      <w:t>51</w:t>
    </w:r>
    <w:r>
      <w:rPr>
        <w:rStyle w:val="Seitenzahl"/>
        <w:b w:val="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8006A2">
      <w:tblPrEx>
        <w:tblCellMar>
          <w:top w:w="0" w:type="dxa"/>
          <w:bottom w:w="0" w:type="dxa"/>
        </w:tblCellMar>
      </w:tblPrEx>
      <w:tc>
        <w:tcPr>
          <w:tcW w:w="2552" w:type="dxa"/>
        </w:tcPr>
        <w:p w:rsidR="008006A2" w:rsidRDefault="008006A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Step 2 : singular point of database are classified following increasing position.</w:t>
          </w:r>
          <w:r>
            <w:rPr>
              <w:sz w:val="20"/>
            </w:rPr>
            <w:fldChar w:fldCharType="end"/>
          </w:r>
        </w:p>
        <w:p w:rsidR="008006A2" w:rsidRDefault="008006A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8006A2" w:rsidRDefault="008006A2">
          <w:pPr>
            <w:tabs>
              <w:tab w:val="left" w:pos="-14"/>
            </w:tabs>
            <w:suppressAutoHyphens/>
            <w:spacing w:before="120"/>
            <w:jc w:val="center"/>
            <w:rPr>
              <w:sz w:val="20"/>
            </w:rPr>
          </w:pPr>
          <w:r>
            <w:rPr>
              <w:b/>
              <w:sz w:val="20"/>
            </w:rPr>
            <w:t xml:space="preserve">Generic ATC - </w:t>
          </w:r>
          <w:r>
            <w:rPr>
              <w:b/>
              <w:sz w:val="20"/>
            </w:rPr>
            <w:fldChar w:fldCharType="begin"/>
          </w:r>
          <w:r>
            <w:rPr>
              <w:b/>
              <w:sz w:val="20"/>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8006A2" w:rsidRDefault="008006A2">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ins w:id="2675" w:author="GIRAUD Christian" w:date="2014-07-03T10:01:00Z">
            <w:r>
              <w:rPr>
                <w:noProof/>
                <w:sz w:val="24"/>
              </w:rPr>
              <w:t>51</w:t>
            </w:r>
          </w:ins>
          <w:del w:id="2676" w:author="GIRAUD Christian" w:date="2014-06-30T15:24:00Z">
            <w:r w:rsidDel="00897BF8">
              <w:rPr>
                <w:noProof/>
                <w:sz w:val="24"/>
              </w:rPr>
              <w:delText>38</w:delText>
            </w:r>
          </w:del>
          <w:r>
            <w:rPr>
              <w:sz w:val="24"/>
            </w:rPr>
            <w:fldChar w:fldCharType="end"/>
          </w:r>
        </w:p>
      </w:tc>
    </w:tr>
  </w:tbl>
  <w:p w:rsidR="008006A2" w:rsidRDefault="008006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06D" w:rsidRDefault="007A606D">
      <w:r>
        <w:separator/>
      </w:r>
    </w:p>
    <w:p w:rsidR="007A606D" w:rsidRDefault="007A606D"/>
    <w:p w:rsidR="007A606D" w:rsidRDefault="007A606D">
      <w:pPr>
        <w:spacing w:line="20" w:lineRule="exact"/>
      </w:pPr>
    </w:p>
    <w:p w:rsidR="007A606D" w:rsidRDefault="007A606D"/>
    <w:p w:rsidR="007A606D" w:rsidRDefault="007A606D">
      <w:r>
        <w:t xml:space="preserve"> </w:t>
      </w:r>
    </w:p>
    <w:p w:rsidR="007A606D" w:rsidRDefault="007A606D"/>
    <w:p w:rsidR="007A606D" w:rsidRDefault="007A606D">
      <w:r>
        <w:t xml:space="preserve"> </w:t>
      </w:r>
    </w:p>
    <w:p w:rsidR="007A606D" w:rsidRDefault="007A606D"/>
    <w:p w:rsidR="007A606D" w:rsidRDefault="007A606D">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7A606D" w:rsidRDefault="007A606D">
      <w:pPr>
        <w:pStyle w:val="Kopfzeile"/>
        <w:spacing w:after="120"/>
        <w:jc w:val="left"/>
      </w:pPr>
    </w:p>
    <w:p w:rsidR="007A606D" w:rsidRDefault="007A606D"/>
    <w:p w:rsidR="007A606D" w:rsidRDefault="007A606D">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38</w:t>
      </w:r>
      <w:r>
        <w:rPr>
          <w:rStyle w:val="Seitenzahl"/>
        </w:rPr>
        <w:fldChar w:fldCharType="end"/>
      </w:r>
    </w:p>
    <w:p w:rsidR="007A606D" w:rsidRDefault="007A606D">
      <w:pPr>
        <w:ind w:right="360"/>
      </w:pPr>
    </w:p>
    <w:p w:rsidR="007A606D" w:rsidRDefault="007A606D"/>
    <w:p w:rsidR="007A606D" w:rsidRDefault="007A606D">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835"/>
        <w:gridCol w:w="4678"/>
        <w:gridCol w:w="1985"/>
      </w:tblGrid>
      <w:tr w:rsidR="007A606D">
        <w:tblPrEx>
          <w:tblCellMar>
            <w:top w:w="0" w:type="dxa"/>
            <w:bottom w:w="0" w:type="dxa"/>
          </w:tblCellMar>
        </w:tblPrEx>
        <w:tc>
          <w:tcPr>
            <w:tcW w:w="2835" w:type="dxa"/>
          </w:tcPr>
          <w:p w:rsidR="007A606D" w:rsidRDefault="007A606D">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sidRPr="00757547">
              <w:rPr>
                <w:sz w:val="20"/>
                <w:lang w:val="fr-FR"/>
                <w:rPrChange w:id="0" w:author="GIRAUD Christian" w:date="2014-06-18T09:31:00Z">
                  <w:rPr>
                    <w:sz w:val="20"/>
                  </w:rPr>
                </w:rPrChange>
              </w:rPr>
              <w:instrText xml:space="preserve"> STYLEREF Doc_Reference </w:instrText>
            </w:r>
            <w:r>
              <w:rPr>
                <w:sz w:val="20"/>
              </w:rPr>
              <w:fldChar w:fldCharType="separate"/>
            </w:r>
            <w:r>
              <w:rPr>
                <w:noProof/>
                <w:sz w:val="20"/>
                <w:lang w:val="fr-FR"/>
              </w:rPr>
              <w:t>Step 2 : singular point of database are classified following increasing position.</w:t>
            </w:r>
            <w:r>
              <w:rPr>
                <w:sz w:val="20"/>
              </w:rPr>
              <w:fldChar w:fldCharType="end"/>
            </w:r>
          </w:p>
          <w:p w:rsidR="007A606D" w:rsidRDefault="007A606D">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4678" w:type="dxa"/>
          </w:tcPr>
          <w:p w:rsidR="007A606D" w:rsidRDefault="007A606D">
            <w:pPr>
              <w:tabs>
                <w:tab w:val="left" w:pos="-14"/>
              </w:tabs>
              <w:suppressAutoHyphens/>
              <w:spacing w:before="120"/>
              <w:jc w:val="center"/>
              <w:rPr>
                <w:sz w:val="20"/>
              </w:rPr>
            </w:pPr>
            <w:r>
              <w:rPr>
                <w:b/>
                <w:sz w:val="20"/>
              </w:rPr>
              <w:t xml:space="preserve">Generic ATC - </w:t>
            </w:r>
            <w:r>
              <w:rPr>
                <w:b/>
                <w:sz w:val="20"/>
              </w:rPr>
              <w:fldChar w:fldCharType="begin"/>
            </w:r>
            <w:r>
              <w:rPr>
                <w:b/>
                <w:sz w:val="20"/>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985" w:type="dxa"/>
          </w:tcPr>
          <w:p w:rsidR="007A606D" w:rsidRDefault="007A606D">
            <w:pPr>
              <w:suppressAutoHyphens/>
              <w:spacing w:before="120"/>
              <w:jc w:val="right"/>
              <w:rPr>
                <w:sz w:val="20"/>
              </w:rPr>
            </w:pPr>
            <w:r>
              <w:rPr>
                <w:sz w:val="24"/>
              </w:rPr>
              <w:t xml:space="preserve">PAGE </w:t>
            </w:r>
            <w:r>
              <w:rPr>
                <w:rStyle w:val="Seitenzahl"/>
                <w:b w:val="0"/>
              </w:rPr>
              <w:fldChar w:fldCharType="begin"/>
            </w:r>
            <w:r>
              <w:rPr>
                <w:rStyle w:val="Seitenzahl"/>
                <w:b w:val="0"/>
              </w:rPr>
              <w:instrText xml:space="preserve"> PAGE </w:instrText>
            </w:r>
            <w:r>
              <w:rPr>
                <w:rStyle w:val="Seitenzahl"/>
                <w:b w:val="0"/>
              </w:rPr>
              <w:fldChar w:fldCharType="separate"/>
            </w:r>
            <w:r>
              <w:rPr>
                <w:rStyle w:val="Seitenzahl"/>
                <w:b w:val="0"/>
                <w:noProof/>
              </w:rPr>
              <w:t>638</w:t>
            </w:r>
            <w:r>
              <w:rPr>
                <w:rStyle w:val="Seitenzahl"/>
                <w:b w:val="0"/>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ins w:id="1" w:author="GIRAUD Christian" w:date="2014-07-03T10:01:00Z">
              <w:r>
                <w:rPr>
                  <w:noProof/>
                  <w:sz w:val="24"/>
                </w:rPr>
                <w:t>51</w:t>
              </w:r>
            </w:ins>
            <w:del w:id="2" w:author="GIRAUD Christian" w:date="2014-06-30T15:24:00Z">
              <w:r w:rsidDel="00897BF8">
                <w:rPr>
                  <w:noProof/>
                  <w:sz w:val="24"/>
                </w:rPr>
                <w:delText>140</w:delText>
              </w:r>
            </w:del>
            <w:r>
              <w:rPr>
                <w:sz w:val="24"/>
              </w:rPr>
              <w:fldChar w:fldCharType="end"/>
            </w:r>
          </w:p>
        </w:tc>
      </w:tr>
    </w:tbl>
    <w:p w:rsidR="007A606D" w:rsidRDefault="007A606D">
      <w:pPr>
        <w:tabs>
          <w:tab w:val="right" w:pos="9639"/>
        </w:tabs>
        <w:ind w:left="142"/>
        <w:rPr>
          <w:i/>
          <w:spacing w:val="-3"/>
          <w:sz w:val="16"/>
        </w:rPr>
      </w:pPr>
    </w:p>
    <w:p w:rsidR="007A606D" w:rsidRDefault="007A606D"/>
    <w:p w:rsidR="007A606D" w:rsidRDefault="007A606D">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7A606D" w:rsidRDefault="007A606D">
      <w:pPr>
        <w:pStyle w:val="Kopfzeile"/>
        <w:jc w:val="left"/>
      </w:pPr>
    </w:p>
    <w:p w:rsidR="007A606D" w:rsidRDefault="007A606D"/>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7A606D">
        <w:tblPrEx>
          <w:tblCellMar>
            <w:top w:w="0" w:type="dxa"/>
            <w:bottom w:w="0" w:type="dxa"/>
          </w:tblCellMar>
        </w:tblPrEx>
        <w:tc>
          <w:tcPr>
            <w:tcW w:w="2552" w:type="dxa"/>
          </w:tcPr>
          <w:p w:rsidR="007A606D" w:rsidRDefault="007A606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Step 2 : singular point of database are classified following increasing position.</w:t>
            </w:r>
            <w:r>
              <w:rPr>
                <w:sz w:val="20"/>
              </w:rPr>
              <w:fldChar w:fldCharType="end"/>
            </w:r>
          </w:p>
          <w:p w:rsidR="007A606D" w:rsidRDefault="007A606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7A606D" w:rsidRDefault="007A606D">
            <w:pPr>
              <w:tabs>
                <w:tab w:val="left" w:pos="-14"/>
              </w:tabs>
              <w:suppressAutoHyphens/>
              <w:spacing w:before="120"/>
              <w:jc w:val="center"/>
              <w:rPr>
                <w:sz w:val="20"/>
              </w:rPr>
            </w:pPr>
            <w:r>
              <w:rPr>
                <w:b/>
                <w:sz w:val="20"/>
              </w:rPr>
              <w:t xml:space="preserve">Generic ATC - </w:t>
            </w:r>
            <w:r>
              <w:rPr>
                <w:b/>
                <w:sz w:val="20"/>
              </w:rPr>
              <w:fldChar w:fldCharType="begin"/>
            </w:r>
            <w:r>
              <w:rPr>
                <w:b/>
                <w:sz w:val="20"/>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7A606D" w:rsidRDefault="007A606D">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138</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ins w:id="3" w:author="GIRAUD Christian" w:date="2014-07-03T10:01:00Z">
              <w:r>
                <w:rPr>
                  <w:noProof/>
                  <w:sz w:val="24"/>
                </w:rPr>
                <w:t>51</w:t>
              </w:r>
            </w:ins>
            <w:del w:id="4" w:author="GIRAUD Christian" w:date="2014-06-30T15:24:00Z">
              <w:r w:rsidDel="00897BF8">
                <w:rPr>
                  <w:noProof/>
                  <w:sz w:val="24"/>
                </w:rPr>
                <w:delText>140</w:delText>
              </w:r>
            </w:del>
            <w:r>
              <w:rPr>
                <w:sz w:val="24"/>
              </w:rPr>
              <w:fldChar w:fldCharType="end"/>
            </w:r>
          </w:p>
        </w:tc>
      </w:tr>
    </w:tbl>
    <w:p w:rsidR="007A606D" w:rsidRDefault="007A606D"/>
    <w:p w:rsidR="007A606D" w:rsidRDefault="007A606D"/>
  </w:footnote>
  <w:footnote w:type="continuationSeparator" w:id="0">
    <w:p w:rsidR="007A606D" w:rsidRDefault="007A60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A2" w:rsidRDefault="008006A2">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3402"/>
      <w:gridCol w:w="2976"/>
    </w:tblGrid>
    <w:tr w:rsidR="008006A2">
      <w:tblPrEx>
        <w:tblCellMar>
          <w:top w:w="0" w:type="dxa"/>
          <w:bottom w:w="0" w:type="dxa"/>
        </w:tblCellMar>
      </w:tblPrEx>
      <w:tc>
        <w:tcPr>
          <w:tcW w:w="3331" w:type="dxa"/>
        </w:tcPr>
        <w:p w:rsidR="008006A2" w:rsidRDefault="008006A2">
          <w:pPr>
            <w:pStyle w:val="Kopfzeile"/>
            <w:spacing w:line="240" w:lineRule="auto"/>
            <w:jc w:val="left"/>
            <w:rPr>
              <w:rFonts w:ascii="Alstom Logo" w:hAnsi="Alstom Logo"/>
              <w:sz w:val="8"/>
            </w:rPr>
          </w:pPr>
        </w:p>
        <w:p w:rsidR="008006A2" w:rsidRDefault="008006A2">
          <w:pPr>
            <w:pStyle w:val="Kopfzeile"/>
            <w:spacing w:line="240" w:lineRule="auto"/>
            <w:jc w:val="left"/>
            <w:rPr>
              <w:rFonts w:ascii="Alstom Logo" w:hAnsi="Alstom Logo"/>
              <w:sz w:val="8"/>
            </w:rPr>
          </w:pPr>
        </w:p>
        <w:p w:rsidR="008006A2" w:rsidRDefault="008006A2">
          <w:pPr>
            <w:pStyle w:val="Kopfzeile"/>
            <w:jc w:val="center"/>
            <w:rPr>
              <w:rFonts w:ascii="Alstom Logo" w:hAnsi="Alstom Logo"/>
              <w:sz w:val="36"/>
              <w:lang w:val="fr-FR"/>
            </w:rPr>
          </w:pP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p>
        <w:p w:rsidR="008006A2" w:rsidRDefault="008006A2">
          <w:pPr>
            <w:pStyle w:val="Kopfzeile"/>
            <w:jc w:val="center"/>
            <w:rPr>
              <w:b w:val="0"/>
              <w:i/>
              <w:sz w:val="20"/>
              <w:lang w:val="fr-FR"/>
            </w:rPr>
          </w:pPr>
          <w:r>
            <w:rPr>
              <w:sz w:val="20"/>
              <w:lang w:val="fr-FR"/>
            </w:rPr>
            <w:t>T</w:t>
          </w:r>
          <w:r>
            <w:rPr>
              <w:caps w:val="0"/>
              <w:sz w:val="20"/>
              <w:lang w:val="fr-FR"/>
            </w:rPr>
            <w:t>ransport Information Solutions</w:t>
          </w:r>
        </w:p>
      </w:tc>
      <w:tc>
        <w:tcPr>
          <w:tcW w:w="3402" w:type="dxa"/>
        </w:tcPr>
        <w:p w:rsidR="008006A2" w:rsidRDefault="008006A2">
          <w:pPr>
            <w:pStyle w:val="Kopfzeile"/>
            <w:spacing w:line="240" w:lineRule="auto"/>
            <w:jc w:val="center"/>
            <w:rPr>
              <w:b w:val="0"/>
              <w:sz w:val="22"/>
              <w:lang w:val="fr-FR"/>
            </w:rPr>
          </w:pPr>
        </w:p>
        <w:p w:rsidR="008006A2" w:rsidRDefault="008006A2">
          <w:pPr>
            <w:pStyle w:val="Projecttitle"/>
            <w:rPr>
              <w:lang w:val="de-DE"/>
            </w:rPr>
          </w:pPr>
          <w:r>
            <w:rPr>
              <w:lang w:val="de-DE"/>
            </w:rPr>
            <w:t>Open ETCS</w:t>
          </w:r>
        </w:p>
      </w:tc>
      <w:tc>
        <w:tcPr>
          <w:tcW w:w="2976" w:type="dxa"/>
        </w:tcPr>
        <w:p w:rsidR="008006A2" w:rsidRDefault="008006A2">
          <w:pPr>
            <w:pStyle w:val="Kopfzeile"/>
            <w:spacing w:line="240" w:lineRule="auto"/>
            <w:jc w:val="left"/>
            <w:rPr>
              <w:sz w:val="16"/>
              <w:lang w:val="de-DE"/>
            </w:rPr>
          </w:pPr>
        </w:p>
        <w:p w:rsidR="008006A2" w:rsidRDefault="008006A2">
          <w:pPr>
            <w:pStyle w:val="Kopfzeile"/>
            <w:spacing w:line="240" w:lineRule="auto"/>
            <w:jc w:val="center"/>
            <w:rPr>
              <w:sz w:val="22"/>
              <w:lang w:val="de-DE"/>
            </w:rPr>
          </w:pPr>
          <w:r>
            <w:rPr>
              <w:caps w:val="0"/>
              <w:sz w:val="22"/>
              <w:lang w:val="de-DE"/>
            </w:rPr>
            <w:t>Ref</w:t>
          </w:r>
          <w:r>
            <w:rPr>
              <w:lang w:val="de-DE"/>
            </w:rPr>
            <w:t>:</w:t>
          </w:r>
          <w:r>
            <w:rPr>
              <w:sz w:val="22"/>
              <w:lang w:val="de-DE"/>
            </w:rPr>
            <w:t xml:space="preserve"> V</w:t>
          </w:r>
          <w:ins w:id="2673" w:author="GIRAUD Christian" w:date="2014-06-16T12:41:00Z">
            <w:r>
              <w:rPr>
                <w:sz w:val="22"/>
                <w:lang w:val="de-DE"/>
              </w:rPr>
              <w:t>9</w:t>
            </w:r>
          </w:ins>
          <w:del w:id="2674" w:author="GIRAUD Christian" w:date="2014-06-16T12:41:00Z">
            <w:r w:rsidDel="00D9707D">
              <w:rPr>
                <w:sz w:val="22"/>
                <w:lang w:val="de-DE"/>
              </w:rPr>
              <w:delText>8</w:delText>
            </w:r>
          </w:del>
        </w:p>
        <w:p w:rsidR="008006A2" w:rsidRDefault="008006A2">
          <w:pPr>
            <w:pStyle w:val="Kopfzeile"/>
            <w:spacing w:line="240" w:lineRule="auto"/>
            <w:jc w:val="center"/>
            <w:rPr>
              <w:sz w:val="22"/>
              <w:lang w:val="fr-FR"/>
            </w:rPr>
          </w:pPr>
        </w:p>
        <w:p w:rsidR="008006A2" w:rsidRDefault="008006A2">
          <w:pPr>
            <w:pStyle w:val="Kopfzeile"/>
            <w:spacing w:line="240" w:lineRule="auto"/>
            <w:jc w:val="center"/>
            <w:rPr>
              <w:b w:val="0"/>
              <w:sz w:val="18"/>
              <w:lang w:val="fr-FR"/>
            </w:rPr>
          </w:pPr>
        </w:p>
        <w:p w:rsidR="008006A2" w:rsidRDefault="008006A2">
          <w:pPr>
            <w:pStyle w:val="Kopfzeile"/>
            <w:spacing w:line="240" w:lineRule="auto"/>
            <w:rPr>
              <w:sz w:val="20"/>
              <w:lang w:val="fr-FR"/>
            </w:rPr>
          </w:pPr>
        </w:p>
      </w:tc>
    </w:tr>
  </w:tbl>
  <w:p w:rsidR="008006A2" w:rsidRDefault="008006A2">
    <w:pPr>
      <w:pStyle w:val="Kopfzeil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A2" w:rsidRDefault="008006A2">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8006A2" w:rsidRDefault="008006A2">
    <w:pPr>
      <w:pStyle w:val="Kopfzeile"/>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047166F"/>
    <w:multiLevelType w:val="hybridMultilevel"/>
    <w:tmpl w:val="C7045862"/>
    <w:lvl w:ilvl="0" w:tplc="8272CCBC">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C1F4B"/>
    <w:multiLevelType w:val="hybridMultilevel"/>
    <w:tmpl w:val="BF7443A4"/>
    <w:lvl w:ilvl="0" w:tplc="D2DAA53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6">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8">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10">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1">
    <w:nsid w:val="4B717610"/>
    <w:multiLevelType w:val="hybridMultilevel"/>
    <w:tmpl w:val="7BF0413C"/>
    <w:lvl w:ilvl="0" w:tplc="170435D4">
      <w:start w:val="1"/>
      <w:numFmt w:val="lowerLetter"/>
      <w:lvlText w:val="%1)"/>
      <w:lvlJc w:val="left"/>
      <w:pPr>
        <w:ind w:left="2345"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2">
    <w:nsid w:val="4CBC08ED"/>
    <w:multiLevelType w:val="hybridMultilevel"/>
    <w:tmpl w:val="54A83FBE"/>
    <w:lvl w:ilvl="0" w:tplc="2CBED260">
      <w:start w:val="7"/>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3">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507A18FD"/>
    <w:multiLevelType w:val="singleLevel"/>
    <w:tmpl w:val="A4442D5C"/>
    <w:lvl w:ilvl="0">
      <w:start w:val="1"/>
      <w:numFmt w:val="lowerLetter"/>
      <w:lvlText w:val="%1)"/>
      <w:legacy w:legacy="1" w:legacySpace="0" w:legacyIndent="283"/>
      <w:lvlJc w:val="left"/>
      <w:pPr>
        <w:ind w:left="1417" w:hanging="283"/>
      </w:pPr>
    </w:lvl>
  </w:abstractNum>
  <w:abstractNum w:abstractNumId="15">
    <w:nsid w:val="5CD4047D"/>
    <w:multiLevelType w:val="singleLevel"/>
    <w:tmpl w:val="A4442D5C"/>
    <w:lvl w:ilvl="0">
      <w:start w:val="1"/>
      <w:numFmt w:val="lowerLetter"/>
      <w:lvlText w:val="%1)"/>
      <w:legacy w:legacy="1" w:legacySpace="0" w:legacyIndent="283"/>
      <w:lvlJc w:val="left"/>
      <w:pPr>
        <w:ind w:left="1417" w:hanging="283"/>
      </w:pPr>
    </w:lvl>
  </w:abstractNum>
  <w:abstractNum w:abstractNumId="16">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17">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8">
    <w:nsid w:val="6CE7217E"/>
    <w:multiLevelType w:val="hybridMultilevel"/>
    <w:tmpl w:val="63A2BD76"/>
    <w:lvl w:ilvl="0" w:tplc="5852D9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500366"/>
    <w:multiLevelType w:val="hybridMultilevel"/>
    <w:tmpl w:val="E76497B0"/>
    <w:lvl w:ilvl="0" w:tplc="57466A3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1">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2">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3">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9"/>
  </w:num>
  <w:num w:numId="3">
    <w:abstractNumId w:val="3"/>
  </w:num>
  <w:num w:numId="4">
    <w:abstractNumId w:val="1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1"/>
    <w:lvlOverride w:ilvl="0"/>
    <w:lvlOverride w:ilvl="1"/>
    <w:lvlOverride w:ilvl="2"/>
    <w:lvlOverride w:ilvl="3"/>
    <w:lvlOverride w:ilvl="4"/>
    <w:lvlOverride w:ilvl="5"/>
    <w:lvlOverride w:ilvl="6"/>
    <w:lvlOverride w:ilvl="7"/>
    <w:lvlOverride w:ilvl="8"/>
  </w:num>
  <w:num w:numId="8">
    <w:abstractNumId w:val="23"/>
  </w:num>
  <w:num w:numId="9">
    <w:abstractNumId w:val="6"/>
  </w:num>
  <w:num w:numId="10">
    <w:abstractNumId w:val="17"/>
  </w:num>
  <w:num w:numId="11">
    <w:abstractNumId w:val="16"/>
  </w:num>
  <w:num w:numId="12">
    <w:abstractNumId w:val="11"/>
  </w:num>
  <w:num w:numId="13">
    <w:abstractNumId w:val="7"/>
  </w:num>
  <w:num w:numId="14">
    <w:abstractNumId w:val="20"/>
  </w:num>
  <w:num w:numId="15">
    <w:abstractNumId w:val="22"/>
  </w:num>
  <w:num w:numId="16">
    <w:abstractNumId w:val="0"/>
  </w:num>
  <w:num w:numId="17">
    <w:abstractNumId w:val="0"/>
  </w:num>
  <w:num w:numId="18">
    <w:abstractNumId w:val="0"/>
  </w:num>
  <w:num w:numId="19">
    <w:abstractNumId w:val="0"/>
  </w:num>
  <w:num w:numId="20">
    <w:abstractNumId w:val="8"/>
  </w:num>
  <w:num w:numId="21">
    <w:abstractNumId w:val="13"/>
  </w:num>
  <w:num w:numId="22">
    <w:abstractNumId w:val="12"/>
  </w:num>
  <w:num w:numId="23">
    <w:abstractNumId w:val="18"/>
  </w:num>
  <w:num w:numId="24">
    <w:abstractNumId w:val="19"/>
  </w:num>
  <w:num w:numId="25">
    <w:abstractNumId w:val="1"/>
  </w:num>
  <w:num w:numId="26">
    <w:abstractNumId w:val="14"/>
  </w:num>
  <w:num w:numId="27">
    <w:abstractNumId w:val="15"/>
  </w:num>
  <w:num w:numId="28">
    <w:abstractNumId w:val="2"/>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fr-CH"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attachedTemplate r:id="rId1"/>
  <w:revisionView w:markup="0"/>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BA"/>
    <w:rsid w:val="000011EC"/>
    <w:rsid w:val="00001BD4"/>
    <w:rsid w:val="00003CA2"/>
    <w:rsid w:val="00006244"/>
    <w:rsid w:val="000104AD"/>
    <w:rsid w:val="000171B4"/>
    <w:rsid w:val="000172D9"/>
    <w:rsid w:val="000208EA"/>
    <w:rsid w:val="0002095E"/>
    <w:rsid w:val="000233BE"/>
    <w:rsid w:val="00025AAE"/>
    <w:rsid w:val="0002681E"/>
    <w:rsid w:val="00026D28"/>
    <w:rsid w:val="00040BB6"/>
    <w:rsid w:val="00042570"/>
    <w:rsid w:val="00043BAE"/>
    <w:rsid w:val="00044FBF"/>
    <w:rsid w:val="00046775"/>
    <w:rsid w:val="0004686D"/>
    <w:rsid w:val="000563FE"/>
    <w:rsid w:val="00056961"/>
    <w:rsid w:val="00057CAB"/>
    <w:rsid w:val="00062270"/>
    <w:rsid w:val="00063BD9"/>
    <w:rsid w:val="000648BE"/>
    <w:rsid w:val="00065CFE"/>
    <w:rsid w:val="00071AB1"/>
    <w:rsid w:val="000864BB"/>
    <w:rsid w:val="000866B7"/>
    <w:rsid w:val="00086D15"/>
    <w:rsid w:val="0008742B"/>
    <w:rsid w:val="0009133A"/>
    <w:rsid w:val="000938AD"/>
    <w:rsid w:val="0009556A"/>
    <w:rsid w:val="000A1423"/>
    <w:rsid w:val="000A2151"/>
    <w:rsid w:val="000A6CC5"/>
    <w:rsid w:val="000B1981"/>
    <w:rsid w:val="000B27E8"/>
    <w:rsid w:val="000B4D72"/>
    <w:rsid w:val="000B5A37"/>
    <w:rsid w:val="000B5CF4"/>
    <w:rsid w:val="000B673F"/>
    <w:rsid w:val="000B6A59"/>
    <w:rsid w:val="000B6C1E"/>
    <w:rsid w:val="000B7276"/>
    <w:rsid w:val="000C0FD7"/>
    <w:rsid w:val="000C409A"/>
    <w:rsid w:val="000C4658"/>
    <w:rsid w:val="000C5079"/>
    <w:rsid w:val="000C53D1"/>
    <w:rsid w:val="000C54BD"/>
    <w:rsid w:val="000C7299"/>
    <w:rsid w:val="000D00D5"/>
    <w:rsid w:val="000D1E19"/>
    <w:rsid w:val="000D214D"/>
    <w:rsid w:val="000D2678"/>
    <w:rsid w:val="000E14BF"/>
    <w:rsid w:val="000E1687"/>
    <w:rsid w:val="000E564E"/>
    <w:rsid w:val="000E60ED"/>
    <w:rsid w:val="000F24EA"/>
    <w:rsid w:val="000F3FED"/>
    <w:rsid w:val="000F7C1E"/>
    <w:rsid w:val="00101256"/>
    <w:rsid w:val="00102F36"/>
    <w:rsid w:val="0010651B"/>
    <w:rsid w:val="00107C4F"/>
    <w:rsid w:val="0011004B"/>
    <w:rsid w:val="001105F7"/>
    <w:rsid w:val="00114B6A"/>
    <w:rsid w:val="0011687F"/>
    <w:rsid w:val="001310F7"/>
    <w:rsid w:val="001311CA"/>
    <w:rsid w:val="00132C94"/>
    <w:rsid w:val="001346BF"/>
    <w:rsid w:val="00135076"/>
    <w:rsid w:val="0013577E"/>
    <w:rsid w:val="0013738D"/>
    <w:rsid w:val="00140777"/>
    <w:rsid w:val="00142353"/>
    <w:rsid w:val="00143487"/>
    <w:rsid w:val="0014452F"/>
    <w:rsid w:val="0014514E"/>
    <w:rsid w:val="001469D5"/>
    <w:rsid w:val="00146C95"/>
    <w:rsid w:val="00150E67"/>
    <w:rsid w:val="00151742"/>
    <w:rsid w:val="001536B0"/>
    <w:rsid w:val="0015390C"/>
    <w:rsid w:val="001548B2"/>
    <w:rsid w:val="00154902"/>
    <w:rsid w:val="00154CD0"/>
    <w:rsid w:val="00155929"/>
    <w:rsid w:val="001616B9"/>
    <w:rsid w:val="00162B56"/>
    <w:rsid w:val="00166E03"/>
    <w:rsid w:val="00172761"/>
    <w:rsid w:val="00172A83"/>
    <w:rsid w:val="00175503"/>
    <w:rsid w:val="001766DA"/>
    <w:rsid w:val="001804ED"/>
    <w:rsid w:val="00180CB3"/>
    <w:rsid w:val="00182864"/>
    <w:rsid w:val="001834E2"/>
    <w:rsid w:val="00183B75"/>
    <w:rsid w:val="00187094"/>
    <w:rsid w:val="00187A84"/>
    <w:rsid w:val="00193FB2"/>
    <w:rsid w:val="001946AC"/>
    <w:rsid w:val="00194DC5"/>
    <w:rsid w:val="00195DFF"/>
    <w:rsid w:val="001963AA"/>
    <w:rsid w:val="001963D4"/>
    <w:rsid w:val="00197A6A"/>
    <w:rsid w:val="001A2193"/>
    <w:rsid w:val="001A426D"/>
    <w:rsid w:val="001A5B29"/>
    <w:rsid w:val="001A6757"/>
    <w:rsid w:val="001B0F04"/>
    <w:rsid w:val="001B13EF"/>
    <w:rsid w:val="001B175C"/>
    <w:rsid w:val="001B1C01"/>
    <w:rsid w:val="001C19A4"/>
    <w:rsid w:val="001C2C80"/>
    <w:rsid w:val="001C4153"/>
    <w:rsid w:val="001C6342"/>
    <w:rsid w:val="001C70BA"/>
    <w:rsid w:val="001D3059"/>
    <w:rsid w:val="001D3379"/>
    <w:rsid w:val="001D5E3C"/>
    <w:rsid w:val="001D654E"/>
    <w:rsid w:val="001D6950"/>
    <w:rsid w:val="001D7E66"/>
    <w:rsid w:val="001E040E"/>
    <w:rsid w:val="001E29EC"/>
    <w:rsid w:val="001E4709"/>
    <w:rsid w:val="001E5EE6"/>
    <w:rsid w:val="001E640D"/>
    <w:rsid w:val="001E66EE"/>
    <w:rsid w:val="001F0F18"/>
    <w:rsid w:val="001F2844"/>
    <w:rsid w:val="001F43E0"/>
    <w:rsid w:val="001F52C2"/>
    <w:rsid w:val="001F5CDB"/>
    <w:rsid w:val="001F6183"/>
    <w:rsid w:val="001F7865"/>
    <w:rsid w:val="0020024C"/>
    <w:rsid w:val="00201705"/>
    <w:rsid w:val="002018CA"/>
    <w:rsid w:val="002064C5"/>
    <w:rsid w:val="00207BEE"/>
    <w:rsid w:val="00213FC3"/>
    <w:rsid w:val="00214906"/>
    <w:rsid w:val="00215990"/>
    <w:rsid w:val="002177FF"/>
    <w:rsid w:val="00221C17"/>
    <w:rsid w:val="00223104"/>
    <w:rsid w:val="00224EA5"/>
    <w:rsid w:val="002251F2"/>
    <w:rsid w:val="00227418"/>
    <w:rsid w:val="0023082E"/>
    <w:rsid w:val="0023153E"/>
    <w:rsid w:val="00235460"/>
    <w:rsid w:val="0023581E"/>
    <w:rsid w:val="0024540E"/>
    <w:rsid w:val="00246C75"/>
    <w:rsid w:val="002510A2"/>
    <w:rsid w:val="00252E0D"/>
    <w:rsid w:val="00254E78"/>
    <w:rsid w:val="002556B9"/>
    <w:rsid w:val="0025665A"/>
    <w:rsid w:val="00256822"/>
    <w:rsid w:val="00261696"/>
    <w:rsid w:val="00264258"/>
    <w:rsid w:val="0026582D"/>
    <w:rsid w:val="002667BF"/>
    <w:rsid w:val="00266E28"/>
    <w:rsid w:val="00267FF3"/>
    <w:rsid w:val="00281CDE"/>
    <w:rsid w:val="00285541"/>
    <w:rsid w:val="00286538"/>
    <w:rsid w:val="002869B9"/>
    <w:rsid w:val="00290F75"/>
    <w:rsid w:val="0029382D"/>
    <w:rsid w:val="00295A68"/>
    <w:rsid w:val="00296D0E"/>
    <w:rsid w:val="002974E0"/>
    <w:rsid w:val="00297B96"/>
    <w:rsid w:val="002A0604"/>
    <w:rsid w:val="002A0CD3"/>
    <w:rsid w:val="002A3825"/>
    <w:rsid w:val="002A3FC5"/>
    <w:rsid w:val="002B07F5"/>
    <w:rsid w:val="002B146E"/>
    <w:rsid w:val="002B2B17"/>
    <w:rsid w:val="002B32C0"/>
    <w:rsid w:val="002B6EE8"/>
    <w:rsid w:val="002C028C"/>
    <w:rsid w:val="002C1A90"/>
    <w:rsid w:val="002C5819"/>
    <w:rsid w:val="002C6458"/>
    <w:rsid w:val="002D0851"/>
    <w:rsid w:val="002D201D"/>
    <w:rsid w:val="002D3206"/>
    <w:rsid w:val="002D5CA1"/>
    <w:rsid w:val="002E0DF2"/>
    <w:rsid w:val="002E1235"/>
    <w:rsid w:val="002E2234"/>
    <w:rsid w:val="002E3A4A"/>
    <w:rsid w:val="002E3FFC"/>
    <w:rsid w:val="002E45D2"/>
    <w:rsid w:val="002F19DF"/>
    <w:rsid w:val="002F2A5F"/>
    <w:rsid w:val="002F601D"/>
    <w:rsid w:val="002F6022"/>
    <w:rsid w:val="002F63DE"/>
    <w:rsid w:val="002F66C2"/>
    <w:rsid w:val="00300C20"/>
    <w:rsid w:val="0030330E"/>
    <w:rsid w:val="00303F69"/>
    <w:rsid w:val="003043A3"/>
    <w:rsid w:val="00306A14"/>
    <w:rsid w:val="00307254"/>
    <w:rsid w:val="0031162B"/>
    <w:rsid w:val="0031337C"/>
    <w:rsid w:val="003154D3"/>
    <w:rsid w:val="00316A55"/>
    <w:rsid w:val="0032008E"/>
    <w:rsid w:val="0032321C"/>
    <w:rsid w:val="00326D22"/>
    <w:rsid w:val="00331ED4"/>
    <w:rsid w:val="00334AFB"/>
    <w:rsid w:val="00340B84"/>
    <w:rsid w:val="00343793"/>
    <w:rsid w:val="00343C0D"/>
    <w:rsid w:val="00351F30"/>
    <w:rsid w:val="00352F1A"/>
    <w:rsid w:val="003535EC"/>
    <w:rsid w:val="00355992"/>
    <w:rsid w:val="00356734"/>
    <w:rsid w:val="00357F73"/>
    <w:rsid w:val="00362337"/>
    <w:rsid w:val="003636D7"/>
    <w:rsid w:val="00367080"/>
    <w:rsid w:val="003703FD"/>
    <w:rsid w:val="00370EED"/>
    <w:rsid w:val="00371087"/>
    <w:rsid w:val="003722C1"/>
    <w:rsid w:val="0037484B"/>
    <w:rsid w:val="003750B2"/>
    <w:rsid w:val="00375518"/>
    <w:rsid w:val="00382DBD"/>
    <w:rsid w:val="0038307C"/>
    <w:rsid w:val="003838C4"/>
    <w:rsid w:val="003844CB"/>
    <w:rsid w:val="00385750"/>
    <w:rsid w:val="00385AEE"/>
    <w:rsid w:val="003874D0"/>
    <w:rsid w:val="0038752B"/>
    <w:rsid w:val="00387B8B"/>
    <w:rsid w:val="00387C5C"/>
    <w:rsid w:val="00396B68"/>
    <w:rsid w:val="003977BE"/>
    <w:rsid w:val="003A17FB"/>
    <w:rsid w:val="003A1F1B"/>
    <w:rsid w:val="003A3EFE"/>
    <w:rsid w:val="003A4AB7"/>
    <w:rsid w:val="003A5710"/>
    <w:rsid w:val="003A68B9"/>
    <w:rsid w:val="003A75CE"/>
    <w:rsid w:val="003B0397"/>
    <w:rsid w:val="003B1AA7"/>
    <w:rsid w:val="003B1E61"/>
    <w:rsid w:val="003B3FA7"/>
    <w:rsid w:val="003B43C2"/>
    <w:rsid w:val="003B4471"/>
    <w:rsid w:val="003C0C51"/>
    <w:rsid w:val="003C166C"/>
    <w:rsid w:val="003C195F"/>
    <w:rsid w:val="003C1C44"/>
    <w:rsid w:val="003C2B5D"/>
    <w:rsid w:val="003C3E98"/>
    <w:rsid w:val="003C4003"/>
    <w:rsid w:val="003C521D"/>
    <w:rsid w:val="003C660D"/>
    <w:rsid w:val="003C677F"/>
    <w:rsid w:val="003C7B50"/>
    <w:rsid w:val="003D12E8"/>
    <w:rsid w:val="003D313C"/>
    <w:rsid w:val="003D3929"/>
    <w:rsid w:val="003D3B4E"/>
    <w:rsid w:val="003D3E5F"/>
    <w:rsid w:val="003D4B05"/>
    <w:rsid w:val="003D6089"/>
    <w:rsid w:val="003D71AD"/>
    <w:rsid w:val="003D7D6A"/>
    <w:rsid w:val="003D7F5A"/>
    <w:rsid w:val="003E4658"/>
    <w:rsid w:val="003E715F"/>
    <w:rsid w:val="003E7D11"/>
    <w:rsid w:val="003F330F"/>
    <w:rsid w:val="003F3961"/>
    <w:rsid w:val="003F536B"/>
    <w:rsid w:val="003F6BAF"/>
    <w:rsid w:val="0040243D"/>
    <w:rsid w:val="004033AE"/>
    <w:rsid w:val="00405BCF"/>
    <w:rsid w:val="0040641D"/>
    <w:rsid w:val="00406FD5"/>
    <w:rsid w:val="004130E5"/>
    <w:rsid w:val="00417687"/>
    <w:rsid w:val="00423265"/>
    <w:rsid w:val="0042337A"/>
    <w:rsid w:val="004241FA"/>
    <w:rsid w:val="00425EF2"/>
    <w:rsid w:val="00427829"/>
    <w:rsid w:val="00431B11"/>
    <w:rsid w:val="00431D56"/>
    <w:rsid w:val="00436F75"/>
    <w:rsid w:val="00440BAE"/>
    <w:rsid w:val="00440F93"/>
    <w:rsid w:val="00444217"/>
    <w:rsid w:val="004558D5"/>
    <w:rsid w:val="00456382"/>
    <w:rsid w:val="00465067"/>
    <w:rsid w:val="00467F89"/>
    <w:rsid w:val="00471B1B"/>
    <w:rsid w:val="004733DF"/>
    <w:rsid w:val="004759FB"/>
    <w:rsid w:val="00475D9F"/>
    <w:rsid w:val="00485113"/>
    <w:rsid w:val="00485CB8"/>
    <w:rsid w:val="004872A6"/>
    <w:rsid w:val="0049111C"/>
    <w:rsid w:val="004914B7"/>
    <w:rsid w:val="00491944"/>
    <w:rsid w:val="00491CB0"/>
    <w:rsid w:val="0049437E"/>
    <w:rsid w:val="004A1147"/>
    <w:rsid w:val="004A21DC"/>
    <w:rsid w:val="004A2E0A"/>
    <w:rsid w:val="004A3F5F"/>
    <w:rsid w:val="004A63A7"/>
    <w:rsid w:val="004A686A"/>
    <w:rsid w:val="004B0FC7"/>
    <w:rsid w:val="004B3AA1"/>
    <w:rsid w:val="004B417F"/>
    <w:rsid w:val="004B718B"/>
    <w:rsid w:val="004B7F8D"/>
    <w:rsid w:val="004C1692"/>
    <w:rsid w:val="004C2D74"/>
    <w:rsid w:val="004C3F75"/>
    <w:rsid w:val="004C4886"/>
    <w:rsid w:val="004C49B2"/>
    <w:rsid w:val="004C54A8"/>
    <w:rsid w:val="004C63F7"/>
    <w:rsid w:val="004D48DB"/>
    <w:rsid w:val="004D55C2"/>
    <w:rsid w:val="004D5D06"/>
    <w:rsid w:val="004E09B1"/>
    <w:rsid w:val="004E126E"/>
    <w:rsid w:val="004E2BEE"/>
    <w:rsid w:val="004E6FA1"/>
    <w:rsid w:val="004E7289"/>
    <w:rsid w:val="004F0250"/>
    <w:rsid w:val="004F0407"/>
    <w:rsid w:val="004F1142"/>
    <w:rsid w:val="004F19F1"/>
    <w:rsid w:val="004F2A5F"/>
    <w:rsid w:val="004F3255"/>
    <w:rsid w:val="004F4275"/>
    <w:rsid w:val="004F5A9F"/>
    <w:rsid w:val="004F5B60"/>
    <w:rsid w:val="004F61A5"/>
    <w:rsid w:val="00503E03"/>
    <w:rsid w:val="00504EEF"/>
    <w:rsid w:val="0050506C"/>
    <w:rsid w:val="005055E7"/>
    <w:rsid w:val="0050563E"/>
    <w:rsid w:val="00507430"/>
    <w:rsid w:val="00511432"/>
    <w:rsid w:val="00511CCD"/>
    <w:rsid w:val="00512D60"/>
    <w:rsid w:val="00514DEB"/>
    <w:rsid w:val="00516003"/>
    <w:rsid w:val="00517A3F"/>
    <w:rsid w:val="00520FB7"/>
    <w:rsid w:val="00522D1F"/>
    <w:rsid w:val="00525A93"/>
    <w:rsid w:val="005266E5"/>
    <w:rsid w:val="00526D4F"/>
    <w:rsid w:val="00533037"/>
    <w:rsid w:val="00533D37"/>
    <w:rsid w:val="00534C61"/>
    <w:rsid w:val="00535CE5"/>
    <w:rsid w:val="0054085E"/>
    <w:rsid w:val="005422F7"/>
    <w:rsid w:val="00546493"/>
    <w:rsid w:val="00547392"/>
    <w:rsid w:val="00547D17"/>
    <w:rsid w:val="00551EAF"/>
    <w:rsid w:val="00553296"/>
    <w:rsid w:val="00560002"/>
    <w:rsid w:val="00560441"/>
    <w:rsid w:val="00565AB6"/>
    <w:rsid w:val="00566EC7"/>
    <w:rsid w:val="005713C0"/>
    <w:rsid w:val="00572E5D"/>
    <w:rsid w:val="005746D5"/>
    <w:rsid w:val="00575718"/>
    <w:rsid w:val="00575B3F"/>
    <w:rsid w:val="0058083D"/>
    <w:rsid w:val="00585B14"/>
    <w:rsid w:val="005864A3"/>
    <w:rsid w:val="00594B6D"/>
    <w:rsid w:val="00596098"/>
    <w:rsid w:val="005A0B29"/>
    <w:rsid w:val="005A118B"/>
    <w:rsid w:val="005A7D38"/>
    <w:rsid w:val="005B22AE"/>
    <w:rsid w:val="005B5A02"/>
    <w:rsid w:val="005B5BB6"/>
    <w:rsid w:val="005B7548"/>
    <w:rsid w:val="005B7FEC"/>
    <w:rsid w:val="005C032F"/>
    <w:rsid w:val="005C0661"/>
    <w:rsid w:val="005C0AAF"/>
    <w:rsid w:val="005C2EC6"/>
    <w:rsid w:val="005C7552"/>
    <w:rsid w:val="005C7782"/>
    <w:rsid w:val="005D0995"/>
    <w:rsid w:val="005D3ABF"/>
    <w:rsid w:val="005D5BA3"/>
    <w:rsid w:val="005E3C6C"/>
    <w:rsid w:val="005E46E5"/>
    <w:rsid w:val="005F1ECC"/>
    <w:rsid w:val="005F38A5"/>
    <w:rsid w:val="005F3F90"/>
    <w:rsid w:val="005F589C"/>
    <w:rsid w:val="0060319D"/>
    <w:rsid w:val="00603212"/>
    <w:rsid w:val="00605339"/>
    <w:rsid w:val="00605A9B"/>
    <w:rsid w:val="00611BE0"/>
    <w:rsid w:val="00612728"/>
    <w:rsid w:val="00612830"/>
    <w:rsid w:val="006248F8"/>
    <w:rsid w:val="00631866"/>
    <w:rsid w:val="006318EC"/>
    <w:rsid w:val="00631993"/>
    <w:rsid w:val="00633287"/>
    <w:rsid w:val="00635534"/>
    <w:rsid w:val="00640352"/>
    <w:rsid w:val="00640535"/>
    <w:rsid w:val="006458F5"/>
    <w:rsid w:val="00650ECC"/>
    <w:rsid w:val="00652C36"/>
    <w:rsid w:val="006540D8"/>
    <w:rsid w:val="006570DC"/>
    <w:rsid w:val="00657A43"/>
    <w:rsid w:val="006609F1"/>
    <w:rsid w:val="0066169A"/>
    <w:rsid w:val="006617EE"/>
    <w:rsid w:val="006621C8"/>
    <w:rsid w:val="006702B5"/>
    <w:rsid w:val="0067177B"/>
    <w:rsid w:val="00672A25"/>
    <w:rsid w:val="0067314E"/>
    <w:rsid w:val="00682993"/>
    <w:rsid w:val="0068345D"/>
    <w:rsid w:val="006850A6"/>
    <w:rsid w:val="006851DE"/>
    <w:rsid w:val="00686123"/>
    <w:rsid w:val="00694992"/>
    <w:rsid w:val="00695CA5"/>
    <w:rsid w:val="00696164"/>
    <w:rsid w:val="006967DF"/>
    <w:rsid w:val="00696F7C"/>
    <w:rsid w:val="006A014D"/>
    <w:rsid w:val="006A0B05"/>
    <w:rsid w:val="006A33C0"/>
    <w:rsid w:val="006A518F"/>
    <w:rsid w:val="006A55B7"/>
    <w:rsid w:val="006A58CB"/>
    <w:rsid w:val="006A6F57"/>
    <w:rsid w:val="006A7408"/>
    <w:rsid w:val="006B205C"/>
    <w:rsid w:val="006B3975"/>
    <w:rsid w:val="006B478F"/>
    <w:rsid w:val="006C53D9"/>
    <w:rsid w:val="006C7A65"/>
    <w:rsid w:val="006D049F"/>
    <w:rsid w:val="006D055B"/>
    <w:rsid w:val="006D16FC"/>
    <w:rsid w:val="006D3257"/>
    <w:rsid w:val="006D6DC6"/>
    <w:rsid w:val="006D75E5"/>
    <w:rsid w:val="006D779A"/>
    <w:rsid w:val="006E021B"/>
    <w:rsid w:val="006E0663"/>
    <w:rsid w:val="006E5D6C"/>
    <w:rsid w:val="006E5DA3"/>
    <w:rsid w:val="006E69A8"/>
    <w:rsid w:val="006E6FE9"/>
    <w:rsid w:val="00700B0C"/>
    <w:rsid w:val="0070431A"/>
    <w:rsid w:val="00707180"/>
    <w:rsid w:val="0071088B"/>
    <w:rsid w:val="00711A93"/>
    <w:rsid w:val="007152A7"/>
    <w:rsid w:val="007177DE"/>
    <w:rsid w:val="007177F3"/>
    <w:rsid w:val="00722238"/>
    <w:rsid w:val="00724B4C"/>
    <w:rsid w:val="00726B3E"/>
    <w:rsid w:val="00727065"/>
    <w:rsid w:val="00727B4D"/>
    <w:rsid w:val="0073152B"/>
    <w:rsid w:val="007330F3"/>
    <w:rsid w:val="0073510B"/>
    <w:rsid w:val="00735526"/>
    <w:rsid w:val="00737597"/>
    <w:rsid w:val="00740F57"/>
    <w:rsid w:val="00746105"/>
    <w:rsid w:val="00746847"/>
    <w:rsid w:val="00747D89"/>
    <w:rsid w:val="00755317"/>
    <w:rsid w:val="00757547"/>
    <w:rsid w:val="00757C54"/>
    <w:rsid w:val="00761A05"/>
    <w:rsid w:val="00762340"/>
    <w:rsid w:val="00762F55"/>
    <w:rsid w:val="007678CC"/>
    <w:rsid w:val="00772B0B"/>
    <w:rsid w:val="00775D1E"/>
    <w:rsid w:val="00777743"/>
    <w:rsid w:val="007804DE"/>
    <w:rsid w:val="0078050D"/>
    <w:rsid w:val="00782CB4"/>
    <w:rsid w:val="00782CFA"/>
    <w:rsid w:val="00784BF8"/>
    <w:rsid w:val="007855A8"/>
    <w:rsid w:val="00785F8B"/>
    <w:rsid w:val="00786A70"/>
    <w:rsid w:val="00787C57"/>
    <w:rsid w:val="00792091"/>
    <w:rsid w:val="007929C6"/>
    <w:rsid w:val="007937EC"/>
    <w:rsid w:val="00794A9A"/>
    <w:rsid w:val="007A00AB"/>
    <w:rsid w:val="007A2A8C"/>
    <w:rsid w:val="007A4809"/>
    <w:rsid w:val="007A606D"/>
    <w:rsid w:val="007A641B"/>
    <w:rsid w:val="007A66B3"/>
    <w:rsid w:val="007A671C"/>
    <w:rsid w:val="007A6A06"/>
    <w:rsid w:val="007B3E9D"/>
    <w:rsid w:val="007B6917"/>
    <w:rsid w:val="007B7EA2"/>
    <w:rsid w:val="007C0569"/>
    <w:rsid w:val="007C26EE"/>
    <w:rsid w:val="007C64F5"/>
    <w:rsid w:val="007C686F"/>
    <w:rsid w:val="007C6AF1"/>
    <w:rsid w:val="007D1DE2"/>
    <w:rsid w:val="007D7D5B"/>
    <w:rsid w:val="007E3E63"/>
    <w:rsid w:val="007E5F79"/>
    <w:rsid w:val="007F50F6"/>
    <w:rsid w:val="007F6567"/>
    <w:rsid w:val="007F798B"/>
    <w:rsid w:val="008006A2"/>
    <w:rsid w:val="008077BA"/>
    <w:rsid w:val="00812A12"/>
    <w:rsid w:val="00814359"/>
    <w:rsid w:val="00816EB8"/>
    <w:rsid w:val="00825A7E"/>
    <w:rsid w:val="008276B5"/>
    <w:rsid w:val="00827D81"/>
    <w:rsid w:val="00832C6E"/>
    <w:rsid w:val="0083389D"/>
    <w:rsid w:val="008346E7"/>
    <w:rsid w:val="00834DE0"/>
    <w:rsid w:val="008366F6"/>
    <w:rsid w:val="00837CC4"/>
    <w:rsid w:val="008403D5"/>
    <w:rsid w:val="0084069A"/>
    <w:rsid w:val="00842600"/>
    <w:rsid w:val="008477C7"/>
    <w:rsid w:val="008479D1"/>
    <w:rsid w:val="008506A7"/>
    <w:rsid w:val="008526EF"/>
    <w:rsid w:val="00853A58"/>
    <w:rsid w:val="00854307"/>
    <w:rsid w:val="00854698"/>
    <w:rsid w:val="00854FD8"/>
    <w:rsid w:val="00855DD7"/>
    <w:rsid w:val="00856C97"/>
    <w:rsid w:val="00860156"/>
    <w:rsid w:val="00860310"/>
    <w:rsid w:val="0086286E"/>
    <w:rsid w:val="008631EE"/>
    <w:rsid w:val="008634D0"/>
    <w:rsid w:val="0086649D"/>
    <w:rsid w:val="00867B47"/>
    <w:rsid w:val="008723D4"/>
    <w:rsid w:val="00874395"/>
    <w:rsid w:val="008743E9"/>
    <w:rsid w:val="00874B0B"/>
    <w:rsid w:val="00876027"/>
    <w:rsid w:val="00877C7E"/>
    <w:rsid w:val="0088006C"/>
    <w:rsid w:val="00884FDC"/>
    <w:rsid w:val="00892489"/>
    <w:rsid w:val="0089351B"/>
    <w:rsid w:val="008944E0"/>
    <w:rsid w:val="00897A71"/>
    <w:rsid w:val="00897BF8"/>
    <w:rsid w:val="008A21E4"/>
    <w:rsid w:val="008A32F3"/>
    <w:rsid w:val="008A366A"/>
    <w:rsid w:val="008A4BB0"/>
    <w:rsid w:val="008A5946"/>
    <w:rsid w:val="008B19B1"/>
    <w:rsid w:val="008B23AB"/>
    <w:rsid w:val="008B47E0"/>
    <w:rsid w:val="008B5AB3"/>
    <w:rsid w:val="008B6A72"/>
    <w:rsid w:val="008C4412"/>
    <w:rsid w:val="008C759B"/>
    <w:rsid w:val="008D3377"/>
    <w:rsid w:val="008D341C"/>
    <w:rsid w:val="008D3A6B"/>
    <w:rsid w:val="008E0FB7"/>
    <w:rsid w:val="008E0FFA"/>
    <w:rsid w:val="008E1598"/>
    <w:rsid w:val="008E1A0E"/>
    <w:rsid w:val="008E2F36"/>
    <w:rsid w:val="008E477E"/>
    <w:rsid w:val="008E4B8C"/>
    <w:rsid w:val="008E6D18"/>
    <w:rsid w:val="008E7071"/>
    <w:rsid w:val="008F567E"/>
    <w:rsid w:val="008F64EF"/>
    <w:rsid w:val="008F78C2"/>
    <w:rsid w:val="009006E2"/>
    <w:rsid w:val="00902E3D"/>
    <w:rsid w:val="00916C96"/>
    <w:rsid w:val="00917DC3"/>
    <w:rsid w:val="009222AE"/>
    <w:rsid w:val="00924A86"/>
    <w:rsid w:val="00935A5C"/>
    <w:rsid w:val="00940AD5"/>
    <w:rsid w:val="009423EC"/>
    <w:rsid w:val="009502E8"/>
    <w:rsid w:val="00950FAC"/>
    <w:rsid w:val="009510FD"/>
    <w:rsid w:val="009563D4"/>
    <w:rsid w:val="009600B0"/>
    <w:rsid w:val="00960A9A"/>
    <w:rsid w:val="00961584"/>
    <w:rsid w:val="00963102"/>
    <w:rsid w:val="00963C4B"/>
    <w:rsid w:val="00971C1B"/>
    <w:rsid w:val="00972595"/>
    <w:rsid w:val="00974B0C"/>
    <w:rsid w:val="0097616B"/>
    <w:rsid w:val="009776C3"/>
    <w:rsid w:val="00981359"/>
    <w:rsid w:val="00981583"/>
    <w:rsid w:val="009823D8"/>
    <w:rsid w:val="00983125"/>
    <w:rsid w:val="00987D76"/>
    <w:rsid w:val="00991939"/>
    <w:rsid w:val="00991B3D"/>
    <w:rsid w:val="00992765"/>
    <w:rsid w:val="009927E2"/>
    <w:rsid w:val="009937F4"/>
    <w:rsid w:val="009A15D6"/>
    <w:rsid w:val="009A3605"/>
    <w:rsid w:val="009A633D"/>
    <w:rsid w:val="009A715F"/>
    <w:rsid w:val="009A7390"/>
    <w:rsid w:val="009B0BC8"/>
    <w:rsid w:val="009B3E8B"/>
    <w:rsid w:val="009B4C98"/>
    <w:rsid w:val="009B66DB"/>
    <w:rsid w:val="009B7FDE"/>
    <w:rsid w:val="009C159B"/>
    <w:rsid w:val="009C2FEE"/>
    <w:rsid w:val="009C4E51"/>
    <w:rsid w:val="009D34BC"/>
    <w:rsid w:val="009D7681"/>
    <w:rsid w:val="009D79AB"/>
    <w:rsid w:val="009E1179"/>
    <w:rsid w:val="009E457C"/>
    <w:rsid w:val="009E63B9"/>
    <w:rsid w:val="009E6DB1"/>
    <w:rsid w:val="009E7AD2"/>
    <w:rsid w:val="009F0546"/>
    <w:rsid w:val="009F272D"/>
    <w:rsid w:val="00A017BC"/>
    <w:rsid w:val="00A01CF7"/>
    <w:rsid w:val="00A0554C"/>
    <w:rsid w:val="00A141C5"/>
    <w:rsid w:val="00A1512C"/>
    <w:rsid w:val="00A1604E"/>
    <w:rsid w:val="00A21DBC"/>
    <w:rsid w:val="00A22951"/>
    <w:rsid w:val="00A240DD"/>
    <w:rsid w:val="00A24D79"/>
    <w:rsid w:val="00A267E1"/>
    <w:rsid w:val="00A31EA1"/>
    <w:rsid w:val="00A357A5"/>
    <w:rsid w:val="00A43797"/>
    <w:rsid w:val="00A454CB"/>
    <w:rsid w:val="00A460F5"/>
    <w:rsid w:val="00A47058"/>
    <w:rsid w:val="00A525FB"/>
    <w:rsid w:val="00A531E6"/>
    <w:rsid w:val="00A535D1"/>
    <w:rsid w:val="00A56567"/>
    <w:rsid w:val="00A61804"/>
    <w:rsid w:val="00A62D79"/>
    <w:rsid w:val="00A64DC4"/>
    <w:rsid w:val="00A67735"/>
    <w:rsid w:val="00A7106B"/>
    <w:rsid w:val="00A81568"/>
    <w:rsid w:val="00A82355"/>
    <w:rsid w:val="00A82AE2"/>
    <w:rsid w:val="00A8382D"/>
    <w:rsid w:val="00A8394D"/>
    <w:rsid w:val="00A85451"/>
    <w:rsid w:val="00A854A2"/>
    <w:rsid w:val="00A85FC6"/>
    <w:rsid w:val="00A8674E"/>
    <w:rsid w:val="00A9108A"/>
    <w:rsid w:val="00A9300C"/>
    <w:rsid w:val="00A93695"/>
    <w:rsid w:val="00A9379F"/>
    <w:rsid w:val="00A946DE"/>
    <w:rsid w:val="00A94787"/>
    <w:rsid w:val="00A94E1D"/>
    <w:rsid w:val="00AA399F"/>
    <w:rsid w:val="00AA4A77"/>
    <w:rsid w:val="00AA5A6E"/>
    <w:rsid w:val="00AB05BA"/>
    <w:rsid w:val="00AB2191"/>
    <w:rsid w:val="00AB4B48"/>
    <w:rsid w:val="00AB551A"/>
    <w:rsid w:val="00AC171D"/>
    <w:rsid w:val="00AC39F7"/>
    <w:rsid w:val="00AC450B"/>
    <w:rsid w:val="00AC4792"/>
    <w:rsid w:val="00AD2EA3"/>
    <w:rsid w:val="00AD3000"/>
    <w:rsid w:val="00AD3E23"/>
    <w:rsid w:val="00AD4EF4"/>
    <w:rsid w:val="00AD5312"/>
    <w:rsid w:val="00AE0E69"/>
    <w:rsid w:val="00AE4927"/>
    <w:rsid w:val="00AE4A47"/>
    <w:rsid w:val="00AE7199"/>
    <w:rsid w:val="00AE788D"/>
    <w:rsid w:val="00AF1415"/>
    <w:rsid w:val="00AF24C1"/>
    <w:rsid w:val="00AF2A6B"/>
    <w:rsid w:val="00AF3575"/>
    <w:rsid w:val="00AF5FD6"/>
    <w:rsid w:val="00AF6500"/>
    <w:rsid w:val="00AF6A1B"/>
    <w:rsid w:val="00AF6F27"/>
    <w:rsid w:val="00AF74BE"/>
    <w:rsid w:val="00B0087E"/>
    <w:rsid w:val="00B01EE5"/>
    <w:rsid w:val="00B03450"/>
    <w:rsid w:val="00B06298"/>
    <w:rsid w:val="00B10776"/>
    <w:rsid w:val="00B1197D"/>
    <w:rsid w:val="00B1321A"/>
    <w:rsid w:val="00B146A0"/>
    <w:rsid w:val="00B15428"/>
    <w:rsid w:val="00B15459"/>
    <w:rsid w:val="00B15932"/>
    <w:rsid w:val="00B16DDB"/>
    <w:rsid w:val="00B170D9"/>
    <w:rsid w:val="00B21D2B"/>
    <w:rsid w:val="00B2454B"/>
    <w:rsid w:val="00B25A96"/>
    <w:rsid w:val="00B25E53"/>
    <w:rsid w:val="00B25EAA"/>
    <w:rsid w:val="00B273BD"/>
    <w:rsid w:val="00B31A19"/>
    <w:rsid w:val="00B33CCE"/>
    <w:rsid w:val="00B377BB"/>
    <w:rsid w:val="00B37CD1"/>
    <w:rsid w:val="00B41549"/>
    <w:rsid w:val="00B41B49"/>
    <w:rsid w:val="00B421EB"/>
    <w:rsid w:val="00B443F0"/>
    <w:rsid w:val="00B45DE2"/>
    <w:rsid w:val="00B509E5"/>
    <w:rsid w:val="00B516B0"/>
    <w:rsid w:val="00B52AF0"/>
    <w:rsid w:val="00B52EC6"/>
    <w:rsid w:val="00B53F6A"/>
    <w:rsid w:val="00B5567B"/>
    <w:rsid w:val="00B618A9"/>
    <w:rsid w:val="00B641D6"/>
    <w:rsid w:val="00B6504B"/>
    <w:rsid w:val="00B65C84"/>
    <w:rsid w:val="00B66B5F"/>
    <w:rsid w:val="00B67C7A"/>
    <w:rsid w:val="00B70AD6"/>
    <w:rsid w:val="00B70F33"/>
    <w:rsid w:val="00B71861"/>
    <w:rsid w:val="00B72616"/>
    <w:rsid w:val="00B815EE"/>
    <w:rsid w:val="00B83D7A"/>
    <w:rsid w:val="00B8586C"/>
    <w:rsid w:val="00B8657C"/>
    <w:rsid w:val="00B870B4"/>
    <w:rsid w:val="00B94955"/>
    <w:rsid w:val="00B96E72"/>
    <w:rsid w:val="00B96F51"/>
    <w:rsid w:val="00BA250E"/>
    <w:rsid w:val="00BA7FE5"/>
    <w:rsid w:val="00BB0F0B"/>
    <w:rsid w:val="00BB1454"/>
    <w:rsid w:val="00BB3ECD"/>
    <w:rsid w:val="00BB5508"/>
    <w:rsid w:val="00BB63CC"/>
    <w:rsid w:val="00BB6AA2"/>
    <w:rsid w:val="00BB754D"/>
    <w:rsid w:val="00BC1469"/>
    <w:rsid w:val="00BC199F"/>
    <w:rsid w:val="00BC6CEB"/>
    <w:rsid w:val="00BC7894"/>
    <w:rsid w:val="00BD053B"/>
    <w:rsid w:val="00BD0BC4"/>
    <w:rsid w:val="00BD4312"/>
    <w:rsid w:val="00BD4A7E"/>
    <w:rsid w:val="00BD633C"/>
    <w:rsid w:val="00BD6926"/>
    <w:rsid w:val="00BD7123"/>
    <w:rsid w:val="00BD7137"/>
    <w:rsid w:val="00BE0251"/>
    <w:rsid w:val="00BE0922"/>
    <w:rsid w:val="00BE1560"/>
    <w:rsid w:val="00BE269B"/>
    <w:rsid w:val="00BE4AFC"/>
    <w:rsid w:val="00BF182F"/>
    <w:rsid w:val="00BF270E"/>
    <w:rsid w:val="00BF2926"/>
    <w:rsid w:val="00BF316E"/>
    <w:rsid w:val="00BF31E7"/>
    <w:rsid w:val="00BF4FE8"/>
    <w:rsid w:val="00BF75F3"/>
    <w:rsid w:val="00BF7704"/>
    <w:rsid w:val="00C0021C"/>
    <w:rsid w:val="00C03CDD"/>
    <w:rsid w:val="00C13735"/>
    <w:rsid w:val="00C168F9"/>
    <w:rsid w:val="00C17556"/>
    <w:rsid w:val="00C20FD8"/>
    <w:rsid w:val="00C21E04"/>
    <w:rsid w:val="00C24931"/>
    <w:rsid w:val="00C24CF3"/>
    <w:rsid w:val="00C26ACE"/>
    <w:rsid w:val="00C277F5"/>
    <w:rsid w:val="00C27D62"/>
    <w:rsid w:val="00C30737"/>
    <w:rsid w:val="00C3295C"/>
    <w:rsid w:val="00C4080B"/>
    <w:rsid w:val="00C42207"/>
    <w:rsid w:val="00C42BD1"/>
    <w:rsid w:val="00C4351A"/>
    <w:rsid w:val="00C43846"/>
    <w:rsid w:val="00C44586"/>
    <w:rsid w:val="00C4530D"/>
    <w:rsid w:val="00C46FD9"/>
    <w:rsid w:val="00C4713F"/>
    <w:rsid w:val="00C47F11"/>
    <w:rsid w:val="00C516F9"/>
    <w:rsid w:val="00C51AA7"/>
    <w:rsid w:val="00C51D7B"/>
    <w:rsid w:val="00C60637"/>
    <w:rsid w:val="00C61355"/>
    <w:rsid w:val="00C61B6A"/>
    <w:rsid w:val="00C623B7"/>
    <w:rsid w:val="00C64F7F"/>
    <w:rsid w:val="00C71B40"/>
    <w:rsid w:val="00C72E29"/>
    <w:rsid w:val="00C73B8F"/>
    <w:rsid w:val="00C7490B"/>
    <w:rsid w:val="00C74A20"/>
    <w:rsid w:val="00C80933"/>
    <w:rsid w:val="00C81A96"/>
    <w:rsid w:val="00C85DFD"/>
    <w:rsid w:val="00C86535"/>
    <w:rsid w:val="00C87029"/>
    <w:rsid w:val="00C878A3"/>
    <w:rsid w:val="00C9008E"/>
    <w:rsid w:val="00C91805"/>
    <w:rsid w:val="00C9372D"/>
    <w:rsid w:val="00C93F2D"/>
    <w:rsid w:val="00CA0400"/>
    <w:rsid w:val="00CA39F4"/>
    <w:rsid w:val="00CA440F"/>
    <w:rsid w:val="00CA71A2"/>
    <w:rsid w:val="00CB1040"/>
    <w:rsid w:val="00CB3F69"/>
    <w:rsid w:val="00CB411C"/>
    <w:rsid w:val="00CC15F9"/>
    <w:rsid w:val="00CC1BC5"/>
    <w:rsid w:val="00CC2A02"/>
    <w:rsid w:val="00CC3E64"/>
    <w:rsid w:val="00CC4823"/>
    <w:rsid w:val="00CD4544"/>
    <w:rsid w:val="00CD61A3"/>
    <w:rsid w:val="00CD70DC"/>
    <w:rsid w:val="00CE14CA"/>
    <w:rsid w:val="00CE1CC5"/>
    <w:rsid w:val="00CE6E8F"/>
    <w:rsid w:val="00CF1C16"/>
    <w:rsid w:val="00CF1E04"/>
    <w:rsid w:val="00CF2644"/>
    <w:rsid w:val="00CF311A"/>
    <w:rsid w:val="00CF4A7B"/>
    <w:rsid w:val="00CF64F9"/>
    <w:rsid w:val="00CF7789"/>
    <w:rsid w:val="00D005FF"/>
    <w:rsid w:val="00D00831"/>
    <w:rsid w:val="00D011D3"/>
    <w:rsid w:val="00D0289A"/>
    <w:rsid w:val="00D037BA"/>
    <w:rsid w:val="00D0445C"/>
    <w:rsid w:val="00D04E7C"/>
    <w:rsid w:val="00D0632A"/>
    <w:rsid w:val="00D113CE"/>
    <w:rsid w:val="00D136A0"/>
    <w:rsid w:val="00D137BC"/>
    <w:rsid w:val="00D1504E"/>
    <w:rsid w:val="00D15C12"/>
    <w:rsid w:val="00D15EE7"/>
    <w:rsid w:val="00D162C8"/>
    <w:rsid w:val="00D20DC8"/>
    <w:rsid w:val="00D24CC4"/>
    <w:rsid w:val="00D2674F"/>
    <w:rsid w:val="00D27129"/>
    <w:rsid w:val="00D272FB"/>
    <w:rsid w:val="00D302C4"/>
    <w:rsid w:val="00D32AA2"/>
    <w:rsid w:val="00D32E9C"/>
    <w:rsid w:val="00D337AD"/>
    <w:rsid w:val="00D367A4"/>
    <w:rsid w:val="00D37F7C"/>
    <w:rsid w:val="00D419F0"/>
    <w:rsid w:val="00D422EC"/>
    <w:rsid w:val="00D4366C"/>
    <w:rsid w:val="00D45989"/>
    <w:rsid w:val="00D46584"/>
    <w:rsid w:val="00D47426"/>
    <w:rsid w:val="00D47C76"/>
    <w:rsid w:val="00D5149D"/>
    <w:rsid w:val="00D51BA9"/>
    <w:rsid w:val="00D54865"/>
    <w:rsid w:val="00D5500B"/>
    <w:rsid w:val="00D57C08"/>
    <w:rsid w:val="00D57F7E"/>
    <w:rsid w:val="00D607C2"/>
    <w:rsid w:val="00D60CC9"/>
    <w:rsid w:val="00D60E87"/>
    <w:rsid w:val="00D64F98"/>
    <w:rsid w:val="00D67283"/>
    <w:rsid w:val="00D73CDA"/>
    <w:rsid w:val="00D74BA6"/>
    <w:rsid w:val="00D7563F"/>
    <w:rsid w:val="00D758AB"/>
    <w:rsid w:val="00D76DE1"/>
    <w:rsid w:val="00D83A17"/>
    <w:rsid w:val="00D840FC"/>
    <w:rsid w:val="00D85FA3"/>
    <w:rsid w:val="00D86B28"/>
    <w:rsid w:val="00D87645"/>
    <w:rsid w:val="00D877DD"/>
    <w:rsid w:val="00D93388"/>
    <w:rsid w:val="00D940C4"/>
    <w:rsid w:val="00D9707D"/>
    <w:rsid w:val="00DA0040"/>
    <w:rsid w:val="00DA10B4"/>
    <w:rsid w:val="00DA1983"/>
    <w:rsid w:val="00DA1D17"/>
    <w:rsid w:val="00DA25FB"/>
    <w:rsid w:val="00DA2EF9"/>
    <w:rsid w:val="00DA3E12"/>
    <w:rsid w:val="00DA641A"/>
    <w:rsid w:val="00DA6B43"/>
    <w:rsid w:val="00DB0C4B"/>
    <w:rsid w:val="00DB3D84"/>
    <w:rsid w:val="00DB4160"/>
    <w:rsid w:val="00DB511F"/>
    <w:rsid w:val="00DC253B"/>
    <w:rsid w:val="00DC5A76"/>
    <w:rsid w:val="00DC67B7"/>
    <w:rsid w:val="00DD03F5"/>
    <w:rsid w:val="00DD504D"/>
    <w:rsid w:val="00DD62DF"/>
    <w:rsid w:val="00DE0D1E"/>
    <w:rsid w:val="00DE29EA"/>
    <w:rsid w:val="00DE6427"/>
    <w:rsid w:val="00DE7BC1"/>
    <w:rsid w:val="00DF382F"/>
    <w:rsid w:val="00DF4EDD"/>
    <w:rsid w:val="00DF598D"/>
    <w:rsid w:val="00E012C2"/>
    <w:rsid w:val="00E02596"/>
    <w:rsid w:val="00E0266F"/>
    <w:rsid w:val="00E05633"/>
    <w:rsid w:val="00E116B8"/>
    <w:rsid w:val="00E117AB"/>
    <w:rsid w:val="00E15E10"/>
    <w:rsid w:val="00E22F4F"/>
    <w:rsid w:val="00E24865"/>
    <w:rsid w:val="00E250A9"/>
    <w:rsid w:val="00E25DE8"/>
    <w:rsid w:val="00E26D79"/>
    <w:rsid w:val="00E27574"/>
    <w:rsid w:val="00E308B5"/>
    <w:rsid w:val="00E34859"/>
    <w:rsid w:val="00E36668"/>
    <w:rsid w:val="00E41959"/>
    <w:rsid w:val="00E42B10"/>
    <w:rsid w:val="00E4625B"/>
    <w:rsid w:val="00E50749"/>
    <w:rsid w:val="00E50752"/>
    <w:rsid w:val="00E54649"/>
    <w:rsid w:val="00E54FF5"/>
    <w:rsid w:val="00E55538"/>
    <w:rsid w:val="00E56296"/>
    <w:rsid w:val="00E6159B"/>
    <w:rsid w:val="00E620C4"/>
    <w:rsid w:val="00E74B3E"/>
    <w:rsid w:val="00E81E84"/>
    <w:rsid w:val="00E8204C"/>
    <w:rsid w:val="00E90A4D"/>
    <w:rsid w:val="00E91F1C"/>
    <w:rsid w:val="00E93869"/>
    <w:rsid w:val="00E94F72"/>
    <w:rsid w:val="00E95AFA"/>
    <w:rsid w:val="00E96D51"/>
    <w:rsid w:val="00E97291"/>
    <w:rsid w:val="00E97DA8"/>
    <w:rsid w:val="00EA0204"/>
    <w:rsid w:val="00EA0A1C"/>
    <w:rsid w:val="00EA2498"/>
    <w:rsid w:val="00EA2FBF"/>
    <w:rsid w:val="00EA3356"/>
    <w:rsid w:val="00EA435F"/>
    <w:rsid w:val="00EA668F"/>
    <w:rsid w:val="00EB14D7"/>
    <w:rsid w:val="00EB51EA"/>
    <w:rsid w:val="00EB5C1B"/>
    <w:rsid w:val="00EB6CA8"/>
    <w:rsid w:val="00EC2BDA"/>
    <w:rsid w:val="00ED006A"/>
    <w:rsid w:val="00ED243B"/>
    <w:rsid w:val="00ED58A1"/>
    <w:rsid w:val="00ED6B65"/>
    <w:rsid w:val="00ED6F05"/>
    <w:rsid w:val="00EE5244"/>
    <w:rsid w:val="00EF187F"/>
    <w:rsid w:val="00EF1C38"/>
    <w:rsid w:val="00EF234C"/>
    <w:rsid w:val="00EF64E9"/>
    <w:rsid w:val="00EF6FBF"/>
    <w:rsid w:val="00EF79C6"/>
    <w:rsid w:val="00F012BB"/>
    <w:rsid w:val="00F02190"/>
    <w:rsid w:val="00F02F9A"/>
    <w:rsid w:val="00F03451"/>
    <w:rsid w:val="00F0392F"/>
    <w:rsid w:val="00F06396"/>
    <w:rsid w:val="00F06F61"/>
    <w:rsid w:val="00F072FD"/>
    <w:rsid w:val="00F1025E"/>
    <w:rsid w:val="00F11EAD"/>
    <w:rsid w:val="00F12734"/>
    <w:rsid w:val="00F13BA1"/>
    <w:rsid w:val="00F147C3"/>
    <w:rsid w:val="00F16E8C"/>
    <w:rsid w:val="00F20762"/>
    <w:rsid w:val="00F21DDA"/>
    <w:rsid w:val="00F25952"/>
    <w:rsid w:val="00F25E4B"/>
    <w:rsid w:val="00F316A4"/>
    <w:rsid w:val="00F3255D"/>
    <w:rsid w:val="00F32974"/>
    <w:rsid w:val="00F32DB8"/>
    <w:rsid w:val="00F355A7"/>
    <w:rsid w:val="00F35C97"/>
    <w:rsid w:val="00F36209"/>
    <w:rsid w:val="00F37AA2"/>
    <w:rsid w:val="00F40B54"/>
    <w:rsid w:val="00F41EAC"/>
    <w:rsid w:val="00F424A0"/>
    <w:rsid w:val="00F426BE"/>
    <w:rsid w:val="00F43F2C"/>
    <w:rsid w:val="00F44886"/>
    <w:rsid w:val="00F45BE6"/>
    <w:rsid w:val="00F54EFE"/>
    <w:rsid w:val="00F557DD"/>
    <w:rsid w:val="00F57517"/>
    <w:rsid w:val="00F607B1"/>
    <w:rsid w:val="00F60B6D"/>
    <w:rsid w:val="00F6241C"/>
    <w:rsid w:val="00F6244C"/>
    <w:rsid w:val="00F6368F"/>
    <w:rsid w:val="00F639EC"/>
    <w:rsid w:val="00F63CF9"/>
    <w:rsid w:val="00F67DF9"/>
    <w:rsid w:val="00F71C5F"/>
    <w:rsid w:val="00F730C3"/>
    <w:rsid w:val="00F73399"/>
    <w:rsid w:val="00F73B35"/>
    <w:rsid w:val="00F77051"/>
    <w:rsid w:val="00F776BA"/>
    <w:rsid w:val="00F77C31"/>
    <w:rsid w:val="00F80182"/>
    <w:rsid w:val="00F8129C"/>
    <w:rsid w:val="00F812DA"/>
    <w:rsid w:val="00F814F0"/>
    <w:rsid w:val="00F8364F"/>
    <w:rsid w:val="00F901E5"/>
    <w:rsid w:val="00F9034B"/>
    <w:rsid w:val="00F903C8"/>
    <w:rsid w:val="00F9090D"/>
    <w:rsid w:val="00F92AFD"/>
    <w:rsid w:val="00F96478"/>
    <w:rsid w:val="00F9652D"/>
    <w:rsid w:val="00FB13B3"/>
    <w:rsid w:val="00FB1D35"/>
    <w:rsid w:val="00FB2D93"/>
    <w:rsid w:val="00FB31CF"/>
    <w:rsid w:val="00FB376A"/>
    <w:rsid w:val="00FB5D45"/>
    <w:rsid w:val="00FB78E4"/>
    <w:rsid w:val="00FC129B"/>
    <w:rsid w:val="00FC15EC"/>
    <w:rsid w:val="00FC16AD"/>
    <w:rsid w:val="00FC4759"/>
    <w:rsid w:val="00FC5AED"/>
    <w:rsid w:val="00FD5D6C"/>
    <w:rsid w:val="00FD6458"/>
    <w:rsid w:val="00FD7924"/>
    <w:rsid w:val="00FD7D01"/>
    <w:rsid w:val="00FE0AB9"/>
    <w:rsid w:val="00FE0C16"/>
    <w:rsid w:val="00FE2241"/>
    <w:rsid w:val="00FE35FA"/>
    <w:rsid w:val="00FE5F92"/>
    <w:rsid w:val="00FE724E"/>
    <w:rsid w:val="00FE76B7"/>
    <w:rsid w:val="00FF1784"/>
    <w:rsid w:val="00FF1A3E"/>
    <w:rsid w:val="00FF2021"/>
    <w:rsid w:val="00FF3895"/>
    <w:rsid w:val="00FF4E9E"/>
    <w:rsid w:val="00FF7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rules v:ext="edit">
        <o:r id="V:Rule1" type="callout" idref="#_x0000_s1269"/>
        <o:r id="V:Rule2" type="callout" idref="#_x0000_s1270"/>
        <o:r id="V:Rule3" type="callout" idref="#_x0000_s1271"/>
        <o:r id="V:Rule4" type="connector" idref="#_x0000_s1276"/>
        <o:r id="V:Rule5" type="connector" idref="#_x0000_s1281"/>
        <o:r id="V:Rule6" type="connector" idref="#_x0000_s1288"/>
        <o:r id="V:Rule7" type="connector" idref="#_x0000_s1293"/>
        <o:r id="V:Rule8" type="connector" idref="#_x0000_s1298"/>
        <o:r id="V:Rule9" type="connector" idref="#_x0000_s1303"/>
        <o:r id="V:Rule10" type="connector" idref="#_x0000_s1308"/>
        <o:r id="V:Rule11" type="connector" idref="#_x0000_s1313"/>
        <o:r id="V:Rule12" type="connector" idref="#_x0000_s1318"/>
        <o:r id="V:Rule13" type="connector" idref="#_x0000_s1323"/>
        <o:r id="V:Rule14" type="connector" idref="#_x0000_s1328"/>
        <o:r id="V:Rule15" type="connector" idref="#_x0000_s1342"/>
        <o:r id="V:Rule16" type="connector" idref="#_x0000_s1417"/>
        <o:r id="V:Rule17" type="connector" idref="#_x0000_s1429"/>
        <o:r id="V:Rule18" type="connector" idref="#_x0000_s1430"/>
        <o:r id="V:Rule19" type="connector" idref="#_x0000_s1441"/>
        <o:r id="V:Rule20" type="connector" idref="#_x0000_s1498"/>
        <o:r id="V:Rule21" type="connector" idref="#_x0000_s1521"/>
        <o:r id="V:Rule22" type="connector" idref="#_x0000_s1523"/>
        <o:r id="V:Rule23" type="connector" idref="#_x0000_s1524"/>
        <o:r id="V:Rule24" type="connector" idref="#_x0000_s1526"/>
        <o:r id="V:Rule25" type="connector" idref="#_x0000_s1527"/>
        <o:r id="V:Rule26" type="connector" idref="#_x0000_s1529"/>
        <o:r id="V:Rule27" type="connector" idref="#_x0000_s1530"/>
        <o:r id="V:Rule28" type="connector" idref="#_x0000_s1532"/>
        <o:r id="V:Rule29" type="connector" idref="#_x0000_s1533"/>
        <o:r id="V:Rule30" type="connector" idref="#_x0000_s1535"/>
        <o:r id="V:Rule31" type="connector" idref="#_x0000_s1539"/>
        <o:r id="V:Rule32" type="connector" idref="#_x0000_s1541"/>
        <o:r id="V:Rule33" type="connector" idref="#_x0000_s1554"/>
        <o:r id="V:Rule34" type="connector" idref="#_x0000_s1555"/>
        <o:r id="V:Rule35" type="connector" idref="#_x0000_s1556"/>
        <o:r id="V:Rule36" type="connector" idref="#_x0000_s1557"/>
        <o:r id="V:Rule37" type="connector" idref="#_x0000_s1558"/>
        <o:r id="V:Rule38" type="connector" idref="#_x0000_s1559"/>
        <o:r id="V:Rule39" type="connector" idref="#_x0000_s1560"/>
        <o:r id="V:Rule40" type="connector" idref="#_x0000_s1561"/>
        <o:r id="V:Rule41" type="connector" idref="#_x0000_s1562"/>
        <o:r id="V:Rule42" type="connector" idref="#_x0000_s1563"/>
        <o:r id="V:Rule43" type="connector" idref="#_x0000_s1564"/>
        <o:r id="V:Rule44" type="connector" idref="#_x0000_s1565"/>
        <o:r id="V:Rule45" type="connector" idref="#_x0000_s1566"/>
        <o:r id="V:Rule46" type="connector" idref="#_x0000_s1567"/>
        <o:r id="V:Rule47" type="connector" idref="#_x0000_s1568"/>
        <o:r id="V:Rule48" type="connector" idref="#_x0000_s1569"/>
        <o:r id="V:Rule49" type="connector" idref="#_x0000_s1570"/>
        <o:r id="V:Rule50" type="connector" idref="#_x0000_s1571"/>
        <o:r id="V:Rule51" type="connector" idref="#_x0000_s1573"/>
        <o:r id="V:Rule52" type="connector" idref="#_x0000_s1574"/>
        <o:r id="V:Rule53" type="connector" idref="#_x0000_s1575"/>
        <o:r id="V:Rule54" type="connector" idref="#_x0000_s1578"/>
        <o:r id="V:Rule55" type="connector" idref="#_x0000_s1581"/>
        <o:r id="V:Rule56" type="connector" idref="#_x0000_s1583"/>
        <o:r id="V:Rule57" type="connector" idref="#_x0000_s1586"/>
        <o:r id="V:Rule58" type="connector" idref="#_x0000_s1589"/>
        <o:r id="V:Rule59" type="connector" idref="#_x0000_s1590"/>
        <o:r id="V:Rule60" type="connector" idref="#_x0000_s1598"/>
        <o:r id="V:Rule61" type="connector" idref="#_x0000_s1599"/>
        <o:r id="V:Rule62" type="connector" idref="#_x0000_s1603"/>
        <o:r id="V:Rule63" type="connector" idref="#_x0000_s1604"/>
        <o:r id="V:Rule64" type="connector" idref="#_x0000_s1605"/>
        <o:r id="V:Rule65" type="connector" idref="#_x0000_s1758"/>
        <o:r id="V:Rule66" type="connector" idref="#_x0000_s1769"/>
        <o:r id="V:Rule67" type="connector" idref="#_x0000_s1763"/>
        <o:r id="V:Rule68" type="connector" idref="#_x0000_s1766"/>
        <o:r id="V:Rule69" type="connector" idref="#_x0000_s1775"/>
        <o:r id="V:Rule70" type="connector" idref="#_x0000_s1772"/>
        <o:r id="V:Rule71" type="connector" idref="#_x0000_s1778"/>
        <o:r id="V:Rule72" type="connector" idref="#_x0000_s1781"/>
        <o:r id="V:Rule73" type="connector" idref="#_x0000_s1782"/>
        <o:r id="V:Rule74" type="connector" idref="#_x0000_s1783"/>
        <o:r id="V:Rule75" type="connector" idref="#_x0000_s1784"/>
        <o:r id="V:Rule76" type="connector" idref="#_x0000_s1785"/>
        <o:r id="V:Rule77" type="connector" idref="#_x0000_s1793"/>
        <o:r id="V:Rule78" type="connector" idref="#_x0000_s1790"/>
        <o:r id="V:Rule79" type="connector" idref="#_x0000_s1794"/>
        <o:r id="V:Rule80" type="connector" idref="#_x0000_s1795"/>
        <o:r id="V:Rule81" type="connector" idref="#_x0000_s1796"/>
        <o:r id="V:Rule82" type="connector" idref="#_x0000_s1797"/>
        <o:r id="V:Rule83" type="connector" idref="#_x0000_s1798"/>
        <o:r id="V:Rule84" type="connector" idref="#_x0000_s1800">
          <o:proxy end="" idref="#_x0000_s1862" connectloc="1"/>
        </o:r>
        <o:r id="V:Rule85" type="connector" idref="#_x0000_s1802"/>
        <o:r id="V:Rule86" type="connector" idref="#_x0000_s1805"/>
        <o:r id="V:Rule87" type="connector" idref="#_x0000_s1806"/>
        <o:r id="V:Rule88" type="connector" idref="#_x0000_s1809"/>
        <o:r id="V:Rule89" type="connector" idref="#_x0000_s1814"/>
        <o:r id="V:Rule90" type="connector" idref="#_x0000_s1815"/>
        <o:r id="V:Rule91" type="connector" idref="#_x0000_s1819"/>
        <o:r id="V:Rule92" type="connector" idref="#_x0000_s1820">
          <o:proxy start="" idref="#_x0000_s1830" connectloc="3"/>
        </o:r>
        <o:r id="V:Rule93" type="connector" idref="#_x0000_s1821"/>
        <o:r id="V:Rule94" type="connector" idref="#_x0000_s1822"/>
        <o:r id="V:Rule95" type="connector" idref="#_x0000_s1824"/>
        <o:r id="V:Rule96" type="connector" idref="#_x0000_s1827"/>
        <o:r id="V:Rule97" type="connector" idref="#_x0000_s1831"/>
        <o:r id="V:Rule98" type="connector" idref="#_x0000_s1834"/>
        <o:r id="V:Rule99" type="connector" idref="#_x0000_s1837"/>
        <o:r id="V:Rule100" type="connector" idref="#_x0000_s1838"/>
        <o:r id="V:Rule101" type="connector" idref="#_x0000_s1839"/>
        <o:r id="V:Rule102" type="connector" idref="#_x0000_s1840"/>
        <o:r id="V:Rule103" type="connector" idref="#_x0000_s1841"/>
        <o:r id="V:Rule104" type="connector" idref="#_x0000_s1842"/>
        <o:r id="V:Rule105" type="connector" idref="#_x0000_s1843"/>
        <o:r id="V:Rule106" type="connector" idref="#_x0000_s1844"/>
        <o:r id="V:Rule107" type="connector" idref="#_x0000_s1845"/>
        <o:r id="V:Rule108" type="connector" idref="#_x0000_s1854"/>
        <o:r id="V:Rule109" type="connector" idref="#_x0000_s1855"/>
        <o:r id="V:Rule110" type="connector" idref="#_x0000_s1856"/>
        <o:r id="V:Rule111" type="connector" idref="#_x0000_s1857"/>
        <o:r id="V:Rule112" type="connector" idref="#_x0000_s1858"/>
        <o:r id="V:Rule113" type="connector" idref="#_x0000_s1748"/>
        <o:r id="V:Rule114" type="connector" idref="#_x0000_s1859">
          <o:proxy end="" idref="#_x0000_s2218" connectloc="1"/>
        </o:r>
        <o:r id="V:Rule115" type="connector" idref="#_x0000_s1866"/>
        <o:r id="V:Rule116" type="connector" idref="#_x0000_s1863"/>
        <o:r id="V:Rule117" type="connector" idref="#_x0000_s1869"/>
        <o:r id="V:Rule118" type="connector" idref="#_x0000_s1872"/>
        <o:r id="V:Rule119" type="connector" idref="#_x0000_s1878"/>
        <o:r id="V:Rule120" type="connector" idref="#_x0000_s1881"/>
        <o:r id="V:Rule121" type="connector" idref="#_x0000_s1882"/>
        <o:r id="V:Rule122" type="connector" idref="#_x0000_s1883"/>
        <o:r id="V:Rule123" type="connector" idref="#_x0000_s1884"/>
        <o:r id="V:Rule124" type="connector" idref="#_x0000_s1886"/>
        <o:r id="V:Rule125" type="connector" idref="#_x0000_s1887"/>
        <o:r id="V:Rule126" type="connector" idref="#_x0000_s1888"/>
        <o:r id="V:Rule127" type="connector" idref="#_x0000_s1894"/>
        <o:r id="V:Rule128" type="connector" idref="#_x0000_s1896"/>
        <o:r id="V:Rule129" type="connector" idref="#_x0000_s1897"/>
        <o:r id="V:Rule130" type="connector" idref="#_x0000_s1898"/>
        <o:r id="V:Rule131" type="connector" idref="#_x0000_s1899"/>
        <o:r id="V:Rule132" type="connector" idref="#_x0000_s1900"/>
        <o:r id="V:Rule133" type="connector" idref="#_x0000_s1901"/>
        <o:r id="V:Rule134" type="connector" idref="#_x0000_s1902"/>
        <o:r id="V:Rule135" type="connector" idref="#_x0000_s1907"/>
        <o:r id="V:Rule136" type="connector" idref="#_x0000_s1909"/>
        <o:r id="V:Rule137" type="connector" idref="#_x0000_s1910"/>
        <o:r id="V:Rule138" type="connector" idref="#_x0000_s1911"/>
        <o:r id="V:Rule139" type="connector" idref="#_x0000_s1917"/>
        <o:r id="V:Rule140" type="connector" idref="#_x0000_s1918"/>
        <o:r id="V:Rule141" type="connector" idref="#_x0000_s1919"/>
        <o:r id="V:Rule142" type="connector" idref="#_x0000_s1920"/>
        <o:r id="V:Rule143" type="connector" idref="#_x0000_s1921"/>
        <o:r id="V:Rule144" type="connector" idref="#_x0000_s1922"/>
        <o:r id="V:Rule145" type="connector" idref="#_x0000_s1924"/>
        <o:r id="V:Rule146" type="connector" idref="#_x0000_s1927"/>
        <o:r id="V:Rule147" type="connector" idref="#_x0000_s1931"/>
        <o:r id="V:Rule148" type="connector" idref="#_x0000_s1932"/>
        <o:r id="V:Rule149" type="connector" idref="#_x0000_s1943"/>
        <o:r id="V:Rule150" type="connector" idref="#_x0000_s1944"/>
        <o:r id="V:Rule151" type="connector" idref="#_x0000_s1945"/>
        <o:r id="V:Rule152" type="connector" idref="#_x0000_s1946"/>
        <o:r id="V:Rule153" type="connector" idref="#_x0000_s1950"/>
        <o:r id="V:Rule154" type="connector" idref="#_x0000_s1953"/>
        <o:r id="V:Rule155" type="connector" idref="#_x0000_s1956"/>
        <o:r id="V:Rule156" type="connector" idref="#_x0000_s1959"/>
        <o:r id="V:Rule157" type="connector" idref="#_x0000_s1967"/>
        <o:r id="V:Rule158" type="connector" idref="#_x0000_s1977"/>
        <o:r id="V:Rule159" type="connector" idref="#_x0000_s1978"/>
        <o:r id="V:Rule160" type="connector" idref="#_x0000_s1979"/>
        <o:r id="V:Rule161" type="connector" idref="#_x0000_s1989"/>
        <o:r id="V:Rule162" type="connector" idref="#_x0000_s1990"/>
        <o:r id="V:Rule163" type="connector" idref="#_x0000_s1991"/>
        <o:r id="V:Rule164" type="connector" idref="#_x0000_s1992"/>
        <o:r id="V:Rule165" type="connector" idref="#_x0000_s1993"/>
        <o:r id="V:Rule166" type="connector" idref="#_x0000_s1994"/>
        <o:r id="V:Rule167" type="connector" idref="#_x0000_s1995"/>
        <o:r id="V:Rule168" type="connector" idref="#_x0000_s1996"/>
        <o:r id="V:Rule169" type="connector" idref="#_x0000_s1997"/>
        <o:r id="V:Rule170" type="connector" idref="#_x0000_s1998"/>
        <o:r id="V:Rule171" type="connector" idref="#_x0000_s1999"/>
        <o:r id="V:Rule172" type="connector" idref="#_x0000_s2000"/>
        <o:r id="V:Rule173" type="connector" idref="#_x0000_s2003"/>
        <o:r id="V:Rule174" type="connector" idref="#_x0000_s2006"/>
        <o:r id="V:Rule175" type="connector" idref="#_x0000_s2009"/>
        <o:r id="V:Rule176" type="connector" idref="#_x0000_s2012"/>
        <o:r id="V:Rule177" type="connector" idref="#_x0000_s2015"/>
        <o:r id="V:Rule178" type="connector" idref="#_x0000_s2018"/>
        <o:r id="V:Rule179" type="connector" idref="#_x0000_s2021"/>
        <o:r id="V:Rule180" type="connector" idref="#_x0000_s2024"/>
        <o:r id="V:Rule181" type="connector" idref="#_x0000_s2027"/>
        <o:r id="V:Rule182" type="connector" idref="#_x0000_s2028"/>
        <o:r id="V:Rule183" type="connector" idref="#_x0000_s2029"/>
        <o:r id="V:Rule184" type="connector" idref="#_x0000_s2030"/>
        <o:r id="V:Rule185" type="connector" idref="#_x0000_s2031"/>
        <o:r id="V:Rule186" type="connector" idref="#_x0000_s2032"/>
        <o:r id="V:Rule187" type="connector" idref="#_x0000_s2033"/>
        <o:r id="V:Rule188" type="connector" idref="#_x0000_s2034"/>
        <o:r id="V:Rule189" type="connector" idref="#_x0000_s2035"/>
        <o:r id="V:Rule190" type="connector" idref="#_x0000_s2036"/>
        <o:r id="V:Rule191" type="connector" idref="#_x0000_s2037"/>
        <o:r id="V:Rule192" type="connector" idref="#_x0000_s2038"/>
        <o:r id="V:Rule193" type="connector" idref="#_x0000_s2039"/>
        <o:r id="V:Rule194" type="connector" idref="#_x0000_s2040"/>
        <o:r id="V:Rule195" type="connector" idref="#_x0000_s2043"/>
        <o:r id="V:Rule196" type="connector" idref="#_x0000_s2046"/>
        <o:r id="V:Rule197" type="connector" idref="#_x0000_s2047"/>
        <o:r id="V:Rule198" type="connector" idref="#_x0000_s2048"/>
        <o:r id="V:Rule199" type="connector" idref="#_x0000_s2049"/>
        <o:r id="V:Rule200" type="connector" idref="#_x0000_s2050"/>
        <o:r id="V:Rule201" type="connector" idref="#_x0000_s2051"/>
        <o:r id="V:Rule202" type="connector" idref="#_x0000_s2052"/>
        <o:r id="V:Rule203" type="connector" idref="#_x0000_s2053"/>
        <o:r id="V:Rule204" type="connector" idref="#_x0000_s2054"/>
        <o:r id="V:Rule205" type="connector" idref="#_x0000_s2055"/>
        <o:r id="V:Rule206" type="connector" idref="#_x0000_s2056"/>
        <o:r id="V:Rule207" type="connector" idref="#_x0000_s2057"/>
        <o:r id="V:Rule208" type="connector" idref="#_x0000_s2060"/>
        <o:r id="V:Rule209" type="connector" idref="#_x0000_s2061"/>
        <o:r id="V:Rule210" type="connector" idref="#_x0000_s2062"/>
        <o:r id="V:Rule211" type="connector" idref="#_x0000_s2063"/>
        <o:r id="V:Rule212" type="connector" idref="#_x0000_s2066"/>
        <o:r id="V:Rule213" type="connector" idref="#_x0000_s2067"/>
        <o:r id="V:Rule214" type="connector" idref="#_x0000_s2068"/>
        <o:r id="V:Rule215" type="connector" idref="#_x0000_s2069"/>
        <o:r id="V:Rule216" type="connector" idref="#_x0000_s2070"/>
        <o:r id="V:Rule217" type="connector" idref="#_x0000_s2071"/>
        <o:r id="V:Rule218" type="connector" idref="#_x0000_s2072"/>
        <o:r id="V:Rule219" type="connector" idref="#_x0000_s2093"/>
        <o:r id="V:Rule220" type="connector" idref="#_x0000_s2097"/>
        <o:r id="V:Rule221" type="connector" idref="#_x0000_s2100"/>
        <o:r id="V:Rule222" type="connector" idref="#_x0000_s2109">
          <o:proxy start="" idref="#_x0000_s2147" connectloc="3"/>
        </o:r>
        <o:r id="V:Rule223" type="connector" idref="#_x0000_s2117"/>
        <o:r id="V:Rule224" type="connector" idref="#_x0000_s2126"/>
        <o:r id="V:Rule225" type="connector" idref="#_x0000_s2129"/>
        <o:r id="V:Rule226" type="connector" idref="#_x0000_s2130">
          <o:proxy end="" idref="#_x0000_s2137" connectloc="1"/>
        </o:r>
        <o:r id="V:Rule227" type="connector" idref="#_x0000_s2139">
          <o:proxy start="" idref="#_x0000_s2142" connectloc="1"/>
        </o:r>
        <o:r id="V:Rule228" type="connector" idref="#_x0000_s2141"/>
        <o:r id="V:Rule229" type="connector" idref="#_x0000_s2143"/>
        <o:r id="V:Rule230" type="connector" idref="#_x0000_s2144"/>
        <o:r id="V:Rule231" type="connector" idref="#_x0000_s2148"/>
        <o:r id="V:Rule232" type="connector" idref="#_x0000_s2151"/>
        <o:r id="V:Rule233" type="connector" idref="#_x0000_s2154"/>
        <o:r id="V:Rule234" type="connector" idref="#_x0000_s2157"/>
        <o:r id="V:Rule235" type="connector" idref="#_x0000_s2158">
          <o:proxy start="" idref="#_x0000_s2092" connectloc="3"/>
          <o:proxy end="" idref="#_x0000_s2145" connectloc="1"/>
        </o:r>
        <o:r id="V:Rule236" type="connector" idref="#_x0000_s2159"/>
        <o:r id="V:Rule237" type="connector" idref="#_x0000_s2160"/>
        <o:r id="V:Rule238" type="connector" idref="#_x0000_s2161"/>
        <o:r id="V:Rule239" type="connector" idref="#_x0000_s2162"/>
        <o:r id="V:Rule240" type="connector" idref="#_x0000_s2174"/>
        <o:r id="V:Rule241" type="connector" idref="#_x0000_s2177"/>
        <o:r id="V:Rule242" type="connector" idref="#_x0000_s2178"/>
        <o:r id="V:Rule243" type="connector" idref="#_x0000_s2179"/>
        <o:r id="V:Rule244" type="connector" idref="#_x0000_s2180"/>
        <o:r id="V:Rule245" type="connector" idref="#_x0000_s2181"/>
        <o:r id="V:Rule246" type="connector" idref="#_x0000_s2182"/>
        <o:r id="V:Rule247" type="connector" idref="#_x0000_s2183"/>
        <o:r id="V:Rule248" type="connector" idref="#_x0000_s2184"/>
        <o:r id="V:Rule249" type="connector" idref="#_x0000_s2185"/>
        <o:r id="V:Rule250" type="connector" idref="#_x0000_s2186"/>
        <o:r id="V:Rule251" type="connector" idref="#_x0000_s2210"/>
        <o:r id="V:Rule252" type="connector" idref="#_x0000_s2211"/>
        <o:r id="V:Rule253" type="connector" idref="#_x0000_s2213"/>
        <o:r id="V:Rule254" type="connector" idref="#_x0000_s2235"/>
        <o:r id="V:Rule255" type="connector" idref="#_x0000_s2261"/>
        <o:r id="V:Rule256" type="connector" idref="#_x0000_s2238"/>
        <o:r id="V:Rule257" type="connector" idref="#_x0000_s2241"/>
        <o:r id="V:Rule258" type="connector" idref="#_x0000_s2244"/>
        <o:r id="V:Rule259" type="connector" idref="#_x0000_s2256"/>
        <o:r id="V:Rule260" type="connector" idref="#_x0000_s2257"/>
        <o:r id="V:Rule261" type="connector" idref="#_x0000_s2262"/>
        <o:r id="V:Rule262" type="connector" idref="#_x0000_s2263"/>
        <o:r id="V:Rule263" type="connector" idref="#_x0000_s2264"/>
        <o:r id="V:Rule264" type="connector" idref="#_x0000_s2265"/>
        <o:r id="V:Rule265" type="connector" idref="#_x0000_s2266"/>
        <o:r id="V:Rule266" type="connector" idref="#_x0000_s2267"/>
        <o:r id="V:Rule267" type="connector" idref="#_x0000_s2270"/>
        <o:r id="V:Rule268" type="connector" idref="#_x0000_s2273"/>
        <o:r id="V:Rule269" type="connector" idref="#_x0000_s2276"/>
        <o:r id="V:Rule270" type="connector" idref="#_x0000_s2279"/>
        <o:r id="V:Rule271" type="connector" idref="#_x0000_s2280"/>
        <o:r id="V:Rule272" type="connector" idref="#_x0000_s2281"/>
        <o:r id="V:Rule273" type="connector" idref="#_x0000_s2282"/>
        <o:r id="V:Rule274" type="connector" idref="#_x0000_s2283"/>
        <o:r id="V:Rule275" type="connector" idref="#_x0000_s2284"/>
        <o:r id="V:Rule276" type="connector" idref="#_x0000_s2285"/>
        <o:r id="V:Rule277" type="connector" idref="#_x0000_s2286"/>
        <o:r id="V:Rule278" type="connector" idref="#_x0000_s2287"/>
        <o:r id="V:Rule279" type="connector" idref="#_x0000_s2288"/>
        <o:r id="V:Rule280" type="connector" idref="#_x0000_s2289"/>
        <o:r id="V:Rule281" type="connector" idref="#_x0000_s2290"/>
        <o:r id="V:Rule282" type="connector" idref="#_x0000_s2291"/>
        <o:r id="V:Rule283" type="connector" idref="#_x0000_s2292"/>
        <o:r id="V:Rule284" type="connector" idref="#_x0000_s2295"/>
        <o:r id="V:Rule285" type="connector" idref="#_x0000_s2298"/>
        <o:r id="V:Rule286" type="connector" idref="#_x0000_s2299"/>
        <o:r id="V:Rule287" type="connector" idref="#_x0000_s2301"/>
        <o:r id="V:Rule288" type="connector" idref="#_x0000_s2302"/>
        <o:r id="V:Rule289" type="connector" idref="#_x0000_s2312"/>
        <o:r id="V:Rule290" type="connector" idref="#_x0000_s2313">
          <o:proxy end="" idref="#_x0000_s2316" connectloc="1"/>
        </o:r>
        <o:r id="V:Rule291" type="connector" idref="#_x0000_s2317"/>
        <o:r id="V:Rule292" type="connector" idref="#_x0000_s2318"/>
        <o:r id="V:Rule293" type="connector" idref="#Connecteur droit avec flèche 15"/>
        <o:r id="V:Rule294" type="connector" idref="#Connecteur droit avec flèche 46"/>
        <o:r id="V:Rule295" type="connector" idref="#Connecteur droit avec flèche 65"/>
        <o:r id="V:Rule296" type="connector" idref="#Connecteur droit avec flèche 67"/>
        <o:r id="V:Rule297" type="connector" idref="#Connecteur droit avec flèche 18"/>
        <o:r id="V:Rule298" type="connector" idref="#Connecteur droit avec flèche 19"/>
        <o:r id="V:Rule299" type="connector" idref="#Connecteur droit 5"/>
        <o:r id="V:Rule300" type="connector" idref="#Connecteur droit 6"/>
        <o:r id="V:Rule301" type="connector" idref="#Connecteur droit 13"/>
        <o:r id="V:Rule302" type="connector" idref="#Connecteur droit 48"/>
        <o:r id="V:Rule303" type="connector" idref="#Connecteur droit 17"/>
        <o:r id="V:Rule304" type="connector" idref="#Connecteur droit 22"/>
        <o:r id="V:Rule305" type="connector" idref="#Connecteur droit 23"/>
        <o:r id="V:Rule306" type="connector" idref="#Connecteur droit 24"/>
        <o:r id="V:Rule307" type="connector" idref="#Connecteur droit 26"/>
        <o:r id="V:Rule308" type="connector" idref="#Connecteur droit 30"/>
        <o:r id="V:Rule309" type="connector" idref="#_x0000_s2382"/>
        <o:r id="V:Rule310" type="connector" idref="#_x0000_s2384"/>
        <o:r id="V:Rule311" type="connector" idref="#_x0000_s2387"/>
        <o:r id="V:Rule312" type="connector" idref="#_x0000_s2393"/>
        <o:r id="V:Rule313" type="connector" idref="#_x0000_s2394"/>
        <o:r id="V:Rule314" type="connector" idref="#_x0000_s2397"/>
        <o:r id="V:Rule315" type="connector" idref="#_x0000_s2406"/>
        <o:r id="V:Rule316" type="connector" idref="#_x0000_s2407"/>
        <o:r id="V:Rule317" type="connector" idref="#_x0000_s2408"/>
        <o:r id="V:Rule318" type="connector" idref="#_x0000_s2409"/>
        <o:r id="V:Rule319" type="connector" idref="#_x0000_s2411"/>
        <o:r id="V:Rule320" type="connector" idref="#_x0000_s2412"/>
        <o:r id="V:Rule321" type="connector" idref="#_x0000_s2413"/>
        <o:r id="V:Rule322" type="connector" idref="#_x0000_s2415"/>
        <o:r id="V:Rule323" type="connector" idref="#_x0000_s2418"/>
        <o:r id="V:Rule324" type="connector" idref="#_x0000_s2419"/>
        <o:r id="V:Rule325" type="connector" idref="#_x0000_s2420"/>
        <o:r id="V:Rule326" type="connector" idref="#_x0000_s2426"/>
        <o:r id="V:Rule327" type="connector" idref="#_x0000_s2427"/>
        <o:r id="V:Rule328" type="connector" idref="#_x0000_s2428"/>
        <o:r id="V:Rule329" type="connector" idref="#_x0000_s2429"/>
        <o:r id="V:Rule330" type="connector" idref="#_x0000_s2430"/>
        <o:r id="V:Rule331" type="connector" idref="#_x0000_s2431"/>
        <o:r id="V:Rule332" type="connector" idref="#_x0000_s2434"/>
        <o:r id="V:Rule333" type="connector" idref="#_x0000_s2437"/>
        <o:r id="V:Rule334" type="connector" idref="#_x0000_s2438"/>
        <o:r id="V:Rule335" type="connector" idref="#_x0000_s2440"/>
        <o:r id="V:Rule336" type="connector" idref="#_x0000_s2448"/>
        <o:r id="V:Rule337" type="connector" idref="#_x0000_s2449"/>
        <o:r id="V:Rule338" type="connector" idref="#_x0000_s2452"/>
        <o:r id="V:Rule339" type="connector" idref="#_x0000_s2455"/>
        <o:r id="V:Rule340" type="connector" idref="#_x0000_s2459"/>
        <o:r id="V:Rule341" type="connector" idref="#_x0000_s2462"/>
        <o:r id="V:Rule342" type="connector" idref="#_x0000_s2465"/>
        <o:r id="V:Rule343" type="connector" idref="#_x0000_s2468"/>
        <o:r id="V:Rule344" type="connector" idref="#_x0000_s2471"/>
        <o:r id="V:Rule345" type="connector" idref="#_x0000_s2479"/>
        <o:r id="V:Rule346" type="connector" idref="#_x0000_s2484"/>
        <o:r id="V:Rule347" type="connector" idref="#_x0000_s2487"/>
        <o:r id="V:Rule348" type="connector" idref="#_x0000_s2491"/>
        <o:r id="V:Rule349" type="connector" idref="#_x0000_s2492"/>
        <o:r id="V:Rule350" type="connector" idref="#_x0000_s2493"/>
        <o:r id="V:Rule351" type="connector" idref="#_x0000_s2494"/>
        <o:r id="V:Rule352" type="connector" idref="#_x0000_s2495"/>
        <o:r id="V:Rule353" type="connector" idref="#_x0000_s2500"/>
        <o:r id="V:Rule354" type="connector" idref="#_x0000_s2501"/>
        <o:r id="V:Rule355" type="connector" idref="#_x0000_s2504"/>
        <o:r id="V:Rule356" type="connector" idref="#_x0000_s2505"/>
        <o:r id="V:Rule357" type="connector" idref="#_x0000_s2506"/>
        <o:r id="V:Rule358" type="connector" idref="#_x0000_s2507"/>
        <o:r id="V:Rule359" type="connector" idref="#_x0000_s2508"/>
        <o:r id="V:Rule360" type="connector" idref="#_x0000_s2509"/>
        <o:r id="V:Rule361" type="connector" idref="#_x0000_s2510"/>
        <o:r id="V:Rule362" type="connector" idref="#_x0000_s2511"/>
        <o:r id="V:Rule363" type="connector" idref="#_x0000_s2512"/>
        <o:r id="V:Rule364" type="connector" idref="#_x0000_s2520"/>
        <o:r id="V:Rule365" type="connector" idref="#_x0000_s2525"/>
        <o:r id="V:Rule366" type="connector" idref="#_x0000_s2526"/>
        <o:r id="V:Rule367" type="connector" idref="#_x0000_s2527"/>
        <o:r id="V:Rule368" type="connector" idref="#_x0000_s2528"/>
        <o:r id="V:Rule369" type="connector" idref="#_x0000_s2535"/>
        <o:r id="V:Rule370" type="connector" idref="#_x0000_s2540"/>
        <o:r id="V:Rule371" type="connector" idref="#_x0000_s2541"/>
        <o:r id="V:Rule372" type="connector" idref="#_x0000_s2542"/>
        <o:r id="V:Rule373" type="connector" idref="#_x0000_s2543"/>
        <o:r id="V:Rule374" type="connector" idref="#_x0000_s2548"/>
        <o:r id="V:Rule375" type="connector" idref="#_x0000_s2549"/>
        <o:r id="V:Rule376" type="connector" idref="#_x0000_s2552"/>
        <o:r id="V:Rule377" type="connector" idref="#_x0000_s2550"/>
        <o:r id="V:Rule378" type="connector" idref="#_x0000_s2555"/>
        <o:r id="V:Rule379" type="connector" idref="#_x0000_s2553"/>
        <o:r id="V:Rule380" type="connector" idref="#_x0000_s2556"/>
        <o:r id="V:Rule381" type="connector" idref="#_x0000_s2557"/>
        <o:r id="V:Rule382" type="connector" idref="#_x0000_s2558"/>
        <o:r id="V:Rule383" type="connector" idref="#_x0000_s2559"/>
        <o:r id="V:Rule384" type="connector" idref="#_x0000_s2560"/>
        <o:r id="V:Rule385" type="connector" idref="#_x0000_s2561"/>
        <o:r id="V:Rule386" type="connector" idref="#_x0000_s2571"/>
        <o:r id="V:Rule387" type="connector" idref="#_x0000_s2576"/>
        <o:r id="V:Rule388" type="connector" idref="#_x0000_s2574"/>
        <o:r id="V:Rule389" type="connector" idref="#_x0000_s2579"/>
        <o:r id="V:Rule390" type="connector" idref="#_x0000_s2577"/>
        <o:r id="V:Rule391" type="connector" idref="#_x0000_s2580"/>
        <o:r id="V:Rule392" type="connector" idref="#_x0000_s2582"/>
        <o:r id="V:Rule393" type="connector" idref="#_x0000_s2585"/>
        <o:r id="V:Rule394" type="connector" idref="#_x0000_s2594"/>
        <o:r id="V:Rule395" type="connector" idref="#_x0000_s2598"/>
        <o:r id="V:Rule396" type="connector" idref="#_x0000_s2596"/>
        <o:r id="V:Rule397" type="connector" idref="#_x0000_s2601"/>
        <o:r id="V:Rule398" type="connector" idref="#_x0000_s2599"/>
        <o:r id="V:Rule399" type="connector" idref="#_x0000_s2602"/>
        <o:r id="V:Rule400" type="connector" idref="#_x0000_s2603"/>
        <o:r id="V:Rule401" type="connector" idref="#_x0000_s2604"/>
        <o:r id="V:Rule402" type="connector" idref="#_x0000_s2609"/>
        <o:r id="V:Rule403" type="connector" idref="#_x0000_s2610"/>
        <o:r id="V:Rule404" type="connector" idref="#_x0000_s2611"/>
        <o:r id="V:Rule405" type="connector" idref="#_x0000_s26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rsid w:val="00594B6D"/>
    <w:pPr>
      <w:jc w:val="center"/>
    </w:pPr>
    <w:rPr>
      <w:b/>
      <w:lang w:val="fr-FR"/>
    </w:r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link w:val="Indent1Char"/>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berarbeitung">
    <w:name w:val="Revision"/>
    <w:hidden/>
    <w:uiPriority w:val="99"/>
    <w:semiHidden/>
    <w:rsid w:val="0073510B"/>
    <w:rPr>
      <w:rFonts w:ascii="Arial" w:hAnsi="Arial"/>
      <w:sz w:val="22"/>
      <w:lang w:val="en-GB" w:eastAsia="fr-FR"/>
    </w:rPr>
  </w:style>
  <w:style w:type="paragraph" w:styleId="StandardWeb">
    <w:name w:val="Normal (Web)"/>
    <w:basedOn w:val="Standard"/>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Untertitel">
    <w:name w:val="Subtitle"/>
    <w:basedOn w:val="Standard"/>
    <w:next w:val="Standard"/>
    <w:link w:val="UntertitelZchn"/>
    <w:uiPriority w:val="11"/>
    <w:qFormat/>
    <w:rsid w:val="008479D1"/>
    <w:pPr>
      <w:spacing w:after="60"/>
      <w:jc w:val="center"/>
      <w:outlineLvl w:val="1"/>
    </w:pPr>
    <w:rPr>
      <w:rFonts w:ascii="Cambria" w:hAnsi="Cambria"/>
      <w:sz w:val="24"/>
      <w:szCs w:val="24"/>
    </w:rPr>
  </w:style>
  <w:style w:type="character" w:customStyle="1" w:styleId="UntertitelZchn">
    <w:name w:val="Untertitel Zchn"/>
    <w:link w:val="Untertitel"/>
    <w:uiPriority w:val="11"/>
    <w:rsid w:val="008479D1"/>
    <w:rPr>
      <w:rFonts w:ascii="Cambria" w:eastAsia="Times New Roman" w:hAnsi="Cambria" w:cs="Times New Roman"/>
      <w:sz w:val="24"/>
      <w:szCs w:val="24"/>
      <w:lang w:val="en-GB"/>
    </w:rPr>
  </w:style>
  <w:style w:type="paragraph" w:styleId="Textkrper3">
    <w:name w:val="Body Text 3"/>
    <w:basedOn w:val="Standard"/>
    <w:link w:val="Textkrper3Zchn"/>
    <w:uiPriority w:val="99"/>
    <w:unhideWhenUsed/>
    <w:rsid w:val="009600B0"/>
    <w:pPr>
      <w:shd w:val="clear" w:color="auto" w:fill="DBE5F1"/>
      <w:jc w:val="center"/>
    </w:pPr>
    <w:rPr>
      <w:lang w:val="fr-FR"/>
    </w:rPr>
  </w:style>
  <w:style w:type="character" w:customStyle="1" w:styleId="Textkrper3Zchn">
    <w:name w:val="Textkörper 3 Zchn"/>
    <w:link w:val="Textkrper3"/>
    <w:uiPriority w:val="99"/>
    <w:rsid w:val="009600B0"/>
    <w:rPr>
      <w:rFonts w:ascii="Arial" w:hAnsi="Arial"/>
      <w:sz w:val="22"/>
      <w:shd w:val="clear" w:color="auto" w:fill="DBE5F1"/>
    </w:rPr>
  </w:style>
  <w:style w:type="character" w:styleId="Fett">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 w:type="paragraph" w:customStyle="1" w:styleId="Reference">
    <w:name w:val="Reference"/>
    <w:basedOn w:val="Standard"/>
    <w:rsid w:val="00FD5D6C"/>
    <w:pPr>
      <w:spacing w:line="288" w:lineRule="auto"/>
    </w:pPr>
    <w:rPr>
      <w:szCs w:val="22"/>
      <w:lang w:eastAsia="en-US"/>
    </w:rPr>
  </w:style>
  <w:style w:type="paragraph" w:customStyle="1" w:styleId="Table">
    <w:name w:val="Table"/>
    <w:basedOn w:val="Standard"/>
    <w:rsid w:val="00471B1B"/>
    <w:pPr>
      <w:spacing w:line="240" w:lineRule="auto"/>
    </w:pPr>
    <w:rPr>
      <w:rFonts w:ascii="Alstom" w:eastAsia="Calibri" w:hAnsi="Alstom"/>
      <w:sz w:val="16"/>
      <w:szCs w:val="16"/>
      <w:lang w:val="fr-FR"/>
    </w:rPr>
  </w:style>
  <w:style w:type="character" w:customStyle="1" w:styleId="ADANBCar">
    <w:name w:val="ADA_NB Car"/>
    <w:link w:val="ADANB"/>
    <w:locked/>
    <w:rsid w:val="00471B1B"/>
    <w:rPr>
      <w:rFonts w:ascii="Alstom" w:hAnsi="Alstom"/>
      <w:color w:val="1F497D"/>
    </w:rPr>
  </w:style>
  <w:style w:type="paragraph" w:customStyle="1" w:styleId="ADANB">
    <w:name w:val="ADA_NB"/>
    <w:basedOn w:val="Standard"/>
    <w:link w:val="ADANBCar"/>
    <w:rsid w:val="00471B1B"/>
    <w:pPr>
      <w:spacing w:line="240" w:lineRule="auto"/>
      <w:jc w:val="left"/>
    </w:pPr>
    <w:rPr>
      <w:rFonts w:ascii="Alstom" w:hAnsi="Alstom"/>
      <w:color w:val="1F497D"/>
      <w:sz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rsid w:val="00594B6D"/>
    <w:pPr>
      <w:jc w:val="center"/>
    </w:pPr>
    <w:rPr>
      <w:b/>
      <w:lang w:val="fr-FR"/>
    </w:r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link w:val="Indent1Char"/>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berarbeitung">
    <w:name w:val="Revision"/>
    <w:hidden/>
    <w:uiPriority w:val="99"/>
    <w:semiHidden/>
    <w:rsid w:val="0073510B"/>
    <w:rPr>
      <w:rFonts w:ascii="Arial" w:hAnsi="Arial"/>
      <w:sz w:val="22"/>
      <w:lang w:val="en-GB" w:eastAsia="fr-FR"/>
    </w:rPr>
  </w:style>
  <w:style w:type="paragraph" w:styleId="StandardWeb">
    <w:name w:val="Normal (Web)"/>
    <w:basedOn w:val="Standard"/>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Untertitel">
    <w:name w:val="Subtitle"/>
    <w:basedOn w:val="Standard"/>
    <w:next w:val="Standard"/>
    <w:link w:val="UntertitelZchn"/>
    <w:uiPriority w:val="11"/>
    <w:qFormat/>
    <w:rsid w:val="008479D1"/>
    <w:pPr>
      <w:spacing w:after="60"/>
      <w:jc w:val="center"/>
      <w:outlineLvl w:val="1"/>
    </w:pPr>
    <w:rPr>
      <w:rFonts w:ascii="Cambria" w:hAnsi="Cambria"/>
      <w:sz w:val="24"/>
      <w:szCs w:val="24"/>
    </w:rPr>
  </w:style>
  <w:style w:type="character" w:customStyle="1" w:styleId="UntertitelZchn">
    <w:name w:val="Untertitel Zchn"/>
    <w:link w:val="Untertitel"/>
    <w:uiPriority w:val="11"/>
    <w:rsid w:val="008479D1"/>
    <w:rPr>
      <w:rFonts w:ascii="Cambria" w:eastAsia="Times New Roman" w:hAnsi="Cambria" w:cs="Times New Roman"/>
      <w:sz w:val="24"/>
      <w:szCs w:val="24"/>
      <w:lang w:val="en-GB"/>
    </w:rPr>
  </w:style>
  <w:style w:type="paragraph" w:styleId="Textkrper3">
    <w:name w:val="Body Text 3"/>
    <w:basedOn w:val="Standard"/>
    <w:link w:val="Textkrper3Zchn"/>
    <w:uiPriority w:val="99"/>
    <w:unhideWhenUsed/>
    <w:rsid w:val="009600B0"/>
    <w:pPr>
      <w:shd w:val="clear" w:color="auto" w:fill="DBE5F1"/>
      <w:jc w:val="center"/>
    </w:pPr>
    <w:rPr>
      <w:lang w:val="fr-FR"/>
    </w:rPr>
  </w:style>
  <w:style w:type="character" w:customStyle="1" w:styleId="Textkrper3Zchn">
    <w:name w:val="Textkörper 3 Zchn"/>
    <w:link w:val="Textkrper3"/>
    <w:uiPriority w:val="99"/>
    <w:rsid w:val="009600B0"/>
    <w:rPr>
      <w:rFonts w:ascii="Arial" w:hAnsi="Arial"/>
      <w:sz w:val="22"/>
      <w:shd w:val="clear" w:color="auto" w:fill="DBE5F1"/>
    </w:rPr>
  </w:style>
  <w:style w:type="character" w:styleId="Fett">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 w:type="paragraph" w:customStyle="1" w:styleId="Reference">
    <w:name w:val="Reference"/>
    <w:basedOn w:val="Standard"/>
    <w:rsid w:val="00FD5D6C"/>
    <w:pPr>
      <w:spacing w:line="288" w:lineRule="auto"/>
    </w:pPr>
    <w:rPr>
      <w:szCs w:val="22"/>
      <w:lang w:eastAsia="en-US"/>
    </w:rPr>
  </w:style>
  <w:style w:type="paragraph" w:customStyle="1" w:styleId="Table">
    <w:name w:val="Table"/>
    <w:basedOn w:val="Standard"/>
    <w:rsid w:val="00471B1B"/>
    <w:pPr>
      <w:spacing w:line="240" w:lineRule="auto"/>
    </w:pPr>
    <w:rPr>
      <w:rFonts w:ascii="Alstom" w:eastAsia="Calibri" w:hAnsi="Alstom"/>
      <w:sz w:val="16"/>
      <w:szCs w:val="16"/>
      <w:lang w:val="fr-FR"/>
    </w:rPr>
  </w:style>
  <w:style w:type="character" w:customStyle="1" w:styleId="ADANBCar">
    <w:name w:val="ADA_NB Car"/>
    <w:link w:val="ADANB"/>
    <w:locked/>
    <w:rsid w:val="00471B1B"/>
    <w:rPr>
      <w:rFonts w:ascii="Alstom" w:hAnsi="Alstom"/>
      <w:color w:val="1F497D"/>
    </w:rPr>
  </w:style>
  <w:style w:type="paragraph" w:customStyle="1" w:styleId="ADANB">
    <w:name w:val="ADA_NB"/>
    <w:basedOn w:val="Standard"/>
    <w:link w:val="ADANBCar"/>
    <w:rsid w:val="00471B1B"/>
    <w:pPr>
      <w:spacing w:line="240" w:lineRule="auto"/>
      <w:jc w:val="left"/>
    </w:pPr>
    <w:rPr>
      <w:rFonts w:ascii="Alstom" w:hAnsi="Alstom"/>
      <w:color w:val="1F497D"/>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4870">
      <w:bodyDiv w:val="1"/>
      <w:marLeft w:val="0"/>
      <w:marRight w:val="0"/>
      <w:marTop w:val="0"/>
      <w:marBottom w:val="0"/>
      <w:divBdr>
        <w:top w:val="none" w:sz="0" w:space="0" w:color="auto"/>
        <w:left w:val="none" w:sz="0" w:space="0" w:color="auto"/>
        <w:bottom w:val="none" w:sz="0" w:space="0" w:color="auto"/>
        <w:right w:val="none" w:sz="0" w:space="0" w:color="auto"/>
      </w:divBdr>
    </w:div>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Arbeitsblatt1.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Excel-Arbeitsblatt3.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Arbeitsblatt2.xlsx"/><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E4EE8-F738-4356-9C3A-FA4F6614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1</TotalTime>
  <Pages>51</Pages>
  <Words>7004</Words>
  <Characters>44132</Characters>
  <Application>Microsoft Office Word</Application>
  <DocSecurity>0</DocSecurity>
  <Lines>367</Lines>
  <Paragraphs>102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GENERIC ATC	</vt:lpstr>
      <vt:lpstr>GENERIC ATC	</vt:lpstr>
    </vt:vector>
  </TitlesOfParts>
  <Company/>
  <LinksUpToDate>false</LinksUpToDate>
  <CharactersWithSpaces>51034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ATC	</dc:title>
  <dc:subject/>
  <dc:creator>meunpier</dc:creator>
  <cp:keywords/>
  <dc:description/>
  <cp:lastModifiedBy>WAGNER Nicolas</cp:lastModifiedBy>
  <cp:revision>2</cp:revision>
  <cp:lastPrinted>2014-07-03T08:01:00Z</cp:lastPrinted>
  <dcterms:created xsi:type="dcterms:W3CDTF">2014-07-25T14:20:00Z</dcterms:created>
  <dcterms:modified xsi:type="dcterms:W3CDTF">2014-07-25T14:20:00Z</dcterms:modified>
</cp:coreProperties>
</file>